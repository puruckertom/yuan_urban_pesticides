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75AC9" w14:textId="061F690B" w:rsidR="00AB06C7" w:rsidRPr="00954A4B" w:rsidRDefault="00AB06C7" w:rsidP="006C450D">
      <w:pPr>
        <w:spacing w:after="0" w:line="360" w:lineRule="auto"/>
        <w:jc w:val="center"/>
        <w:rPr>
          <w:rFonts w:ascii="Times New Roman" w:hAnsi="Times New Roman" w:cs="Times New Roman"/>
          <w:b/>
          <w:sz w:val="24"/>
          <w:szCs w:val="24"/>
        </w:rPr>
      </w:pPr>
      <w:bookmarkStart w:id="0" w:name="_GoBack"/>
      <w:bookmarkEnd w:id="0"/>
      <w:r w:rsidRPr="00954A4B">
        <w:rPr>
          <w:rFonts w:ascii="Times New Roman" w:hAnsi="Times New Roman" w:cs="Times New Roman"/>
          <w:b/>
          <w:sz w:val="24"/>
          <w:szCs w:val="24"/>
        </w:rPr>
        <w:t xml:space="preserve">Estimating Bifenthrin Concentration in Urban </w:t>
      </w:r>
      <w:r w:rsidR="007E210A" w:rsidRPr="00954A4B">
        <w:rPr>
          <w:rFonts w:ascii="Times New Roman" w:hAnsi="Times New Roman" w:cs="Times New Roman"/>
          <w:b/>
          <w:sz w:val="24"/>
          <w:szCs w:val="24"/>
        </w:rPr>
        <w:t>Runoff Using</w:t>
      </w:r>
      <w:r w:rsidRPr="00954A4B">
        <w:rPr>
          <w:rFonts w:ascii="Times New Roman" w:hAnsi="Times New Roman" w:cs="Times New Roman"/>
          <w:b/>
          <w:sz w:val="24"/>
          <w:szCs w:val="24"/>
        </w:rPr>
        <w:t xml:space="preserve"> PWC Model</w:t>
      </w:r>
    </w:p>
    <w:p w14:paraId="41A37A84" w14:textId="77777777" w:rsidR="00284B2F" w:rsidRPr="00954A4B" w:rsidRDefault="00284B2F" w:rsidP="00F110A1">
      <w:pPr>
        <w:spacing w:after="0" w:line="360" w:lineRule="auto"/>
        <w:rPr>
          <w:rFonts w:ascii="Times New Roman" w:hAnsi="Times New Roman" w:cs="Times New Roman"/>
          <w:b/>
          <w:sz w:val="24"/>
          <w:szCs w:val="24"/>
        </w:rPr>
      </w:pPr>
    </w:p>
    <w:p w14:paraId="0735BCEB" w14:textId="4394640A" w:rsidR="00CE3707" w:rsidRPr="00954A4B" w:rsidRDefault="00FB5B88" w:rsidP="009D261F">
      <w:pPr>
        <w:spacing w:after="0" w:line="480" w:lineRule="auto"/>
        <w:rPr>
          <w:rFonts w:ascii="Times New Roman" w:hAnsi="Times New Roman" w:cs="Times New Roman"/>
          <w:b/>
          <w:sz w:val="24"/>
          <w:szCs w:val="24"/>
        </w:rPr>
      </w:pPr>
      <w:r w:rsidRPr="00954A4B">
        <w:rPr>
          <w:rFonts w:ascii="Times New Roman" w:hAnsi="Times New Roman" w:cs="Times New Roman"/>
          <w:b/>
          <w:sz w:val="24"/>
          <w:szCs w:val="24"/>
        </w:rPr>
        <w:t>Abstract</w:t>
      </w:r>
    </w:p>
    <w:p w14:paraId="6F35F5DC" w14:textId="5B1AB3B1" w:rsidR="00C3351E" w:rsidRPr="00954A4B" w:rsidRDefault="00C3351E" w:rsidP="00C3351E">
      <w:pPr>
        <w:autoSpaceDE w:val="0"/>
        <w:autoSpaceDN w:val="0"/>
        <w:adjustRightInd w:val="0"/>
        <w:spacing w:after="0" w:line="480" w:lineRule="auto"/>
        <w:ind w:firstLine="720"/>
        <w:rPr>
          <w:rFonts w:ascii="Times New Roman" w:hAnsi="Times New Roman" w:cs="Times New Roman"/>
          <w:sz w:val="24"/>
          <w:szCs w:val="24"/>
        </w:rPr>
      </w:pPr>
      <w:bookmarkStart w:id="1" w:name="_Toc477941406"/>
      <w:r w:rsidRPr="00954A4B">
        <w:rPr>
          <w:rFonts w:ascii="Times New Roman" w:hAnsi="Times New Roman" w:cs="Times New Roman"/>
          <w:sz w:val="24"/>
          <w:szCs w:val="24"/>
        </w:rPr>
        <w:t xml:space="preserve">The Sacramento-San Joaquin River Delta, </w:t>
      </w:r>
      <w:r w:rsidR="008650EB" w:rsidRPr="00954A4B">
        <w:rPr>
          <w:rFonts w:ascii="Times New Roman" w:hAnsi="Times New Roman" w:cs="Times New Roman"/>
          <w:sz w:val="24"/>
          <w:szCs w:val="24"/>
        </w:rPr>
        <w:t xml:space="preserve">which </w:t>
      </w:r>
      <w:r w:rsidRPr="00954A4B">
        <w:rPr>
          <w:rFonts w:ascii="Times New Roman" w:hAnsi="Times New Roman" w:cs="Times New Roman"/>
          <w:sz w:val="24"/>
          <w:szCs w:val="24"/>
        </w:rPr>
        <w:t>provides critical habitat for many fish and invertebrate species</w:t>
      </w:r>
      <w:r w:rsidR="008650EB" w:rsidRPr="00954A4B">
        <w:rPr>
          <w:rFonts w:ascii="Times New Roman" w:hAnsi="Times New Roman" w:cs="Times New Roman"/>
          <w:sz w:val="24"/>
          <w:szCs w:val="24"/>
        </w:rPr>
        <w:t>, is experiencing significant habitat loss due to</w:t>
      </w:r>
      <w:r w:rsidR="0049157A">
        <w:rPr>
          <w:rFonts w:ascii="Times New Roman" w:hAnsi="Times New Roman" w:cs="Times New Roman"/>
          <w:sz w:val="24"/>
          <w:szCs w:val="24"/>
        </w:rPr>
        <w:t xml:space="preserve"> </w:t>
      </w:r>
      <w:r w:rsidR="00A02058">
        <w:rPr>
          <w:rFonts w:ascii="Times New Roman" w:hAnsi="Times New Roman" w:cs="Times New Roman"/>
          <w:sz w:val="24"/>
          <w:szCs w:val="24"/>
        </w:rPr>
        <w:t xml:space="preserve">increased </w:t>
      </w:r>
      <w:r w:rsidR="0049157A">
        <w:rPr>
          <w:rFonts w:ascii="Times New Roman" w:hAnsi="Times New Roman" w:cs="Times New Roman"/>
          <w:sz w:val="24"/>
          <w:szCs w:val="24"/>
        </w:rPr>
        <w:t>pyrethroid</w:t>
      </w:r>
      <w:r w:rsidR="00A02058">
        <w:rPr>
          <w:rFonts w:ascii="Times New Roman" w:hAnsi="Times New Roman" w:cs="Times New Roman"/>
          <w:sz w:val="24"/>
          <w:szCs w:val="24"/>
        </w:rPr>
        <w:t xml:space="preserve"> use and its associated </w:t>
      </w:r>
      <w:r w:rsidR="0049157A">
        <w:rPr>
          <w:rFonts w:ascii="Times New Roman" w:hAnsi="Times New Roman" w:cs="Times New Roman"/>
          <w:sz w:val="24"/>
          <w:szCs w:val="24"/>
        </w:rPr>
        <w:t xml:space="preserve">polluted </w:t>
      </w:r>
      <w:r w:rsidR="008650EB" w:rsidRPr="00954A4B">
        <w:rPr>
          <w:rFonts w:ascii="Times New Roman" w:hAnsi="Times New Roman" w:cs="Times New Roman"/>
          <w:sz w:val="24"/>
          <w:szCs w:val="24"/>
        </w:rPr>
        <w:t>urban s</w:t>
      </w:r>
      <w:r w:rsidRPr="00954A4B">
        <w:rPr>
          <w:rFonts w:ascii="Times New Roman" w:hAnsi="Times New Roman" w:cs="Times New Roman"/>
          <w:sz w:val="24"/>
          <w:szCs w:val="24"/>
        </w:rPr>
        <w:t xml:space="preserve">torm runoff </w:t>
      </w:r>
      <w:r w:rsidR="008650EB" w:rsidRPr="00954A4B">
        <w:rPr>
          <w:rFonts w:ascii="Times New Roman" w:hAnsi="Times New Roman" w:cs="Times New Roman"/>
          <w:sz w:val="24"/>
          <w:szCs w:val="24"/>
        </w:rPr>
        <w:t xml:space="preserve">from </w:t>
      </w:r>
      <w:r w:rsidRPr="00954A4B">
        <w:rPr>
          <w:rFonts w:ascii="Times New Roman" w:hAnsi="Times New Roman" w:cs="Times New Roman"/>
          <w:sz w:val="24"/>
          <w:szCs w:val="24"/>
        </w:rPr>
        <w:t xml:space="preserve">upland urban areas </w:t>
      </w:r>
      <w:r w:rsidR="0049157A">
        <w:rPr>
          <w:rFonts w:ascii="Times New Roman" w:hAnsi="Times New Roman" w:cs="Times New Roman"/>
          <w:sz w:val="24"/>
          <w:szCs w:val="24"/>
        </w:rPr>
        <w:t xml:space="preserve">such as </w:t>
      </w:r>
      <w:r w:rsidRPr="00954A4B">
        <w:rPr>
          <w:rFonts w:ascii="Times New Roman" w:hAnsi="Times New Roman" w:cs="Times New Roman"/>
          <w:sz w:val="24"/>
          <w:szCs w:val="24"/>
        </w:rPr>
        <w:t xml:space="preserve">the </w:t>
      </w:r>
      <w:r w:rsidR="0049157A">
        <w:rPr>
          <w:rFonts w:ascii="Times New Roman" w:hAnsi="Times New Roman" w:cs="Times New Roman"/>
          <w:sz w:val="24"/>
          <w:szCs w:val="24"/>
        </w:rPr>
        <w:t>C</w:t>
      </w:r>
      <w:r w:rsidR="008650EB" w:rsidRPr="00954A4B">
        <w:rPr>
          <w:rFonts w:ascii="Times New Roman" w:hAnsi="Times New Roman" w:cs="Times New Roman"/>
          <w:sz w:val="24"/>
          <w:szCs w:val="24"/>
        </w:rPr>
        <w:t xml:space="preserve">ity </w:t>
      </w:r>
      <w:r w:rsidRPr="00954A4B">
        <w:rPr>
          <w:rFonts w:ascii="Times New Roman" w:hAnsi="Times New Roman" w:cs="Times New Roman"/>
          <w:sz w:val="24"/>
          <w:szCs w:val="24"/>
        </w:rPr>
        <w:t xml:space="preserve">Folsom and Roseville. </w:t>
      </w:r>
      <w:r w:rsidR="0049157A">
        <w:rPr>
          <w:rFonts w:ascii="Times New Roman" w:hAnsi="Times New Roman" w:cs="Times New Roman"/>
          <w:sz w:val="24"/>
          <w:szCs w:val="24"/>
        </w:rPr>
        <w:t>The concentration of bifenthrin, one of the pyrethroid</w:t>
      </w:r>
      <w:r w:rsidR="00974530">
        <w:rPr>
          <w:rFonts w:ascii="Times New Roman" w:hAnsi="Times New Roman" w:cs="Times New Roman"/>
          <w:sz w:val="24"/>
          <w:szCs w:val="24"/>
        </w:rPr>
        <w:t>s</w:t>
      </w:r>
      <w:r w:rsidR="0049157A">
        <w:rPr>
          <w:rFonts w:ascii="Times New Roman" w:hAnsi="Times New Roman" w:cs="Times New Roman"/>
          <w:sz w:val="24"/>
          <w:szCs w:val="24"/>
        </w:rPr>
        <w:t>, was modeled for four storm</w:t>
      </w:r>
      <w:r w:rsidR="00974530">
        <w:rPr>
          <w:rFonts w:ascii="Times New Roman" w:hAnsi="Times New Roman" w:cs="Times New Roman"/>
          <w:sz w:val="24"/>
          <w:szCs w:val="24"/>
        </w:rPr>
        <w:t>-</w:t>
      </w:r>
      <w:r w:rsidR="0049157A">
        <w:rPr>
          <w:rFonts w:ascii="Times New Roman" w:hAnsi="Times New Roman" w:cs="Times New Roman"/>
          <w:sz w:val="24"/>
          <w:szCs w:val="24"/>
        </w:rPr>
        <w:t>drain</w:t>
      </w:r>
      <w:r w:rsidRPr="00954A4B">
        <w:rPr>
          <w:rFonts w:ascii="Times New Roman" w:hAnsi="Times New Roman" w:cs="Times New Roman"/>
          <w:sz w:val="24"/>
          <w:szCs w:val="24"/>
        </w:rPr>
        <w:t xml:space="preserve"> outlets from two main creeks throughout January 2009 to </w:t>
      </w:r>
      <w:r w:rsidR="007B741E" w:rsidRPr="00954A4B">
        <w:rPr>
          <w:rFonts w:ascii="Times New Roman" w:hAnsi="Times New Roman" w:cs="Times New Roman"/>
          <w:sz w:val="24"/>
          <w:szCs w:val="24"/>
        </w:rPr>
        <w:t xml:space="preserve">December 2014 and analyzed </w:t>
      </w:r>
      <w:r w:rsidR="00232560" w:rsidRPr="00954A4B">
        <w:rPr>
          <w:rFonts w:ascii="Times New Roman" w:hAnsi="Times New Roman" w:cs="Times New Roman"/>
          <w:sz w:val="24"/>
          <w:szCs w:val="24"/>
        </w:rPr>
        <w:t>using</w:t>
      </w:r>
      <w:r w:rsidRPr="00954A4B">
        <w:rPr>
          <w:rFonts w:ascii="Times New Roman" w:hAnsi="Times New Roman" w:cs="Times New Roman"/>
          <w:sz w:val="24"/>
          <w:szCs w:val="24"/>
        </w:rPr>
        <w:t xml:space="preserve"> the Pesticide in Water </w:t>
      </w:r>
      <w:r w:rsidR="00232560" w:rsidRPr="00954A4B">
        <w:rPr>
          <w:rFonts w:ascii="Times New Roman" w:hAnsi="Times New Roman" w:cs="Times New Roman"/>
          <w:sz w:val="24"/>
          <w:szCs w:val="24"/>
        </w:rPr>
        <w:t>Calculator</w:t>
      </w:r>
      <w:r w:rsidRPr="00954A4B">
        <w:rPr>
          <w:rFonts w:ascii="Times New Roman" w:hAnsi="Times New Roman" w:cs="Times New Roman"/>
          <w:sz w:val="24"/>
          <w:szCs w:val="24"/>
        </w:rPr>
        <w:t xml:space="preserve"> (PWC). </w:t>
      </w:r>
      <w:r w:rsidR="007B741E" w:rsidRPr="00954A4B">
        <w:rPr>
          <w:rFonts w:ascii="Times New Roman" w:hAnsi="Times New Roman" w:cs="Times New Roman"/>
          <w:sz w:val="24"/>
          <w:szCs w:val="24"/>
        </w:rPr>
        <w:t>For the study period, t</w:t>
      </w:r>
      <w:r w:rsidR="00972676" w:rsidRPr="00954A4B">
        <w:rPr>
          <w:rStyle w:val="Style12pt"/>
          <w:rFonts w:ascii="Times New Roman" w:hAnsi="Times New Roman"/>
          <w:sz w:val="24"/>
          <w:szCs w:val="24"/>
        </w:rPr>
        <w:t>he total mass of bifenthrin</w:t>
      </w:r>
      <w:r w:rsidRPr="00954A4B">
        <w:rPr>
          <w:rStyle w:val="Style12pt"/>
          <w:rFonts w:ascii="Times New Roman" w:hAnsi="Times New Roman"/>
          <w:sz w:val="24"/>
          <w:szCs w:val="24"/>
        </w:rPr>
        <w:t xml:space="preserve"> </w:t>
      </w:r>
      <w:r w:rsidR="00AF79E6" w:rsidRPr="00954A4B">
        <w:rPr>
          <w:rStyle w:val="Style12pt"/>
          <w:rFonts w:ascii="Times New Roman" w:hAnsi="Times New Roman"/>
          <w:sz w:val="24"/>
          <w:szCs w:val="24"/>
        </w:rPr>
        <w:t xml:space="preserve">applied in Sacramento and Placer County were </w:t>
      </w:r>
      <w:r w:rsidR="007B741E" w:rsidRPr="00954A4B">
        <w:rPr>
          <w:rFonts w:ascii="Times New Roman" w:hAnsi="Times New Roman" w:cs="Times New Roman"/>
          <w:sz w:val="24"/>
          <w:szCs w:val="24"/>
        </w:rPr>
        <w:t>41364</w:t>
      </w:r>
      <w:r w:rsidR="005272D7" w:rsidRPr="00954A4B">
        <w:rPr>
          <w:rFonts w:ascii="Times New Roman" w:hAnsi="Times New Roman" w:cs="Times New Roman"/>
          <w:sz w:val="24"/>
          <w:szCs w:val="24"/>
        </w:rPr>
        <w:t xml:space="preserve"> and </w:t>
      </w:r>
      <w:r w:rsidR="007B741E" w:rsidRPr="00954A4B">
        <w:rPr>
          <w:rFonts w:ascii="Times New Roman" w:hAnsi="Times New Roman" w:cs="Times New Roman"/>
          <w:sz w:val="24"/>
          <w:szCs w:val="24"/>
        </w:rPr>
        <w:t>8029kg</w:t>
      </w:r>
      <w:r w:rsidR="005272D7" w:rsidRPr="00954A4B">
        <w:rPr>
          <w:rFonts w:ascii="Times New Roman" w:hAnsi="Times New Roman" w:cs="Times New Roman"/>
          <w:sz w:val="24"/>
          <w:szCs w:val="24"/>
        </w:rPr>
        <w:t xml:space="preserve"> </w:t>
      </w:r>
      <w:r w:rsidR="00AF79E6" w:rsidRPr="00954A4B">
        <w:rPr>
          <w:rStyle w:val="Style12pt"/>
          <w:rFonts w:ascii="Times New Roman" w:hAnsi="Times New Roman"/>
          <w:sz w:val="24"/>
          <w:szCs w:val="24"/>
        </w:rPr>
        <w:t xml:space="preserve">respectively. </w:t>
      </w:r>
      <w:r w:rsidRPr="00954A4B">
        <w:rPr>
          <w:rStyle w:val="Style12pt"/>
          <w:rFonts w:ascii="Times New Roman" w:hAnsi="Times New Roman"/>
          <w:sz w:val="24"/>
          <w:szCs w:val="24"/>
        </w:rPr>
        <w:t>From the mass</w:t>
      </w:r>
      <w:r w:rsidR="00AF79E6" w:rsidRPr="00954A4B">
        <w:rPr>
          <w:rStyle w:val="Style12pt"/>
          <w:rFonts w:ascii="Times New Roman" w:hAnsi="Times New Roman"/>
          <w:sz w:val="24"/>
          <w:szCs w:val="24"/>
        </w:rPr>
        <w:t xml:space="preserve"> applied</w:t>
      </w:r>
      <w:r w:rsidR="007B741E" w:rsidRPr="00954A4B">
        <w:rPr>
          <w:rStyle w:val="Style12pt"/>
          <w:rFonts w:ascii="Times New Roman" w:hAnsi="Times New Roman"/>
          <w:sz w:val="24"/>
          <w:szCs w:val="24"/>
        </w:rPr>
        <w:t xml:space="preserve">, approximately </w:t>
      </w:r>
      <w:r w:rsidRPr="00954A4B">
        <w:rPr>
          <w:rStyle w:val="Style12pt"/>
          <w:rFonts w:ascii="Times New Roman" w:hAnsi="Times New Roman"/>
          <w:sz w:val="24"/>
          <w:szCs w:val="24"/>
        </w:rPr>
        <w:t>1.</w:t>
      </w:r>
      <w:r w:rsidR="00AF79E6" w:rsidRPr="00954A4B">
        <w:rPr>
          <w:rStyle w:val="Style12pt"/>
          <w:rFonts w:ascii="Times New Roman" w:hAnsi="Times New Roman"/>
          <w:sz w:val="24"/>
          <w:szCs w:val="24"/>
        </w:rPr>
        <w:t>5</w:t>
      </w:r>
      <w:r w:rsidRPr="00954A4B">
        <w:rPr>
          <w:rStyle w:val="Style12pt"/>
          <w:rFonts w:ascii="Times New Roman" w:hAnsi="Times New Roman"/>
          <w:sz w:val="24"/>
          <w:szCs w:val="24"/>
        </w:rPr>
        <w:t>% to 1.88%</w:t>
      </w:r>
      <w:r w:rsidR="00AF79E6" w:rsidRPr="00954A4B">
        <w:rPr>
          <w:rStyle w:val="Style12pt"/>
          <w:rFonts w:ascii="Times New Roman" w:hAnsi="Times New Roman"/>
          <w:sz w:val="24"/>
          <w:szCs w:val="24"/>
        </w:rPr>
        <w:t xml:space="preserve"> </w:t>
      </w:r>
      <w:r w:rsidRPr="00954A4B">
        <w:rPr>
          <w:rStyle w:val="Style12pt"/>
          <w:rFonts w:ascii="Times New Roman" w:hAnsi="Times New Roman"/>
          <w:sz w:val="24"/>
          <w:szCs w:val="24"/>
        </w:rPr>
        <w:t>of bifenthrin w</w:t>
      </w:r>
      <w:r w:rsidR="00AF79E6" w:rsidRPr="00954A4B">
        <w:rPr>
          <w:rStyle w:val="Style12pt"/>
          <w:rFonts w:ascii="Times New Roman" w:hAnsi="Times New Roman"/>
          <w:sz w:val="24"/>
          <w:szCs w:val="24"/>
        </w:rPr>
        <w:t>as</w:t>
      </w:r>
      <w:r w:rsidRPr="00954A4B">
        <w:rPr>
          <w:rStyle w:val="Style12pt"/>
          <w:rFonts w:ascii="Times New Roman" w:hAnsi="Times New Roman"/>
          <w:sz w:val="24"/>
          <w:szCs w:val="24"/>
        </w:rPr>
        <w:t xml:space="preserve"> predicted to reach the urban creek in Roseville and Folsom through runoff and drift</w:t>
      </w:r>
      <w:r w:rsidR="00974530">
        <w:rPr>
          <w:rStyle w:val="Style12pt"/>
          <w:rFonts w:ascii="Times New Roman" w:hAnsi="Times New Roman"/>
          <w:sz w:val="24"/>
          <w:szCs w:val="24"/>
        </w:rPr>
        <w:t>,</w:t>
      </w:r>
      <w:r w:rsidRPr="00954A4B">
        <w:rPr>
          <w:rStyle w:val="Style12pt"/>
          <w:rFonts w:ascii="Times New Roman" w:hAnsi="Times New Roman"/>
          <w:sz w:val="24"/>
          <w:szCs w:val="24"/>
        </w:rPr>
        <w:t xml:space="preserve"> with runoff accounting for more than 80% of the mass loss. </w:t>
      </w:r>
      <w:r w:rsidR="00A23208">
        <w:rPr>
          <w:rStyle w:val="Style12pt"/>
          <w:rFonts w:ascii="Times New Roman" w:hAnsi="Times New Roman"/>
          <w:sz w:val="24"/>
          <w:szCs w:val="24"/>
        </w:rPr>
        <w:t>Simulated d</w:t>
      </w:r>
      <w:r w:rsidRPr="00954A4B">
        <w:rPr>
          <w:rFonts w:ascii="Times New Roman" w:hAnsi="Times New Roman" w:cs="Times New Roman"/>
          <w:sz w:val="24"/>
          <w:szCs w:val="24"/>
        </w:rPr>
        <w:t xml:space="preserve">aily </w:t>
      </w:r>
      <w:r w:rsidR="00A23208">
        <w:rPr>
          <w:rFonts w:ascii="Times New Roman" w:hAnsi="Times New Roman" w:cs="Times New Roman"/>
          <w:sz w:val="24"/>
          <w:szCs w:val="24"/>
        </w:rPr>
        <w:t xml:space="preserve">bifenthrin </w:t>
      </w:r>
      <w:r w:rsidRPr="00954A4B">
        <w:rPr>
          <w:rFonts w:ascii="Times New Roman" w:hAnsi="Times New Roman" w:cs="Times New Roman"/>
          <w:sz w:val="24"/>
          <w:szCs w:val="24"/>
        </w:rPr>
        <w:t xml:space="preserve">concentrations were greatest in Alder Creek within the City of Folsom due to its high urban influence and associated application. The Alder </w:t>
      </w:r>
      <w:r w:rsidR="00974530">
        <w:rPr>
          <w:rFonts w:ascii="Times New Roman" w:hAnsi="Times New Roman" w:cs="Times New Roman"/>
          <w:sz w:val="24"/>
          <w:szCs w:val="24"/>
        </w:rPr>
        <w:t>C</w:t>
      </w:r>
      <w:r w:rsidR="00974530" w:rsidRPr="00954A4B">
        <w:rPr>
          <w:rFonts w:ascii="Times New Roman" w:hAnsi="Times New Roman" w:cs="Times New Roman"/>
          <w:sz w:val="24"/>
          <w:szCs w:val="24"/>
        </w:rPr>
        <w:t xml:space="preserve">reek </w:t>
      </w:r>
      <w:r w:rsidRPr="00954A4B">
        <w:rPr>
          <w:rFonts w:ascii="Times New Roman" w:hAnsi="Times New Roman" w:cs="Times New Roman"/>
          <w:sz w:val="24"/>
          <w:szCs w:val="24"/>
        </w:rPr>
        <w:t>waters reached maximum concentrati</w:t>
      </w:r>
      <w:r w:rsidR="0049157A">
        <w:rPr>
          <w:rFonts w:ascii="Times New Roman" w:hAnsi="Times New Roman" w:cs="Times New Roman"/>
          <w:sz w:val="24"/>
          <w:szCs w:val="24"/>
        </w:rPr>
        <w:t>ons of 73.2 ng/l bifenthrin. At</w:t>
      </w:r>
      <w:r w:rsidRPr="00954A4B">
        <w:rPr>
          <w:rFonts w:ascii="Times New Roman" w:hAnsi="Times New Roman" w:cs="Times New Roman"/>
          <w:sz w:val="24"/>
          <w:szCs w:val="24"/>
        </w:rPr>
        <w:t xml:space="preserve"> the Pleasant Grove Creek in the City of Roseville, </w:t>
      </w:r>
      <w:r w:rsidR="0049157A" w:rsidRPr="00954A4B">
        <w:rPr>
          <w:rFonts w:ascii="Times New Roman" w:hAnsi="Times New Roman" w:cs="Times New Roman"/>
          <w:sz w:val="24"/>
          <w:szCs w:val="24"/>
        </w:rPr>
        <w:t>a maximum bifenthrin concentration of 44.8 ng/l was</w:t>
      </w:r>
      <w:r w:rsidRPr="00954A4B">
        <w:rPr>
          <w:rFonts w:ascii="Times New Roman" w:hAnsi="Times New Roman" w:cs="Times New Roman"/>
          <w:sz w:val="24"/>
          <w:szCs w:val="24"/>
        </w:rPr>
        <w:t xml:space="preserve"> recorded</w:t>
      </w:r>
      <w:r w:rsidR="00AF79E6" w:rsidRPr="00954A4B">
        <w:rPr>
          <w:rFonts w:ascii="Times New Roman" w:hAnsi="Times New Roman" w:cs="Times New Roman"/>
          <w:sz w:val="24"/>
          <w:szCs w:val="24"/>
        </w:rPr>
        <w:t xml:space="preserve"> for the sites</w:t>
      </w:r>
      <w:r w:rsidRPr="00954A4B">
        <w:rPr>
          <w:rFonts w:ascii="Times New Roman" w:hAnsi="Times New Roman" w:cs="Times New Roman"/>
          <w:sz w:val="24"/>
          <w:szCs w:val="24"/>
        </w:rPr>
        <w:t xml:space="preserve">. </w:t>
      </w:r>
      <w:r w:rsidR="000810A3" w:rsidRPr="00954A4B">
        <w:rPr>
          <w:rFonts w:ascii="Times New Roman" w:hAnsi="Times New Roman" w:cs="Times New Roman"/>
          <w:sz w:val="24"/>
          <w:szCs w:val="24"/>
        </w:rPr>
        <w:t xml:space="preserve">The </w:t>
      </w:r>
      <w:r w:rsidRPr="00954A4B">
        <w:rPr>
          <w:rFonts w:ascii="Times New Roman" w:hAnsi="Times New Roman" w:cs="Times New Roman"/>
          <w:sz w:val="24"/>
          <w:szCs w:val="24"/>
        </w:rPr>
        <w:t xml:space="preserve">Estimated Environmental Concentrations (EEC) results for </w:t>
      </w:r>
      <w:r w:rsidRPr="00954A4B">
        <w:rPr>
          <w:rStyle w:val="Style12pt"/>
          <w:rFonts w:ascii="Times New Roman" w:hAnsi="Times New Roman"/>
          <w:sz w:val="24"/>
          <w:szCs w:val="24"/>
        </w:rPr>
        <w:t xml:space="preserve">1-day (acute) and 4-day (chronic) averages </w:t>
      </w:r>
      <w:r w:rsidRPr="00954A4B">
        <w:rPr>
          <w:rFonts w:ascii="Times New Roman" w:hAnsi="Times New Roman" w:cs="Times New Roman"/>
          <w:sz w:val="24"/>
          <w:szCs w:val="24"/>
        </w:rPr>
        <w:t xml:space="preserve">indicated that bifenthrin would likely be responsible for paralysis or death to aquatic species (e.g. </w:t>
      </w:r>
      <w:r w:rsidR="0049157A">
        <w:rPr>
          <w:rFonts w:ascii="Times New Roman" w:hAnsi="Times New Roman" w:cs="Times New Roman"/>
          <w:i/>
          <w:sz w:val="24"/>
          <w:szCs w:val="24"/>
        </w:rPr>
        <w:t xml:space="preserve">H. </w:t>
      </w:r>
      <w:proofErr w:type="spellStart"/>
      <w:r w:rsidR="0049157A">
        <w:rPr>
          <w:rFonts w:ascii="Times New Roman" w:hAnsi="Times New Roman" w:cs="Times New Roman"/>
          <w:i/>
          <w:sz w:val="24"/>
          <w:szCs w:val="24"/>
        </w:rPr>
        <w:t>azteca</w:t>
      </w:r>
      <w:proofErr w:type="spellEnd"/>
      <w:r w:rsidRPr="0049157A">
        <w:rPr>
          <w:rFonts w:ascii="Times New Roman" w:hAnsi="Times New Roman" w:cs="Times New Roman"/>
          <w:sz w:val="24"/>
          <w:szCs w:val="24"/>
        </w:rPr>
        <w:t>)</w:t>
      </w:r>
      <w:r w:rsidR="00AF79E6" w:rsidRPr="00954A4B">
        <w:rPr>
          <w:rFonts w:ascii="Times New Roman" w:hAnsi="Times New Roman" w:cs="Times New Roman"/>
          <w:sz w:val="24"/>
          <w:szCs w:val="24"/>
        </w:rPr>
        <w:t xml:space="preserve"> since its </w:t>
      </w:r>
      <w:r w:rsidR="0049157A">
        <w:rPr>
          <w:rFonts w:ascii="Times New Roman" w:hAnsi="Times New Roman" w:cs="Times New Roman"/>
          <w:sz w:val="24"/>
          <w:szCs w:val="24"/>
        </w:rPr>
        <w:t>EECs are well 10 times more than</w:t>
      </w:r>
      <w:r w:rsidR="00AF79E6" w:rsidRPr="00954A4B">
        <w:rPr>
          <w:rFonts w:ascii="Times New Roman" w:hAnsi="Times New Roman" w:cs="Times New Roman"/>
          <w:sz w:val="24"/>
          <w:szCs w:val="24"/>
        </w:rPr>
        <w:t xml:space="preserve"> the </w:t>
      </w:r>
      <w:r w:rsidR="000810A3" w:rsidRPr="00954A4B">
        <w:rPr>
          <w:rFonts w:ascii="Times New Roman" w:hAnsi="Times New Roman" w:cs="Times New Roman"/>
          <w:sz w:val="24"/>
          <w:szCs w:val="24"/>
        </w:rPr>
        <w:t>CALFED 2011</w:t>
      </w:r>
      <w:r w:rsidR="0049157A">
        <w:rPr>
          <w:rFonts w:ascii="Times New Roman" w:hAnsi="Times New Roman" w:cs="Times New Roman"/>
          <w:sz w:val="24"/>
          <w:szCs w:val="24"/>
        </w:rPr>
        <w:t xml:space="preserve"> recommended values for risk assessment</w:t>
      </w:r>
      <w:r w:rsidRPr="00954A4B">
        <w:rPr>
          <w:rFonts w:ascii="Times New Roman" w:hAnsi="Times New Roman" w:cs="Times New Roman"/>
          <w:sz w:val="24"/>
          <w:szCs w:val="24"/>
        </w:rPr>
        <w:t>. Overall, the model demonstrated go</w:t>
      </w:r>
      <w:r w:rsidR="006424EA">
        <w:rPr>
          <w:rFonts w:ascii="Times New Roman" w:hAnsi="Times New Roman" w:cs="Times New Roman"/>
          <w:sz w:val="24"/>
          <w:szCs w:val="24"/>
        </w:rPr>
        <w:t>od performance in capturing the application patterns and concentration bifenthrin at the modeled sites</w:t>
      </w:r>
      <w:r w:rsidRPr="00954A4B">
        <w:rPr>
          <w:rFonts w:ascii="Times New Roman" w:hAnsi="Times New Roman" w:cs="Times New Roman"/>
          <w:sz w:val="24"/>
          <w:szCs w:val="24"/>
        </w:rPr>
        <w:t>. The well-calibrated model can appropriately be used for pyrethroid simulation and can efficiently support water resource management policies.</w:t>
      </w:r>
    </w:p>
    <w:p w14:paraId="37677293" w14:textId="6168CACE" w:rsidR="003E7DE6" w:rsidRPr="00954A4B" w:rsidRDefault="003E7DE6" w:rsidP="003E7DE6">
      <w:pPr>
        <w:autoSpaceDE w:val="0"/>
        <w:autoSpaceDN w:val="0"/>
        <w:adjustRightInd w:val="0"/>
        <w:spacing w:after="0" w:line="480" w:lineRule="auto"/>
        <w:rPr>
          <w:rFonts w:ascii="Times New Roman" w:hAnsi="Times New Roman" w:cs="Times New Roman"/>
          <w:sz w:val="24"/>
          <w:szCs w:val="24"/>
        </w:rPr>
      </w:pPr>
      <w:r w:rsidRPr="00954A4B">
        <w:rPr>
          <w:rFonts w:ascii="Times New Roman" w:hAnsi="Times New Roman" w:cs="Times New Roman"/>
          <w:b/>
          <w:i/>
          <w:sz w:val="24"/>
          <w:szCs w:val="24"/>
        </w:rPr>
        <w:lastRenderedPageBreak/>
        <w:t>Keywords</w:t>
      </w:r>
      <w:r w:rsidRPr="00954A4B">
        <w:rPr>
          <w:rFonts w:ascii="Times New Roman" w:hAnsi="Times New Roman" w:cs="Times New Roman"/>
          <w:i/>
          <w:sz w:val="24"/>
          <w:szCs w:val="24"/>
        </w:rPr>
        <w:t>:</w:t>
      </w:r>
      <w:r w:rsidRPr="00954A4B">
        <w:rPr>
          <w:rFonts w:ascii="Times New Roman" w:hAnsi="Times New Roman" w:cs="Times New Roman"/>
          <w:sz w:val="24"/>
          <w:szCs w:val="24"/>
        </w:rPr>
        <w:t xml:space="preserve"> Pesticide in Water Calculator, Pyrethroid, Bifenthrin, Urban runoff, Estimated Environmental </w:t>
      </w:r>
      <w:r w:rsidR="006424EA">
        <w:rPr>
          <w:rFonts w:ascii="Times New Roman" w:hAnsi="Times New Roman" w:cs="Times New Roman"/>
          <w:sz w:val="24"/>
          <w:szCs w:val="24"/>
        </w:rPr>
        <w:t>Concentration</w:t>
      </w:r>
    </w:p>
    <w:p w14:paraId="67D39806" w14:textId="68B33EA7" w:rsidR="00591A80" w:rsidRPr="00954A4B" w:rsidRDefault="00591A80" w:rsidP="00C3351E">
      <w:pPr>
        <w:pStyle w:val="Heading1"/>
        <w:spacing w:before="0" w:line="480" w:lineRule="auto"/>
        <w:rPr>
          <w:rFonts w:cs="Times New Roman"/>
          <w:sz w:val="24"/>
          <w:szCs w:val="24"/>
        </w:rPr>
      </w:pPr>
      <w:r w:rsidRPr="00954A4B">
        <w:rPr>
          <w:rFonts w:cs="Times New Roman"/>
          <w:sz w:val="24"/>
          <w:szCs w:val="24"/>
        </w:rPr>
        <w:t>Introduction</w:t>
      </w:r>
      <w:bookmarkEnd w:id="1"/>
    </w:p>
    <w:p w14:paraId="231AC82C" w14:textId="41E233D3" w:rsidR="00AB06C7" w:rsidRPr="00954A4B" w:rsidRDefault="00591A80" w:rsidP="004D67C8">
      <w:pPr>
        <w:spacing w:after="0" w:line="480" w:lineRule="auto"/>
        <w:ind w:firstLine="720"/>
        <w:rPr>
          <w:rFonts w:ascii="Times New Roman" w:hAnsi="Times New Roman" w:cs="Times New Roman"/>
          <w:sz w:val="24"/>
          <w:szCs w:val="24"/>
        </w:rPr>
      </w:pPr>
      <w:r w:rsidRPr="00954A4B">
        <w:rPr>
          <w:rFonts w:ascii="Times New Roman" w:hAnsi="Times New Roman" w:cs="Times New Roman"/>
          <w:sz w:val="24"/>
          <w:szCs w:val="24"/>
        </w:rPr>
        <w:t xml:space="preserve">Rivers and streams receiving urban runoff have been shown to be toxic to aquatic species (e.g.  </w:t>
      </w:r>
      <w:r w:rsidRPr="00954A4B">
        <w:rPr>
          <w:rFonts w:ascii="Times New Roman" w:hAnsi="Times New Roman" w:cs="Times New Roman"/>
          <w:i/>
          <w:sz w:val="24"/>
          <w:szCs w:val="24"/>
        </w:rPr>
        <w:t xml:space="preserve">H. </w:t>
      </w:r>
      <w:r w:rsidRPr="00954A4B">
        <w:rPr>
          <w:rFonts w:ascii="Times New Roman" w:hAnsi="Times New Roman" w:cs="Times New Roman"/>
          <w:i/>
          <w:noProof/>
          <w:sz w:val="24"/>
          <w:szCs w:val="24"/>
        </w:rPr>
        <w:t>azteca</w:t>
      </w:r>
      <w:r w:rsidR="00B65DE1" w:rsidRPr="00954A4B">
        <w:rPr>
          <w:rFonts w:ascii="Times New Roman" w:hAnsi="Times New Roman" w:cs="Times New Roman"/>
          <w:noProof/>
          <w:sz w:val="24"/>
          <w:szCs w:val="24"/>
        </w:rPr>
        <w:t>)</w:t>
      </w:r>
      <w:r w:rsidRPr="00954A4B">
        <w:rPr>
          <w:rFonts w:ascii="Times New Roman" w:hAnsi="Times New Roman" w:cs="Times New Roman"/>
          <w:sz w:val="24"/>
          <w:szCs w:val="24"/>
        </w:rPr>
        <w:t xml:space="preserve"> due to the</w:t>
      </w:r>
      <w:r w:rsidR="00400F84" w:rsidRPr="00954A4B">
        <w:rPr>
          <w:rFonts w:ascii="Times New Roman" w:hAnsi="Times New Roman" w:cs="Times New Roman"/>
          <w:sz w:val="24"/>
          <w:szCs w:val="24"/>
        </w:rPr>
        <w:t xml:space="preserve"> increasing</w:t>
      </w:r>
      <w:r w:rsidR="006424EA">
        <w:rPr>
          <w:rFonts w:ascii="Times New Roman" w:hAnsi="Times New Roman" w:cs="Times New Roman"/>
          <w:sz w:val="24"/>
          <w:szCs w:val="24"/>
        </w:rPr>
        <w:t xml:space="preserve"> presence of pyrethroids</w:t>
      </w:r>
      <w:r w:rsidRPr="00954A4B">
        <w:rPr>
          <w:rFonts w:ascii="Times New Roman" w:hAnsi="Times New Roman" w:cs="Times New Roman"/>
          <w:sz w:val="24"/>
          <w:szCs w:val="24"/>
        </w:rPr>
        <w:t xml:space="preserve"> (Budd et al., 2007; Weston and </w:t>
      </w:r>
      <w:proofErr w:type="spellStart"/>
      <w:r w:rsidRPr="00954A4B">
        <w:rPr>
          <w:rFonts w:ascii="Times New Roman" w:hAnsi="Times New Roman" w:cs="Times New Roman"/>
          <w:sz w:val="24"/>
          <w:szCs w:val="24"/>
        </w:rPr>
        <w:t>Lydy</w:t>
      </w:r>
      <w:proofErr w:type="spellEnd"/>
      <w:r w:rsidRPr="00954A4B">
        <w:rPr>
          <w:rFonts w:ascii="Times New Roman" w:hAnsi="Times New Roman" w:cs="Times New Roman"/>
          <w:sz w:val="24"/>
          <w:szCs w:val="24"/>
        </w:rPr>
        <w:t>, 20</w:t>
      </w:r>
      <w:r w:rsidR="00400F84" w:rsidRPr="00954A4B">
        <w:rPr>
          <w:rFonts w:ascii="Times New Roman" w:hAnsi="Times New Roman" w:cs="Times New Roman"/>
          <w:sz w:val="24"/>
          <w:szCs w:val="24"/>
        </w:rPr>
        <w:t xml:space="preserve">10; Weston et al, 2014). </w:t>
      </w:r>
      <w:r w:rsidR="001357A2" w:rsidRPr="00954A4B">
        <w:rPr>
          <w:rFonts w:ascii="Times New Roman" w:hAnsi="Times New Roman" w:cs="Times New Roman"/>
          <w:sz w:val="24"/>
          <w:szCs w:val="24"/>
        </w:rPr>
        <w:t>Bifenthrin, a subset of the p</w:t>
      </w:r>
      <w:r w:rsidRPr="00954A4B">
        <w:rPr>
          <w:rFonts w:ascii="Times New Roman" w:hAnsi="Times New Roman" w:cs="Times New Roman"/>
          <w:sz w:val="24"/>
          <w:szCs w:val="24"/>
        </w:rPr>
        <w:t>yrethroids</w:t>
      </w:r>
      <w:r w:rsidR="00AB06C7" w:rsidRPr="00954A4B">
        <w:rPr>
          <w:rFonts w:ascii="Times New Roman" w:hAnsi="Times New Roman" w:cs="Times New Roman"/>
          <w:sz w:val="24"/>
          <w:szCs w:val="24"/>
        </w:rPr>
        <w:t>,</w:t>
      </w:r>
      <w:r w:rsidRPr="00954A4B">
        <w:rPr>
          <w:rFonts w:ascii="Times New Roman" w:hAnsi="Times New Roman" w:cs="Times New Roman"/>
          <w:sz w:val="24"/>
          <w:szCs w:val="24"/>
        </w:rPr>
        <w:t xml:space="preserve"> </w:t>
      </w:r>
      <w:r w:rsidR="00AB06C7" w:rsidRPr="00954A4B">
        <w:rPr>
          <w:rFonts w:ascii="Times New Roman" w:hAnsi="Times New Roman" w:cs="Times New Roman"/>
          <w:sz w:val="24"/>
          <w:szCs w:val="24"/>
        </w:rPr>
        <w:t>is</w:t>
      </w:r>
      <w:r w:rsidRPr="00954A4B">
        <w:rPr>
          <w:rFonts w:ascii="Times New Roman" w:hAnsi="Times New Roman" w:cs="Times New Roman"/>
          <w:sz w:val="24"/>
          <w:szCs w:val="24"/>
        </w:rPr>
        <w:t xml:space="preserve"> greatly toxic</w:t>
      </w:r>
      <w:r w:rsidR="000810A3" w:rsidRPr="00954A4B">
        <w:rPr>
          <w:rFonts w:ascii="Times New Roman" w:hAnsi="Times New Roman" w:cs="Times New Roman"/>
          <w:sz w:val="24"/>
          <w:szCs w:val="24"/>
        </w:rPr>
        <w:t xml:space="preserve"> to aquatic species</w:t>
      </w:r>
      <w:r w:rsidRPr="00954A4B">
        <w:rPr>
          <w:rFonts w:ascii="Times New Roman" w:hAnsi="Times New Roman" w:cs="Times New Roman"/>
          <w:sz w:val="24"/>
          <w:szCs w:val="24"/>
        </w:rPr>
        <w:t xml:space="preserve">, with acute </w:t>
      </w:r>
      <w:r w:rsidR="00FE2269" w:rsidRPr="00954A4B">
        <w:rPr>
          <w:rFonts w:ascii="Times New Roman" w:hAnsi="Times New Roman" w:cs="Times New Roman"/>
          <w:sz w:val="24"/>
          <w:szCs w:val="24"/>
        </w:rPr>
        <w:t xml:space="preserve">aquatic </w:t>
      </w:r>
      <w:r w:rsidRPr="00954A4B">
        <w:rPr>
          <w:rFonts w:ascii="Times New Roman" w:hAnsi="Times New Roman" w:cs="Times New Roman"/>
          <w:sz w:val="24"/>
          <w:szCs w:val="24"/>
        </w:rPr>
        <w:t xml:space="preserve">species mortality possible at even small concentrations of </w:t>
      </w:r>
      <w:r w:rsidR="00FE2269" w:rsidRPr="00954A4B">
        <w:rPr>
          <w:rFonts w:ascii="Times New Roman" w:hAnsi="Times New Roman" w:cs="Times New Roman"/>
          <w:sz w:val="24"/>
          <w:szCs w:val="24"/>
        </w:rPr>
        <w:t xml:space="preserve">1 </w:t>
      </w:r>
      <w:r w:rsidR="00B65DE1" w:rsidRPr="00954A4B">
        <w:rPr>
          <w:rFonts w:ascii="Times New Roman" w:hAnsi="Times New Roman" w:cs="Times New Roman"/>
          <w:sz w:val="24"/>
          <w:szCs w:val="24"/>
        </w:rPr>
        <w:t>ng/L</w:t>
      </w:r>
      <w:r w:rsidR="00FE2269" w:rsidRPr="00954A4B">
        <w:rPr>
          <w:rFonts w:ascii="Times New Roman" w:hAnsi="Times New Roman" w:cs="Times New Roman"/>
          <w:sz w:val="24"/>
          <w:szCs w:val="24"/>
        </w:rPr>
        <w:t xml:space="preserve"> </w:t>
      </w:r>
      <w:r w:rsidR="00B349B8">
        <w:rPr>
          <w:rFonts w:ascii="Times New Roman" w:hAnsi="Times New Roman" w:cs="Times New Roman"/>
          <w:sz w:val="24"/>
          <w:szCs w:val="24"/>
        </w:rPr>
        <w:t>(Weston et al.</w:t>
      </w:r>
      <w:r w:rsidR="00CB4563">
        <w:rPr>
          <w:rFonts w:ascii="Times New Roman" w:hAnsi="Times New Roman" w:cs="Times New Roman"/>
          <w:sz w:val="24"/>
          <w:szCs w:val="24"/>
        </w:rPr>
        <w:t>, 2008</w:t>
      </w:r>
      <w:r w:rsidR="001B5E8A">
        <w:rPr>
          <w:rFonts w:ascii="Times New Roman" w:hAnsi="Times New Roman" w:cs="Times New Roman"/>
          <w:sz w:val="24"/>
          <w:szCs w:val="24"/>
        </w:rPr>
        <w:t>; Weston et al., 2010</w:t>
      </w:r>
      <w:r w:rsidRPr="00954A4B">
        <w:rPr>
          <w:rFonts w:ascii="Times New Roman" w:hAnsi="Times New Roman" w:cs="Times New Roman"/>
          <w:sz w:val="24"/>
          <w:szCs w:val="24"/>
        </w:rPr>
        <w:t xml:space="preserve">), yet urban runoff regularly contains concentrations greater than 20 </w:t>
      </w:r>
      <w:r w:rsidR="00B65DE1" w:rsidRPr="00954A4B">
        <w:rPr>
          <w:rFonts w:ascii="Times New Roman" w:hAnsi="Times New Roman" w:cs="Times New Roman"/>
          <w:sz w:val="24"/>
          <w:szCs w:val="24"/>
        </w:rPr>
        <w:t>ng/L</w:t>
      </w:r>
      <w:r w:rsidRPr="00954A4B">
        <w:rPr>
          <w:rFonts w:ascii="Times New Roman" w:hAnsi="Times New Roman" w:cs="Times New Roman"/>
          <w:sz w:val="24"/>
          <w:szCs w:val="24"/>
        </w:rPr>
        <w:t xml:space="preserve"> (Weston and </w:t>
      </w:r>
      <w:proofErr w:type="spellStart"/>
      <w:r w:rsidRPr="00954A4B">
        <w:rPr>
          <w:rFonts w:ascii="Times New Roman" w:hAnsi="Times New Roman" w:cs="Times New Roman"/>
          <w:sz w:val="24"/>
          <w:szCs w:val="24"/>
        </w:rPr>
        <w:t>Lydy</w:t>
      </w:r>
      <w:proofErr w:type="spellEnd"/>
      <w:r w:rsidRPr="00954A4B">
        <w:rPr>
          <w:rFonts w:ascii="Times New Roman" w:hAnsi="Times New Roman" w:cs="Times New Roman"/>
          <w:sz w:val="24"/>
          <w:szCs w:val="24"/>
        </w:rPr>
        <w:t>, 2012).</w:t>
      </w:r>
      <w:r w:rsidR="00E74907" w:rsidRPr="00954A4B">
        <w:rPr>
          <w:rFonts w:ascii="Times New Roman" w:hAnsi="Times New Roman" w:cs="Times New Roman"/>
          <w:sz w:val="24"/>
          <w:szCs w:val="24"/>
        </w:rPr>
        <w:t xml:space="preserve"> </w:t>
      </w:r>
      <w:r w:rsidR="000810A3" w:rsidRPr="00954A4B">
        <w:rPr>
          <w:rFonts w:ascii="Times New Roman" w:hAnsi="Times New Roman" w:cs="Times New Roman"/>
          <w:sz w:val="24"/>
          <w:szCs w:val="24"/>
        </w:rPr>
        <w:t>Generally, b</w:t>
      </w:r>
      <w:r w:rsidR="001357A2" w:rsidRPr="00954A4B">
        <w:rPr>
          <w:rFonts w:ascii="Times New Roman" w:hAnsi="Times New Roman" w:cs="Times New Roman"/>
          <w:sz w:val="24"/>
          <w:szCs w:val="24"/>
        </w:rPr>
        <w:t xml:space="preserve">ifenthrin pesticides </w:t>
      </w:r>
      <w:r w:rsidR="006A32E6" w:rsidRPr="00954A4B">
        <w:rPr>
          <w:rFonts w:ascii="Times New Roman" w:hAnsi="Times New Roman" w:cs="Times New Roman"/>
          <w:sz w:val="24"/>
          <w:szCs w:val="24"/>
        </w:rPr>
        <w:t xml:space="preserve">are widely used by professional pest control applicators for landscape application, or as perimeter treatments to keep pests out of structures in most urban environments. </w:t>
      </w:r>
      <w:r w:rsidR="00DF6FA7" w:rsidRPr="00954A4B">
        <w:rPr>
          <w:rFonts w:ascii="Times New Roman" w:hAnsi="Times New Roman" w:cs="Times New Roman"/>
          <w:sz w:val="24"/>
          <w:szCs w:val="24"/>
        </w:rPr>
        <w:t xml:space="preserve">In urban environment, </w:t>
      </w:r>
      <w:r w:rsidR="000171F4" w:rsidRPr="00954A4B">
        <w:rPr>
          <w:rFonts w:ascii="Times New Roman" w:hAnsi="Times New Roman" w:cs="Times New Roman"/>
          <w:sz w:val="24"/>
          <w:szCs w:val="24"/>
        </w:rPr>
        <w:t>runoff</w:t>
      </w:r>
      <w:r w:rsidRPr="00954A4B">
        <w:rPr>
          <w:rFonts w:ascii="Times New Roman" w:hAnsi="Times New Roman" w:cs="Times New Roman"/>
          <w:sz w:val="24"/>
          <w:szCs w:val="24"/>
        </w:rPr>
        <w:t xml:space="preserve"> </w:t>
      </w:r>
      <w:r w:rsidR="00B65DE1" w:rsidRPr="00954A4B">
        <w:rPr>
          <w:rFonts w:ascii="Times New Roman" w:hAnsi="Times New Roman" w:cs="Times New Roman"/>
          <w:sz w:val="24"/>
          <w:szCs w:val="24"/>
        </w:rPr>
        <w:t>often</w:t>
      </w:r>
      <w:r w:rsidRPr="00954A4B">
        <w:rPr>
          <w:rFonts w:ascii="Times New Roman" w:hAnsi="Times New Roman" w:cs="Times New Roman"/>
          <w:sz w:val="24"/>
          <w:szCs w:val="24"/>
        </w:rPr>
        <w:t xml:space="preserve"> contains a considerable amount of </w:t>
      </w:r>
      <w:r w:rsidR="0066230E" w:rsidRPr="00954A4B">
        <w:rPr>
          <w:rFonts w:ascii="Times New Roman" w:hAnsi="Times New Roman" w:cs="Times New Roman"/>
          <w:sz w:val="24"/>
          <w:szCs w:val="24"/>
        </w:rPr>
        <w:t>b</w:t>
      </w:r>
      <w:r w:rsidR="001357A2" w:rsidRPr="00954A4B">
        <w:rPr>
          <w:rFonts w:ascii="Times New Roman" w:hAnsi="Times New Roman" w:cs="Times New Roman"/>
          <w:sz w:val="24"/>
          <w:szCs w:val="24"/>
        </w:rPr>
        <w:t>ifenthrin</w:t>
      </w:r>
      <w:r w:rsidR="00BF08C8" w:rsidRPr="00954A4B">
        <w:rPr>
          <w:rFonts w:ascii="Times New Roman" w:hAnsi="Times New Roman" w:cs="Times New Roman"/>
          <w:sz w:val="24"/>
          <w:szCs w:val="24"/>
        </w:rPr>
        <w:t xml:space="preserve"> </w:t>
      </w:r>
      <w:r w:rsidRPr="00954A4B">
        <w:rPr>
          <w:rFonts w:ascii="Times New Roman" w:hAnsi="Times New Roman" w:cs="Times New Roman"/>
          <w:sz w:val="24"/>
          <w:szCs w:val="24"/>
        </w:rPr>
        <w:t>after a storm event</w:t>
      </w:r>
      <w:r w:rsidR="00B65DE1" w:rsidRPr="00954A4B">
        <w:rPr>
          <w:rFonts w:ascii="Times New Roman" w:hAnsi="Times New Roman" w:cs="Times New Roman"/>
          <w:sz w:val="24"/>
          <w:szCs w:val="24"/>
        </w:rPr>
        <w:t>.</w:t>
      </w:r>
      <w:r w:rsidR="00C6779D" w:rsidRPr="00954A4B">
        <w:rPr>
          <w:rFonts w:ascii="Times New Roman" w:hAnsi="Times New Roman" w:cs="Times New Roman"/>
          <w:sz w:val="24"/>
          <w:szCs w:val="24"/>
        </w:rPr>
        <w:t xml:space="preserve"> </w:t>
      </w:r>
      <w:r w:rsidR="0011314C" w:rsidRPr="00954A4B">
        <w:rPr>
          <w:rFonts w:ascii="Times New Roman" w:hAnsi="Times New Roman" w:cs="Times New Roman"/>
          <w:sz w:val="24"/>
          <w:szCs w:val="24"/>
        </w:rPr>
        <w:t>The Sacramento</w:t>
      </w:r>
      <w:r w:rsidR="004C7F27" w:rsidRPr="00954A4B">
        <w:rPr>
          <w:rFonts w:ascii="Times New Roman" w:hAnsi="Times New Roman" w:cs="Times New Roman"/>
          <w:sz w:val="24"/>
          <w:szCs w:val="24"/>
        </w:rPr>
        <w:t>-San Joaquin</w:t>
      </w:r>
      <w:r w:rsidR="0011314C" w:rsidRPr="00954A4B">
        <w:rPr>
          <w:rFonts w:ascii="Times New Roman" w:hAnsi="Times New Roman" w:cs="Times New Roman"/>
          <w:sz w:val="24"/>
          <w:szCs w:val="24"/>
        </w:rPr>
        <w:t xml:space="preserve"> River</w:t>
      </w:r>
      <w:r w:rsidR="00EB2B3A" w:rsidRPr="00954A4B">
        <w:rPr>
          <w:rFonts w:ascii="Times New Roman" w:hAnsi="Times New Roman" w:cs="Times New Roman"/>
          <w:sz w:val="24"/>
          <w:szCs w:val="24"/>
        </w:rPr>
        <w:t xml:space="preserve"> Delta</w:t>
      </w:r>
      <w:r w:rsidR="00DF6FA7" w:rsidRPr="00954A4B">
        <w:rPr>
          <w:rFonts w:ascii="Times New Roman" w:hAnsi="Times New Roman" w:cs="Times New Roman"/>
          <w:sz w:val="24"/>
          <w:szCs w:val="24"/>
        </w:rPr>
        <w:t>,</w:t>
      </w:r>
      <w:r w:rsidR="0011314C" w:rsidRPr="00954A4B">
        <w:rPr>
          <w:rFonts w:ascii="Times New Roman" w:hAnsi="Times New Roman" w:cs="Times New Roman"/>
          <w:sz w:val="24"/>
          <w:szCs w:val="24"/>
        </w:rPr>
        <w:t xml:space="preserve"> one of the </w:t>
      </w:r>
      <w:r w:rsidR="00820DE4" w:rsidRPr="00954A4B">
        <w:rPr>
          <w:rFonts w:ascii="Times New Roman" w:hAnsi="Times New Roman" w:cs="Times New Roman"/>
          <w:sz w:val="24"/>
          <w:szCs w:val="24"/>
        </w:rPr>
        <w:t xml:space="preserve">main </w:t>
      </w:r>
      <w:r w:rsidR="00EB2B3A" w:rsidRPr="00954A4B">
        <w:rPr>
          <w:rFonts w:ascii="Times New Roman" w:hAnsi="Times New Roman" w:cs="Times New Roman"/>
          <w:sz w:val="24"/>
          <w:szCs w:val="24"/>
        </w:rPr>
        <w:t>water bodies</w:t>
      </w:r>
      <w:r w:rsidR="0011314C" w:rsidRPr="00954A4B">
        <w:rPr>
          <w:rFonts w:ascii="Times New Roman" w:hAnsi="Times New Roman" w:cs="Times New Roman"/>
          <w:sz w:val="24"/>
          <w:szCs w:val="24"/>
        </w:rPr>
        <w:t xml:space="preserve"> </w:t>
      </w:r>
      <w:r w:rsidR="00820DE4" w:rsidRPr="00954A4B">
        <w:rPr>
          <w:rFonts w:ascii="Times New Roman" w:hAnsi="Times New Roman" w:cs="Times New Roman"/>
          <w:sz w:val="24"/>
          <w:szCs w:val="24"/>
        </w:rPr>
        <w:t>in Califo</w:t>
      </w:r>
      <w:r w:rsidR="00EB2B3A" w:rsidRPr="00954A4B">
        <w:rPr>
          <w:rFonts w:ascii="Times New Roman" w:hAnsi="Times New Roman" w:cs="Times New Roman"/>
          <w:sz w:val="24"/>
          <w:szCs w:val="24"/>
        </w:rPr>
        <w:t>rnia</w:t>
      </w:r>
      <w:r w:rsidR="00AB06C7" w:rsidRPr="00954A4B">
        <w:rPr>
          <w:rFonts w:ascii="Times New Roman" w:hAnsi="Times New Roman" w:cs="Times New Roman"/>
          <w:sz w:val="24"/>
          <w:szCs w:val="24"/>
        </w:rPr>
        <w:t xml:space="preserve">, </w:t>
      </w:r>
      <w:r w:rsidR="00EB2B3A" w:rsidRPr="00954A4B">
        <w:rPr>
          <w:rFonts w:ascii="Times New Roman" w:hAnsi="Times New Roman" w:cs="Times New Roman"/>
          <w:sz w:val="24"/>
          <w:szCs w:val="24"/>
        </w:rPr>
        <w:t xml:space="preserve">receives </w:t>
      </w:r>
      <w:r w:rsidR="00AB06C7" w:rsidRPr="00954A4B">
        <w:rPr>
          <w:rFonts w:ascii="Times New Roman" w:hAnsi="Times New Roman" w:cs="Times New Roman"/>
          <w:sz w:val="24"/>
          <w:szCs w:val="24"/>
        </w:rPr>
        <w:t xml:space="preserve">urban </w:t>
      </w:r>
      <w:r w:rsidR="00EB2B3A" w:rsidRPr="00954A4B">
        <w:rPr>
          <w:rFonts w:ascii="Times New Roman" w:hAnsi="Times New Roman" w:cs="Times New Roman"/>
          <w:sz w:val="24"/>
          <w:szCs w:val="24"/>
        </w:rPr>
        <w:t xml:space="preserve">runoff </w:t>
      </w:r>
      <w:r w:rsidR="00AB06C7" w:rsidRPr="00954A4B">
        <w:rPr>
          <w:rFonts w:ascii="Times New Roman" w:hAnsi="Times New Roman" w:cs="Times New Roman"/>
          <w:sz w:val="24"/>
          <w:szCs w:val="24"/>
        </w:rPr>
        <w:t>after rainfall events</w:t>
      </w:r>
      <w:r w:rsidR="00820DE4" w:rsidRPr="00954A4B">
        <w:rPr>
          <w:rFonts w:ascii="Times New Roman" w:hAnsi="Times New Roman" w:cs="Times New Roman"/>
          <w:sz w:val="24"/>
          <w:szCs w:val="24"/>
        </w:rPr>
        <w:t xml:space="preserve">. </w:t>
      </w:r>
      <w:r w:rsidR="004C7F27" w:rsidRPr="00954A4B">
        <w:rPr>
          <w:rFonts w:ascii="Times New Roman" w:hAnsi="Times New Roman" w:cs="Times New Roman"/>
          <w:sz w:val="24"/>
          <w:szCs w:val="24"/>
        </w:rPr>
        <w:t xml:space="preserve">Studies have shown </w:t>
      </w:r>
      <w:r w:rsidR="004C7F27" w:rsidRPr="00954A4B">
        <w:rPr>
          <w:rFonts w:ascii="Times New Roman" w:hAnsi="Times New Roman" w:cs="Times New Roman"/>
          <w:noProof/>
          <w:sz w:val="24"/>
          <w:szCs w:val="24"/>
        </w:rPr>
        <w:t>that</w:t>
      </w:r>
      <w:r w:rsidR="004C7F27" w:rsidRPr="00954A4B">
        <w:rPr>
          <w:rFonts w:ascii="Times New Roman" w:hAnsi="Times New Roman" w:cs="Times New Roman"/>
          <w:sz w:val="24"/>
          <w:szCs w:val="24"/>
        </w:rPr>
        <w:t xml:space="preserve"> the Sacramento–San Joaquin </w:t>
      </w:r>
      <w:r w:rsidR="00EB2B3A" w:rsidRPr="00954A4B">
        <w:rPr>
          <w:rFonts w:ascii="Times New Roman" w:hAnsi="Times New Roman" w:cs="Times New Roman"/>
          <w:sz w:val="24"/>
          <w:szCs w:val="24"/>
        </w:rPr>
        <w:t>Delta</w:t>
      </w:r>
      <w:r w:rsidR="004C7F27" w:rsidRPr="00954A4B">
        <w:rPr>
          <w:rFonts w:ascii="Times New Roman" w:hAnsi="Times New Roman" w:cs="Times New Roman"/>
          <w:sz w:val="24"/>
          <w:szCs w:val="24"/>
        </w:rPr>
        <w:t xml:space="preserve"> is habitat for lots of aquatic species of concern</w:t>
      </w:r>
      <w:r w:rsidR="00FE2269" w:rsidRPr="00954A4B">
        <w:rPr>
          <w:rFonts w:ascii="Times New Roman" w:hAnsi="Times New Roman" w:cs="Times New Roman"/>
          <w:sz w:val="24"/>
          <w:szCs w:val="24"/>
        </w:rPr>
        <w:t xml:space="preserve">, </w:t>
      </w:r>
      <w:r w:rsidR="00B65DE1" w:rsidRPr="00954A4B">
        <w:rPr>
          <w:rFonts w:ascii="Times New Roman" w:hAnsi="Times New Roman" w:cs="Times New Roman"/>
          <w:sz w:val="24"/>
          <w:szCs w:val="24"/>
        </w:rPr>
        <w:t xml:space="preserve">Delta Smelt, Threadfin Shad, San Francisco Longfin Smelt, and Striped Bass </w:t>
      </w:r>
      <w:r w:rsidR="00480271" w:rsidRPr="00954A4B">
        <w:rPr>
          <w:rFonts w:ascii="Times New Roman" w:hAnsi="Times New Roman" w:cs="Times New Roman"/>
          <w:sz w:val="24"/>
          <w:szCs w:val="24"/>
        </w:rPr>
        <w:t xml:space="preserve">whose </w:t>
      </w:r>
      <w:r w:rsidR="004C7F27" w:rsidRPr="00954A4B">
        <w:rPr>
          <w:rFonts w:ascii="Times New Roman" w:hAnsi="Times New Roman" w:cs="Times New Roman"/>
          <w:sz w:val="24"/>
          <w:szCs w:val="24"/>
        </w:rPr>
        <w:t>decline has been crit</w:t>
      </w:r>
      <w:r w:rsidR="008A1701" w:rsidRPr="00954A4B">
        <w:rPr>
          <w:rFonts w:ascii="Times New Roman" w:hAnsi="Times New Roman" w:cs="Times New Roman"/>
          <w:sz w:val="24"/>
          <w:szCs w:val="24"/>
        </w:rPr>
        <w:t xml:space="preserve">ical in recent times </w:t>
      </w:r>
      <w:r w:rsidR="00446864" w:rsidRPr="00954A4B">
        <w:rPr>
          <w:rFonts w:ascii="Times New Roman" w:hAnsi="Times New Roman" w:cs="Times New Roman"/>
          <w:sz w:val="24"/>
          <w:szCs w:val="24"/>
        </w:rPr>
        <w:t xml:space="preserve">due to the presence of high bifenthrin concentration </w:t>
      </w:r>
      <w:r w:rsidR="0054222F">
        <w:rPr>
          <w:rFonts w:ascii="Times New Roman" w:hAnsi="Times New Roman" w:cs="Times New Roman"/>
          <w:sz w:val="24"/>
          <w:szCs w:val="24"/>
        </w:rPr>
        <w:t>(</w:t>
      </w:r>
      <w:r w:rsidR="00EB2B3A" w:rsidRPr="00954A4B">
        <w:rPr>
          <w:rFonts w:ascii="Times New Roman" w:hAnsi="Times New Roman" w:cs="Times New Roman"/>
          <w:sz w:val="24"/>
          <w:szCs w:val="24"/>
        </w:rPr>
        <w:t xml:space="preserve">Sommer and Mejia, 2013). </w:t>
      </w:r>
    </w:p>
    <w:p w14:paraId="7738E25A" w14:textId="4CF04704" w:rsidR="004D67C8" w:rsidRPr="00954A4B" w:rsidRDefault="004D67C8" w:rsidP="004D67C8">
      <w:pPr>
        <w:spacing w:after="0" w:line="480" w:lineRule="auto"/>
        <w:ind w:firstLine="720"/>
        <w:rPr>
          <w:rFonts w:ascii="Times New Roman" w:hAnsi="Times New Roman" w:cs="Times New Roman"/>
          <w:sz w:val="24"/>
          <w:szCs w:val="24"/>
        </w:rPr>
      </w:pPr>
      <w:r w:rsidRPr="00954A4B">
        <w:rPr>
          <w:rFonts w:ascii="Times New Roman" w:hAnsi="Times New Roman" w:cs="Times New Roman"/>
          <w:sz w:val="24"/>
          <w:szCs w:val="24"/>
        </w:rPr>
        <w:t>Werner et al.</w:t>
      </w:r>
      <w:r w:rsidR="00974530">
        <w:rPr>
          <w:rFonts w:ascii="Times New Roman" w:hAnsi="Times New Roman" w:cs="Times New Roman"/>
          <w:sz w:val="24"/>
          <w:szCs w:val="24"/>
        </w:rPr>
        <w:t xml:space="preserve"> (</w:t>
      </w:r>
      <w:r w:rsidRPr="00954A4B">
        <w:rPr>
          <w:rFonts w:ascii="Times New Roman" w:hAnsi="Times New Roman" w:cs="Times New Roman"/>
          <w:sz w:val="24"/>
          <w:szCs w:val="24"/>
        </w:rPr>
        <w:t>2010</w:t>
      </w:r>
      <w:r w:rsidR="00974530">
        <w:rPr>
          <w:rFonts w:ascii="Times New Roman" w:hAnsi="Times New Roman" w:cs="Times New Roman"/>
          <w:sz w:val="24"/>
          <w:szCs w:val="24"/>
        </w:rPr>
        <w:t>)</w:t>
      </w:r>
      <w:r w:rsidRPr="00954A4B">
        <w:rPr>
          <w:rFonts w:ascii="Times New Roman" w:hAnsi="Times New Roman" w:cs="Times New Roman"/>
          <w:sz w:val="24"/>
          <w:szCs w:val="24"/>
        </w:rPr>
        <w:t xml:space="preserve"> estimated that toxicity from bifenthrin can be as high as 117 ng/L, </w:t>
      </w:r>
      <w:r w:rsidR="006424EA">
        <w:rPr>
          <w:rFonts w:ascii="Times New Roman" w:hAnsi="Times New Roman" w:cs="Times New Roman"/>
          <w:sz w:val="24"/>
          <w:szCs w:val="24"/>
        </w:rPr>
        <w:t>about</w:t>
      </w:r>
      <w:r w:rsidR="00974530">
        <w:rPr>
          <w:rFonts w:ascii="Times New Roman" w:hAnsi="Times New Roman" w:cs="Times New Roman"/>
          <w:sz w:val="24"/>
          <w:szCs w:val="24"/>
        </w:rPr>
        <w:t xml:space="preserve"> </w:t>
      </w:r>
      <w:r w:rsidRPr="00954A4B">
        <w:rPr>
          <w:rFonts w:ascii="Times New Roman" w:hAnsi="Times New Roman" w:cs="Times New Roman"/>
          <w:sz w:val="24"/>
          <w:szCs w:val="24"/>
        </w:rPr>
        <w:t xml:space="preserve">10 times the acute toxicity level for loss of motion to most aquatic </w:t>
      </w:r>
      <w:r w:rsidR="00A02058">
        <w:rPr>
          <w:rFonts w:ascii="Times New Roman" w:hAnsi="Times New Roman" w:cs="Times New Roman"/>
          <w:sz w:val="24"/>
          <w:szCs w:val="24"/>
        </w:rPr>
        <w:t>T</w:t>
      </w:r>
      <w:r w:rsidR="00AB06C7" w:rsidRPr="00954A4B">
        <w:rPr>
          <w:rFonts w:ascii="Times New Roman" w:hAnsi="Times New Roman" w:cs="Times New Roman"/>
          <w:sz w:val="24"/>
          <w:szCs w:val="24"/>
        </w:rPr>
        <w:t xml:space="preserve">hreatened and </w:t>
      </w:r>
      <w:r w:rsidR="00A02058">
        <w:rPr>
          <w:rFonts w:ascii="Times New Roman" w:hAnsi="Times New Roman" w:cs="Times New Roman"/>
          <w:sz w:val="24"/>
          <w:szCs w:val="24"/>
        </w:rPr>
        <w:t>E</w:t>
      </w:r>
      <w:r w:rsidR="00AB06C7" w:rsidRPr="00954A4B">
        <w:rPr>
          <w:rFonts w:ascii="Times New Roman" w:hAnsi="Times New Roman" w:cs="Times New Roman"/>
          <w:sz w:val="24"/>
          <w:szCs w:val="24"/>
        </w:rPr>
        <w:t xml:space="preserve">ndangered </w:t>
      </w:r>
      <w:r w:rsidR="00BE458C">
        <w:rPr>
          <w:rFonts w:ascii="Times New Roman" w:hAnsi="Times New Roman" w:cs="Times New Roman"/>
          <w:sz w:val="24"/>
          <w:szCs w:val="24"/>
        </w:rPr>
        <w:t>S</w:t>
      </w:r>
      <w:r w:rsidR="00BE458C" w:rsidRPr="00954A4B">
        <w:rPr>
          <w:rFonts w:ascii="Times New Roman" w:hAnsi="Times New Roman" w:cs="Times New Roman"/>
          <w:sz w:val="24"/>
          <w:szCs w:val="24"/>
        </w:rPr>
        <w:t>pecies in</w:t>
      </w:r>
      <w:r w:rsidRPr="00954A4B">
        <w:rPr>
          <w:rFonts w:ascii="Times New Roman" w:hAnsi="Times New Roman" w:cs="Times New Roman"/>
          <w:sz w:val="24"/>
          <w:szCs w:val="24"/>
        </w:rPr>
        <w:t xml:space="preserve"> the </w:t>
      </w:r>
      <w:r w:rsidR="006424EA">
        <w:rPr>
          <w:rFonts w:ascii="Times New Roman" w:hAnsi="Times New Roman" w:cs="Times New Roman"/>
          <w:sz w:val="24"/>
          <w:szCs w:val="24"/>
        </w:rPr>
        <w:t xml:space="preserve">Sacramento-San Joaquin River </w:t>
      </w:r>
      <w:r w:rsidRPr="00954A4B">
        <w:rPr>
          <w:rFonts w:ascii="Times New Roman" w:hAnsi="Times New Roman" w:cs="Times New Roman"/>
          <w:sz w:val="24"/>
          <w:szCs w:val="24"/>
        </w:rPr>
        <w:t xml:space="preserve">Delta. To reduce pyrethroid contaminants to a safe level in the Delta, there is </w:t>
      </w:r>
      <w:r w:rsidR="00AB06C7" w:rsidRPr="00954A4B">
        <w:rPr>
          <w:rFonts w:ascii="Times New Roman" w:hAnsi="Times New Roman" w:cs="Times New Roman"/>
          <w:sz w:val="24"/>
          <w:szCs w:val="24"/>
        </w:rPr>
        <w:t xml:space="preserve">a </w:t>
      </w:r>
      <w:r w:rsidRPr="00954A4B">
        <w:rPr>
          <w:rFonts w:ascii="Times New Roman" w:hAnsi="Times New Roman" w:cs="Times New Roman"/>
          <w:sz w:val="24"/>
          <w:szCs w:val="24"/>
        </w:rPr>
        <w:t xml:space="preserve">need to monitor upstream urban rivers and creeks for the presence of these chemicals. However, current monitoring practices for pyrethroid detection are generally </w:t>
      </w:r>
      <w:r w:rsidRPr="00954A4B">
        <w:rPr>
          <w:rFonts w:ascii="Times New Roman" w:hAnsi="Times New Roman" w:cs="Times New Roman"/>
          <w:noProof/>
          <w:sz w:val="24"/>
          <w:szCs w:val="24"/>
        </w:rPr>
        <w:t>time</w:t>
      </w:r>
      <w:r w:rsidR="00974530">
        <w:rPr>
          <w:rFonts w:ascii="Times New Roman" w:hAnsi="Times New Roman" w:cs="Times New Roman"/>
          <w:noProof/>
          <w:sz w:val="24"/>
          <w:szCs w:val="24"/>
        </w:rPr>
        <w:t xml:space="preserve"> </w:t>
      </w:r>
      <w:r w:rsidRPr="00954A4B">
        <w:rPr>
          <w:rFonts w:ascii="Times New Roman" w:hAnsi="Times New Roman" w:cs="Times New Roman"/>
          <w:noProof/>
          <w:sz w:val="24"/>
          <w:szCs w:val="24"/>
        </w:rPr>
        <w:t>consuming</w:t>
      </w:r>
      <w:r w:rsidRPr="00954A4B">
        <w:rPr>
          <w:rFonts w:ascii="Times New Roman" w:hAnsi="Times New Roman" w:cs="Times New Roman"/>
          <w:sz w:val="24"/>
          <w:szCs w:val="24"/>
        </w:rPr>
        <w:t xml:space="preserve">, expensive, and </w:t>
      </w:r>
      <w:r w:rsidRPr="00954A4B">
        <w:rPr>
          <w:rFonts w:ascii="Times New Roman" w:hAnsi="Times New Roman" w:cs="Times New Roman"/>
          <w:noProof/>
          <w:sz w:val="24"/>
          <w:szCs w:val="24"/>
        </w:rPr>
        <w:t>labor</w:t>
      </w:r>
      <w:r w:rsidR="00974530">
        <w:rPr>
          <w:rFonts w:ascii="Times New Roman" w:hAnsi="Times New Roman" w:cs="Times New Roman"/>
          <w:noProof/>
          <w:sz w:val="24"/>
          <w:szCs w:val="24"/>
        </w:rPr>
        <w:t xml:space="preserve"> </w:t>
      </w:r>
      <w:r w:rsidRPr="00954A4B">
        <w:rPr>
          <w:rFonts w:ascii="Times New Roman" w:hAnsi="Times New Roman" w:cs="Times New Roman"/>
          <w:noProof/>
          <w:sz w:val="24"/>
          <w:szCs w:val="24"/>
        </w:rPr>
        <w:t>intensive</w:t>
      </w:r>
      <w:r w:rsidRPr="00954A4B">
        <w:rPr>
          <w:rFonts w:ascii="Times New Roman" w:hAnsi="Times New Roman" w:cs="Times New Roman"/>
          <w:sz w:val="24"/>
          <w:szCs w:val="24"/>
        </w:rPr>
        <w:t xml:space="preserve"> (</w:t>
      </w:r>
      <w:proofErr w:type="spellStart"/>
      <w:r w:rsidRPr="00954A4B">
        <w:rPr>
          <w:rFonts w:ascii="Times New Roman" w:hAnsi="Times New Roman" w:cs="Times New Roman"/>
          <w:sz w:val="24"/>
          <w:szCs w:val="24"/>
        </w:rPr>
        <w:t>Amweg</w:t>
      </w:r>
      <w:proofErr w:type="spellEnd"/>
      <w:r w:rsidRPr="00954A4B">
        <w:rPr>
          <w:rFonts w:ascii="Times New Roman" w:hAnsi="Times New Roman" w:cs="Times New Roman"/>
          <w:sz w:val="24"/>
          <w:szCs w:val="24"/>
        </w:rPr>
        <w:t xml:space="preserve"> et al., 2005) resulting in a </w:t>
      </w:r>
      <w:r w:rsidRPr="00954A4B">
        <w:rPr>
          <w:rFonts w:ascii="Times New Roman" w:hAnsi="Times New Roman" w:cs="Times New Roman"/>
          <w:noProof/>
          <w:sz w:val="24"/>
          <w:szCs w:val="24"/>
        </w:rPr>
        <w:t>lack</w:t>
      </w:r>
      <w:r w:rsidRPr="00954A4B">
        <w:rPr>
          <w:rFonts w:ascii="Times New Roman" w:hAnsi="Times New Roman" w:cs="Times New Roman"/>
          <w:sz w:val="24"/>
          <w:szCs w:val="24"/>
        </w:rPr>
        <w:t xml:space="preserve"> of adequate observed concentrations in water bodies for aquatic risk assessment (Luo et al., 2011). The use of exposure models becomes an effective mode of estimating pyrethroid concentration in water bodies. For environmental fate and transport modeling, water quality models are usually combined with field-scale models to provide the screening tool for pesticide</w:t>
      </w:r>
      <w:r w:rsidR="00762CA2">
        <w:rPr>
          <w:rFonts w:ascii="Times New Roman" w:hAnsi="Times New Roman" w:cs="Times New Roman"/>
          <w:sz w:val="24"/>
          <w:szCs w:val="24"/>
        </w:rPr>
        <w:t>-</w:t>
      </w:r>
      <w:r w:rsidRPr="00954A4B">
        <w:rPr>
          <w:rFonts w:ascii="Times New Roman" w:hAnsi="Times New Roman" w:cs="Times New Roman"/>
          <w:sz w:val="24"/>
          <w:szCs w:val="24"/>
        </w:rPr>
        <w:t>re</w:t>
      </w:r>
      <w:r w:rsidR="001548B8">
        <w:rPr>
          <w:rFonts w:ascii="Times New Roman" w:hAnsi="Times New Roman" w:cs="Times New Roman"/>
          <w:sz w:val="24"/>
          <w:szCs w:val="24"/>
        </w:rPr>
        <w:t>gistration evaluation (Guo et al., 2004</w:t>
      </w:r>
      <w:r w:rsidRPr="00954A4B">
        <w:rPr>
          <w:rFonts w:ascii="Times New Roman" w:hAnsi="Times New Roman" w:cs="Times New Roman"/>
          <w:sz w:val="24"/>
          <w:szCs w:val="24"/>
        </w:rPr>
        <w:t xml:space="preserve">).  Additionally, the data outputs from these models can be used to aid in the development of effective regulatory policies and mitigation strategies as in the </w:t>
      </w:r>
      <w:r w:rsidRPr="00954A4B">
        <w:rPr>
          <w:rFonts w:ascii="Times New Roman" w:hAnsi="Times New Roman" w:cs="Times New Roman"/>
          <w:noProof/>
          <w:sz w:val="24"/>
          <w:szCs w:val="24"/>
        </w:rPr>
        <w:t>development</w:t>
      </w:r>
      <w:r w:rsidRPr="00954A4B">
        <w:rPr>
          <w:rFonts w:ascii="Times New Roman" w:hAnsi="Times New Roman" w:cs="Times New Roman"/>
          <w:sz w:val="24"/>
          <w:szCs w:val="24"/>
        </w:rPr>
        <w:t xml:space="preserve"> of Best Management Practices (BMPs) in reducing pesticide fluxes toward water bodies (Moore et al., 2002; Cho and </w:t>
      </w:r>
      <w:proofErr w:type="spellStart"/>
      <w:r w:rsidRPr="00954A4B">
        <w:rPr>
          <w:rFonts w:ascii="Times New Roman" w:hAnsi="Times New Roman" w:cs="Times New Roman"/>
          <w:sz w:val="24"/>
          <w:szCs w:val="24"/>
        </w:rPr>
        <w:t>Mostaghimi</w:t>
      </w:r>
      <w:proofErr w:type="spellEnd"/>
      <w:r w:rsidRPr="00954A4B">
        <w:rPr>
          <w:rFonts w:ascii="Times New Roman" w:hAnsi="Times New Roman" w:cs="Times New Roman"/>
          <w:sz w:val="24"/>
          <w:szCs w:val="24"/>
        </w:rPr>
        <w:t xml:space="preserve">, 2009). </w:t>
      </w:r>
    </w:p>
    <w:p w14:paraId="4C1C408A" w14:textId="785E3A3C" w:rsidR="008843CD" w:rsidRDefault="002D68D7" w:rsidP="009D261F">
      <w:pPr>
        <w:spacing w:after="0" w:line="480" w:lineRule="auto"/>
        <w:ind w:firstLine="720"/>
        <w:rPr>
          <w:rFonts w:ascii="Times New Roman" w:hAnsi="Times New Roman" w:cs="Times New Roman"/>
          <w:sz w:val="24"/>
          <w:szCs w:val="24"/>
        </w:rPr>
      </w:pPr>
      <w:r w:rsidRPr="00954A4B">
        <w:rPr>
          <w:rFonts w:ascii="Times New Roman" w:hAnsi="Times New Roman" w:cs="Times New Roman"/>
          <w:sz w:val="24"/>
          <w:szCs w:val="24"/>
        </w:rPr>
        <w:t>T</w:t>
      </w:r>
      <w:r w:rsidR="005C518E" w:rsidRPr="00954A4B">
        <w:rPr>
          <w:rFonts w:ascii="Times New Roman" w:hAnsi="Times New Roman" w:cs="Times New Roman"/>
          <w:sz w:val="24"/>
          <w:szCs w:val="24"/>
        </w:rPr>
        <w:t>he Pesticide in Water Calculator (</w:t>
      </w:r>
      <w:r w:rsidR="00287C08" w:rsidRPr="00954A4B">
        <w:rPr>
          <w:rFonts w:ascii="Times New Roman" w:hAnsi="Times New Roman" w:cs="Times New Roman"/>
          <w:sz w:val="24"/>
          <w:szCs w:val="24"/>
        </w:rPr>
        <w:t>PWC</w:t>
      </w:r>
      <w:r w:rsidR="005C518E" w:rsidRPr="00954A4B">
        <w:rPr>
          <w:rFonts w:ascii="Times New Roman" w:hAnsi="Times New Roman" w:cs="Times New Roman"/>
          <w:sz w:val="24"/>
          <w:szCs w:val="24"/>
        </w:rPr>
        <w:t>)</w:t>
      </w:r>
      <w:r w:rsidR="006424EA">
        <w:rPr>
          <w:rFonts w:ascii="Times New Roman" w:hAnsi="Times New Roman" w:cs="Times New Roman"/>
          <w:sz w:val="24"/>
          <w:szCs w:val="24"/>
        </w:rPr>
        <w:t>, an environmental fate and transport model</w:t>
      </w:r>
      <w:r w:rsidR="00A02058">
        <w:rPr>
          <w:rFonts w:ascii="Times New Roman" w:hAnsi="Times New Roman" w:cs="Times New Roman"/>
          <w:sz w:val="24"/>
          <w:szCs w:val="24"/>
        </w:rPr>
        <w:t xml:space="preserve"> </w:t>
      </w:r>
      <w:r w:rsidRPr="00954A4B">
        <w:rPr>
          <w:rFonts w:ascii="Times New Roman" w:hAnsi="Times New Roman" w:cs="Times New Roman"/>
          <w:sz w:val="24"/>
          <w:szCs w:val="24"/>
        </w:rPr>
        <w:t xml:space="preserve">developed by the United States Environmental Protection Agency (USEPA) -Office of Pesticide Program (OPP) </w:t>
      </w:r>
      <w:r w:rsidR="00536CDC" w:rsidRPr="00954A4B">
        <w:rPr>
          <w:rFonts w:ascii="Times New Roman" w:hAnsi="Times New Roman" w:cs="Times New Roman"/>
          <w:sz w:val="24"/>
          <w:szCs w:val="24"/>
        </w:rPr>
        <w:t>as a regulatory tool</w:t>
      </w:r>
      <w:r w:rsidR="006424EA">
        <w:rPr>
          <w:rFonts w:ascii="Times New Roman" w:hAnsi="Times New Roman" w:cs="Times New Roman"/>
          <w:sz w:val="24"/>
          <w:szCs w:val="24"/>
        </w:rPr>
        <w:t xml:space="preserve"> for risk assessment</w:t>
      </w:r>
      <w:r w:rsidR="00762CA2">
        <w:rPr>
          <w:rFonts w:ascii="Times New Roman" w:hAnsi="Times New Roman" w:cs="Times New Roman"/>
          <w:sz w:val="24"/>
          <w:szCs w:val="24"/>
        </w:rPr>
        <w:t>,</w:t>
      </w:r>
      <w:r w:rsidR="006424EA">
        <w:rPr>
          <w:rFonts w:ascii="Times New Roman" w:hAnsi="Times New Roman" w:cs="Times New Roman"/>
          <w:sz w:val="24"/>
          <w:szCs w:val="24"/>
        </w:rPr>
        <w:t xml:space="preserve"> was used in this study</w:t>
      </w:r>
      <w:r w:rsidR="00536CDC" w:rsidRPr="00954A4B">
        <w:rPr>
          <w:rFonts w:ascii="Times New Roman" w:hAnsi="Times New Roman" w:cs="Times New Roman"/>
          <w:sz w:val="24"/>
          <w:szCs w:val="24"/>
        </w:rPr>
        <w:t xml:space="preserve">.  The model </w:t>
      </w:r>
      <w:r w:rsidRPr="00954A4B">
        <w:rPr>
          <w:rFonts w:ascii="Times New Roman" w:hAnsi="Times New Roman" w:cs="Times New Roman"/>
          <w:sz w:val="24"/>
          <w:szCs w:val="24"/>
        </w:rPr>
        <w:t>simulate</w:t>
      </w:r>
      <w:r w:rsidR="00536CDC" w:rsidRPr="00954A4B">
        <w:rPr>
          <w:rFonts w:ascii="Times New Roman" w:hAnsi="Times New Roman" w:cs="Times New Roman"/>
          <w:sz w:val="24"/>
          <w:szCs w:val="24"/>
        </w:rPr>
        <w:t>s</w:t>
      </w:r>
      <w:r w:rsidRPr="00954A4B">
        <w:rPr>
          <w:rFonts w:ascii="Times New Roman" w:hAnsi="Times New Roman" w:cs="Times New Roman"/>
          <w:sz w:val="24"/>
          <w:szCs w:val="24"/>
        </w:rPr>
        <w:t xml:space="preserve"> pesticides concentration in surface water for aquatic exposure assessments (USEPA, 2016b)</w:t>
      </w:r>
      <w:r w:rsidR="00536CDC" w:rsidRPr="00954A4B">
        <w:rPr>
          <w:rFonts w:ascii="Times New Roman" w:hAnsi="Times New Roman" w:cs="Times New Roman"/>
          <w:sz w:val="24"/>
          <w:szCs w:val="24"/>
        </w:rPr>
        <w:t xml:space="preserve"> and contains two main simulation engines: </w:t>
      </w:r>
      <w:r w:rsidR="001C47C4" w:rsidRPr="00954A4B">
        <w:rPr>
          <w:rFonts w:ascii="Times New Roman" w:hAnsi="Times New Roman" w:cs="Times New Roman"/>
          <w:sz w:val="24"/>
          <w:szCs w:val="24"/>
        </w:rPr>
        <w:t>The</w:t>
      </w:r>
      <w:r w:rsidR="00536CDC" w:rsidRPr="00954A4B">
        <w:rPr>
          <w:rFonts w:ascii="Times New Roman" w:hAnsi="Times New Roman" w:cs="Times New Roman"/>
          <w:sz w:val="24"/>
          <w:szCs w:val="24"/>
        </w:rPr>
        <w:t xml:space="preserve"> Pesticide Root Zone Model (PRZM version 5.02), and the Variable Volume Water Model (VVWM version 1.02) (PWC Manual, 2015).</w:t>
      </w:r>
      <w:r w:rsidRPr="00954A4B">
        <w:rPr>
          <w:rFonts w:ascii="Times New Roman" w:hAnsi="Times New Roman" w:cs="Times New Roman"/>
          <w:sz w:val="24"/>
          <w:szCs w:val="24"/>
        </w:rPr>
        <w:t xml:space="preserve">  </w:t>
      </w:r>
      <w:r w:rsidR="00536CDC" w:rsidRPr="00954A4B">
        <w:rPr>
          <w:rFonts w:ascii="Times New Roman" w:hAnsi="Times New Roman" w:cs="Times New Roman"/>
          <w:sz w:val="24"/>
          <w:szCs w:val="24"/>
        </w:rPr>
        <w:t xml:space="preserve">The </w:t>
      </w:r>
      <w:r w:rsidR="001C47C4" w:rsidRPr="00954A4B">
        <w:rPr>
          <w:rFonts w:ascii="Times New Roman" w:hAnsi="Times New Roman" w:cs="Times New Roman"/>
          <w:sz w:val="24"/>
          <w:szCs w:val="24"/>
        </w:rPr>
        <w:t>model accommodates</w:t>
      </w:r>
      <w:r w:rsidR="00D567F5" w:rsidRPr="00954A4B">
        <w:rPr>
          <w:rFonts w:ascii="Times New Roman" w:hAnsi="Times New Roman" w:cs="Times New Roman"/>
          <w:sz w:val="24"/>
          <w:szCs w:val="24"/>
        </w:rPr>
        <w:t xml:space="preserve"> specific characteristics of the </w:t>
      </w:r>
      <w:r w:rsidR="005F3DA0" w:rsidRPr="00954A4B">
        <w:rPr>
          <w:rFonts w:ascii="Times New Roman" w:hAnsi="Times New Roman" w:cs="Times New Roman"/>
          <w:sz w:val="24"/>
          <w:szCs w:val="24"/>
        </w:rPr>
        <w:t xml:space="preserve">modeled </w:t>
      </w:r>
      <w:r w:rsidR="00D567F5" w:rsidRPr="00954A4B">
        <w:rPr>
          <w:rFonts w:ascii="Times New Roman" w:hAnsi="Times New Roman" w:cs="Times New Roman"/>
          <w:sz w:val="24"/>
          <w:szCs w:val="24"/>
        </w:rPr>
        <w:t xml:space="preserve">chemical and includes more site-specific information regarding the application method and impact of local daily weather on the treated site </w:t>
      </w:r>
      <w:r w:rsidR="00840106" w:rsidRPr="00954A4B">
        <w:rPr>
          <w:rFonts w:ascii="Times New Roman" w:hAnsi="Times New Roman" w:cs="Times New Roman"/>
          <w:sz w:val="24"/>
          <w:szCs w:val="24"/>
        </w:rPr>
        <w:t>for long-term simulation</w:t>
      </w:r>
      <w:r w:rsidR="00DB62CA" w:rsidRPr="00954A4B">
        <w:rPr>
          <w:rFonts w:ascii="Times New Roman" w:hAnsi="Times New Roman" w:cs="Times New Roman"/>
          <w:sz w:val="24"/>
          <w:szCs w:val="24"/>
        </w:rPr>
        <w:t>s</w:t>
      </w:r>
      <w:r w:rsidR="00840106" w:rsidRPr="00954A4B">
        <w:rPr>
          <w:rFonts w:ascii="Times New Roman" w:hAnsi="Times New Roman" w:cs="Times New Roman"/>
          <w:sz w:val="24"/>
          <w:szCs w:val="24"/>
        </w:rPr>
        <w:t xml:space="preserve"> (</w:t>
      </w:r>
      <w:r w:rsidR="00762CA2">
        <w:rPr>
          <w:rFonts w:ascii="Times New Roman" w:hAnsi="Times New Roman" w:cs="Times New Roman"/>
          <w:sz w:val="24"/>
          <w:szCs w:val="24"/>
        </w:rPr>
        <w:t>typically</w:t>
      </w:r>
      <w:r w:rsidR="00D567F5" w:rsidRPr="00954A4B">
        <w:rPr>
          <w:rFonts w:ascii="Times New Roman" w:hAnsi="Times New Roman" w:cs="Times New Roman"/>
          <w:sz w:val="24"/>
          <w:szCs w:val="24"/>
        </w:rPr>
        <w:t xml:space="preserve"> 30 years</w:t>
      </w:r>
      <w:r w:rsidR="00762CA2">
        <w:rPr>
          <w:rFonts w:ascii="Times New Roman" w:hAnsi="Times New Roman" w:cs="Times New Roman"/>
          <w:sz w:val="24"/>
          <w:szCs w:val="24"/>
        </w:rPr>
        <w:t xml:space="preserve"> or more</w:t>
      </w:r>
      <w:r w:rsidR="001C47C4" w:rsidRPr="00954A4B">
        <w:rPr>
          <w:rFonts w:ascii="Times New Roman" w:hAnsi="Times New Roman" w:cs="Times New Roman"/>
          <w:sz w:val="24"/>
          <w:szCs w:val="24"/>
        </w:rPr>
        <w:t>).</w:t>
      </w:r>
      <w:r w:rsidR="004D0E2F" w:rsidRPr="00954A4B">
        <w:rPr>
          <w:rFonts w:ascii="Times New Roman" w:hAnsi="Times New Roman" w:cs="Times New Roman"/>
          <w:sz w:val="24"/>
          <w:szCs w:val="24"/>
        </w:rPr>
        <w:t xml:space="preserve"> </w:t>
      </w:r>
    </w:p>
    <w:p w14:paraId="503DEB50" w14:textId="3F5D0C28" w:rsidR="008843CD" w:rsidRDefault="004D0E2F" w:rsidP="009D261F">
      <w:pPr>
        <w:spacing w:after="0" w:line="480" w:lineRule="auto"/>
        <w:ind w:firstLine="720"/>
        <w:rPr>
          <w:rFonts w:ascii="Times New Roman" w:hAnsi="Times New Roman" w:cs="Times New Roman"/>
          <w:sz w:val="24"/>
          <w:szCs w:val="24"/>
        </w:rPr>
      </w:pPr>
      <w:r w:rsidRPr="00954A4B">
        <w:rPr>
          <w:rFonts w:ascii="Times New Roman" w:hAnsi="Times New Roman" w:cs="Times New Roman"/>
          <w:sz w:val="24"/>
          <w:szCs w:val="24"/>
        </w:rPr>
        <w:t xml:space="preserve">The PRZM5 </w:t>
      </w:r>
      <w:r w:rsidR="00762CA2">
        <w:rPr>
          <w:rFonts w:ascii="Times New Roman" w:hAnsi="Times New Roman" w:cs="Times New Roman"/>
          <w:sz w:val="24"/>
          <w:szCs w:val="24"/>
        </w:rPr>
        <w:t xml:space="preserve">(Young and Fry, 2016) </w:t>
      </w:r>
      <w:r w:rsidR="00265765" w:rsidRPr="00954A4B">
        <w:rPr>
          <w:rFonts w:ascii="Times New Roman" w:hAnsi="Times New Roman" w:cs="Times New Roman"/>
          <w:sz w:val="24"/>
          <w:szCs w:val="24"/>
        </w:rPr>
        <w:t>included in PWC is an update of PRZM3</w:t>
      </w:r>
      <w:r w:rsidR="00762CA2">
        <w:rPr>
          <w:rFonts w:ascii="Times New Roman" w:hAnsi="Times New Roman" w:cs="Times New Roman"/>
          <w:sz w:val="24"/>
          <w:szCs w:val="24"/>
        </w:rPr>
        <w:t xml:space="preserve"> (</w:t>
      </w:r>
      <w:proofErr w:type="spellStart"/>
      <w:r w:rsidR="00762CA2">
        <w:rPr>
          <w:rFonts w:ascii="Times New Roman" w:hAnsi="Times New Roman" w:cs="Times New Roman"/>
          <w:sz w:val="24"/>
          <w:szCs w:val="24"/>
        </w:rPr>
        <w:t>Suraez</w:t>
      </w:r>
      <w:proofErr w:type="spellEnd"/>
      <w:r w:rsidR="00762CA2">
        <w:rPr>
          <w:rFonts w:ascii="Times New Roman" w:hAnsi="Times New Roman" w:cs="Times New Roman"/>
          <w:sz w:val="24"/>
          <w:szCs w:val="24"/>
        </w:rPr>
        <w:t>, 2005)</w:t>
      </w:r>
      <w:r w:rsidR="00265765" w:rsidRPr="00954A4B">
        <w:rPr>
          <w:rFonts w:ascii="Times New Roman" w:hAnsi="Times New Roman" w:cs="Times New Roman"/>
          <w:sz w:val="24"/>
          <w:szCs w:val="24"/>
        </w:rPr>
        <w:t xml:space="preserve"> and </w:t>
      </w:r>
      <w:r w:rsidR="008A13BF" w:rsidRPr="00954A4B">
        <w:rPr>
          <w:rFonts w:ascii="Times New Roman" w:hAnsi="Times New Roman" w:cs="Times New Roman"/>
          <w:sz w:val="24"/>
          <w:szCs w:val="24"/>
        </w:rPr>
        <w:t>ha</w:t>
      </w:r>
      <w:r w:rsidR="00166561" w:rsidRPr="00954A4B">
        <w:rPr>
          <w:rFonts w:ascii="Times New Roman" w:hAnsi="Times New Roman" w:cs="Times New Roman"/>
          <w:sz w:val="24"/>
          <w:szCs w:val="24"/>
        </w:rPr>
        <w:t>s many advantages over PRZM3</w:t>
      </w:r>
      <w:r w:rsidR="000B4B78">
        <w:rPr>
          <w:rFonts w:ascii="Times New Roman" w:hAnsi="Times New Roman" w:cs="Times New Roman"/>
          <w:sz w:val="24"/>
          <w:szCs w:val="24"/>
        </w:rPr>
        <w:t>, including bug fixes</w:t>
      </w:r>
      <w:r w:rsidR="008843CD">
        <w:rPr>
          <w:rFonts w:ascii="Times New Roman" w:hAnsi="Times New Roman" w:cs="Times New Roman"/>
          <w:sz w:val="24"/>
          <w:szCs w:val="24"/>
        </w:rPr>
        <w:t xml:space="preserve">, an improved </w:t>
      </w:r>
      <w:r w:rsidR="00A02058">
        <w:rPr>
          <w:rFonts w:ascii="Times New Roman" w:hAnsi="Times New Roman" w:cs="Times New Roman"/>
          <w:sz w:val="24"/>
          <w:szCs w:val="24"/>
        </w:rPr>
        <w:t>volatilization</w:t>
      </w:r>
      <w:r w:rsidR="008843CD">
        <w:rPr>
          <w:rFonts w:ascii="Times New Roman" w:hAnsi="Times New Roman" w:cs="Times New Roman"/>
          <w:sz w:val="24"/>
          <w:szCs w:val="24"/>
        </w:rPr>
        <w:t xml:space="preserve"> </w:t>
      </w:r>
      <w:r w:rsidR="00A02058">
        <w:rPr>
          <w:rFonts w:ascii="Times New Roman" w:hAnsi="Times New Roman" w:cs="Times New Roman"/>
          <w:sz w:val="24"/>
          <w:szCs w:val="24"/>
        </w:rPr>
        <w:t>routine</w:t>
      </w:r>
      <w:r w:rsidR="000B4B78">
        <w:rPr>
          <w:rFonts w:ascii="Times New Roman" w:hAnsi="Times New Roman" w:cs="Times New Roman"/>
          <w:sz w:val="24"/>
          <w:szCs w:val="24"/>
        </w:rPr>
        <w:t xml:space="preserve"> and a more modern input interface</w:t>
      </w:r>
      <w:r w:rsidR="00FB2C14" w:rsidRPr="00954A4B">
        <w:rPr>
          <w:rFonts w:ascii="Times New Roman" w:hAnsi="Times New Roman" w:cs="Times New Roman"/>
          <w:sz w:val="24"/>
          <w:szCs w:val="24"/>
        </w:rPr>
        <w:t xml:space="preserve"> </w:t>
      </w:r>
      <w:r w:rsidR="00762CA2">
        <w:rPr>
          <w:rFonts w:ascii="Times New Roman" w:hAnsi="Times New Roman" w:cs="Times New Roman"/>
          <w:sz w:val="24"/>
          <w:szCs w:val="24"/>
        </w:rPr>
        <w:t>(Young and Fry, 2016)</w:t>
      </w:r>
      <w:r w:rsidR="00A02058">
        <w:rPr>
          <w:rFonts w:ascii="Times New Roman" w:hAnsi="Times New Roman" w:cs="Times New Roman"/>
          <w:sz w:val="24"/>
          <w:szCs w:val="24"/>
        </w:rPr>
        <w:t>.</w:t>
      </w:r>
      <w:r w:rsidR="00762CA2">
        <w:rPr>
          <w:rFonts w:ascii="Times New Roman" w:hAnsi="Times New Roman" w:cs="Times New Roman"/>
          <w:sz w:val="24"/>
          <w:szCs w:val="24"/>
        </w:rPr>
        <w:t xml:space="preserve"> </w:t>
      </w:r>
      <w:r w:rsidR="00FB2C14" w:rsidRPr="00954A4B">
        <w:rPr>
          <w:rFonts w:ascii="Times New Roman" w:hAnsi="Times New Roman" w:cs="Times New Roman"/>
          <w:sz w:val="24"/>
          <w:szCs w:val="24"/>
        </w:rPr>
        <w:t>PR</w:t>
      </w:r>
      <w:r w:rsidR="00C500BF" w:rsidRPr="00954A4B">
        <w:rPr>
          <w:rFonts w:ascii="Times New Roman" w:hAnsi="Times New Roman" w:cs="Times New Roman"/>
          <w:sz w:val="24"/>
          <w:szCs w:val="24"/>
        </w:rPr>
        <w:t>Z</w:t>
      </w:r>
      <w:r w:rsidR="00FB2C14" w:rsidRPr="00954A4B">
        <w:rPr>
          <w:rFonts w:ascii="Times New Roman" w:hAnsi="Times New Roman" w:cs="Times New Roman"/>
          <w:sz w:val="24"/>
          <w:szCs w:val="24"/>
        </w:rPr>
        <w:t xml:space="preserve">M5 is a continuous </w:t>
      </w:r>
      <w:r w:rsidR="002227E1" w:rsidRPr="00954A4B">
        <w:rPr>
          <w:rFonts w:ascii="Times New Roman" w:hAnsi="Times New Roman" w:cs="Times New Roman"/>
          <w:sz w:val="24"/>
          <w:szCs w:val="24"/>
        </w:rPr>
        <w:t xml:space="preserve">simulation model, which uses multiple years of rainfall data to cover year-to-year variability in </w:t>
      </w:r>
      <w:r w:rsidR="002227E1" w:rsidRPr="00954A4B">
        <w:rPr>
          <w:rFonts w:ascii="Times New Roman" w:hAnsi="Times New Roman" w:cs="Times New Roman"/>
          <w:noProof/>
          <w:sz w:val="24"/>
          <w:szCs w:val="24"/>
        </w:rPr>
        <w:t>runoff</w:t>
      </w:r>
      <w:r w:rsidR="00FB2C14" w:rsidRPr="00954A4B">
        <w:rPr>
          <w:rFonts w:ascii="Times New Roman" w:hAnsi="Times New Roman" w:cs="Times New Roman"/>
          <w:sz w:val="24"/>
          <w:szCs w:val="24"/>
        </w:rPr>
        <w:t xml:space="preserve">; </w:t>
      </w:r>
      <w:r w:rsidR="002227E1" w:rsidRPr="00954A4B">
        <w:rPr>
          <w:rFonts w:ascii="Times New Roman" w:hAnsi="Times New Roman" w:cs="Times New Roman"/>
          <w:sz w:val="24"/>
          <w:szCs w:val="24"/>
        </w:rPr>
        <w:t>secondly, PRZM5 predicts daily edge-of-field loadings of pesticides in both dissolved (in runoff water) and adsorbed forms (</w:t>
      </w:r>
      <w:proofErr w:type="spellStart"/>
      <w:r w:rsidR="002227E1" w:rsidRPr="00954A4B">
        <w:rPr>
          <w:rFonts w:ascii="Times New Roman" w:hAnsi="Times New Roman" w:cs="Times New Roman"/>
          <w:sz w:val="24"/>
          <w:szCs w:val="24"/>
        </w:rPr>
        <w:t>sorbed</w:t>
      </w:r>
      <w:proofErr w:type="spellEnd"/>
      <w:r w:rsidR="002227E1" w:rsidRPr="00954A4B">
        <w:rPr>
          <w:rFonts w:ascii="Times New Roman" w:hAnsi="Times New Roman" w:cs="Times New Roman"/>
          <w:sz w:val="24"/>
          <w:szCs w:val="24"/>
        </w:rPr>
        <w:t xml:space="preserve"> to sediment) (USEPA, 2016b).</w:t>
      </w:r>
    </w:p>
    <w:p w14:paraId="59DFB699" w14:textId="0DFB73BE" w:rsidR="00921AF7" w:rsidRPr="00954A4B" w:rsidRDefault="00FB2C14" w:rsidP="009D261F">
      <w:pPr>
        <w:spacing w:after="0" w:line="480" w:lineRule="auto"/>
        <w:ind w:firstLine="720"/>
        <w:rPr>
          <w:rFonts w:ascii="Times New Roman" w:hAnsi="Times New Roman" w:cs="Times New Roman"/>
          <w:sz w:val="24"/>
          <w:szCs w:val="24"/>
        </w:rPr>
      </w:pPr>
      <w:r w:rsidRPr="00954A4B">
        <w:rPr>
          <w:rFonts w:ascii="Times New Roman" w:hAnsi="Times New Roman" w:cs="Times New Roman"/>
          <w:sz w:val="24"/>
          <w:szCs w:val="24"/>
        </w:rPr>
        <w:t xml:space="preserve"> </w:t>
      </w:r>
      <w:r w:rsidR="000B4B78">
        <w:rPr>
          <w:rFonts w:ascii="Times New Roman" w:hAnsi="Times New Roman" w:cs="Times New Roman"/>
          <w:sz w:val="24"/>
          <w:szCs w:val="24"/>
        </w:rPr>
        <w:t xml:space="preserve">The VVWM is an updated model of the </w:t>
      </w:r>
      <w:proofErr w:type="spellStart"/>
      <w:r w:rsidR="000B4B78" w:rsidRPr="00954A4B">
        <w:rPr>
          <w:rFonts w:ascii="Times New Roman" w:hAnsi="Times New Roman" w:cs="Times New Roman"/>
          <w:sz w:val="24"/>
          <w:szCs w:val="24"/>
        </w:rPr>
        <w:t>EXposure</w:t>
      </w:r>
      <w:proofErr w:type="spellEnd"/>
      <w:r w:rsidR="000B4B78" w:rsidRPr="00954A4B">
        <w:rPr>
          <w:rFonts w:ascii="Times New Roman" w:hAnsi="Times New Roman" w:cs="Times New Roman"/>
          <w:sz w:val="24"/>
          <w:szCs w:val="24"/>
        </w:rPr>
        <w:t xml:space="preserve"> Analysis Modeling System (EXAMS)</w:t>
      </w:r>
      <w:r w:rsidR="000B4B78">
        <w:rPr>
          <w:rFonts w:ascii="Times New Roman" w:hAnsi="Times New Roman" w:cs="Times New Roman"/>
          <w:sz w:val="24"/>
          <w:szCs w:val="24"/>
        </w:rPr>
        <w:t>.  U</w:t>
      </w:r>
      <w:r w:rsidR="000B4B78" w:rsidRPr="00954A4B">
        <w:rPr>
          <w:rFonts w:ascii="Times New Roman" w:hAnsi="Times New Roman" w:cs="Times New Roman"/>
          <w:sz w:val="24"/>
          <w:szCs w:val="24"/>
        </w:rPr>
        <w:t xml:space="preserve">nlike </w:t>
      </w:r>
      <w:r w:rsidR="00C500BF" w:rsidRPr="00954A4B">
        <w:rPr>
          <w:rFonts w:ascii="Times New Roman" w:hAnsi="Times New Roman" w:cs="Times New Roman"/>
          <w:sz w:val="24"/>
          <w:szCs w:val="24"/>
        </w:rPr>
        <w:t xml:space="preserve">the </w:t>
      </w:r>
      <w:proofErr w:type="spellStart"/>
      <w:r w:rsidR="00C500BF" w:rsidRPr="00954A4B">
        <w:rPr>
          <w:rFonts w:ascii="Times New Roman" w:hAnsi="Times New Roman" w:cs="Times New Roman"/>
          <w:sz w:val="24"/>
          <w:szCs w:val="24"/>
        </w:rPr>
        <w:t>EXposure</w:t>
      </w:r>
      <w:proofErr w:type="spellEnd"/>
      <w:r w:rsidR="00C500BF" w:rsidRPr="00954A4B">
        <w:rPr>
          <w:rFonts w:ascii="Times New Roman" w:hAnsi="Times New Roman" w:cs="Times New Roman"/>
          <w:sz w:val="24"/>
          <w:szCs w:val="24"/>
        </w:rPr>
        <w:t xml:space="preserve"> Analysis Modeling System (EXAMS) simulation engine</w:t>
      </w:r>
      <w:r w:rsidR="00064A4B">
        <w:rPr>
          <w:rFonts w:ascii="Times New Roman" w:hAnsi="Times New Roman" w:cs="Times New Roman"/>
          <w:sz w:val="24"/>
          <w:szCs w:val="24"/>
        </w:rPr>
        <w:t xml:space="preserve"> (Burns,</w:t>
      </w:r>
      <w:r w:rsidR="00A02058">
        <w:rPr>
          <w:rFonts w:ascii="Times New Roman" w:hAnsi="Times New Roman" w:cs="Times New Roman"/>
          <w:sz w:val="24"/>
          <w:szCs w:val="24"/>
        </w:rPr>
        <w:t xml:space="preserve"> </w:t>
      </w:r>
      <w:r w:rsidR="00064A4B">
        <w:rPr>
          <w:rFonts w:ascii="Times New Roman" w:hAnsi="Times New Roman" w:cs="Times New Roman"/>
          <w:sz w:val="24"/>
          <w:szCs w:val="24"/>
        </w:rPr>
        <w:t>2000)</w:t>
      </w:r>
      <w:r w:rsidR="00C500BF" w:rsidRPr="00954A4B">
        <w:rPr>
          <w:rFonts w:ascii="Times New Roman" w:hAnsi="Times New Roman" w:cs="Times New Roman"/>
          <w:sz w:val="24"/>
          <w:szCs w:val="24"/>
        </w:rPr>
        <w:t>, which assumes constant water volume and does not allow the water bodies within the watershed to vary in response to precipitation, runoff, evaporation, and overflow (USEPA, 2016b</w:t>
      </w:r>
      <w:r w:rsidR="00375244" w:rsidRPr="00954A4B">
        <w:rPr>
          <w:rFonts w:ascii="Times New Roman" w:hAnsi="Times New Roman" w:cs="Times New Roman"/>
          <w:sz w:val="24"/>
          <w:szCs w:val="24"/>
        </w:rPr>
        <w:t>),</w:t>
      </w:r>
      <w:r w:rsidR="00921AF7" w:rsidRPr="00954A4B">
        <w:rPr>
          <w:rFonts w:ascii="Times New Roman" w:hAnsi="Times New Roman" w:cs="Times New Roman"/>
          <w:sz w:val="24"/>
          <w:szCs w:val="24"/>
        </w:rPr>
        <w:t xml:space="preserve"> </w:t>
      </w:r>
      <w:r w:rsidR="004D0E2F" w:rsidRPr="00954A4B">
        <w:rPr>
          <w:rFonts w:ascii="Times New Roman" w:hAnsi="Times New Roman" w:cs="Times New Roman"/>
          <w:sz w:val="24"/>
          <w:szCs w:val="24"/>
        </w:rPr>
        <w:t>VVWM simulat</w:t>
      </w:r>
      <w:r w:rsidR="005F3DA0" w:rsidRPr="00954A4B">
        <w:rPr>
          <w:rFonts w:ascii="Times New Roman" w:hAnsi="Times New Roman" w:cs="Times New Roman"/>
          <w:sz w:val="24"/>
          <w:szCs w:val="24"/>
        </w:rPr>
        <w:t>es</w:t>
      </w:r>
      <w:r w:rsidR="004D0E2F" w:rsidRPr="00954A4B">
        <w:rPr>
          <w:rFonts w:ascii="Times New Roman" w:hAnsi="Times New Roman" w:cs="Times New Roman"/>
          <w:sz w:val="24"/>
          <w:szCs w:val="24"/>
        </w:rPr>
        <w:t xml:space="preserve"> the USEPA standard water bodies</w:t>
      </w:r>
      <w:r w:rsidR="00C63EDA" w:rsidRPr="00954A4B">
        <w:rPr>
          <w:rFonts w:ascii="Times New Roman" w:hAnsi="Times New Roman" w:cs="Times New Roman"/>
          <w:sz w:val="24"/>
          <w:szCs w:val="24"/>
        </w:rPr>
        <w:t xml:space="preserve"> </w:t>
      </w:r>
      <w:r w:rsidR="004D67C8" w:rsidRPr="00954A4B">
        <w:rPr>
          <w:rFonts w:ascii="Times New Roman" w:hAnsi="Times New Roman" w:cs="Times New Roman"/>
          <w:sz w:val="24"/>
          <w:szCs w:val="24"/>
        </w:rPr>
        <w:t xml:space="preserve">and </w:t>
      </w:r>
      <w:r w:rsidR="004D0E2F" w:rsidRPr="00954A4B">
        <w:rPr>
          <w:rFonts w:ascii="Times New Roman" w:hAnsi="Times New Roman" w:cs="Times New Roman"/>
          <w:sz w:val="24"/>
          <w:szCs w:val="24"/>
        </w:rPr>
        <w:t>allows for variations in water body volume on a daily basis due to runoff, precipitation, overflow, and evaporation</w:t>
      </w:r>
      <w:r w:rsidR="00B24FDD" w:rsidRPr="00954A4B">
        <w:rPr>
          <w:rFonts w:ascii="Times New Roman" w:hAnsi="Times New Roman" w:cs="Times New Roman"/>
          <w:sz w:val="24"/>
          <w:szCs w:val="24"/>
        </w:rPr>
        <w:t xml:space="preserve"> (USEPA, 2016b).</w:t>
      </w:r>
      <w:r w:rsidR="004D0E2F" w:rsidRPr="00954A4B">
        <w:rPr>
          <w:rFonts w:ascii="Times New Roman" w:hAnsi="Times New Roman" w:cs="Times New Roman"/>
          <w:sz w:val="24"/>
          <w:szCs w:val="24"/>
        </w:rPr>
        <w:t xml:space="preserve"> </w:t>
      </w:r>
      <w:r w:rsidR="002227E1" w:rsidRPr="00954A4B">
        <w:rPr>
          <w:rFonts w:ascii="Times New Roman" w:hAnsi="Times New Roman" w:cs="Times New Roman"/>
          <w:sz w:val="24"/>
          <w:szCs w:val="24"/>
        </w:rPr>
        <w:t xml:space="preserve"> </w:t>
      </w:r>
    </w:p>
    <w:p w14:paraId="0D87D787" w14:textId="02C5F4E3" w:rsidR="00A24ADE" w:rsidRPr="00954A4B" w:rsidRDefault="00A529CA" w:rsidP="009D261F">
      <w:pPr>
        <w:spacing w:after="0" w:line="480" w:lineRule="auto"/>
        <w:ind w:firstLine="720"/>
        <w:rPr>
          <w:rFonts w:ascii="Times New Roman" w:hAnsi="Times New Roman" w:cs="Times New Roman"/>
          <w:sz w:val="24"/>
          <w:szCs w:val="24"/>
        </w:rPr>
      </w:pPr>
      <w:r w:rsidRPr="00954A4B">
        <w:rPr>
          <w:rFonts w:ascii="Times New Roman" w:hAnsi="Times New Roman" w:cs="Times New Roman"/>
          <w:sz w:val="24"/>
          <w:szCs w:val="24"/>
        </w:rPr>
        <w:t xml:space="preserve">Although </w:t>
      </w:r>
      <w:r w:rsidR="00921AF7" w:rsidRPr="00954A4B">
        <w:rPr>
          <w:rFonts w:ascii="Times New Roman" w:hAnsi="Times New Roman" w:cs="Times New Roman"/>
          <w:sz w:val="24"/>
          <w:szCs w:val="24"/>
        </w:rPr>
        <w:t xml:space="preserve">PWC has many advantages compared to </w:t>
      </w:r>
      <w:r w:rsidR="00D02C4B" w:rsidRPr="00954A4B">
        <w:rPr>
          <w:rFonts w:ascii="Times New Roman" w:hAnsi="Times New Roman" w:cs="Times New Roman"/>
          <w:sz w:val="24"/>
          <w:szCs w:val="24"/>
        </w:rPr>
        <w:t>previous</w:t>
      </w:r>
      <w:r w:rsidR="00FB2C14" w:rsidRPr="00954A4B">
        <w:rPr>
          <w:rFonts w:ascii="Times New Roman" w:hAnsi="Times New Roman" w:cs="Times New Roman"/>
          <w:sz w:val="24"/>
          <w:szCs w:val="24"/>
        </w:rPr>
        <w:t xml:space="preserve"> models</w:t>
      </w:r>
      <w:r w:rsidR="00D02C4B" w:rsidRPr="00954A4B">
        <w:rPr>
          <w:rFonts w:ascii="Times New Roman" w:hAnsi="Times New Roman" w:cs="Times New Roman"/>
          <w:sz w:val="24"/>
          <w:szCs w:val="24"/>
        </w:rPr>
        <w:t xml:space="preserve"> such as </w:t>
      </w:r>
      <w:r w:rsidR="00EC6130" w:rsidRPr="00954A4B">
        <w:rPr>
          <w:rFonts w:ascii="Times New Roman" w:hAnsi="Times New Roman" w:cs="Times New Roman"/>
          <w:sz w:val="24"/>
          <w:szCs w:val="24"/>
        </w:rPr>
        <w:t>FIRST (FQPA Index Reservo</w:t>
      </w:r>
      <w:r w:rsidR="00954A4B">
        <w:rPr>
          <w:rFonts w:ascii="Times New Roman" w:hAnsi="Times New Roman" w:cs="Times New Roman"/>
          <w:sz w:val="24"/>
          <w:szCs w:val="24"/>
        </w:rPr>
        <w:t>ir Screening Tool)</w:t>
      </w:r>
      <w:r w:rsidR="009477F7" w:rsidRPr="00954A4B">
        <w:rPr>
          <w:rFonts w:ascii="Times New Roman" w:hAnsi="Times New Roman" w:cs="Times New Roman"/>
          <w:sz w:val="24"/>
          <w:szCs w:val="24"/>
        </w:rPr>
        <w:t xml:space="preserve"> and GENEEC (</w:t>
      </w:r>
      <w:proofErr w:type="spellStart"/>
      <w:r w:rsidR="00EC6130" w:rsidRPr="00954A4B">
        <w:rPr>
          <w:rFonts w:ascii="Times New Roman" w:hAnsi="Times New Roman" w:cs="Times New Roman"/>
          <w:sz w:val="24"/>
          <w:szCs w:val="24"/>
        </w:rPr>
        <w:t>GENeric</w:t>
      </w:r>
      <w:proofErr w:type="spellEnd"/>
      <w:r w:rsidR="00EC6130" w:rsidRPr="00954A4B">
        <w:rPr>
          <w:rFonts w:ascii="Times New Roman" w:hAnsi="Times New Roman" w:cs="Times New Roman"/>
          <w:sz w:val="24"/>
          <w:szCs w:val="24"/>
        </w:rPr>
        <w:t xml:space="preserve"> Estimated Environmental Concentration</w:t>
      </w:r>
      <w:r w:rsidR="001C47C4" w:rsidRPr="00954A4B">
        <w:rPr>
          <w:rFonts w:ascii="Times New Roman" w:hAnsi="Times New Roman" w:cs="Times New Roman"/>
          <w:sz w:val="24"/>
          <w:szCs w:val="24"/>
        </w:rPr>
        <w:t>)</w:t>
      </w:r>
      <w:r w:rsidR="009477F7" w:rsidRPr="00954A4B">
        <w:rPr>
          <w:rFonts w:ascii="Times New Roman" w:hAnsi="Times New Roman" w:cs="Times New Roman"/>
          <w:sz w:val="24"/>
          <w:szCs w:val="24"/>
        </w:rPr>
        <w:t xml:space="preserve"> (</w:t>
      </w:r>
      <w:r w:rsidR="00954A4B" w:rsidRPr="00954A4B">
        <w:rPr>
          <w:rFonts w:ascii="Times New Roman" w:hAnsi="Times New Roman" w:cs="Times New Roman"/>
          <w:sz w:val="24"/>
          <w:szCs w:val="24"/>
        </w:rPr>
        <w:t>Parker et al. 1995,</w:t>
      </w:r>
      <w:r w:rsidR="00954A4B" w:rsidRPr="00954A4B">
        <w:rPr>
          <w:rFonts w:ascii="Times New Roman" w:hAnsi="Times New Roman" w:cs="Times New Roman"/>
        </w:rPr>
        <w:t xml:space="preserve"> </w:t>
      </w:r>
      <w:r w:rsidR="009477F7" w:rsidRPr="00954A4B">
        <w:rPr>
          <w:rFonts w:ascii="Times New Roman" w:hAnsi="Times New Roman" w:cs="Times New Roman"/>
          <w:sz w:val="24"/>
          <w:szCs w:val="24"/>
        </w:rPr>
        <w:t>USEPA, 2016b)</w:t>
      </w:r>
      <w:r w:rsidR="001C47C4" w:rsidRPr="00954A4B">
        <w:rPr>
          <w:rFonts w:ascii="Times New Roman" w:hAnsi="Times New Roman" w:cs="Times New Roman"/>
          <w:sz w:val="24"/>
          <w:szCs w:val="24"/>
        </w:rPr>
        <w:t>,</w:t>
      </w:r>
      <w:r w:rsidR="00921AF7" w:rsidRPr="00954A4B">
        <w:rPr>
          <w:rFonts w:ascii="Times New Roman" w:hAnsi="Times New Roman" w:cs="Times New Roman"/>
          <w:sz w:val="24"/>
          <w:szCs w:val="24"/>
        </w:rPr>
        <w:t xml:space="preserve"> </w:t>
      </w:r>
      <w:r w:rsidR="00FB2C14" w:rsidRPr="00954A4B">
        <w:rPr>
          <w:rFonts w:ascii="Times New Roman" w:hAnsi="Times New Roman" w:cs="Times New Roman"/>
          <w:sz w:val="24"/>
          <w:szCs w:val="24"/>
        </w:rPr>
        <w:t xml:space="preserve">the </w:t>
      </w:r>
      <w:r w:rsidR="00375244" w:rsidRPr="00954A4B">
        <w:rPr>
          <w:rFonts w:ascii="Times New Roman" w:hAnsi="Times New Roman" w:cs="Times New Roman"/>
          <w:sz w:val="24"/>
          <w:szCs w:val="24"/>
        </w:rPr>
        <w:t xml:space="preserve">PWC </w:t>
      </w:r>
      <w:r w:rsidR="00FB2C14" w:rsidRPr="00954A4B">
        <w:rPr>
          <w:rFonts w:ascii="Times New Roman" w:hAnsi="Times New Roman" w:cs="Times New Roman"/>
          <w:sz w:val="24"/>
          <w:szCs w:val="24"/>
        </w:rPr>
        <w:t>model has not been thoroughly evaluated</w:t>
      </w:r>
      <w:r w:rsidR="00064A4B">
        <w:rPr>
          <w:rFonts w:ascii="Times New Roman" w:hAnsi="Times New Roman" w:cs="Times New Roman"/>
          <w:sz w:val="24"/>
          <w:szCs w:val="24"/>
        </w:rPr>
        <w:t>,</w:t>
      </w:r>
      <w:r w:rsidR="00FB2C14" w:rsidRPr="00954A4B">
        <w:rPr>
          <w:rFonts w:ascii="Times New Roman" w:hAnsi="Times New Roman" w:cs="Times New Roman"/>
          <w:sz w:val="24"/>
          <w:szCs w:val="24"/>
        </w:rPr>
        <w:t xml:space="preserve"> and </w:t>
      </w:r>
      <w:r w:rsidR="005473C3" w:rsidRPr="00954A4B">
        <w:rPr>
          <w:rFonts w:ascii="Times New Roman" w:hAnsi="Times New Roman" w:cs="Times New Roman"/>
          <w:sz w:val="24"/>
          <w:szCs w:val="24"/>
        </w:rPr>
        <w:t xml:space="preserve">there </w:t>
      </w:r>
      <w:r w:rsidR="001C47C4" w:rsidRPr="00954A4B">
        <w:rPr>
          <w:rFonts w:ascii="Times New Roman" w:hAnsi="Times New Roman" w:cs="Times New Roman"/>
          <w:sz w:val="24"/>
          <w:szCs w:val="24"/>
        </w:rPr>
        <w:t>are</w:t>
      </w:r>
      <w:r w:rsidR="00FB2C14" w:rsidRPr="00954A4B">
        <w:rPr>
          <w:rFonts w:ascii="Times New Roman" w:hAnsi="Times New Roman" w:cs="Times New Roman"/>
          <w:sz w:val="24"/>
          <w:szCs w:val="24"/>
        </w:rPr>
        <w:t xml:space="preserve"> </w:t>
      </w:r>
      <w:r w:rsidR="00E62676" w:rsidRPr="00954A4B">
        <w:rPr>
          <w:rFonts w:ascii="Times New Roman" w:hAnsi="Times New Roman" w:cs="Times New Roman"/>
          <w:sz w:val="24"/>
          <w:szCs w:val="24"/>
        </w:rPr>
        <w:t xml:space="preserve">no </w:t>
      </w:r>
      <w:r w:rsidR="0066146C" w:rsidRPr="00954A4B">
        <w:rPr>
          <w:rFonts w:ascii="Times New Roman" w:hAnsi="Times New Roman" w:cs="Times New Roman"/>
          <w:sz w:val="24"/>
          <w:szCs w:val="24"/>
        </w:rPr>
        <w:t xml:space="preserve">journal </w:t>
      </w:r>
      <w:r w:rsidR="00FB2C14" w:rsidRPr="00954A4B">
        <w:rPr>
          <w:rFonts w:ascii="Times New Roman" w:hAnsi="Times New Roman" w:cs="Times New Roman"/>
          <w:sz w:val="24"/>
          <w:szCs w:val="24"/>
        </w:rPr>
        <w:t xml:space="preserve">publications </w:t>
      </w:r>
      <w:r w:rsidR="005473C3" w:rsidRPr="00954A4B">
        <w:rPr>
          <w:rFonts w:ascii="Times New Roman" w:hAnsi="Times New Roman" w:cs="Times New Roman"/>
          <w:sz w:val="24"/>
          <w:szCs w:val="24"/>
        </w:rPr>
        <w:t xml:space="preserve">regarding the use of </w:t>
      </w:r>
      <w:r w:rsidR="00D02C4B" w:rsidRPr="00954A4B">
        <w:rPr>
          <w:rFonts w:ascii="Times New Roman" w:hAnsi="Times New Roman" w:cs="Times New Roman"/>
          <w:sz w:val="24"/>
          <w:szCs w:val="24"/>
        </w:rPr>
        <w:t xml:space="preserve">the model </w:t>
      </w:r>
      <w:r w:rsidR="008A13BF" w:rsidRPr="00954A4B">
        <w:rPr>
          <w:rFonts w:ascii="Times New Roman" w:hAnsi="Times New Roman" w:cs="Times New Roman"/>
          <w:sz w:val="24"/>
          <w:szCs w:val="24"/>
        </w:rPr>
        <w:t xml:space="preserve">in </w:t>
      </w:r>
      <w:r w:rsidR="00D02C4B" w:rsidRPr="00954A4B">
        <w:rPr>
          <w:rFonts w:ascii="Times New Roman" w:hAnsi="Times New Roman" w:cs="Times New Roman"/>
          <w:sz w:val="24"/>
          <w:szCs w:val="24"/>
        </w:rPr>
        <w:t xml:space="preserve">simulating </w:t>
      </w:r>
      <w:r w:rsidR="008A13BF" w:rsidRPr="00954A4B">
        <w:rPr>
          <w:rFonts w:ascii="Times New Roman" w:hAnsi="Times New Roman" w:cs="Times New Roman"/>
          <w:sz w:val="24"/>
          <w:szCs w:val="24"/>
        </w:rPr>
        <w:t>pesticide concentration in surface water for risk assessment</w:t>
      </w:r>
      <w:r w:rsidR="00523485" w:rsidRPr="00954A4B">
        <w:rPr>
          <w:rFonts w:ascii="Times New Roman" w:hAnsi="Times New Roman" w:cs="Times New Roman"/>
          <w:sz w:val="24"/>
          <w:szCs w:val="24"/>
        </w:rPr>
        <w:t>.</w:t>
      </w:r>
      <w:r w:rsidR="00166561" w:rsidRPr="00954A4B">
        <w:rPr>
          <w:rFonts w:ascii="Times New Roman" w:hAnsi="Times New Roman" w:cs="Times New Roman"/>
          <w:sz w:val="24"/>
          <w:szCs w:val="24"/>
        </w:rPr>
        <w:t xml:space="preserve"> </w:t>
      </w:r>
      <w:r w:rsidR="00D02C4B" w:rsidRPr="00954A4B">
        <w:rPr>
          <w:rFonts w:ascii="Times New Roman" w:hAnsi="Times New Roman" w:cs="Times New Roman"/>
          <w:sz w:val="24"/>
          <w:szCs w:val="24"/>
        </w:rPr>
        <w:t xml:space="preserve">In this study, the PWC was used </w:t>
      </w:r>
      <w:r w:rsidR="00A24ADE" w:rsidRPr="00954A4B">
        <w:rPr>
          <w:rFonts w:ascii="Times New Roman" w:hAnsi="Times New Roman" w:cs="Times New Roman"/>
          <w:sz w:val="24"/>
          <w:szCs w:val="24"/>
        </w:rPr>
        <w:t xml:space="preserve">to simulate the acute </w:t>
      </w:r>
      <w:r w:rsidR="00446864" w:rsidRPr="00954A4B">
        <w:rPr>
          <w:rFonts w:ascii="Times New Roman" w:hAnsi="Times New Roman" w:cs="Times New Roman"/>
          <w:sz w:val="24"/>
          <w:szCs w:val="24"/>
        </w:rPr>
        <w:t xml:space="preserve">and chronic bifenthrin </w:t>
      </w:r>
      <w:r w:rsidR="00DF6FA7" w:rsidRPr="00954A4B">
        <w:rPr>
          <w:rFonts w:ascii="Times New Roman" w:hAnsi="Times New Roman" w:cs="Times New Roman"/>
          <w:sz w:val="24"/>
          <w:szCs w:val="24"/>
        </w:rPr>
        <w:t>EECs</w:t>
      </w:r>
      <w:r w:rsidR="00A24ADE" w:rsidRPr="00954A4B">
        <w:rPr>
          <w:rFonts w:ascii="Times New Roman" w:hAnsi="Times New Roman" w:cs="Times New Roman"/>
          <w:sz w:val="24"/>
          <w:szCs w:val="24"/>
        </w:rPr>
        <w:t xml:space="preserve"> </w:t>
      </w:r>
      <w:r w:rsidR="00DF6FA7" w:rsidRPr="00954A4B">
        <w:rPr>
          <w:rFonts w:ascii="Times New Roman" w:hAnsi="Times New Roman" w:cs="Times New Roman"/>
          <w:sz w:val="24"/>
          <w:szCs w:val="24"/>
        </w:rPr>
        <w:t>in storm drain outfalls on the Pleasant Grove Creek and Alder Creek wit</w:t>
      </w:r>
      <w:r w:rsidR="0066146C" w:rsidRPr="00954A4B">
        <w:rPr>
          <w:rFonts w:ascii="Times New Roman" w:hAnsi="Times New Roman" w:cs="Times New Roman"/>
          <w:sz w:val="24"/>
          <w:szCs w:val="24"/>
        </w:rPr>
        <w:t>hin Placer and Sacramento Counties</w:t>
      </w:r>
      <w:r w:rsidR="00DF6FA7" w:rsidRPr="00954A4B">
        <w:rPr>
          <w:rFonts w:ascii="Times New Roman" w:hAnsi="Times New Roman" w:cs="Times New Roman"/>
          <w:sz w:val="24"/>
          <w:szCs w:val="24"/>
        </w:rPr>
        <w:t xml:space="preserve">, respectively. </w:t>
      </w:r>
      <w:r w:rsidR="00F863FB">
        <w:rPr>
          <w:rFonts w:ascii="Times New Roman" w:hAnsi="Times New Roman" w:cs="Times New Roman"/>
          <w:sz w:val="24"/>
          <w:szCs w:val="24"/>
        </w:rPr>
        <w:t>S</w:t>
      </w:r>
      <w:r w:rsidR="00F863FB" w:rsidRPr="00954A4B">
        <w:rPr>
          <w:rFonts w:ascii="Times New Roman" w:hAnsi="Times New Roman" w:cs="Times New Roman"/>
          <w:sz w:val="24"/>
          <w:szCs w:val="24"/>
        </w:rPr>
        <w:t xml:space="preserve">torm </w:t>
      </w:r>
      <w:r w:rsidR="00DF6FA7" w:rsidRPr="00954A4B">
        <w:rPr>
          <w:rFonts w:ascii="Times New Roman" w:hAnsi="Times New Roman" w:cs="Times New Roman"/>
          <w:sz w:val="24"/>
          <w:szCs w:val="24"/>
        </w:rPr>
        <w:t xml:space="preserve">drain outfalls are the main source of pyrethroid wash-off to the urban creeks which eventually ends up in </w:t>
      </w:r>
      <w:r w:rsidR="00733B35" w:rsidRPr="00954A4B">
        <w:rPr>
          <w:rFonts w:ascii="Times New Roman" w:hAnsi="Times New Roman" w:cs="Times New Roman"/>
          <w:sz w:val="24"/>
          <w:szCs w:val="24"/>
        </w:rPr>
        <w:t xml:space="preserve">large </w:t>
      </w:r>
      <w:r w:rsidR="00DF6FA7" w:rsidRPr="00954A4B">
        <w:rPr>
          <w:rFonts w:ascii="Times New Roman" w:hAnsi="Times New Roman" w:cs="Times New Roman"/>
          <w:sz w:val="24"/>
          <w:szCs w:val="24"/>
        </w:rPr>
        <w:t xml:space="preserve">rivers and streams. </w:t>
      </w:r>
      <w:r w:rsidR="00D02C4B" w:rsidRPr="00954A4B">
        <w:rPr>
          <w:rFonts w:ascii="Times New Roman" w:hAnsi="Times New Roman" w:cs="Times New Roman"/>
          <w:sz w:val="24"/>
          <w:szCs w:val="24"/>
        </w:rPr>
        <w:t>The s</w:t>
      </w:r>
      <w:r w:rsidR="00A24ADE" w:rsidRPr="00954A4B">
        <w:rPr>
          <w:rFonts w:ascii="Times New Roman" w:hAnsi="Times New Roman" w:cs="Times New Roman"/>
          <w:sz w:val="24"/>
          <w:szCs w:val="24"/>
        </w:rPr>
        <w:t xml:space="preserve">pecific objectives </w:t>
      </w:r>
      <w:r w:rsidR="00D02C4B" w:rsidRPr="00954A4B">
        <w:rPr>
          <w:rFonts w:ascii="Times New Roman" w:hAnsi="Times New Roman" w:cs="Times New Roman"/>
          <w:sz w:val="24"/>
          <w:szCs w:val="24"/>
        </w:rPr>
        <w:t>of this study are</w:t>
      </w:r>
      <w:r w:rsidR="00A24ADE" w:rsidRPr="00954A4B">
        <w:rPr>
          <w:rFonts w:ascii="Times New Roman" w:hAnsi="Times New Roman" w:cs="Times New Roman"/>
          <w:sz w:val="24"/>
          <w:szCs w:val="24"/>
        </w:rPr>
        <w:t xml:space="preserve">: (1) to evaluate how accurately the PWC model predicts </w:t>
      </w:r>
      <w:r w:rsidR="0066146C" w:rsidRPr="00954A4B">
        <w:rPr>
          <w:rFonts w:ascii="Times New Roman" w:hAnsi="Times New Roman" w:cs="Times New Roman"/>
          <w:sz w:val="24"/>
          <w:szCs w:val="24"/>
        </w:rPr>
        <w:t>d</w:t>
      </w:r>
      <w:r w:rsidR="00A24ADE" w:rsidRPr="00954A4B">
        <w:rPr>
          <w:rFonts w:ascii="Times New Roman" w:hAnsi="Times New Roman" w:cs="Times New Roman"/>
          <w:sz w:val="24"/>
          <w:szCs w:val="24"/>
        </w:rPr>
        <w:t xml:space="preserve">aily and </w:t>
      </w:r>
      <w:r w:rsidR="0066146C" w:rsidRPr="00954A4B">
        <w:rPr>
          <w:rFonts w:ascii="Times New Roman" w:hAnsi="Times New Roman" w:cs="Times New Roman"/>
          <w:sz w:val="24"/>
          <w:szCs w:val="24"/>
        </w:rPr>
        <w:t xml:space="preserve">longer term </w:t>
      </w:r>
      <w:r w:rsidR="00A24ADE" w:rsidRPr="00954A4B">
        <w:rPr>
          <w:rFonts w:ascii="Times New Roman" w:hAnsi="Times New Roman" w:cs="Times New Roman"/>
          <w:sz w:val="24"/>
          <w:szCs w:val="24"/>
        </w:rPr>
        <w:t xml:space="preserve">EEC </w:t>
      </w:r>
      <w:r w:rsidR="003C630F" w:rsidRPr="00954A4B">
        <w:rPr>
          <w:rFonts w:ascii="Times New Roman" w:hAnsi="Times New Roman" w:cs="Times New Roman"/>
          <w:sz w:val="24"/>
          <w:szCs w:val="24"/>
        </w:rPr>
        <w:t xml:space="preserve">of </w:t>
      </w:r>
      <w:r w:rsidR="00D02C4B" w:rsidRPr="00954A4B">
        <w:rPr>
          <w:rFonts w:ascii="Times New Roman" w:hAnsi="Times New Roman" w:cs="Times New Roman"/>
          <w:sz w:val="24"/>
          <w:szCs w:val="24"/>
        </w:rPr>
        <w:t xml:space="preserve">bifenthrin </w:t>
      </w:r>
      <w:r w:rsidR="00A24ADE" w:rsidRPr="00954A4B">
        <w:rPr>
          <w:rFonts w:ascii="Times New Roman" w:hAnsi="Times New Roman" w:cs="Times New Roman"/>
          <w:sz w:val="24"/>
          <w:szCs w:val="24"/>
        </w:rPr>
        <w:t>in urban runoff at the sampling outlets</w:t>
      </w:r>
      <w:r w:rsidR="00D02C4B" w:rsidRPr="00954A4B">
        <w:rPr>
          <w:rFonts w:ascii="Times New Roman" w:hAnsi="Times New Roman" w:cs="Times New Roman"/>
          <w:sz w:val="24"/>
          <w:szCs w:val="24"/>
        </w:rPr>
        <w:t>;</w:t>
      </w:r>
      <w:r w:rsidR="00446864" w:rsidRPr="00954A4B">
        <w:rPr>
          <w:rFonts w:ascii="Times New Roman" w:hAnsi="Times New Roman" w:cs="Times New Roman"/>
          <w:sz w:val="24"/>
          <w:szCs w:val="24"/>
        </w:rPr>
        <w:t xml:space="preserve"> and </w:t>
      </w:r>
      <w:r w:rsidR="00A24ADE" w:rsidRPr="00954A4B">
        <w:rPr>
          <w:rFonts w:ascii="Times New Roman" w:hAnsi="Times New Roman" w:cs="Times New Roman"/>
          <w:sz w:val="24"/>
          <w:szCs w:val="24"/>
        </w:rPr>
        <w:t>(2)</w:t>
      </w:r>
      <w:r w:rsidR="00D02C4B" w:rsidRPr="00954A4B">
        <w:rPr>
          <w:rFonts w:ascii="Times New Roman" w:hAnsi="Times New Roman" w:cs="Times New Roman"/>
          <w:sz w:val="24"/>
          <w:szCs w:val="24"/>
        </w:rPr>
        <w:t xml:space="preserve"> to compare</w:t>
      </w:r>
      <w:r w:rsidR="00A24ADE" w:rsidRPr="00954A4B">
        <w:rPr>
          <w:rFonts w:ascii="Times New Roman" w:hAnsi="Times New Roman" w:cs="Times New Roman"/>
          <w:sz w:val="24"/>
          <w:szCs w:val="24"/>
        </w:rPr>
        <w:t xml:space="preserve"> the mo</w:t>
      </w:r>
      <w:r w:rsidR="0066146C" w:rsidRPr="00954A4B">
        <w:rPr>
          <w:rFonts w:ascii="Times New Roman" w:hAnsi="Times New Roman" w:cs="Times New Roman"/>
          <w:sz w:val="24"/>
          <w:szCs w:val="24"/>
        </w:rPr>
        <w:t>del-</w:t>
      </w:r>
      <w:r w:rsidR="00A24ADE" w:rsidRPr="00954A4B">
        <w:rPr>
          <w:rFonts w:ascii="Times New Roman" w:hAnsi="Times New Roman" w:cs="Times New Roman"/>
          <w:sz w:val="24"/>
          <w:szCs w:val="24"/>
        </w:rPr>
        <w:t xml:space="preserve">derived acute </w:t>
      </w:r>
      <w:r w:rsidR="00DF6FA7" w:rsidRPr="00954A4B">
        <w:rPr>
          <w:rFonts w:ascii="Times New Roman" w:hAnsi="Times New Roman" w:cs="Times New Roman"/>
          <w:sz w:val="24"/>
          <w:szCs w:val="24"/>
        </w:rPr>
        <w:t xml:space="preserve">and chronic </w:t>
      </w:r>
      <w:r w:rsidR="00A24ADE" w:rsidRPr="00954A4B">
        <w:rPr>
          <w:rFonts w:ascii="Times New Roman" w:hAnsi="Times New Roman" w:cs="Times New Roman"/>
          <w:sz w:val="24"/>
          <w:szCs w:val="24"/>
        </w:rPr>
        <w:t>EE</w:t>
      </w:r>
      <w:r w:rsidR="0066146C" w:rsidRPr="00954A4B">
        <w:rPr>
          <w:rFonts w:ascii="Times New Roman" w:hAnsi="Times New Roman" w:cs="Times New Roman"/>
          <w:sz w:val="24"/>
          <w:szCs w:val="24"/>
        </w:rPr>
        <w:t>Cs at the urban sites</w:t>
      </w:r>
      <w:r w:rsidR="00D02C4B" w:rsidRPr="00954A4B">
        <w:rPr>
          <w:rFonts w:ascii="Times New Roman" w:hAnsi="Times New Roman" w:cs="Times New Roman"/>
          <w:sz w:val="24"/>
          <w:szCs w:val="24"/>
        </w:rPr>
        <w:t xml:space="preserve"> </w:t>
      </w:r>
      <w:r w:rsidR="00A24ADE" w:rsidRPr="00954A4B">
        <w:rPr>
          <w:rFonts w:ascii="Times New Roman" w:hAnsi="Times New Roman" w:cs="Times New Roman"/>
          <w:sz w:val="24"/>
          <w:szCs w:val="24"/>
        </w:rPr>
        <w:t>to the</w:t>
      </w:r>
      <w:r w:rsidR="00DF6FA7" w:rsidRPr="00954A4B">
        <w:rPr>
          <w:rFonts w:ascii="Times New Roman" w:hAnsi="Times New Roman" w:cs="Times New Roman"/>
          <w:sz w:val="24"/>
          <w:szCs w:val="24"/>
        </w:rPr>
        <w:t xml:space="preserve"> reported</w:t>
      </w:r>
      <w:r w:rsidR="00A24ADE" w:rsidRPr="00954A4B">
        <w:rPr>
          <w:rFonts w:ascii="Times New Roman" w:hAnsi="Times New Roman" w:cs="Times New Roman"/>
          <w:sz w:val="24"/>
          <w:szCs w:val="24"/>
        </w:rPr>
        <w:t xml:space="preserve"> </w:t>
      </w:r>
      <w:r w:rsidR="00DF6FA7" w:rsidRPr="00954A4B">
        <w:rPr>
          <w:rFonts w:ascii="Times New Roman" w:hAnsi="Times New Roman" w:cs="Times New Roman"/>
          <w:sz w:val="24"/>
          <w:szCs w:val="24"/>
        </w:rPr>
        <w:t xml:space="preserve">2011 </w:t>
      </w:r>
      <w:r w:rsidR="00A24ADE" w:rsidRPr="00954A4B">
        <w:rPr>
          <w:rFonts w:ascii="Times New Roman" w:hAnsi="Times New Roman" w:cs="Times New Roman"/>
          <w:sz w:val="24"/>
          <w:szCs w:val="24"/>
        </w:rPr>
        <w:t xml:space="preserve">CALFED </w:t>
      </w:r>
      <w:r w:rsidR="00DF6FA7" w:rsidRPr="00954A4B">
        <w:rPr>
          <w:rFonts w:ascii="Times New Roman" w:hAnsi="Times New Roman" w:cs="Times New Roman"/>
          <w:sz w:val="24"/>
          <w:szCs w:val="24"/>
        </w:rPr>
        <w:t xml:space="preserve">aquatic </w:t>
      </w:r>
      <w:r w:rsidR="00BE458C">
        <w:rPr>
          <w:rFonts w:ascii="Times New Roman" w:hAnsi="Times New Roman" w:cs="Times New Roman"/>
          <w:sz w:val="24"/>
          <w:szCs w:val="24"/>
        </w:rPr>
        <w:t>Threatened and Endangered Species</w:t>
      </w:r>
      <w:r w:rsidR="00A24ADE" w:rsidRPr="00954A4B">
        <w:rPr>
          <w:rFonts w:ascii="Times New Roman" w:hAnsi="Times New Roman" w:cs="Times New Roman"/>
          <w:sz w:val="24"/>
          <w:szCs w:val="24"/>
        </w:rPr>
        <w:t xml:space="preserve"> </w:t>
      </w:r>
      <w:r w:rsidR="0066146C" w:rsidRPr="00954A4B">
        <w:rPr>
          <w:rFonts w:ascii="Times New Roman" w:hAnsi="Times New Roman" w:cs="Times New Roman"/>
          <w:sz w:val="24"/>
          <w:szCs w:val="24"/>
        </w:rPr>
        <w:t>values</w:t>
      </w:r>
      <w:r w:rsidR="00D02C4B" w:rsidRPr="00954A4B">
        <w:rPr>
          <w:rFonts w:ascii="Times New Roman" w:hAnsi="Times New Roman" w:cs="Times New Roman"/>
          <w:sz w:val="24"/>
          <w:szCs w:val="24"/>
        </w:rPr>
        <w:t xml:space="preserve">, which </w:t>
      </w:r>
      <w:r w:rsidR="00A24ADE" w:rsidRPr="00954A4B">
        <w:rPr>
          <w:rFonts w:ascii="Times New Roman" w:hAnsi="Times New Roman" w:cs="Times New Roman"/>
          <w:sz w:val="24"/>
          <w:szCs w:val="24"/>
        </w:rPr>
        <w:t xml:space="preserve">provide useful information for </w:t>
      </w:r>
      <w:r w:rsidR="0066146C" w:rsidRPr="00954A4B">
        <w:rPr>
          <w:rFonts w:ascii="Times New Roman" w:hAnsi="Times New Roman" w:cs="Times New Roman"/>
          <w:sz w:val="24"/>
          <w:szCs w:val="24"/>
        </w:rPr>
        <w:t>exposure-</w:t>
      </w:r>
      <w:r w:rsidR="00A24ADE" w:rsidRPr="00954A4B">
        <w:rPr>
          <w:rFonts w:ascii="Times New Roman" w:hAnsi="Times New Roman" w:cs="Times New Roman"/>
          <w:sz w:val="24"/>
          <w:szCs w:val="24"/>
        </w:rPr>
        <w:t>related decision making and management.</w:t>
      </w:r>
    </w:p>
    <w:p w14:paraId="4E164BB0" w14:textId="17A14C55" w:rsidR="0066146C" w:rsidRPr="00954A4B" w:rsidRDefault="00A24ADE" w:rsidP="0066146C">
      <w:pPr>
        <w:spacing w:line="480" w:lineRule="auto"/>
        <w:ind w:firstLine="720"/>
        <w:rPr>
          <w:rFonts w:ascii="Times New Roman" w:hAnsi="Times New Roman" w:cs="Times New Roman"/>
          <w:sz w:val="24"/>
          <w:szCs w:val="24"/>
        </w:rPr>
      </w:pPr>
      <w:r w:rsidRPr="00954A4B">
        <w:rPr>
          <w:rFonts w:ascii="Times New Roman" w:hAnsi="Times New Roman" w:cs="Times New Roman"/>
          <w:sz w:val="24"/>
          <w:szCs w:val="24"/>
        </w:rPr>
        <w:t xml:space="preserve">We decided to look at </w:t>
      </w:r>
      <w:r w:rsidR="00DF6FA7" w:rsidRPr="00954A4B">
        <w:rPr>
          <w:rFonts w:ascii="Times New Roman" w:hAnsi="Times New Roman" w:cs="Times New Roman"/>
          <w:sz w:val="24"/>
          <w:szCs w:val="24"/>
        </w:rPr>
        <w:t>bifenthrin</w:t>
      </w:r>
      <w:r w:rsidRPr="00954A4B">
        <w:rPr>
          <w:rFonts w:ascii="Times New Roman" w:hAnsi="Times New Roman" w:cs="Times New Roman"/>
          <w:sz w:val="24"/>
          <w:szCs w:val="24"/>
        </w:rPr>
        <w:t xml:space="preserve"> because </w:t>
      </w:r>
      <w:r w:rsidR="00446864" w:rsidRPr="00954A4B">
        <w:rPr>
          <w:rFonts w:ascii="Times New Roman" w:hAnsi="Times New Roman" w:cs="Times New Roman"/>
          <w:sz w:val="24"/>
          <w:szCs w:val="24"/>
        </w:rPr>
        <w:t>it is</w:t>
      </w:r>
      <w:r w:rsidRPr="00954A4B">
        <w:rPr>
          <w:rFonts w:ascii="Times New Roman" w:hAnsi="Times New Roman" w:cs="Times New Roman"/>
          <w:sz w:val="24"/>
          <w:szCs w:val="24"/>
        </w:rPr>
        <w:t xml:space="preserve"> </w:t>
      </w:r>
      <w:r w:rsidR="00DF6FA7" w:rsidRPr="00954A4B">
        <w:rPr>
          <w:rFonts w:ascii="Times New Roman" w:hAnsi="Times New Roman" w:cs="Times New Roman"/>
          <w:sz w:val="24"/>
          <w:szCs w:val="24"/>
        </w:rPr>
        <w:t>among the</w:t>
      </w:r>
      <w:r w:rsidRPr="00954A4B">
        <w:rPr>
          <w:rFonts w:ascii="Times New Roman" w:hAnsi="Times New Roman" w:cs="Times New Roman"/>
          <w:sz w:val="24"/>
          <w:szCs w:val="24"/>
        </w:rPr>
        <w:t xml:space="preserve"> highest</w:t>
      </w:r>
      <w:r w:rsidR="0066146C" w:rsidRPr="00954A4B">
        <w:rPr>
          <w:rFonts w:ascii="Times New Roman" w:hAnsi="Times New Roman" w:cs="Times New Roman"/>
          <w:sz w:val="24"/>
          <w:szCs w:val="24"/>
        </w:rPr>
        <w:t>-use</w:t>
      </w:r>
      <w:r w:rsidR="00446864" w:rsidRPr="00954A4B">
        <w:rPr>
          <w:rFonts w:ascii="Times New Roman" w:hAnsi="Times New Roman" w:cs="Times New Roman"/>
          <w:sz w:val="24"/>
          <w:szCs w:val="24"/>
        </w:rPr>
        <w:t xml:space="preserve"> pyrethroids in the region</w:t>
      </w:r>
      <w:r w:rsidRPr="00954A4B">
        <w:rPr>
          <w:rFonts w:ascii="Times New Roman" w:hAnsi="Times New Roman" w:cs="Times New Roman"/>
          <w:sz w:val="24"/>
          <w:szCs w:val="24"/>
        </w:rPr>
        <w:t xml:space="preserve"> (CDPR Database, 2014)</w:t>
      </w:r>
      <w:r w:rsidR="0066146C" w:rsidRPr="00954A4B">
        <w:rPr>
          <w:rFonts w:ascii="Times New Roman" w:hAnsi="Times New Roman" w:cs="Times New Roman"/>
          <w:sz w:val="24"/>
          <w:szCs w:val="24"/>
        </w:rPr>
        <w:t xml:space="preserve"> and also most often contribute</w:t>
      </w:r>
      <w:r w:rsidRPr="00954A4B">
        <w:rPr>
          <w:rFonts w:ascii="Times New Roman" w:hAnsi="Times New Roman" w:cs="Times New Roman"/>
          <w:sz w:val="24"/>
          <w:szCs w:val="24"/>
        </w:rPr>
        <w:t xml:space="preserve"> to the increased toxicity in the study area urban creeks (TDC, 2010; </w:t>
      </w:r>
      <w:proofErr w:type="spellStart"/>
      <w:r w:rsidRPr="00954A4B">
        <w:rPr>
          <w:rFonts w:ascii="Times New Roman" w:hAnsi="Times New Roman" w:cs="Times New Roman"/>
          <w:sz w:val="24"/>
          <w:szCs w:val="24"/>
        </w:rPr>
        <w:t>Amweg</w:t>
      </w:r>
      <w:proofErr w:type="spellEnd"/>
      <w:r w:rsidRPr="00954A4B">
        <w:rPr>
          <w:rFonts w:ascii="Times New Roman" w:hAnsi="Times New Roman" w:cs="Times New Roman"/>
          <w:sz w:val="24"/>
          <w:szCs w:val="24"/>
        </w:rPr>
        <w:t xml:space="preserve"> et al., 2005</w:t>
      </w:r>
      <w:r w:rsidR="0054222F">
        <w:rPr>
          <w:rFonts w:ascii="Times New Roman" w:hAnsi="Times New Roman" w:cs="Times New Roman"/>
          <w:sz w:val="24"/>
          <w:szCs w:val="24"/>
        </w:rPr>
        <w:t>)</w:t>
      </w:r>
      <w:r w:rsidR="00B6044D" w:rsidRPr="00954A4B">
        <w:rPr>
          <w:rFonts w:ascii="Times New Roman" w:hAnsi="Times New Roman" w:cs="Times New Roman"/>
          <w:sz w:val="24"/>
          <w:szCs w:val="24"/>
        </w:rPr>
        <w:t>,</w:t>
      </w:r>
      <w:r w:rsidR="0066146C" w:rsidRPr="00954A4B">
        <w:rPr>
          <w:rFonts w:ascii="Times New Roman" w:hAnsi="Times New Roman" w:cs="Times New Roman"/>
          <w:sz w:val="24"/>
          <w:szCs w:val="24"/>
        </w:rPr>
        <w:t xml:space="preserve"> which eventually end up in the Sacramento-San Joaquin River and Delta. </w:t>
      </w:r>
      <w:r w:rsidR="00B6044D" w:rsidRPr="00954A4B">
        <w:rPr>
          <w:rFonts w:ascii="Times New Roman" w:hAnsi="Times New Roman" w:cs="Times New Roman"/>
          <w:sz w:val="24"/>
          <w:szCs w:val="24"/>
        </w:rPr>
        <w:t xml:space="preserve">Finally, </w:t>
      </w:r>
      <w:r w:rsidR="00615843" w:rsidRPr="00954A4B">
        <w:rPr>
          <w:rFonts w:ascii="Times New Roman" w:hAnsi="Times New Roman" w:cs="Times New Roman"/>
          <w:sz w:val="24"/>
          <w:szCs w:val="24"/>
        </w:rPr>
        <w:t xml:space="preserve">monitored </w:t>
      </w:r>
      <w:r w:rsidR="00B6044D" w:rsidRPr="00954A4B">
        <w:rPr>
          <w:rFonts w:ascii="Times New Roman" w:hAnsi="Times New Roman" w:cs="Times New Roman"/>
          <w:sz w:val="24"/>
          <w:szCs w:val="24"/>
        </w:rPr>
        <w:t>bifenthrin concentration is available</w:t>
      </w:r>
      <w:r w:rsidR="006424EA">
        <w:rPr>
          <w:rFonts w:ascii="Times New Roman" w:hAnsi="Times New Roman" w:cs="Times New Roman"/>
          <w:sz w:val="24"/>
          <w:szCs w:val="24"/>
        </w:rPr>
        <w:t xml:space="preserve"> for the model evaluation</w:t>
      </w:r>
      <w:r w:rsidR="00B6044D" w:rsidRPr="00954A4B">
        <w:rPr>
          <w:rFonts w:ascii="Times New Roman" w:hAnsi="Times New Roman" w:cs="Times New Roman"/>
          <w:sz w:val="24"/>
          <w:szCs w:val="24"/>
        </w:rPr>
        <w:t xml:space="preserve">.  </w:t>
      </w:r>
    </w:p>
    <w:p w14:paraId="3B0781F9" w14:textId="732D73BE" w:rsidR="00B619D2" w:rsidRPr="00476DB8" w:rsidRDefault="00B160E5">
      <w:pPr>
        <w:pStyle w:val="Heading1"/>
        <w:spacing w:line="480" w:lineRule="auto"/>
        <w:rPr>
          <w:ins w:id="2" w:author="Chelsvig, Emma" w:date="2020-01-13T10:02:00Z"/>
          <w:rFonts w:cs="Times New Roman"/>
          <w:sz w:val="24"/>
          <w:szCs w:val="24"/>
          <w:rPrChange w:id="3" w:author="Chelsvig, Emma" w:date="2020-01-13T10:16:00Z">
            <w:rPr>
              <w:ins w:id="4" w:author="Chelsvig, Emma" w:date="2020-01-13T10:02:00Z"/>
            </w:rPr>
          </w:rPrChange>
        </w:rPr>
        <w:pPrChange w:id="5" w:author="Chelsvig, Emma" w:date="2020-01-13T10:02:00Z">
          <w:pPr/>
        </w:pPrChange>
      </w:pPr>
      <w:bookmarkStart w:id="6" w:name="_Toc477941407"/>
      <w:r w:rsidRPr="00954A4B">
        <w:rPr>
          <w:rFonts w:cs="Times New Roman"/>
          <w:sz w:val="24"/>
          <w:szCs w:val="24"/>
        </w:rPr>
        <w:t>Materials and Methods</w:t>
      </w:r>
      <w:bookmarkEnd w:id="6"/>
    </w:p>
    <w:p w14:paraId="0CB01095" w14:textId="77777777" w:rsidR="00B619D2" w:rsidRPr="00954A4B" w:rsidRDefault="00B619D2" w:rsidP="00B619D2">
      <w:pPr>
        <w:pStyle w:val="Heading2"/>
        <w:spacing w:before="0" w:beforeAutospacing="0"/>
        <w:rPr>
          <w:ins w:id="7" w:author="Chelsvig, Emma" w:date="2020-01-13T10:02:00Z"/>
          <w:sz w:val="24"/>
          <w:szCs w:val="24"/>
        </w:rPr>
      </w:pPr>
      <w:ins w:id="8" w:author="Chelsvig, Emma" w:date="2020-01-13T10:02:00Z">
        <w:r w:rsidRPr="00954A4B">
          <w:rPr>
            <w:sz w:val="24"/>
            <w:szCs w:val="24"/>
          </w:rPr>
          <w:t>PWC Model and Aquatic Exposure Risk Assessment</w:t>
        </w:r>
      </w:ins>
    </w:p>
    <w:p w14:paraId="5978DDAC" w14:textId="77777777" w:rsidR="00B619D2" w:rsidRPr="00954A4B" w:rsidRDefault="00B619D2" w:rsidP="00B619D2">
      <w:pPr>
        <w:pStyle w:val="Default"/>
        <w:spacing w:line="480" w:lineRule="auto"/>
        <w:ind w:firstLine="720"/>
        <w:rPr>
          <w:ins w:id="9" w:author="Chelsvig, Emma" w:date="2020-01-13T10:02:00Z"/>
          <w:color w:val="auto"/>
        </w:rPr>
      </w:pPr>
      <w:ins w:id="10" w:author="Chelsvig, Emma" w:date="2020-01-13T10:02:00Z">
        <w:r w:rsidRPr="00954A4B">
          <w:t xml:space="preserve">Since PRZM5 and VVWM are the two main engines of the PWC, a brief introduction of PRZM5 and VVWM is </w:t>
        </w:r>
        <w:r>
          <w:t xml:space="preserve">provided </w:t>
        </w:r>
        <w:r w:rsidRPr="00954A4B">
          <w:t>below.</w:t>
        </w:r>
        <w:r>
          <w:t xml:space="preserve"> In the PWC</w:t>
        </w:r>
        <w:r w:rsidRPr="00954A4B">
          <w:t xml:space="preserve"> </w:t>
        </w:r>
        <w:r>
          <w:t xml:space="preserve">model, PRZM5 is dynamically (file transfer-) linked to the VVWM for the estimation of pesticide concentrations in surface waters for aquatic ecosystem exposure assessments. </w:t>
        </w:r>
        <w:r w:rsidRPr="00954A4B">
          <w:t xml:space="preserve">PRZM5 is a one-dimensional </w:t>
        </w:r>
        <w:r w:rsidRPr="00954A4B">
          <w:rPr>
            <w:color w:val="auto"/>
          </w:rPr>
          <w:t>hydrology, heat and solute transport model, developed for pesticide simulations in unsaturated soil systems within and underneath the root zone of plants (</w:t>
        </w:r>
        <w:r>
          <w:rPr>
            <w:color w:val="auto"/>
          </w:rPr>
          <w:t>Young and Fry, 2016</w:t>
        </w:r>
        <w:r w:rsidRPr="00954A4B">
          <w:rPr>
            <w:color w:val="auto"/>
          </w:rPr>
          <w:t xml:space="preserve">). </w:t>
        </w:r>
        <w:r w:rsidRPr="00954A4B">
          <w:rPr>
            <w:noProof/>
            <w:color w:val="auto"/>
          </w:rPr>
          <w:t>PRZM5</w:t>
        </w:r>
        <w:r w:rsidRPr="00954A4B">
          <w:rPr>
            <w:color w:val="auto"/>
          </w:rPr>
          <w:t xml:space="preserve"> model simulate</w:t>
        </w:r>
        <w:r>
          <w:rPr>
            <w:color w:val="auto"/>
          </w:rPr>
          <w:t>s</w:t>
        </w:r>
        <w:r w:rsidRPr="00954A4B">
          <w:rPr>
            <w:color w:val="auto"/>
          </w:rPr>
          <w:t xml:space="preserve"> descending movement of water </w:t>
        </w:r>
        <w:r>
          <w:rPr>
            <w:color w:val="auto"/>
          </w:rPr>
          <w:t>by a tipping bucket concept, where water is always moving downward</w:t>
        </w:r>
        <w:r w:rsidRPr="00954A4B">
          <w:rPr>
            <w:color w:val="auto"/>
          </w:rPr>
          <w:t xml:space="preserve">. It is designed to evaluate the influence of climate, soil properties, and management practices on pesticide transport and transformation processes (e.g., surface runoff, leaching, erosion, and volatilization). The model has the capacity to simulate up to three chemicals as separate chemicals or as a parent and daughter mixes and allows the </w:t>
        </w:r>
        <w:r w:rsidRPr="00954A4B">
          <w:rPr>
            <w:noProof/>
            <w:color w:val="auto"/>
          </w:rPr>
          <w:t>simulation</w:t>
        </w:r>
        <w:r w:rsidRPr="00954A4B">
          <w:rPr>
            <w:color w:val="auto"/>
          </w:rPr>
          <w:t xml:space="preserve"> to be conducted using multiple years of rainfall data to cover year-to-year climate variability. This added feature gives the user the alternative to observe the impacts of various chemicals without making extra runs, or the capacity to enter a mass change component from a parent chemical to daughter chemicals. </w:t>
        </w:r>
      </w:ins>
    </w:p>
    <w:p w14:paraId="0CDCFC82" w14:textId="77777777" w:rsidR="00B619D2" w:rsidRDefault="00B619D2" w:rsidP="00B619D2">
      <w:pPr>
        <w:pStyle w:val="Default"/>
        <w:spacing w:line="480" w:lineRule="auto"/>
        <w:ind w:firstLine="720"/>
        <w:rPr>
          <w:ins w:id="11" w:author="Chelsvig, Emma" w:date="2020-01-13T10:02:00Z"/>
        </w:rPr>
      </w:pPr>
      <w:ins w:id="12" w:author="Chelsvig, Emma" w:date="2020-01-13T10:02:00Z">
        <w:r w:rsidRPr="00954A4B">
          <w:rPr>
            <w:color w:val="auto"/>
          </w:rPr>
          <w:t xml:space="preserve">The PRZM5 model calculates runoff based on the Natural Resources Conservation Services (NRCS) Curve Number (CN) method (NRCS, 2003). </w:t>
        </w:r>
        <w:r w:rsidRPr="00954A4B">
          <w:t xml:space="preserve">In using the CN method, irrigation water, and snowmelt </w:t>
        </w:r>
        <w:r w:rsidRPr="00954A4B">
          <w:rPr>
            <w:noProof/>
          </w:rPr>
          <w:t>is</w:t>
        </w:r>
        <w:r w:rsidRPr="00954A4B">
          <w:t xml:space="preserve"> treated as having the same effect as precipitation (rain). Hence, precipitation in the above equations is the sum of rain, snowmelt, and irrigation. The CN used to compute daily runoff is adjusted on a daily basis according to the soil moisture (Young and Fry, 2016). PRZM5 has two options for erosion calculation (Young and Fry, 2016); the Modified Universal Soil Loss Equation (MUSLE) (Williams, 1975) and the Small watershed version of </w:t>
        </w:r>
        <w:r w:rsidRPr="00954A4B">
          <w:rPr>
            <w:noProof/>
          </w:rPr>
          <w:t>MUSLE</w:t>
        </w:r>
        <w:r w:rsidRPr="00954A4B">
          <w:t xml:space="preserve"> (MUSS) (</w:t>
        </w:r>
        <w:proofErr w:type="spellStart"/>
        <w:r w:rsidRPr="00954A4B">
          <w:t>Kinnell</w:t>
        </w:r>
        <w:proofErr w:type="spellEnd"/>
        <w:r w:rsidRPr="00954A4B">
          <w:t xml:space="preserve">, 2004). </w:t>
        </w:r>
      </w:ins>
    </w:p>
    <w:p w14:paraId="14CFC5B8" w14:textId="77777777" w:rsidR="00B619D2" w:rsidRDefault="00B619D2" w:rsidP="00B619D2">
      <w:pPr>
        <w:pStyle w:val="Default"/>
        <w:spacing w:line="480" w:lineRule="auto"/>
        <w:ind w:firstLine="720"/>
        <w:rPr>
          <w:ins w:id="13" w:author="Chelsvig, Emma" w:date="2020-01-13T10:02:00Z"/>
        </w:rPr>
      </w:pPr>
      <w:ins w:id="14" w:author="Chelsvig, Emma" w:date="2020-01-13T10:02:00Z">
        <w:r>
          <w:t xml:space="preserve">In PRZM5, chemicals are simulated through the vertical movement of water in the soil compartment </w:t>
        </w:r>
        <w:r w:rsidRPr="00954A4B">
          <w:t>(Young and Fry, 2016)</w:t>
        </w:r>
        <w:r>
          <w:t>. The soil water content in the water column, at any point of the simulation, is first calculated from the amount of infiltrating water from the layer above. At any point, if the soil water content exceeds the field capacity, the excess water is used as flow into the next compartment for the chemical simulation that compartment. This process continues throughout the soil column chemical simulation with the aid of precipitation, irrigation and snowmelt infiltration.</w:t>
        </w:r>
      </w:ins>
    </w:p>
    <w:p w14:paraId="01E0EA0E" w14:textId="77777777" w:rsidR="00B619D2" w:rsidRDefault="00B619D2" w:rsidP="00B619D2">
      <w:pPr>
        <w:spacing w:after="0" w:line="480" w:lineRule="auto"/>
        <w:ind w:firstLine="720"/>
        <w:rPr>
          <w:ins w:id="15" w:author="Chelsvig, Emma" w:date="2020-01-13T10:02:00Z"/>
          <w:rFonts w:ascii="Times New Roman" w:hAnsi="Times New Roman" w:cs="Times New Roman"/>
          <w:sz w:val="24"/>
          <w:szCs w:val="24"/>
        </w:rPr>
      </w:pPr>
      <w:ins w:id="16" w:author="Chelsvig, Emma" w:date="2020-01-13T10:02:00Z">
        <w:r w:rsidRPr="00954A4B">
          <w:rPr>
            <w:rFonts w:ascii="Times New Roman" w:hAnsi="Times New Roman" w:cs="Times New Roman"/>
            <w:sz w:val="24"/>
            <w:szCs w:val="24"/>
          </w:rPr>
          <w:t>The VVWM simulation engine of the PWC model, the successor of the EXAMS model (Burns, 2000), is an important water quality model used to assess the fate, transport, exposure, and persistence of pesticides in aquatic systems (</w:t>
        </w:r>
        <w:proofErr w:type="spellStart"/>
        <w:r w:rsidRPr="00954A4B">
          <w:rPr>
            <w:rFonts w:ascii="Times New Roman" w:hAnsi="Times New Roman" w:cs="Times New Roman"/>
            <w:sz w:val="24"/>
            <w:szCs w:val="24"/>
          </w:rPr>
          <w:t>Xie</w:t>
        </w:r>
        <w:proofErr w:type="spellEnd"/>
        <w:r w:rsidRPr="00954A4B">
          <w:rPr>
            <w:rFonts w:ascii="Times New Roman" w:hAnsi="Times New Roman" w:cs="Times New Roman"/>
            <w:sz w:val="24"/>
            <w:szCs w:val="24"/>
          </w:rPr>
          <w:t xml:space="preserve">, 2014). In the VVWM model, the receiving water body is divided into two parts – the littoral zone and the benthic zone, which are coupled by </w:t>
        </w:r>
        <w:r w:rsidRPr="00954A4B">
          <w:rPr>
            <w:rFonts w:ascii="Times New Roman" w:hAnsi="Times New Roman" w:cs="Times New Roman"/>
            <w:noProof/>
            <w:sz w:val="24"/>
            <w:szCs w:val="24"/>
          </w:rPr>
          <w:t>completely mixing</w:t>
        </w:r>
        <w:r w:rsidRPr="00954A4B">
          <w:rPr>
            <w:rFonts w:ascii="Times New Roman" w:hAnsi="Times New Roman" w:cs="Times New Roman"/>
            <w:sz w:val="24"/>
            <w:szCs w:val="24"/>
          </w:rPr>
          <w:t xml:space="preserve"> with dispersive and advective transports and first-order </w:t>
        </w:r>
        <w:r w:rsidRPr="00954A4B">
          <w:rPr>
            <w:rFonts w:ascii="Times New Roman" w:hAnsi="Times New Roman" w:cs="Times New Roman"/>
            <w:noProof/>
            <w:sz w:val="24"/>
            <w:szCs w:val="24"/>
          </w:rPr>
          <w:t>mass transfer</w:t>
        </w:r>
        <w:r w:rsidRPr="00954A4B">
          <w:rPr>
            <w:rFonts w:ascii="Times New Roman" w:hAnsi="Times New Roman" w:cs="Times New Roman"/>
            <w:sz w:val="24"/>
            <w:szCs w:val="24"/>
          </w:rPr>
          <w:t xml:space="preserve"> process (Burns, 2000; Young, 2014). Classic processes, such as pesticide adsorption and desorption, photolysis, hydrolysis and redox, biolysis, and volatilizat</w:t>
        </w:r>
        <w:r>
          <w:rPr>
            <w:rFonts w:ascii="Times New Roman" w:hAnsi="Times New Roman" w:cs="Times New Roman"/>
            <w:sz w:val="24"/>
            <w:szCs w:val="24"/>
          </w:rPr>
          <w:t xml:space="preserve">ion are involved in </w:t>
        </w:r>
        <w:r w:rsidRPr="00954A4B">
          <w:rPr>
            <w:rFonts w:ascii="Times New Roman" w:hAnsi="Times New Roman" w:cs="Times New Roman"/>
            <w:sz w:val="24"/>
            <w:szCs w:val="24"/>
          </w:rPr>
          <w:t xml:space="preserve">the VVWM model. The model allows users to define custom water bodies within their study area. The main difference between the VVWM model and the EXAMS model is based on the assumption of the volume of the receiving water body in the region of study.  That is, the EXAMS model assumes constant water volume whereas the VVWM model allows the water volume to vary in response to precipitation, runoff, evaporation, and overflow. </w:t>
        </w:r>
      </w:ins>
    </w:p>
    <w:p w14:paraId="2C7FD622" w14:textId="77777777" w:rsidR="00B619D2" w:rsidRPr="00954A4B" w:rsidRDefault="00B619D2" w:rsidP="00B619D2">
      <w:pPr>
        <w:autoSpaceDE w:val="0"/>
        <w:autoSpaceDN w:val="0"/>
        <w:adjustRightInd w:val="0"/>
        <w:spacing w:after="0" w:line="480" w:lineRule="auto"/>
        <w:ind w:firstLine="720"/>
        <w:rPr>
          <w:ins w:id="17" w:author="Chelsvig, Emma" w:date="2020-01-13T10:02:00Z"/>
          <w:rFonts w:ascii="Times New Roman" w:hAnsi="Times New Roman" w:cs="Times New Roman"/>
          <w:sz w:val="24"/>
          <w:szCs w:val="24"/>
        </w:rPr>
      </w:pPr>
      <w:ins w:id="18" w:author="Chelsvig, Emma" w:date="2020-01-13T10:02:00Z">
        <w:r w:rsidRPr="00954A4B">
          <w:rPr>
            <w:rFonts w:ascii="Times New Roman" w:hAnsi="Times New Roman" w:cs="Times New Roman"/>
            <w:sz w:val="24"/>
            <w:szCs w:val="24"/>
          </w:rPr>
          <w:t>The advantages of the VVWM coupled with the ability of PRZM5 to simulate relevant processes of pesticide transport, and its use by regulatory agencies in their pesticide ex</w:t>
        </w:r>
        <w:r>
          <w:rPr>
            <w:rFonts w:ascii="Times New Roman" w:hAnsi="Times New Roman" w:cs="Times New Roman"/>
            <w:sz w:val="24"/>
            <w:szCs w:val="24"/>
          </w:rPr>
          <w:t>posure assessments (USEPA, 2010</w:t>
        </w:r>
        <w:r w:rsidRPr="00954A4B">
          <w:rPr>
            <w:rFonts w:ascii="Times New Roman" w:hAnsi="Times New Roman" w:cs="Times New Roman"/>
            <w:sz w:val="24"/>
            <w:szCs w:val="24"/>
          </w:rPr>
          <w:t xml:space="preserve">) aided in the selection of the PWC for this study. In addition, California has also developed urban scenarios to aid </w:t>
        </w:r>
        <w:r w:rsidRPr="00954A4B">
          <w:rPr>
            <w:rFonts w:ascii="Times New Roman" w:hAnsi="Times New Roman" w:cs="Times New Roman"/>
            <w:noProof/>
            <w:sz w:val="24"/>
            <w:szCs w:val="24"/>
          </w:rPr>
          <w:t>in</w:t>
        </w:r>
        <w:r w:rsidRPr="00954A4B">
          <w:rPr>
            <w:rFonts w:ascii="Times New Roman" w:hAnsi="Times New Roman" w:cs="Times New Roman"/>
            <w:sz w:val="24"/>
            <w:szCs w:val="24"/>
          </w:rPr>
          <w:t xml:space="preserve"> the application of the PWC model in aquatic risks assessment (CALFED Report, 2011). These scenarios specify the urban land application site percentages (pervious and impervious) for structural, landscape maintenance, and other urban land uses, and soil properties.</w:t>
        </w:r>
      </w:ins>
    </w:p>
    <w:p w14:paraId="3F468EED" w14:textId="4E11D20F" w:rsidR="00B619D2" w:rsidRDefault="00B619D2" w:rsidP="00B619D2">
      <w:pPr>
        <w:autoSpaceDE w:val="0"/>
        <w:autoSpaceDN w:val="0"/>
        <w:adjustRightInd w:val="0"/>
        <w:spacing w:after="0" w:line="480" w:lineRule="auto"/>
        <w:ind w:firstLine="720"/>
        <w:rPr>
          <w:ins w:id="19" w:author="Chelsvig, Emma" w:date="2020-01-13T10:02:00Z"/>
          <w:rFonts w:ascii="Times New Roman" w:hAnsi="Times New Roman" w:cs="Times New Roman"/>
          <w:sz w:val="24"/>
          <w:szCs w:val="24"/>
        </w:rPr>
      </w:pPr>
      <w:ins w:id="20" w:author="Chelsvig, Emma" w:date="2020-01-13T10:02:00Z">
        <w:r w:rsidRPr="00954A4B">
          <w:rPr>
            <w:rFonts w:ascii="Times New Roman" w:hAnsi="Times New Roman" w:cs="Times New Roman"/>
            <w:sz w:val="24"/>
            <w:szCs w:val="24"/>
          </w:rPr>
          <w:t xml:space="preserve">To assess the risks to aquatic species, the PWC model </w:t>
        </w:r>
      </w:ins>
      <w:ins w:id="21" w:author="Chelsvig, Emma" w:date="2020-01-14T08:38:00Z">
        <w:r w:rsidR="002A76F4">
          <w:rPr>
            <w:rFonts w:ascii="Times New Roman" w:hAnsi="Times New Roman" w:cs="Times New Roman"/>
            <w:sz w:val="24"/>
            <w:szCs w:val="24"/>
          </w:rPr>
          <w:t xml:space="preserve">in this study </w:t>
        </w:r>
      </w:ins>
      <w:ins w:id="22" w:author="Chelsvig, Emma" w:date="2020-01-13T10:02:00Z">
        <w:r w:rsidRPr="00954A4B">
          <w:rPr>
            <w:rFonts w:ascii="Times New Roman" w:hAnsi="Times New Roman" w:cs="Times New Roman"/>
            <w:sz w:val="24"/>
            <w:szCs w:val="24"/>
          </w:rPr>
          <w:t>estimated acute and chronic EEC of bifenthrin in the surface runoff. These EECs were obtained from the PWC model as 1 and 4-day average concentration in the 1-in 10 -</w:t>
        </w:r>
        <w:r w:rsidRPr="00954A4B">
          <w:rPr>
            <w:rFonts w:ascii="Times New Roman" w:hAnsi="Times New Roman" w:cs="Times New Roman"/>
            <w:noProof/>
            <w:sz w:val="24"/>
            <w:szCs w:val="24"/>
          </w:rPr>
          <w:t>year</w:t>
        </w:r>
        <w:r w:rsidRPr="00954A4B">
          <w:rPr>
            <w:rFonts w:ascii="Times New Roman" w:hAnsi="Times New Roman" w:cs="Times New Roman"/>
            <w:sz w:val="24"/>
            <w:szCs w:val="24"/>
          </w:rPr>
          <w:t xml:space="preserve"> return simulation period. The model</w:t>
        </w:r>
      </w:ins>
      <w:ins w:id="23" w:author="Chelsvig, Emma" w:date="2020-01-14T08:38:00Z">
        <w:r w:rsidR="002A76F4">
          <w:rPr>
            <w:rFonts w:ascii="Times New Roman" w:hAnsi="Times New Roman" w:cs="Times New Roman"/>
            <w:sz w:val="24"/>
            <w:szCs w:val="24"/>
          </w:rPr>
          <w:t>’s</w:t>
        </w:r>
      </w:ins>
      <w:ins w:id="24" w:author="Chelsvig, Emma" w:date="2020-01-13T10:02:00Z">
        <w:r w:rsidRPr="00954A4B">
          <w:rPr>
            <w:rFonts w:ascii="Times New Roman" w:hAnsi="Times New Roman" w:cs="Times New Roman"/>
            <w:sz w:val="24"/>
            <w:szCs w:val="24"/>
          </w:rPr>
          <w:t xml:space="preserve"> estimated acute and chronic concentrations were compared to </w:t>
        </w:r>
        <w:r>
          <w:rPr>
            <w:rFonts w:ascii="Times New Roman" w:hAnsi="Times New Roman" w:cs="Times New Roman"/>
            <w:sz w:val="24"/>
            <w:szCs w:val="24"/>
          </w:rPr>
          <w:t>the 2011 CALFED report established</w:t>
        </w:r>
        <w:r w:rsidRPr="00954A4B">
          <w:rPr>
            <w:rFonts w:ascii="Times New Roman" w:hAnsi="Times New Roman" w:cs="Times New Roman"/>
            <w:sz w:val="24"/>
            <w:szCs w:val="24"/>
          </w:rPr>
          <w:t xml:space="preserve"> benchmark for bifenthrin</w:t>
        </w:r>
        <w:r>
          <w:rPr>
            <w:rFonts w:ascii="Times New Roman" w:hAnsi="Times New Roman" w:cs="Times New Roman"/>
            <w:sz w:val="24"/>
            <w:szCs w:val="24"/>
          </w:rPr>
          <w:t xml:space="preserve">. The 2011 CALFED report benchmark was obtained as </w:t>
        </w:r>
        <w:r w:rsidRPr="00954A4B">
          <w:rPr>
            <w:rFonts w:ascii="Times New Roman" w:hAnsi="Times New Roman" w:cs="Times New Roman"/>
            <w:sz w:val="24"/>
            <w:szCs w:val="24"/>
          </w:rPr>
          <w:t>1/10</w:t>
        </w:r>
        <w:r w:rsidRPr="00954A4B">
          <w:rPr>
            <w:rFonts w:ascii="Times New Roman" w:hAnsi="Times New Roman" w:cs="Times New Roman"/>
            <w:sz w:val="24"/>
            <w:szCs w:val="24"/>
            <w:vertAlign w:val="superscript"/>
          </w:rPr>
          <w:t>th</w:t>
        </w:r>
        <w:r>
          <w:rPr>
            <w:rFonts w:ascii="Times New Roman" w:hAnsi="Times New Roman" w:cs="Times New Roman"/>
            <w:sz w:val="24"/>
            <w:szCs w:val="24"/>
          </w:rPr>
          <w:t xml:space="preserve"> of the</w:t>
        </w:r>
        <w:r w:rsidRPr="00954A4B">
          <w:rPr>
            <w:rFonts w:ascii="Times New Roman" w:hAnsi="Times New Roman" w:cs="Times New Roman"/>
            <w:sz w:val="24"/>
            <w:szCs w:val="24"/>
          </w:rPr>
          <w:t xml:space="preserve"> USEPA</w:t>
        </w:r>
        <w:r>
          <w:rPr>
            <w:rFonts w:ascii="Times New Roman" w:hAnsi="Times New Roman" w:cs="Times New Roman"/>
            <w:sz w:val="24"/>
            <w:szCs w:val="24"/>
          </w:rPr>
          <w:t xml:space="preserve"> benchmark for aquatic species (CALFED, 2011)</w:t>
        </w:r>
        <w:r w:rsidRPr="00954A4B">
          <w:rPr>
            <w:rFonts w:ascii="Times New Roman" w:hAnsi="Times New Roman" w:cs="Times New Roman"/>
            <w:sz w:val="24"/>
            <w:szCs w:val="24"/>
          </w:rPr>
          <w:t xml:space="preserve">. This comparison was in-line with the proposed toxicology threshold established in the 2011 CALFED Report for </w:t>
        </w:r>
        <w:r>
          <w:rPr>
            <w:rFonts w:ascii="Times New Roman" w:hAnsi="Times New Roman" w:cs="Times New Roman"/>
            <w:sz w:val="24"/>
            <w:szCs w:val="24"/>
          </w:rPr>
          <w:t>Threatened and Endangered Species</w:t>
        </w:r>
        <w:r w:rsidRPr="00954A4B">
          <w:rPr>
            <w:rFonts w:ascii="Times New Roman" w:hAnsi="Times New Roman" w:cs="Times New Roman"/>
            <w:sz w:val="24"/>
            <w:szCs w:val="24"/>
          </w:rPr>
          <w:t>.</w:t>
        </w:r>
      </w:ins>
    </w:p>
    <w:p w14:paraId="10868218" w14:textId="77777777" w:rsidR="00B619D2" w:rsidRPr="00B619D2" w:rsidRDefault="00B619D2">
      <w:pPr>
        <w:rPr>
          <w:rPrChange w:id="25" w:author="Chelsvig, Emma" w:date="2020-01-13T10:02:00Z">
            <w:rPr>
              <w:rFonts w:cs="Times New Roman"/>
              <w:sz w:val="24"/>
              <w:szCs w:val="24"/>
            </w:rPr>
          </w:rPrChange>
        </w:rPr>
        <w:pPrChange w:id="26" w:author="Chelsvig, Emma" w:date="2020-01-13T10:02:00Z">
          <w:pPr>
            <w:pStyle w:val="Heading1"/>
            <w:spacing w:line="480" w:lineRule="auto"/>
          </w:pPr>
        </w:pPrChange>
      </w:pPr>
    </w:p>
    <w:p w14:paraId="2E40B0F6" w14:textId="77777777" w:rsidR="00591A80" w:rsidRPr="00B619D2" w:rsidRDefault="00591A80" w:rsidP="00095D9C">
      <w:pPr>
        <w:pStyle w:val="Heading2"/>
        <w:spacing w:after="0" w:afterAutospacing="0" w:line="480" w:lineRule="auto"/>
        <w:rPr>
          <w:sz w:val="24"/>
          <w:szCs w:val="24"/>
          <w:rPrChange w:id="27" w:author="Chelsvig, Emma" w:date="2020-01-13T10:01:00Z">
            <w:rPr>
              <w:b w:val="0"/>
              <w:i/>
              <w:sz w:val="24"/>
              <w:szCs w:val="24"/>
            </w:rPr>
          </w:rPrChange>
        </w:rPr>
      </w:pPr>
      <w:bookmarkStart w:id="28" w:name="_Toc477941408"/>
      <w:r w:rsidRPr="00B619D2">
        <w:rPr>
          <w:sz w:val="24"/>
          <w:szCs w:val="24"/>
          <w:rPrChange w:id="29" w:author="Chelsvig, Emma" w:date="2020-01-13T10:01:00Z">
            <w:rPr>
              <w:b w:val="0"/>
              <w:i/>
              <w:sz w:val="24"/>
              <w:szCs w:val="24"/>
            </w:rPr>
          </w:rPrChange>
        </w:rPr>
        <w:t>Study Area</w:t>
      </w:r>
      <w:bookmarkEnd w:id="28"/>
    </w:p>
    <w:p w14:paraId="02D18D49" w14:textId="7B1AA769" w:rsidR="007857A1" w:rsidRPr="00954A4B" w:rsidRDefault="007857A1" w:rsidP="007857A1">
      <w:pPr>
        <w:autoSpaceDE w:val="0"/>
        <w:autoSpaceDN w:val="0"/>
        <w:adjustRightInd w:val="0"/>
        <w:spacing w:after="0" w:line="480" w:lineRule="auto"/>
        <w:ind w:firstLine="720"/>
        <w:rPr>
          <w:rFonts w:ascii="Times New Roman" w:hAnsi="Times New Roman" w:cs="Times New Roman"/>
          <w:sz w:val="24"/>
          <w:szCs w:val="24"/>
        </w:rPr>
      </w:pPr>
      <w:r w:rsidRPr="00954A4B">
        <w:rPr>
          <w:rFonts w:ascii="Times New Roman" w:hAnsi="Times New Roman" w:cs="Times New Roman"/>
          <w:sz w:val="24"/>
          <w:szCs w:val="24"/>
        </w:rPr>
        <w:t>Sacramento and Placer</w:t>
      </w:r>
      <w:r w:rsidR="007B7CAF" w:rsidRPr="00954A4B">
        <w:rPr>
          <w:rFonts w:ascii="Times New Roman" w:hAnsi="Times New Roman" w:cs="Times New Roman"/>
          <w:sz w:val="24"/>
          <w:szCs w:val="24"/>
        </w:rPr>
        <w:t xml:space="preserve"> Counties</w:t>
      </w:r>
      <w:r w:rsidRPr="00954A4B">
        <w:rPr>
          <w:rFonts w:ascii="Times New Roman" w:hAnsi="Times New Roman" w:cs="Times New Roman"/>
          <w:sz w:val="24"/>
          <w:szCs w:val="24"/>
        </w:rPr>
        <w:t>, California ha</w:t>
      </w:r>
      <w:r w:rsidR="0066146C" w:rsidRPr="00954A4B">
        <w:rPr>
          <w:rFonts w:ascii="Times New Roman" w:hAnsi="Times New Roman" w:cs="Times New Roman"/>
          <w:sz w:val="24"/>
          <w:szCs w:val="24"/>
        </w:rPr>
        <w:t>ve</w:t>
      </w:r>
      <w:r w:rsidRPr="00954A4B">
        <w:rPr>
          <w:rFonts w:ascii="Times New Roman" w:hAnsi="Times New Roman" w:cs="Times New Roman"/>
          <w:sz w:val="24"/>
          <w:szCs w:val="24"/>
        </w:rPr>
        <w:t xml:space="preserve"> experienced </w:t>
      </w:r>
      <w:r w:rsidR="000B4D68" w:rsidRPr="00954A4B">
        <w:rPr>
          <w:rFonts w:ascii="Times New Roman" w:hAnsi="Times New Roman" w:cs="Times New Roman"/>
          <w:sz w:val="24"/>
          <w:szCs w:val="24"/>
        </w:rPr>
        <w:t>increased</w:t>
      </w:r>
      <w:r w:rsidRPr="00954A4B">
        <w:rPr>
          <w:rFonts w:ascii="Times New Roman" w:hAnsi="Times New Roman" w:cs="Times New Roman"/>
          <w:sz w:val="24"/>
          <w:szCs w:val="24"/>
        </w:rPr>
        <w:t xml:space="preserve"> population growth, and within the past </w:t>
      </w:r>
      <w:r w:rsidR="0066146C" w:rsidRPr="00954A4B">
        <w:rPr>
          <w:rFonts w:ascii="Times New Roman" w:hAnsi="Times New Roman" w:cs="Times New Roman"/>
          <w:sz w:val="24"/>
          <w:szCs w:val="24"/>
        </w:rPr>
        <w:t xml:space="preserve">few </w:t>
      </w:r>
      <w:r w:rsidRPr="00954A4B">
        <w:rPr>
          <w:rFonts w:ascii="Times New Roman" w:hAnsi="Times New Roman" w:cs="Times New Roman"/>
          <w:sz w:val="24"/>
          <w:szCs w:val="24"/>
        </w:rPr>
        <w:t xml:space="preserve">years, thousands of homes have been built on land that was </w:t>
      </w:r>
      <w:r w:rsidR="000B4D68" w:rsidRPr="00954A4B">
        <w:rPr>
          <w:rFonts w:ascii="Times New Roman" w:hAnsi="Times New Roman" w:cs="Times New Roman"/>
          <w:sz w:val="24"/>
          <w:szCs w:val="24"/>
        </w:rPr>
        <w:t>initially</w:t>
      </w:r>
      <w:r w:rsidRPr="00954A4B">
        <w:rPr>
          <w:rFonts w:ascii="Times New Roman" w:hAnsi="Times New Roman" w:cs="Times New Roman"/>
          <w:sz w:val="24"/>
          <w:szCs w:val="24"/>
        </w:rPr>
        <w:t xml:space="preserve"> grassland</w:t>
      </w:r>
      <w:r w:rsidR="000B4D68" w:rsidRPr="00954A4B">
        <w:rPr>
          <w:rFonts w:ascii="Times New Roman" w:hAnsi="Times New Roman" w:cs="Times New Roman"/>
          <w:sz w:val="24"/>
          <w:szCs w:val="24"/>
        </w:rPr>
        <w:t xml:space="preserve"> (Weston et al., 2012)</w:t>
      </w:r>
      <w:r w:rsidRPr="00954A4B">
        <w:rPr>
          <w:rFonts w:ascii="Times New Roman" w:hAnsi="Times New Roman" w:cs="Times New Roman"/>
          <w:sz w:val="24"/>
          <w:szCs w:val="24"/>
        </w:rPr>
        <w:t xml:space="preserve">. </w:t>
      </w:r>
      <w:r w:rsidR="00C2335F">
        <w:rPr>
          <w:rFonts w:ascii="Times New Roman" w:hAnsi="Times New Roman" w:cs="Times New Roman"/>
          <w:sz w:val="24"/>
          <w:szCs w:val="24"/>
        </w:rPr>
        <w:t xml:space="preserve">The City of </w:t>
      </w:r>
      <w:r w:rsidRPr="00954A4B">
        <w:rPr>
          <w:rFonts w:ascii="Times New Roman" w:hAnsi="Times New Roman" w:cs="Times New Roman"/>
          <w:sz w:val="24"/>
          <w:szCs w:val="24"/>
        </w:rPr>
        <w:t xml:space="preserve">Roseville and Folsom are </w:t>
      </w:r>
      <w:r w:rsidR="00446864" w:rsidRPr="00954A4B">
        <w:rPr>
          <w:rFonts w:ascii="Times New Roman" w:hAnsi="Times New Roman" w:cs="Times New Roman"/>
          <w:sz w:val="24"/>
          <w:szCs w:val="24"/>
        </w:rPr>
        <w:t>two</w:t>
      </w:r>
      <w:r w:rsidRPr="00954A4B">
        <w:rPr>
          <w:rFonts w:ascii="Times New Roman" w:hAnsi="Times New Roman" w:cs="Times New Roman"/>
          <w:sz w:val="24"/>
          <w:szCs w:val="24"/>
        </w:rPr>
        <w:t xml:space="preserve"> of </w:t>
      </w:r>
      <w:r w:rsidR="0066146C" w:rsidRPr="00954A4B">
        <w:rPr>
          <w:rFonts w:ascii="Times New Roman" w:hAnsi="Times New Roman" w:cs="Times New Roman"/>
          <w:sz w:val="24"/>
          <w:szCs w:val="24"/>
        </w:rPr>
        <w:t xml:space="preserve">many </w:t>
      </w:r>
      <w:r w:rsidR="00C2335F" w:rsidRPr="00954A4B">
        <w:rPr>
          <w:rFonts w:ascii="Times New Roman" w:hAnsi="Times New Roman" w:cs="Times New Roman"/>
          <w:sz w:val="24"/>
          <w:szCs w:val="24"/>
        </w:rPr>
        <w:t xml:space="preserve">such </w:t>
      </w:r>
      <w:r w:rsidR="00C2335F">
        <w:rPr>
          <w:rFonts w:ascii="Times New Roman" w:hAnsi="Times New Roman" w:cs="Times New Roman"/>
          <w:sz w:val="24"/>
          <w:szCs w:val="24"/>
        </w:rPr>
        <w:t xml:space="preserve">urban </w:t>
      </w:r>
      <w:r w:rsidR="00C2335F" w:rsidRPr="00954A4B">
        <w:rPr>
          <w:rFonts w:ascii="Times New Roman" w:hAnsi="Times New Roman" w:cs="Times New Roman"/>
          <w:sz w:val="24"/>
          <w:szCs w:val="24"/>
        </w:rPr>
        <w:t>communities</w:t>
      </w:r>
      <w:r w:rsidRPr="00954A4B">
        <w:rPr>
          <w:rFonts w:ascii="Times New Roman" w:hAnsi="Times New Roman" w:cs="Times New Roman"/>
          <w:sz w:val="24"/>
          <w:szCs w:val="24"/>
        </w:rPr>
        <w:t xml:space="preserve">. These communities are </w:t>
      </w:r>
      <w:r w:rsidR="007B7CAF" w:rsidRPr="00954A4B">
        <w:rPr>
          <w:rFonts w:ascii="Times New Roman" w:hAnsi="Times New Roman" w:cs="Times New Roman"/>
          <w:sz w:val="24"/>
          <w:szCs w:val="24"/>
        </w:rPr>
        <w:t>made up of</w:t>
      </w:r>
      <w:r w:rsidRPr="00954A4B">
        <w:rPr>
          <w:rFonts w:ascii="Times New Roman" w:hAnsi="Times New Roman" w:cs="Times New Roman"/>
          <w:sz w:val="24"/>
          <w:szCs w:val="24"/>
        </w:rPr>
        <w:t xml:space="preserve"> numerous single-family homes, most of which are less than 20 years old. </w:t>
      </w:r>
      <w:r w:rsidR="00446864" w:rsidRPr="00954A4B">
        <w:rPr>
          <w:rFonts w:ascii="Times New Roman" w:hAnsi="Times New Roman" w:cs="Times New Roman"/>
          <w:sz w:val="24"/>
          <w:szCs w:val="24"/>
        </w:rPr>
        <w:t>Roseville and Folsom</w:t>
      </w:r>
      <w:r w:rsidRPr="00954A4B">
        <w:rPr>
          <w:rFonts w:ascii="Times New Roman" w:hAnsi="Times New Roman" w:cs="Times New Roman"/>
          <w:sz w:val="24"/>
          <w:szCs w:val="24"/>
        </w:rPr>
        <w:t xml:space="preserve"> were selected because </w:t>
      </w:r>
      <w:r w:rsidR="00DF6FA7" w:rsidRPr="00954A4B">
        <w:rPr>
          <w:rFonts w:ascii="Times New Roman" w:hAnsi="Times New Roman" w:cs="Times New Roman"/>
          <w:sz w:val="24"/>
          <w:szCs w:val="24"/>
        </w:rPr>
        <w:t>they</w:t>
      </w:r>
      <w:r w:rsidRPr="00954A4B">
        <w:rPr>
          <w:rFonts w:ascii="Times New Roman" w:hAnsi="Times New Roman" w:cs="Times New Roman"/>
          <w:sz w:val="24"/>
          <w:szCs w:val="24"/>
        </w:rPr>
        <w:t xml:space="preserve"> are active sampling sites </w:t>
      </w:r>
      <w:r w:rsidR="00B05B42" w:rsidRPr="00954A4B">
        <w:rPr>
          <w:rFonts w:ascii="Times New Roman" w:hAnsi="Times New Roman" w:cs="Times New Roman"/>
          <w:sz w:val="24"/>
          <w:szCs w:val="24"/>
        </w:rPr>
        <w:t xml:space="preserve">of </w:t>
      </w:r>
      <w:r w:rsidRPr="00954A4B">
        <w:rPr>
          <w:rFonts w:ascii="Times New Roman" w:hAnsi="Times New Roman" w:cs="Times New Roman"/>
          <w:sz w:val="24"/>
          <w:szCs w:val="24"/>
        </w:rPr>
        <w:t>CDPR and ha</w:t>
      </w:r>
      <w:r w:rsidR="0066146C" w:rsidRPr="00954A4B">
        <w:rPr>
          <w:rFonts w:ascii="Times New Roman" w:hAnsi="Times New Roman" w:cs="Times New Roman"/>
          <w:sz w:val="24"/>
          <w:szCs w:val="24"/>
        </w:rPr>
        <w:t>ve</w:t>
      </w:r>
      <w:r w:rsidRPr="00954A4B">
        <w:rPr>
          <w:rFonts w:ascii="Times New Roman" w:hAnsi="Times New Roman" w:cs="Times New Roman"/>
          <w:sz w:val="24"/>
          <w:szCs w:val="24"/>
        </w:rPr>
        <w:t xml:space="preserve"> observed </w:t>
      </w:r>
      <w:r w:rsidR="00DF6FA7" w:rsidRPr="00954A4B">
        <w:rPr>
          <w:rFonts w:ascii="Times New Roman" w:hAnsi="Times New Roman" w:cs="Times New Roman"/>
          <w:sz w:val="24"/>
          <w:szCs w:val="24"/>
        </w:rPr>
        <w:t>bifenthrin</w:t>
      </w:r>
      <w:r w:rsidR="00B05B42" w:rsidRPr="00954A4B">
        <w:rPr>
          <w:rFonts w:ascii="Times New Roman" w:hAnsi="Times New Roman" w:cs="Times New Roman"/>
          <w:sz w:val="24"/>
          <w:szCs w:val="24"/>
        </w:rPr>
        <w:t xml:space="preserve"> concentration </w:t>
      </w:r>
      <w:r w:rsidRPr="00954A4B">
        <w:rPr>
          <w:rFonts w:ascii="Times New Roman" w:hAnsi="Times New Roman" w:cs="Times New Roman"/>
          <w:sz w:val="24"/>
          <w:szCs w:val="24"/>
        </w:rPr>
        <w:t xml:space="preserve">for </w:t>
      </w:r>
      <w:r w:rsidR="00523485" w:rsidRPr="00954A4B">
        <w:rPr>
          <w:rFonts w:ascii="Times New Roman" w:hAnsi="Times New Roman" w:cs="Times New Roman"/>
          <w:sz w:val="24"/>
          <w:szCs w:val="24"/>
        </w:rPr>
        <w:t>model evaluation</w:t>
      </w:r>
      <w:r w:rsidRPr="00954A4B">
        <w:rPr>
          <w:rFonts w:ascii="Times New Roman" w:hAnsi="Times New Roman" w:cs="Times New Roman"/>
          <w:sz w:val="24"/>
          <w:szCs w:val="24"/>
        </w:rPr>
        <w:t>.</w:t>
      </w:r>
      <w:r w:rsidR="00B05B42" w:rsidRPr="00A06580">
        <w:rPr>
          <w:rFonts w:ascii="Times New Roman" w:hAnsi="Times New Roman" w:cs="Times New Roman"/>
          <w:sz w:val="24"/>
          <w:szCs w:val="24"/>
        </w:rPr>
        <w:t xml:space="preserve">  In addition, </w:t>
      </w:r>
      <w:r w:rsidR="00F547DB">
        <w:rPr>
          <w:rFonts w:ascii="Times New Roman" w:hAnsi="Times New Roman" w:cs="Times New Roman"/>
          <w:sz w:val="24"/>
          <w:szCs w:val="24"/>
        </w:rPr>
        <w:t>the sites are urban area</w:t>
      </w:r>
      <w:r w:rsidR="00C75D10">
        <w:rPr>
          <w:rFonts w:ascii="Times New Roman" w:hAnsi="Times New Roman" w:cs="Times New Roman"/>
          <w:sz w:val="24"/>
          <w:szCs w:val="24"/>
        </w:rPr>
        <w:t>s</w:t>
      </w:r>
      <w:r w:rsidR="00F547DB">
        <w:rPr>
          <w:rFonts w:ascii="Times New Roman" w:hAnsi="Times New Roman" w:cs="Times New Roman"/>
          <w:sz w:val="24"/>
          <w:szCs w:val="24"/>
        </w:rPr>
        <w:t xml:space="preserve"> with no agricultural land use. They</w:t>
      </w:r>
      <w:r w:rsidR="00B05B42" w:rsidRPr="00954A4B">
        <w:rPr>
          <w:rFonts w:ascii="Times New Roman" w:hAnsi="Times New Roman" w:cs="Times New Roman"/>
          <w:sz w:val="24"/>
          <w:szCs w:val="24"/>
        </w:rPr>
        <w:t xml:space="preserve"> are</w:t>
      </w:r>
      <w:r w:rsidR="00F547DB">
        <w:rPr>
          <w:rFonts w:ascii="Times New Roman" w:hAnsi="Times New Roman" w:cs="Times New Roman"/>
          <w:sz w:val="24"/>
          <w:szCs w:val="24"/>
        </w:rPr>
        <w:t xml:space="preserve"> also</w:t>
      </w:r>
      <w:r w:rsidR="00B05B42" w:rsidRPr="00954A4B">
        <w:rPr>
          <w:rFonts w:ascii="Times New Roman" w:hAnsi="Times New Roman" w:cs="Times New Roman"/>
          <w:sz w:val="24"/>
          <w:szCs w:val="24"/>
        </w:rPr>
        <w:t xml:space="preserve"> upstream of the Sacramento–San Joaquin Delta and a contributor to water quality in the Delta. </w:t>
      </w:r>
    </w:p>
    <w:p w14:paraId="3C25DAAC" w14:textId="5A11D521" w:rsidR="007857A1" w:rsidRPr="00954A4B" w:rsidRDefault="00FE3059" w:rsidP="007857A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area contains four storm </w:t>
      </w:r>
      <w:r w:rsidR="00C2335F">
        <w:rPr>
          <w:rFonts w:ascii="Times New Roman" w:hAnsi="Times New Roman" w:cs="Times New Roman"/>
          <w:sz w:val="24"/>
          <w:szCs w:val="24"/>
        </w:rPr>
        <w:t>drains</w:t>
      </w:r>
      <w:r>
        <w:rPr>
          <w:rFonts w:ascii="Times New Roman" w:hAnsi="Times New Roman" w:cs="Times New Roman"/>
          <w:sz w:val="24"/>
          <w:szCs w:val="24"/>
        </w:rPr>
        <w:t xml:space="preserve"> which receives runoff from the Roseville and Folsom sites (Fig. 1). </w:t>
      </w:r>
      <w:ins w:id="30" w:author="Chelsvig, Emma" w:date="2020-01-14T10:03:00Z">
        <w:r w:rsidR="005177C4">
          <w:rPr>
            <w:rFonts w:ascii="Times New Roman" w:hAnsi="Times New Roman" w:cs="Times New Roman"/>
            <w:sz w:val="24"/>
            <w:szCs w:val="24"/>
          </w:rPr>
          <w:t xml:space="preserve">In the city of Folsom, </w:t>
        </w:r>
      </w:ins>
      <w:ins w:id="31" w:author="Chelsvig, Emma" w:date="2020-01-14T10:04:00Z">
        <w:r w:rsidR="00BD4A46">
          <w:rPr>
            <w:rFonts w:ascii="Times New Roman" w:hAnsi="Times New Roman" w:cs="Times New Roman"/>
            <w:sz w:val="24"/>
            <w:szCs w:val="24"/>
          </w:rPr>
          <w:t xml:space="preserve">one storm drain is located near open space </w:t>
        </w:r>
      </w:ins>
      <w:del w:id="32" w:author="Chelsvig, Emma" w:date="2020-01-14T10:04:00Z">
        <w:r w:rsidR="007857A1" w:rsidRPr="00954A4B" w:rsidDel="00BD4A46">
          <w:rPr>
            <w:rFonts w:ascii="Times New Roman" w:hAnsi="Times New Roman" w:cs="Times New Roman"/>
            <w:sz w:val="24"/>
            <w:szCs w:val="24"/>
          </w:rPr>
          <w:delText>T</w:delText>
        </w:r>
        <w:r w:rsidR="00EC29C7" w:rsidRPr="00954A4B" w:rsidDel="00BD4A46">
          <w:rPr>
            <w:rFonts w:ascii="Times New Roman" w:hAnsi="Times New Roman" w:cs="Times New Roman"/>
            <w:sz w:val="24"/>
            <w:szCs w:val="24"/>
          </w:rPr>
          <w:delText xml:space="preserve">wo </w:delText>
        </w:r>
        <w:r w:rsidR="000F06A8" w:rsidRPr="00954A4B" w:rsidDel="00BD4A46">
          <w:rPr>
            <w:rFonts w:ascii="Times New Roman" w:hAnsi="Times New Roman" w:cs="Times New Roman"/>
            <w:sz w:val="24"/>
            <w:szCs w:val="24"/>
          </w:rPr>
          <w:delText>s</w:delText>
        </w:r>
        <w:r w:rsidR="00EC29C7" w:rsidRPr="00954A4B" w:rsidDel="00BD4A46">
          <w:rPr>
            <w:rFonts w:ascii="Times New Roman" w:hAnsi="Times New Roman" w:cs="Times New Roman"/>
            <w:sz w:val="24"/>
            <w:szCs w:val="24"/>
          </w:rPr>
          <w:delText xml:space="preserve">torm </w:delText>
        </w:r>
        <w:r w:rsidR="000F06A8" w:rsidRPr="00954A4B" w:rsidDel="00BD4A46">
          <w:rPr>
            <w:rFonts w:ascii="Times New Roman" w:hAnsi="Times New Roman" w:cs="Times New Roman"/>
            <w:sz w:val="24"/>
            <w:szCs w:val="24"/>
          </w:rPr>
          <w:delText>d</w:delText>
        </w:r>
        <w:r w:rsidR="00EC29C7" w:rsidRPr="00954A4B" w:rsidDel="00BD4A46">
          <w:rPr>
            <w:rFonts w:ascii="Times New Roman" w:hAnsi="Times New Roman" w:cs="Times New Roman"/>
            <w:sz w:val="24"/>
            <w:szCs w:val="24"/>
          </w:rPr>
          <w:delText>rain</w:delText>
        </w:r>
        <w:r w:rsidR="000F06A8" w:rsidRPr="00954A4B" w:rsidDel="00BD4A46">
          <w:rPr>
            <w:rFonts w:ascii="Times New Roman" w:hAnsi="Times New Roman" w:cs="Times New Roman"/>
            <w:sz w:val="24"/>
            <w:szCs w:val="24"/>
          </w:rPr>
          <w:delText>s</w:delText>
        </w:r>
        <w:r w:rsidR="00EC29C7" w:rsidRPr="00954A4B" w:rsidDel="00BD4A46">
          <w:rPr>
            <w:rFonts w:ascii="Times New Roman" w:hAnsi="Times New Roman" w:cs="Times New Roman"/>
            <w:sz w:val="24"/>
            <w:szCs w:val="24"/>
          </w:rPr>
          <w:delText xml:space="preserve"> near open space</w:delText>
        </w:r>
      </w:del>
      <w:r w:rsidR="00EC29C7" w:rsidRPr="00954A4B">
        <w:rPr>
          <w:rFonts w:ascii="Times New Roman" w:hAnsi="Times New Roman" w:cs="Times New Roman"/>
          <w:sz w:val="24"/>
          <w:szCs w:val="24"/>
        </w:rPr>
        <w:t xml:space="preserve"> at Brock Circle (</w:t>
      </w:r>
      <w:r w:rsidR="00B06BEA" w:rsidRPr="00954A4B">
        <w:rPr>
          <w:rFonts w:ascii="Times New Roman" w:hAnsi="Times New Roman" w:cs="Times New Roman"/>
          <w:sz w:val="24"/>
          <w:szCs w:val="24"/>
        </w:rPr>
        <w:t>C</w:t>
      </w:r>
      <w:r w:rsidR="00EC29C7" w:rsidRPr="00954A4B">
        <w:rPr>
          <w:rFonts w:ascii="Times New Roman" w:hAnsi="Times New Roman" w:cs="Times New Roman"/>
          <w:sz w:val="24"/>
          <w:szCs w:val="24"/>
        </w:rPr>
        <w:t xml:space="preserve">DPR-FOL002) </w:t>
      </w:r>
      <w:r w:rsidR="00CD105B">
        <w:rPr>
          <w:rFonts w:ascii="Times New Roman" w:hAnsi="Times New Roman" w:cs="Times New Roman"/>
          <w:sz w:val="24"/>
          <w:szCs w:val="24"/>
        </w:rPr>
        <w:t>with a drainage area of 0.26 km</w:t>
      </w:r>
      <w:r w:rsidR="00CD105B" w:rsidRPr="00E60D83">
        <w:rPr>
          <w:rFonts w:ascii="Times New Roman" w:hAnsi="Times New Roman" w:cs="Times New Roman"/>
          <w:sz w:val="24"/>
          <w:szCs w:val="24"/>
          <w:vertAlign w:val="superscript"/>
        </w:rPr>
        <w:t>2</w:t>
      </w:r>
      <w:r w:rsidR="00CD105B">
        <w:rPr>
          <w:rFonts w:ascii="Times New Roman" w:hAnsi="Times New Roman" w:cs="Times New Roman"/>
          <w:sz w:val="24"/>
          <w:szCs w:val="24"/>
        </w:rPr>
        <w:t xml:space="preserve"> </w:t>
      </w:r>
      <w:ins w:id="33" w:author="Chelsvig, Emma" w:date="2020-01-14T10:04:00Z">
        <w:r w:rsidR="00BD4A46">
          <w:rPr>
            <w:rFonts w:ascii="Times New Roman" w:hAnsi="Times New Roman" w:cs="Times New Roman"/>
            <w:sz w:val="24"/>
            <w:szCs w:val="24"/>
          </w:rPr>
          <w:t xml:space="preserve">. The other storm </w:t>
        </w:r>
      </w:ins>
      <w:ins w:id="34" w:author="Chelsvig, Emma" w:date="2020-01-14T10:05:00Z">
        <w:r w:rsidR="00BD4A46">
          <w:rPr>
            <w:rFonts w:ascii="Times New Roman" w:hAnsi="Times New Roman" w:cs="Times New Roman"/>
            <w:sz w:val="24"/>
            <w:szCs w:val="24"/>
          </w:rPr>
          <w:t xml:space="preserve">drain is located near </w:t>
        </w:r>
      </w:ins>
      <w:del w:id="35" w:author="Chelsvig, Emma" w:date="2020-01-14T10:05:00Z">
        <w:r w:rsidR="007857A1" w:rsidRPr="00954A4B" w:rsidDel="00BD4A46">
          <w:rPr>
            <w:rFonts w:ascii="Times New Roman" w:hAnsi="Times New Roman" w:cs="Times New Roman"/>
            <w:sz w:val="24"/>
            <w:szCs w:val="24"/>
          </w:rPr>
          <w:delText>and</w:delText>
        </w:r>
      </w:del>
      <w:r w:rsidR="007857A1" w:rsidRPr="00954A4B">
        <w:rPr>
          <w:rFonts w:ascii="Times New Roman" w:hAnsi="Times New Roman" w:cs="Times New Roman"/>
          <w:sz w:val="24"/>
          <w:szCs w:val="24"/>
        </w:rPr>
        <w:t xml:space="preserve"> </w:t>
      </w:r>
      <w:r w:rsidR="00EC29C7" w:rsidRPr="00954A4B">
        <w:rPr>
          <w:rFonts w:ascii="Times New Roman" w:hAnsi="Times New Roman" w:cs="Times New Roman"/>
          <w:sz w:val="24"/>
          <w:szCs w:val="24"/>
        </w:rPr>
        <w:t>Outfall at Marsh Hawk D</w:t>
      </w:r>
      <w:r w:rsidR="00B06BEA" w:rsidRPr="00954A4B">
        <w:rPr>
          <w:rFonts w:ascii="Times New Roman" w:hAnsi="Times New Roman" w:cs="Times New Roman"/>
          <w:sz w:val="24"/>
          <w:szCs w:val="24"/>
        </w:rPr>
        <w:t>rive</w:t>
      </w:r>
      <w:r w:rsidR="00EC29C7" w:rsidRPr="00954A4B">
        <w:rPr>
          <w:rFonts w:ascii="Times New Roman" w:hAnsi="Times New Roman" w:cs="Times New Roman"/>
          <w:sz w:val="24"/>
          <w:szCs w:val="24"/>
        </w:rPr>
        <w:t xml:space="preserve"> betwee</w:t>
      </w:r>
      <w:r w:rsidR="00B06BEA" w:rsidRPr="00954A4B">
        <w:rPr>
          <w:rFonts w:ascii="Times New Roman" w:hAnsi="Times New Roman" w:cs="Times New Roman"/>
          <w:sz w:val="24"/>
          <w:szCs w:val="24"/>
        </w:rPr>
        <w:t>n Donnelly Circle</w:t>
      </w:r>
      <w:r w:rsidR="00EC29C7" w:rsidRPr="00954A4B">
        <w:rPr>
          <w:rFonts w:ascii="Times New Roman" w:hAnsi="Times New Roman" w:cs="Times New Roman"/>
          <w:sz w:val="24"/>
          <w:szCs w:val="24"/>
        </w:rPr>
        <w:t xml:space="preserve"> Widgeon C</w:t>
      </w:r>
      <w:r w:rsidR="00B06BEA" w:rsidRPr="00954A4B">
        <w:rPr>
          <w:rFonts w:ascii="Times New Roman" w:hAnsi="Times New Roman" w:cs="Times New Roman"/>
          <w:sz w:val="24"/>
          <w:szCs w:val="24"/>
        </w:rPr>
        <w:t>ourt (CDPR-</w:t>
      </w:r>
      <w:r w:rsidR="00EC29C7" w:rsidRPr="00954A4B">
        <w:rPr>
          <w:rFonts w:ascii="Times New Roman" w:hAnsi="Times New Roman" w:cs="Times New Roman"/>
          <w:sz w:val="24"/>
          <w:szCs w:val="24"/>
        </w:rPr>
        <w:t>FOL003)</w:t>
      </w:r>
      <w:r w:rsidR="00CD105B">
        <w:rPr>
          <w:rFonts w:ascii="Times New Roman" w:hAnsi="Times New Roman" w:cs="Times New Roman"/>
          <w:sz w:val="24"/>
          <w:szCs w:val="24"/>
        </w:rPr>
        <w:t xml:space="preserve"> with a drainage area of 0.11 km</w:t>
      </w:r>
      <w:r w:rsidR="00CD105B" w:rsidRPr="00E60D83">
        <w:rPr>
          <w:rFonts w:ascii="Times New Roman" w:hAnsi="Times New Roman" w:cs="Times New Roman"/>
          <w:sz w:val="24"/>
          <w:szCs w:val="24"/>
          <w:vertAlign w:val="superscript"/>
        </w:rPr>
        <w:t>2</w:t>
      </w:r>
      <w:ins w:id="36" w:author="Chelsvig, Emma" w:date="2020-01-14T10:05:00Z">
        <w:r w:rsidR="00BD4A46">
          <w:rPr>
            <w:rFonts w:ascii="Times New Roman" w:hAnsi="Times New Roman" w:cs="Times New Roman"/>
            <w:sz w:val="24"/>
            <w:szCs w:val="24"/>
          </w:rPr>
          <w:t>.</w:t>
        </w:r>
      </w:ins>
      <w:del w:id="37" w:author="Chelsvig, Emma" w:date="2020-01-14T10:05:00Z">
        <w:r w:rsidR="007857A1" w:rsidRPr="00954A4B" w:rsidDel="00BD4A46">
          <w:rPr>
            <w:rFonts w:ascii="Times New Roman" w:hAnsi="Times New Roman" w:cs="Times New Roman"/>
            <w:sz w:val="24"/>
            <w:szCs w:val="24"/>
          </w:rPr>
          <w:delText>,</w:delText>
        </w:r>
      </w:del>
      <w:r w:rsidR="007857A1" w:rsidRPr="00954A4B">
        <w:rPr>
          <w:rFonts w:ascii="Times New Roman" w:hAnsi="Times New Roman" w:cs="Times New Roman"/>
          <w:sz w:val="24"/>
          <w:szCs w:val="24"/>
        </w:rPr>
        <w:t xml:space="preserve"> </w:t>
      </w:r>
      <w:del w:id="38" w:author="Chelsvig, Emma" w:date="2020-01-14T10:05:00Z">
        <w:r w:rsidR="007857A1" w:rsidRPr="00954A4B" w:rsidDel="00BD4A46">
          <w:rPr>
            <w:rFonts w:ascii="Times New Roman" w:hAnsi="Times New Roman" w:cs="Times New Roman"/>
            <w:sz w:val="24"/>
            <w:szCs w:val="24"/>
          </w:rPr>
          <w:delText>located in the City of Folsom, Sacramento County</w:delText>
        </w:r>
      </w:del>
      <w:r w:rsidR="007857A1" w:rsidRPr="00954A4B">
        <w:rPr>
          <w:rFonts w:ascii="Times New Roman" w:hAnsi="Times New Roman" w:cs="Times New Roman"/>
          <w:sz w:val="24"/>
          <w:szCs w:val="24"/>
        </w:rPr>
        <w:t>,</w:t>
      </w:r>
      <w:del w:id="39" w:author="Chelsvig, Emma" w:date="2020-01-14T10:05:00Z">
        <w:r w:rsidR="007857A1" w:rsidRPr="00954A4B" w:rsidDel="00BD4A46">
          <w:rPr>
            <w:rFonts w:ascii="Times New Roman" w:hAnsi="Times New Roman" w:cs="Times New Roman"/>
            <w:sz w:val="24"/>
            <w:szCs w:val="24"/>
          </w:rPr>
          <w:delText xml:space="preserve"> </w:delText>
        </w:r>
      </w:del>
      <w:del w:id="40" w:author="Chelsvig, Emma" w:date="2020-01-14T11:50:00Z">
        <w:r w:rsidR="007857A1" w:rsidRPr="00954A4B" w:rsidDel="00987B12">
          <w:rPr>
            <w:rFonts w:ascii="Times New Roman" w:hAnsi="Times New Roman" w:cs="Times New Roman"/>
            <w:sz w:val="24"/>
            <w:szCs w:val="24"/>
          </w:rPr>
          <w:delText>d</w:delText>
        </w:r>
      </w:del>
      <w:del w:id="41" w:author="Chelsvig, Emma" w:date="2020-01-14T11:52:00Z">
        <w:r w:rsidR="007857A1" w:rsidRPr="00954A4B" w:rsidDel="007734FA">
          <w:rPr>
            <w:rFonts w:ascii="Times New Roman" w:hAnsi="Times New Roman" w:cs="Times New Roman"/>
            <w:sz w:val="24"/>
            <w:szCs w:val="24"/>
          </w:rPr>
          <w:delText xml:space="preserve">ischarge </w:delText>
        </w:r>
        <w:r w:rsidR="00462C7F" w:rsidRPr="00954A4B" w:rsidDel="007734FA">
          <w:rPr>
            <w:rFonts w:ascii="Times New Roman" w:hAnsi="Times New Roman" w:cs="Times New Roman"/>
            <w:sz w:val="24"/>
            <w:szCs w:val="24"/>
          </w:rPr>
          <w:delText xml:space="preserve">water </w:delText>
        </w:r>
        <w:r w:rsidR="007857A1" w:rsidRPr="00954A4B" w:rsidDel="007734FA">
          <w:rPr>
            <w:rFonts w:ascii="Times New Roman" w:hAnsi="Times New Roman" w:cs="Times New Roman"/>
            <w:sz w:val="24"/>
            <w:szCs w:val="24"/>
          </w:rPr>
          <w:delText xml:space="preserve">into the Alder Creek </w:delText>
        </w:r>
        <w:r w:rsidR="00270506" w:rsidRPr="00954A4B" w:rsidDel="007734FA">
          <w:rPr>
            <w:rFonts w:ascii="Times New Roman" w:hAnsi="Times New Roman" w:cs="Times New Roman"/>
            <w:sz w:val="24"/>
            <w:szCs w:val="24"/>
          </w:rPr>
          <w:delText xml:space="preserve">and </w:delText>
        </w:r>
        <w:r w:rsidR="007857A1" w:rsidRPr="00954A4B" w:rsidDel="007734FA">
          <w:rPr>
            <w:rFonts w:ascii="Times New Roman" w:hAnsi="Times New Roman" w:cs="Times New Roman"/>
            <w:sz w:val="24"/>
            <w:szCs w:val="24"/>
          </w:rPr>
          <w:delText xml:space="preserve">serves about </w:delText>
        </w:r>
        <w:r w:rsidR="000F06A8" w:rsidRPr="00954A4B" w:rsidDel="007734FA">
          <w:rPr>
            <w:rFonts w:ascii="Times New Roman" w:hAnsi="Times New Roman" w:cs="Times New Roman"/>
            <w:sz w:val="24"/>
            <w:szCs w:val="24"/>
          </w:rPr>
          <w:delText>295</w:delText>
        </w:r>
        <w:r w:rsidR="00FE68B7" w:rsidRPr="00954A4B" w:rsidDel="007734FA">
          <w:rPr>
            <w:rFonts w:ascii="Times New Roman" w:hAnsi="Times New Roman" w:cs="Times New Roman"/>
            <w:sz w:val="24"/>
            <w:szCs w:val="24"/>
          </w:rPr>
          <w:delText xml:space="preserve"> and </w:delText>
        </w:r>
        <w:r w:rsidR="000F06A8" w:rsidRPr="00954A4B" w:rsidDel="007734FA">
          <w:rPr>
            <w:rFonts w:ascii="Times New Roman" w:hAnsi="Times New Roman" w:cs="Times New Roman"/>
            <w:sz w:val="24"/>
            <w:szCs w:val="24"/>
          </w:rPr>
          <w:delText>91</w:delText>
        </w:r>
        <w:r w:rsidR="007857A1" w:rsidRPr="00954A4B" w:rsidDel="007734FA">
          <w:rPr>
            <w:rFonts w:ascii="Times New Roman" w:hAnsi="Times New Roman" w:cs="Times New Roman"/>
            <w:sz w:val="24"/>
            <w:szCs w:val="24"/>
          </w:rPr>
          <w:delText xml:space="preserve"> single-family homes </w:delText>
        </w:r>
        <w:r w:rsidR="00B2655E" w:rsidRPr="00954A4B" w:rsidDel="007734FA">
          <w:rPr>
            <w:rFonts w:ascii="Times New Roman" w:hAnsi="Times New Roman" w:cs="Times New Roman"/>
            <w:sz w:val="24"/>
            <w:szCs w:val="24"/>
          </w:rPr>
          <w:delText>respectively</w:delText>
        </w:r>
        <w:r w:rsidR="007857A1" w:rsidRPr="00954A4B" w:rsidDel="007734FA">
          <w:rPr>
            <w:rFonts w:ascii="Times New Roman" w:hAnsi="Times New Roman" w:cs="Times New Roman"/>
            <w:sz w:val="24"/>
            <w:szCs w:val="24"/>
          </w:rPr>
          <w:delText>.</w:delText>
        </w:r>
      </w:del>
      <w:ins w:id="42" w:author="Chelsvig, Emma" w:date="2020-01-14T11:51:00Z">
        <w:r w:rsidR="007734FA">
          <w:rPr>
            <w:rFonts w:ascii="Times New Roman" w:hAnsi="Times New Roman" w:cs="Times New Roman"/>
            <w:sz w:val="24"/>
            <w:szCs w:val="24"/>
          </w:rPr>
          <w:t>The storm drains serve approximately 295 and 91 single-family homes, respectively. Discharge water from both storm drain</w:t>
        </w:r>
      </w:ins>
      <w:ins w:id="43" w:author="Chelsvig, Emma" w:date="2020-01-14T11:52:00Z">
        <w:r w:rsidR="007734FA">
          <w:rPr>
            <w:rFonts w:ascii="Times New Roman" w:hAnsi="Times New Roman" w:cs="Times New Roman"/>
            <w:sz w:val="24"/>
            <w:szCs w:val="24"/>
          </w:rPr>
          <w:t>s lead into Alder Creek.</w:t>
        </w:r>
      </w:ins>
      <w:r w:rsidR="007857A1" w:rsidRPr="00954A4B">
        <w:rPr>
          <w:rFonts w:ascii="Times New Roman" w:hAnsi="Times New Roman" w:cs="Times New Roman"/>
          <w:sz w:val="24"/>
          <w:szCs w:val="24"/>
        </w:rPr>
        <w:t xml:space="preserve"> The area is mostly characterized by a dry season from May through October</w:t>
      </w:r>
      <w:del w:id="44" w:author="Chelsvig, Emma" w:date="2020-01-14T11:52:00Z">
        <w:r w:rsidR="007857A1" w:rsidRPr="00954A4B" w:rsidDel="007734FA">
          <w:rPr>
            <w:rFonts w:ascii="Times New Roman" w:hAnsi="Times New Roman" w:cs="Times New Roman"/>
            <w:sz w:val="24"/>
            <w:szCs w:val="24"/>
          </w:rPr>
          <w:delText>,</w:delText>
        </w:r>
      </w:del>
      <w:r w:rsidR="007857A1" w:rsidRPr="00954A4B">
        <w:rPr>
          <w:rFonts w:ascii="Times New Roman" w:hAnsi="Times New Roman" w:cs="Times New Roman"/>
          <w:sz w:val="24"/>
          <w:szCs w:val="24"/>
        </w:rPr>
        <w:t xml:space="preserve"> with</w:t>
      </w:r>
      <w:r w:rsidR="001F0BE2" w:rsidRPr="00954A4B">
        <w:rPr>
          <w:rFonts w:ascii="Times New Roman" w:hAnsi="Times New Roman" w:cs="Times New Roman"/>
          <w:sz w:val="24"/>
          <w:szCs w:val="24"/>
        </w:rPr>
        <w:t xml:space="preserve"> an</w:t>
      </w:r>
      <w:r w:rsidR="007857A1" w:rsidRPr="00954A4B">
        <w:rPr>
          <w:rFonts w:ascii="Times New Roman" w:hAnsi="Times New Roman" w:cs="Times New Roman"/>
          <w:sz w:val="24"/>
          <w:szCs w:val="24"/>
        </w:rPr>
        <w:t xml:space="preserve"> </w:t>
      </w:r>
      <w:r w:rsidR="007857A1" w:rsidRPr="00954A4B">
        <w:rPr>
          <w:rFonts w:ascii="Times New Roman" w:hAnsi="Times New Roman" w:cs="Times New Roman"/>
          <w:noProof/>
          <w:sz w:val="24"/>
          <w:szCs w:val="24"/>
        </w:rPr>
        <w:t>average</w:t>
      </w:r>
      <w:r w:rsidR="007857A1" w:rsidRPr="00954A4B">
        <w:rPr>
          <w:rFonts w:ascii="Times New Roman" w:hAnsi="Times New Roman" w:cs="Times New Roman"/>
          <w:sz w:val="24"/>
          <w:szCs w:val="24"/>
        </w:rPr>
        <w:t xml:space="preserve"> annual high temperature of </w:t>
      </w:r>
      <w:r w:rsidR="00C2335F">
        <w:rPr>
          <w:rFonts w:ascii="Times New Roman" w:hAnsi="Times New Roman" w:cs="Times New Roman"/>
          <w:sz w:val="24"/>
          <w:szCs w:val="24"/>
        </w:rPr>
        <w:t>23</w:t>
      </w:r>
      <w:r w:rsidR="007857A1" w:rsidRPr="00954A4B">
        <w:rPr>
          <w:rFonts w:ascii="Times New Roman" w:hAnsi="Times New Roman" w:cs="Times New Roman"/>
          <w:sz w:val="24"/>
          <w:szCs w:val="24"/>
        </w:rPr>
        <w:t>.8</w:t>
      </w:r>
      <w:r w:rsidR="007857A1" w:rsidRPr="00954A4B">
        <w:rPr>
          <w:rFonts w:ascii="Times New Roman" w:hAnsi="Times New Roman" w:cs="Times New Roman"/>
          <w:sz w:val="24"/>
          <w:szCs w:val="24"/>
          <w:vertAlign w:val="superscript"/>
        </w:rPr>
        <w:t xml:space="preserve"> </w:t>
      </w:r>
      <w:proofErr w:type="spellStart"/>
      <w:r w:rsidR="007857A1" w:rsidRPr="00954A4B">
        <w:rPr>
          <w:rFonts w:ascii="Times New Roman" w:hAnsi="Times New Roman" w:cs="Times New Roman"/>
          <w:sz w:val="24"/>
          <w:szCs w:val="24"/>
          <w:vertAlign w:val="superscript"/>
        </w:rPr>
        <w:t>o</w:t>
      </w:r>
      <w:r w:rsidR="00C2335F">
        <w:rPr>
          <w:rFonts w:ascii="Times New Roman" w:hAnsi="Times New Roman" w:cs="Times New Roman"/>
          <w:sz w:val="24"/>
          <w:szCs w:val="24"/>
        </w:rPr>
        <w:t>C</w:t>
      </w:r>
      <w:proofErr w:type="spellEnd"/>
      <w:r w:rsidR="007857A1" w:rsidRPr="00954A4B">
        <w:rPr>
          <w:rFonts w:ascii="Times New Roman" w:hAnsi="Times New Roman" w:cs="Times New Roman"/>
          <w:sz w:val="24"/>
          <w:szCs w:val="24"/>
        </w:rPr>
        <w:t xml:space="preserve"> and low temperature of 9.</w:t>
      </w:r>
      <w:r w:rsidR="00C2335F">
        <w:rPr>
          <w:rFonts w:ascii="Times New Roman" w:hAnsi="Times New Roman" w:cs="Times New Roman"/>
          <w:sz w:val="24"/>
          <w:szCs w:val="24"/>
        </w:rPr>
        <w:t xml:space="preserve">9 </w:t>
      </w:r>
      <w:proofErr w:type="spellStart"/>
      <w:r w:rsidR="007857A1" w:rsidRPr="00954A4B">
        <w:rPr>
          <w:rFonts w:ascii="Times New Roman" w:hAnsi="Times New Roman" w:cs="Times New Roman"/>
          <w:sz w:val="24"/>
          <w:szCs w:val="24"/>
          <w:vertAlign w:val="superscript"/>
        </w:rPr>
        <w:t>o</w:t>
      </w:r>
      <w:r w:rsidR="00C2335F">
        <w:rPr>
          <w:rFonts w:ascii="Times New Roman" w:hAnsi="Times New Roman" w:cs="Times New Roman"/>
          <w:sz w:val="24"/>
          <w:szCs w:val="24"/>
        </w:rPr>
        <w:t>C</w:t>
      </w:r>
      <w:r w:rsidR="007857A1" w:rsidRPr="00954A4B">
        <w:rPr>
          <w:rFonts w:ascii="Times New Roman" w:hAnsi="Times New Roman" w:cs="Times New Roman"/>
          <w:sz w:val="24"/>
          <w:szCs w:val="24"/>
        </w:rPr>
        <w:t>.</w:t>
      </w:r>
      <w:proofErr w:type="spellEnd"/>
      <w:r w:rsidR="007857A1" w:rsidRPr="00954A4B">
        <w:rPr>
          <w:rFonts w:ascii="Times New Roman" w:hAnsi="Times New Roman" w:cs="Times New Roman"/>
          <w:sz w:val="24"/>
          <w:szCs w:val="24"/>
        </w:rPr>
        <w:t xml:space="preserve"> Precipitation mostly occurs from November through April </w:t>
      </w:r>
      <w:r w:rsidR="00712BD3" w:rsidRPr="00954A4B">
        <w:rPr>
          <w:rFonts w:ascii="Times New Roman" w:hAnsi="Times New Roman" w:cs="Times New Roman"/>
          <w:sz w:val="24"/>
          <w:szCs w:val="24"/>
        </w:rPr>
        <w:t>resulting in an</w:t>
      </w:r>
      <w:r w:rsidR="007857A1" w:rsidRPr="00954A4B">
        <w:rPr>
          <w:rFonts w:ascii="Times New Roman" w:hAnsi="Times New Roman" w:cs="Times New Roman"/>
          <w:sz w:val="24"/>
          <w:szCs w:val="24"/>
        </w:rPr>
        <w:t xml:space="preserve"> annual average of </w:t>
      </w:r>
      <w:r w:rsidR="009C42FC" w:rsidRPr="00954A4B">
        <w:rPr>
          <w:rFonts w:ascii="Times New Roman" w:hAnsi="Times New Roman" w:cs="Times New Roman"/>
          <w:sz w:val="24"/>
          <w:szCs w:val="24"/>
        </w:rPr>
        <w:t>625 mm.</w:t>
      </w:r>
    </w:p>
    <w:p w14:paraId="35114BF9" w14:textId="77777777" w:rsidR="008A4286" w:rsidRDefault="008A4286" w:rsidP="00113BF6">
      <w:pPr>
        <w:autoSpaceDE w:val="0"/>
        <w:autoSpaceDN w:val="0"/>
        <w:adjustRightInd w:val="0"/>
        <w:spacing w:after="0" w:line="240" w:lineRule="auto"/>
        <w:rPr>
          <w:rFonts w:ascii="Times New Roman" w:hAnsi="Times New Roman" w:cs="Times New Roman"/>
          <w:noProof/>
        </w:rPr>
      </w:pPr>
    </w:p>
    <w:p w14:paraId="0671987C" w14:textId="443E9C87" w:rsidR="00B2655E" w:rsidRPr="00954A4B" w:rsidRDefault="008A4286" w:rsidP="00113BF6">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3107D2F1" wp14:editId="184D94EF">
            <wp:extent cx="5943600" cy="446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67225"/>
                    </a:xfrm>
                    <a:prstGeom prst="rect">
                      <a:avLst/>
                    </a:prstGeom>
                  </pic:spPr>
                </pic:pic>
              </a:graphicData>
            </a:graphic>
          </wp:inline>
        </w:drawing>
      </w:r>
    </w:p>
    <w:p w14:paraId="4EF38697" w14:textId="192DF580" w:rsidR="00CC03AD" w:rsidRDefault="000B2970" w:rsidP="006B1997">
      <w:pPr>
        <w:pStyle w:val="Caption"/>
        <w:rPr>
          <w:rFonts w:ascii="Times New Roman" w:hAnsi="Times New Roman" w:cs="Times New Roman"/>
          <w:i w:val="0"/>
          <w:color w:val="auto"/>
          <w:sz w:val="24"/>
          <w:szCs w:val="24"/>
        </w:rPr>
      </w:pPr>
      <w:bookmarkStart w:id="45" w:name="_Toc477942514"/>
      <w:r w:rsidRPr="00954A4B">
        <w:rPr>
          <w:rFonts w:ascii="Times New Roman" w:hAnsi="Times New Roman" w:cs="Times New Roman"/>
          <w:i w:val="0"/>
          <w:color w:val="auto"/>
          <w:sz w:val="24"/>
          <w:szCs w:val="24"/>
        </w:rPr>
        <w:t>Fig.</w:t>
      </w:r>
      <w:r w:rsidR="006B1997" w:rsidRPr="00954A4B">
        <w:rPr>
          <w:rFonts w:ascii="Times New Roman" w:hAnsi="Times New Roman" w:cs="Times New Roman"/>
          <w:i w:val="0"/>
          <w:color w:val="auto"/>
          <w:sz w:val="24"/>
          <w:szCs w:val="24"/>
        </w:rPr>
        <w:t xml:space="preserve"> </w:t>
      </w:r>
      <w:r w:rsidR="006B1997" w:rsidRPr="00954A4B">
        <w:rPr>
          <w:rFonts w:ascii="Times New Roman" w:hAnsi="Times New Roman" w:cs="Times New Roman"/>
          <w:i w:val="0"/>
          <w:color w:val="auto"/>
          <w:sz w:val="24"/>
          <w:szCs w:val="24"/>
        </w:rPr>
        <w:fldChar w:fldCharType="begin"/>
      </w:r>
      <w:r w:rsidR="006B1997" w:rsidRPr="00954A4B">
        <w:rPr>
          <w:rFonts w:ascii="Times New Roman" w:hAnsi="Times New Roman" w:cs="Times New Roman"/>
          <w:i w:val="0"/>
          <w:color w:val="auto"/>
          <w:sz w:val="24"/>
          <w:szCs w:val="24"/>
        </w:rPr>
        <w:instrText xml:space="preserve"> SEQ Figure \* ARABIC </w:instrText>
      </w:r>
      <w:r w:rsidR="006B1997" w:rsidRPr="00954A4B">
        <w:rPr>
          <w:rFonts w:ascii="Times New Roman" w:hAnsi="Times New Roman" w:cs="Times New Roman"/>
          <w:i w:val="0"/>
          <w:color w:val="auto"/>
          <w:sz w:val="24"/>
          <w:szCs w:val="24"/>
        </w:rPr>
        <w:fldChar w:fldCharType="separate"/>
      </w:r>
      <w:r w:rsidR="00375244" w:rsidRPr="00954A4B">
        <w:rPr>
          <w:rFonts w:ascii="Times New Roman" w:hAnsi="Times New Roman" w:cs="Times New Roman"/>
          <w:i w:val="0"/>
          <w:noProof/>
          <w:color w:val="auto"/>
          <w:sz w:val="24"/>
          <w:szCs w:val="24"/>
        </w:rPr>
        <w:t>1</w:t>
      </w:r>
      <w:r w:rsidR="006B1997" w:rsidRPr="00954A4B">
        <w:rPr>
          <w:rFonts w:ascii="Times New Roman" w:hAnsi="Times New Roman" w:cs="Times New Roman"/>
          <w:i w:val="0"/>
          <w:color w:val="auto"/>
          <w:sz w:val="24"/>
          <w:szCs w:val="24"/>
        </w:rPr>
        <w:fldChar w:fldCharType="end"/>
      </w:r>
      <w:r w:rsidR="004A6A76" w:rsidRPr="00954A4B">
        <w:rPr>
          <w:rFonts w:ascii="Times New Roman" w:hAnsi="Times New Roman" w:cs="Times New Roman"/>
          <w:i w:val="0"/>
          <w:color w:val="auto"/>
          <w:sz w:val="24"/>
          <w:szCs w:val="24"/>
        </w:rPr>
        <w:t>.</w:t>
      </w:r>
      <w:r w:rsidR="006B1997" w:rsidRPr="00954A4B">
        <w:rPr>
          <w:rFonts w:ascii="Times New Roman" w:hAnsi="Times New Roman" w:cs="Times New Roman"/>
          <w:i w:val="0"/>
          <w:color w:val="auto"/>
          <w:sz w:val="24"/>
          <w:szCs w:val="24"/>
        </w:rPr>
        <w:t xml:space="preserve"> Location </w:t>
      </w:r>
      <w:r w:rsidR="0005418B" w:rsidRPr="00954A4B">
        <w:rPr>
          <w:rFonts w:ascii="Times New Roman" w:hAnsi="Times New Roman" w:cs="Times New Roman"/>
          <w:i w:val="0"/>
          <w:color w:val="auto"/>
          <w:sz w:val="24"/>
          <w:szCs w:val="24"/>
        </w:rPr>
        <w:t xml:space="preserve">of The </w:t>
      </w:r>
      <w:r w:rsidR="006B1997" w:rsidRPr="00954A4B">
        <w:rPr>
          <w:rFonts w:ascii="Times New Roman" w:hAnsi="Times New Roman" w:cs="Times New Roman"/>
          <w:i w:val="0"/>
          <w:color w:val="auto"/>
          <w:sz w:val="24"/>
          <w:szCs w:val="24"/>
        </w:rPr>
        <w:t xml:space="preserve">Pleasant Grove Creek </w:t>
      </w:r>
      <w:r w:rsidR="0005418B" w:rsidRPr="00954A4B">
        <w:rPr>
          <w:rFonts w:ascii="Times New Roman" w:hAnsi="Times New Roman" w:cs="Times New Roman"/>
          <w:i w:val="0"/>
          <w:color w:val="auto"/>
          <w:sz w:val="24"/>
          <w:szCs w:val="24"/>
        </w:rPr>
        <w:t xml:space="preserve">Study Area in </w:t>
      </w:r>
      <w:r w:rsidR="006B1997" w:rsidRPr="00954A4B">
        <w:rPr>
          <w:rFonts w:ascii="Times New Roman" w:hAnsi="Times New Roman" w:cs="Times New Roman"/>
          <w:i w:val="0"/>
          <w:color w:val="auto"/>
          <w:sz w:val="24"/>
          <w:szCs w:val="24"/>
        </w:rPr>
        <w:t xml:space="preserve">Placer County </w:t>
      </w:r>
      <w:r w:rsidR="0005418B" w:rsidRPr="00954A4B">
        <w:rPr>
          <w:rFonts w:ascii="Times New Roman" w:hAnsi="Times New Roman" w:cs="Times New Roman"/>
          <w:i w:val="0"/>
          <w:color w:val="auto"/>
          <w:sz w:val="24"/>
          <w:szCs w:val="24"/>
        </w:rPr>
        <w:t xml:space="preserve">and The </w:t>
      </w:r>
      <w:r w:rsidR="006B1997" w:rsidRPr="00954A4B">
        <w:rPr>
          <w:rFonts w:ascii="Times New Roman" w:hAnsi="Times New Roman" w:cs="Times New Roman"/>
          <w:i w:val="0"/>
          <w:color w:val="auto"/>
          <w:sz w:val="24"/>
          <w:szCs w:val="24"/>
        </w:rPr>
        <w:t xml:space="preserve">Alder Creek </w:t>
      </w:r>
      <w:r w:rsidR="0005418B" w:rsidRPr="00954A4B">
        <w:rPr>
          <w:rFonts w:ascii="Times New Roman" w:hAnsi="Times New Roman" w:cs="Times New Roman"/>
          <w:i w:val="0"/>
          <w:color w:val="auto"/>
          <w:sz w:val="24"/>
          <w:szCs w:val="24"/>
        </w:rPr>
        <w:t xml:space="preserve">Study Area in </w:t>
      </w:r>
      <w:r w:rsidR="006B1997" w:rsidRPr="00954A4B">
        <w:rPr>
          <w:rFonts w:ascii="Times New Roman" w:hAnsi="Times New Roman" w:cs="Times New Roman"/>
          <w:i w:val="0"/>
          <w:color w:val="auto"/>
          <w:sz w:val="24"/>
          <w:szCs w:val="24"/>
        </w:rPr>
        <w:t xml:space="preserve">Sacramento County </w:t>
      </w:r>
      <w:r w:rsidR="0005418B" w:rsidRPr="00954A4B">
        <w:rPr>
          <w:rFonts w:ascii="Times New Roman" w:hAnsi="Times New Roman" w:cs="Times New Roman"/>
          <w:i w:val="0"/>
          <w:color w:val="auto"/>
          <w:sz w:val="24"/>
          <w:szCs w:val="24"/>
        </w:rPr>
        <w:t xml:space="preserve">Upstream of the </w:t>
      </w:r>
      <w:r w:rsidR="006B1997" w:rsidRPr="00954A4B">
        <w:rPr>
          <w:rFonts w:ascii="Times New Roman" w:hAnsi="Times New Roman" w:cs="Times New Roman"/>
          <w:i w:val="0"/>
          <w:color w:val="auto"/>
          <w:sz w:val="24"/>
          <w:szCs w:val="24"/>
        </w:rPr>
        <w:t>Sacramento</w:t>
      </w:r>
      <w:r w:rsidR="0005418B" w:rsidRPr="00954A4B">
        <w:rPr>
          <w:rFonts w:ascii="Times New Roman" w:hAnsi="Times New Roman" w:cs="Times New Roman"/>
          <w:i w:val="0"/>
          <w:color w:val="auto"/>
          <w:sz w:val="24"/>
          <w:szCs w:val="24"/>
        </w:rPr>
        <w:t>-</w:t>
      </w:r>
      <w:r w:rsidR="006B1997" w:rsidRPr="00954A4B">
        <w:rPr>
          <w:rFonts w:ascii="Times New Roman" w:hAnsi="Times New Roman" w:cs="Times New Roman"/>
          <w:i w:val="0"/>
          <w:color w:val="auto"/>
          <w:sz w:val="24"/>
          <w:szCs w:val="24"/>
        </w:rPr>
        <w:t>San Joaquin Delta.</w:t>
      </w:r>
      <w:bookmarkEnd w:id="45"/>
      <w:r w:rsidR="006B1997" w:rsidRPr="00954A4B">
        <w:rPr>
          <w:rFonts w:ascii="Times New Roman" w:hAnsi="Times New Roman" w:cs="Times New Roman"/>
          <w:i w:val="0"/>
          <w:color w:val="auto"/>
          <w:sz w:val="24"/>
          <w:szCs w:val="24"/>
        </w:rPr>
        <w:t xml:space="preserve"> </w:t>
      </w:r>
    </w:p>
    <w:p w14:paraId="0EAA08EA" w14:textId="77777777" w:rsidR="00081917" w:rsidRPr="000110FE" w:rsidRDefault="00081917" w:rsidP="00A45EA0">
      <w:pPr>
        <w:spacing w:line="240" w:lineRule="auto"/>
      </w:pPr>
    </w:p>
    <w:p w14:paraId="4A72BF95" w14:textId="5EECECDA" w:rsidR="00081917" w:rsidRDefault="007734FA" w:rsidP="00081917">
      <w:pPr>
        <w:autoSpaceDE w:val="0"/>
        <w:autoSpaceDN w:val="0"/>
        <w:adjustRightInd w:val="0"/>
        <w:spacing w:after="0" w:line="480" w:lineRule="auto"/>
        <w:ind w:firstLine="720"/>
        <w:rPr>
          <w:rFonts w:ascii="Times New Roman" w:hAnsi="Times New Roman" w:cs="Times New Roman"/>
          <w:sz w:val="24"/>
          <w:szCs w:val="24"/>
        </w:rPr>
      </w:pPr>
      <w:ins w:id="46" w:author="Chelsvig, Emma" w:date="2020-01-14T11:52:00Z">
        <w:r>
          <w:rPr>
            <w:rFonts w:ascii="Times New Roman" w:hAnsi="Times New Roman" w:cs="Times New Roman"/>
            <w:sz w:val="24"/>
            <w:szCs w:val="24"/>
          </w:rPr>
          <w:t xml:space="preserve">In the city of Roseville, </w:t>
        </w:r>
      </w:ins>
      <w:ins w:id="47" w:author="Chelsvig, Emma" w:date="2020-01-14T11:53:00Z">
        <w:r>
          <w:rPr>
            <w:rFonts w:ascii="Times New Roman" w:hAnsi="Times New Roman" w:cs="Times New Roman"/>
            <w:sz w:val="24"/>
            <w:szCs w:val="24"/>
          </w:rPr>
          <w:t xml:space="preserve">there is one storm drain in </w:t>
        </w:r>
      </w:ins>
      <w:del w:id="48" w:author="Chelsvig, Emma" w:date="2020-01-14T11:53:00Z">
        <w:r w:rsidR="00081917" w:rsidRPr="00954A4B" w:rsidDel="007734FA">
          <w:rPr>
            <w:rFonts w:ascii="Times New Roman" w:hAnsi="Times New Roman" w:cs="Times New Roman"/>
            <w:sz w:val="24"/>
            <w:szCs w:val="24"/>
          </w:rPr>
          <w:delText>The other study area has two storm drains</w:delText>
        </w:r>
        <w:r w:rsidR="006F357C" w:rsidDel="007734FA">
          <w:rPr>
            <w:rFonts w:ascii="Times New Roman" w:hAnsi="Times New Roman" w:cs="Times New Roman"/>
            <w:sz w:val="24"/>
            <w:szCs w:val="24"/>
          </w:rPr>
          <w:delText>,</w:delText>
        </w:r>
      </w:del>
      <w:r w:rsidR="00081917" w:rsidRPr="00954A4B">
        <w:rPr>
          <w:rFonts w:ascii="Times New Roman" w:hAnsi="Times New Roman" w:cs="Times New Roman"/>
          <w:sz w:val="24"/>
          <w:szCs w:val="24"/>
        </w:rPr>
        <w:t xml:space="preserve"> Dugan Park on Diamond Woods Circle (CDPR-PGC010) </w:t>
      </w:r>
      <w:del w:id="49" w:author="Chelsvig, Emma" w:date="2020-01-14T11:53:00Z">
        <w:r w:rsidR="006F357C" w:rsidDel="007734FA">
          <w:rPr>
            <w:rFonts w:ascii="Times New Roman" w:hAnsi="Times New Roman" w:cs="Times New Roman"/>
            <w:sz w:val="24"/>
            <w:szCs w:val="24"/>
          </w:rPr>
          <w:delText xml:space="preserve">have </w:delText>
        </w:r>
      </w:del>
      <w:ins w:id="50" w:author="Chelsvig, Emma" w:date="2020-01-14T11:53:00Z">
        <w:r>
          <w:rPr>
            <w:rFonts w:ascii="Times New Roman" w:hAnsi="Times New Roman" w:cs="Times New Roman"/>
            <w:sz w:val="24"/>
            <w:szCs w:val="24"/>
          </w:rPr>
          <w:t xml:space="preserve">with </w:t>
        </w:r>
      </w:ins>
      <w:r w:rsidR="006F357C">
        <w:rPr>
          <w:rFonts w:ascii="Times New Roman" w:hAnsi="Times New Roman" w:cs="Times New Roman"/>
          <w:sz w:val="24"/>
          <w:szCs w:val="24"/>
        </w:rPr>
        <w:t>a drainage area of 0.23 km</w:t>
      </w:r>
      <w:r w:rsidR="006F357C" w:rsidRPr="00E60D83">
        <w:rPr>
          <w:rFonts w:ascii="Times New Roman" w:hAnsi="Times New Roman" w:cs="Times New Roman"/>
          <w:sz w:val="24"/>
          <w:szCs w:val="24"/>
          <w:vertAlign w:val="superscript"/>
        </w:rPr>
        <w:t>2</w:t>
      </w:r>
      <w:del w:id="51" w:author="Chelsvig, Emma" w:date="2020-01-14T11:53:00Z">
        <w:r w:rsidR="006F357C" w:rsidRPr="00E60D83" w:rsidDel="007734FA">
          <w:rPr>
            <w:rFonts w:ascii="Times New Roman" w:hAnsi="Times New Roman" w:cs="Times New Roman"/>
            <w:sz w:val="24"/>
            <w:szCs w:val="24"/>
            <w:vertAlign w:val="superscript"/>
          </w:rPr>
          <w:delText xml:space="preserve"> </w:delText>
        </w:r>
      </w:del>
      <w:ins w:id="52" w:author="Chelsvig, Emma" w:date="2020-01-14T11:53:00Z">
        <w:r>
          <w:rPr>
            <w:rFonts w:ascii="Times New Roman" w:hAnsi="Times New Roman" w:cs="Times New Roman"/>
            <w:sz w:val="24"/>
            <w:szCs w:val="24"/>
            <w:vertAlign w:val="superscript"/>
          </w:rPr>
          <w:t xml:space="preserve"> </w:t>
        </w:r>
      </w:ins>
      <w:del w:id="53" w:author="Chelsvig, Emma" w:date="2020-01-14T11:54:00Z">
        <w:r w:rsidR="00081917" w:rsidRPr="00954A4B" w:rsidDel="007734FA">
          <w:rPr>
            <w:rFonts w:ascii="Times New Roman" w:hAnsi="Times New Roman" w:cs="Times New Roman"/>
            <w:sz w:val="24"/>
            <w:szCs w:val="24"/>
          </w:rPr>
          <w:delText>and</w:delText>
        </w:r>
      </w:del>
      <w:ins w:id="54" w:author="Chelsvig, Emma" w:date="2020-01-14T11:53:00Z">
        <w:r>
          <w:rPr>
            <w:rFonts w:ascii="Times New Roman" w:hAnsi="Times New Roman" w:cs="Times New Roman"/>
            <w:sz w:val="24"/>
            <w:szCs w:val="24"/>
          </w:rPr>
          <w:t>.</w:t>
        </w:r>
      </w:ins>
      <w:r w:rsidR="00081917" w:rsidRPr="00954A4B">
        <w:rPr>
          <w:rFonts w:ascii="Times New Roman" w:hAnsi="Times New Roman" w:cs="Times New Roman"/>
          <w:sz w:val="24"/>
          <w:szCs w:val="24"/>
        </w:rPr>
        <w:t xml:space="preserve"> </w:t>
      </w:r>
      <w:ins w:id="55" w:author="Chelsvig, Emma" w:date="2020-01-14T11:54:00Z">
        <w:r>
          <w:rPr>
            <w:rFonts w:ascii="Times New Roman" w:hAnsi="Times New Roman" w:cs="Times New Roman"/>
            <w:sz w:val="24"/>
            <w:szCs w:val="24"/>
          </w:rPr>
          <w:t xml:space="preserve">The second storm in Roseville is located at </w:t>
        </w:r>
      </w:ins>
      <w:r w:rsidR="00081917" w:rsidRPr="00954A4B">
        <w:rPr>
          <w:rFonts w:ascii="Times New Roman" w:hAnsi="Times New Roman" w:cs="Times New Roman"/>
          <w:sz w:val="24"/>
          <w:szCs w:val="24"/>
        </w:rPr>
        <w:t>Opal and Parkside Way (CDPR-PGC022)</w:t>
      </w:r>
      <w:r w:rsidR="006F357C">
        <w:rPr>
          <w:rFonts w:ascii="Times New Roman" w:hAnsi="Times New Roman" w:cs="Times New Roman"/>
          <w:sz w:val="24"/>
          <w:szCs w:val="24"/>
        </w:rPr>
        <w:t xml:space="preserve"> with a drainage area of 0.45 km</w:t>
      </w:r>
      <w:r w:rsidR="006F357C" w:rsidRPr="00E60D83">
        <w:rPr>
          <w:rFonts w:ascii="Times New Roman" w:hAnsi="Times New Roman" w:cs="Times New Roman"/>
          <w:sz w:val="24"/>
          <w:szCs w:val="24"/>
          <w:vertAlign w:val="superscript"/>
        </w:rPr>
        <w:t>2</w:t>
      </w:r>
      <w:del w:id="56" w:author="Chelsvig, Emma" w:date="2020-01-14T11:54:00Z">
        <w:r w:rsidR="00081917" w:rsidRPr="00954A4B" w:rsidDel="007734FA">
          <w:rPr>
            <w:rFonts w:ascii="Times New Roman" w:hAnsi="Times New Roman" w:cs="Times New Roman"/>
            <w:sz w:val="24"/>
            <w:szCs w:val="24"/>
          </w:rPr>
          <w:delText>, located in the City of Roseville, Placer County</w:delText>
        </w:r>
      </w:del>
      <w:r w:rsidR="00081917" w:rsidRPr="00954A4B">
        <w:rPr>
          <w:rFonts w:ascii="Times New Roman" w:hAnsi="Times New Roman" w:cs="Times New Roman"/>
          <w:sz w:val="24"/>
          <w:szCs w:val="24"/>
        </w:rPr>
        <w:t xml:space="preserve">. CDPR-PGC010 and CDPR-PGC022 </w:t>
      </w:r>
      <w:r w:rsidR="00081917" w:rsidRPr="00954A4B">
        <w:rPr>
          <w:rFonts w:ascii="Times New Roman" w:hAnsi="Times New Roman" w:cs="Times New Roman"/>
          <w:noProof/>
          <w:sz w:val="24"/>
          <w:szCs w:val="24"/>
        </w:rPr>
        <w:t>serve</w:t>
      </w:r>
      <w:r w:rsidR="00081917" w:rsidRPr="00954A4B">
        <w:rPr>
          <w:rFonts w:ascii="Times New Roman" w:hAnsi="Times New Roman" w:cs="Times New Roman"/>
          <w:sz w:val="24"/>
          <w:szCs w:val="24"/>
        </w:rPr>
        <w:t xml:space="preserve"> about 250 and 375 single-family homes</w:t>
      </w:r>
      <w:ins w:id="57" w:author="Chelsvig, Emma" w:date="2020-01-14T11:54:00Z">
        <w:r>
          <w:rPr>
            <w:rFonts w:ascii="Times New Roman" w:hAnsi="Times New Roman" w:cs="Times New Roman"/>
            <w:sz w:val="24"/>
            <w:szCs w:val="24"/>
          </w:rPr>
          <w:t>,</w:t>
        </w:r>
      </w:ins>
      <w:r w:rsidR="00081917" w:rsidRPr="00954A4B">
        <w:rPr>
          <w:rFonts w:ascii="Times New Roman" w:hAnsi="Times New Roman" w:cs="Times New Roman"/>
          <w:sz w:val="24"/>
          <w:szCs w:val="24"/>
        </w:rPr>
        <w:t xml:space="preserve"> respectively. These two sites drain to the Pleasant Grove Creek, the main watercourse within this area, with </w:t>
      </w:r>
      <w:proofErr w:type="spellStart"/>
      <w:r w:rsidR="00081917" w:rsidRPr="00954A4B">
        <w:rPr>
          <w:rFonts w:ascii="Times New Roman" w:hAnsi="Times New Roman" w:cs="Times New Roman"/>
          <w:sz w:val="24"/>
          <w:szCs w:val="24"/>
        </w:rPr>
        <w:t>Kaseberg</w:t>
      </w:r>
      <w:proofErr w:type="spellEnd"/>
      <w:r w:rsidR="00081917" w:rsidRPr="00954A4B">
        <w:rPr>
          <w:rFonts w:ascii="Times New Roman" w:hAnsi="Times New Roman" w:cs="Times New Roman"/>
          <w:sz w:val="24"/>
          <w:szCs w:val="24"/>
        </w:rPr>
        <w:t xml:space="preserve"> Creek as one of its main tributaries to Sacramento–San Joaquin. Precipitation usually occurs between November and March with an </w:t>
      </w:r>
      <w:r w:rsidR="00081917" w:rsidRPr="00954A4B">
        <w:rPr>
          <w:rFonts w:ascii="Times New Roman" w:hAnsi="Times New Roman" w:cs="Times New Roman"/>
          <w:noProof/>
          <w:sz w:val="24"/>
          <w:szCs w:val="24"/>
        </w:rPr>
        <w:t>annual</w:t>
      </w:r>
      <w:r w:rsidR="00081917" w:rsidRPr="00954A4B">
        <w:rPr>
          <w:rFonts w:ascii="Times New Roman" w:hAnsi="Times New Roman" w:cs="Times New Roman"/>
          <w:sz w:val="24"/>
          <w:szCs w:val="24"/>
        </w:rPr>
        <w:t xml:space="preserve"> value of about 711 mm.  With almost similar climatic conditions, the primary source of water to the drains is </w:t>
      </w:r>
      <w:r w:rsidR="00081917">
        <w:rPr>
          <w:rFonts w:ascii="Times New Roman" w:hAnsi="Times New Roman" w:cs="Times New Roman"/>
          <w:sz w:val="24"/>
          <w:szCs w:val="24"/>
        </w:rPr>
        <w:t>runoff from residences during</w:t>
      </w:r>
      <w:r w:rsidR="00081917" w:rsidRPr="00954A4B">
        <w:rPr>
          <w:rFonts w:ascii="Times New Roman" w:hAnsi="Times New Roman" w:cs="Times New Roman"/>
          <w:sz w:val="24"/>
          <w:szCs w:val="24"/>
        </w:rPr>
        <w:t xml:space="preserve"> storm events and over irrigation of landscapes and lawns during the summer. Numerous storm drains from the urban residential discharge to Alder Creek and Pleasant Grove Creek, and tributaries, along much of their lengths.</w:t>
      </w:r>
    </w:p>
    <w:p w14:paraId="2F2CA700" w14:textId="1C3321AA" w:rsidR="00081917" w:rsidRDefault="00081917" w:rsidP="00081917">
      <w:pPr>
        <w:spacing w:after="0" w:line="480" w:lineRule="auto"/>
        <w:ind w:firstLine="720"/>
        <w:rPr>
          <w:ins w:id="58" w:author="Chelsvig, Emma" w:date="2020-01-14T11:59:00Z"/>
          <w:rFonts w:ascii="Times New Roman" w:hAnsi="Times New Roman" w:cs="Times New Roman"/>
          <w:color w:val="000000"/>
          <w:sz w:val="24"/>
          <w:szCs w:val="24"/>
        </w:rPr>
      </w:pPr>
      <w:r w:rsidRPr="00954A4B">
        <w:rPr>
          <w:rFonts w:ascii="Times New Roman" w:hAnsi="Times New Roman" w:cs="Times New Roman"/>
          <w:sz w:val="24"/>
          <w:szCs w:val="24"/>
        </w:rPr>
        <w:t>These four sites</w:t>
      </w:r>
      <w:r w:rsidR="006F357C">
        <w:rPr>
          <w:rFonts w:ascii="Times New Roman" w:hAnsi="Times New Roman" w:cs="Times New Roman"/>
          <w:sz w:val="24"/>
          <w:szCs w:val="24"/>
        </w:rPr>
        <w:t xml:space="preserve">, </w:t>
      </w:r>
      <w:ins w:id="59" w:author="Chelsvig, Emma" w:date="2020-01-14T11:56:00Z">
        <w:r w:rsidR="007734FA">
          <w:rPr>
            <w:rFonts w:ascii="Times New Roman" w:hAnsi="Times New Roman" w:cs="Times New Roman"/>
            <w:sz w:val="24"/>
            <w:szCs w:val="24"/>
          </w:rPr>
          <w:t xml:space="preserve">all of </w:t>
        </w:r>
      </w:ins>
      <w:r w:rsidR="006F357C">
        <w:rPr>
          <w:rFonts w:ascii="Times New Roman" w:hAnsi="Times New Roman" w:cs="Times New Roman"/>
          <w:sz w:val="24"/>
          <w:szCs w:val="24"/>
        </w:rPr>
        <w:t>which have relatively small drainage areas and predominantly urban land use,</w:t>
      </w:r>
      <w:r w:rsidRPr="00954A4B">
        <w:rPr>
          <w:rFonts w:ascii="Times New Roman" w:hAnsi="Times New Roman" w:cs="Times New Roman"/>
          <w:sz w:val="24"/>
          <w:szCs w:val="24"/>
        </w:rPr>
        <w:t xml:space="preserve"> are active sites established by the California Department of Pesticide Regulation for monitoring bifenthrin concentration from urban water bodies due to </w:t>
      </w:r>
      <w:r>
        <w:rPr>
          <w:rFonts w:ascii="Times New Roman" w:hAnsi="Times New Roman" w:cs="Times New Roman"/>
          <w:sz w:val="24"/>
          <w:szCs w:val="24"/>
        </w:rPr>
        <w:t xml:space="preserve">high </w:t>
      </w:r>
      <w:r w:rsidRPr="00954A4B">
        <w:rPr>
          <w:rFonts w:ascii="Times New Roman" w:hAnsi="Times New Roman" w:cs="Times New Roman"/>
          <w:sz w:val="24"/>
          <w:szCs w:val="24"/>
        </w:rPr>
        <w:t>urban pesticide usage. Monitoring of bifenthrin in the study area was</w:t>
      </w:r>
      <w:r>
        <w:rPr>
          <w:rFonts w:ascii="Times New Roman" w:hAnsi="Times New Roman" w:cs="Times New Roman"/>
          <w:sz w:val="24"/>
          <w:szCs w:val="24"/>
        </w:rPr>
        <w:t xml:space="preserve"> mostly done after storm events,</w:t>
      </w:r>
      <w:r w:rsidRPr="00954A4B">
        <w:rPr>
          <w:rFonts w:ascii="Times New Roman" w:hAnsi="Times New Roman" w:cs="Times New Roman"/>
          <w:sz w:val="24"/>
          <w:szCs w:val="24"/>
        </w:rPr>
        <w:t xml:space="preserve"> limiting the amount of monitored data available. </w:t>
      </w:r>
      <w:r>
        <w:rPr>
          <w:rFonts w:ascii="Times New Roman" w:hAnsi="Times New Roman" w:cs="Times New Roman"/>
          <w:sz w:val="24"/>
          <w:szCs w:val="24"/>
        </w:rPr>
        <w:t xml:space="preserve">However, there was no associated runoff monitoring </w:t>
      </w:r>
      <w:r w:rsidRPr="00954A4B">
        <w:rPr>
          <w:rFonts w:ascii="Times New Roman" w:hAnsi="Times New Roman" w:cs="Times New Roman"/>
          <w:sz w:val="24"/>
          <w:szCs w:val="24"/>
        </w:rPr>
        <w:t>for the study periods.</w:t>
      </w:r>
      <w:r>
        <w:rPr>
          <w:rFonts w:ascii="Times New Roman" w:hAnsi="Times New Roman" w:cs="Times New Roman"/>
          <w:sz w:val="24"/>
          <w:szCs w:val="24"/>
        </w:rPr>
        <w:t xml:space="preserve"> </w:t>
      </w:r>
      <w:r w:rsidRPr="00954A4B">
        <w:rPr>
          <w:rFonts w:ascii="Times New Roman" w:hAnsi="Times New Roman" w:cs="Times New Roman"/>
          <w:sz w:val="24"/>
          <w:szCs w:val="24"/>
        </w:rPr>
        <w:t>Between 2009 and 2014, the total number of monitored</w:t>
      </w:r>
      <w:r>
        <w:rPr>
          <w:rFonts w:ascii="Times New Roman" w:hAnsi="Times New Roman" w:cs="Times New Roman"/>
          <w:sz w:val="24"/>
          <w:szCs w:val="24"/>
        </w:rPr>
        <w:t xml:space="preserve"> bifenthrin</w:t>
      </w:r>
      <w:r w:rsidRPr="00954A4B">
        <w:rPr>
          <w:rFonts w:ascii="Times New Roman" w:hAnsi="Times New Roman" w:cs="Times New Roman"/>
          <w:sz w:val="24"/>
          <w:szCs w:val="24"/>
        </w:rPr>
        <w:t xml:space="preserve"> data is about 57 samples for the four sites. That is, 21 for (CDPR-FOL002), 11 for (CDPR-FOL003), 19 for (CDPR-PGC010), and 16 for (CDPR-PGC022). </w:t>
      </w:r>
      <w:r w:rsidRPr="00954A4B">
        <w:rPr>
          <w:rFonts w:ascii="Times New Roman" w:hAnsi="Times New Roman" w:cs="Times New Roman"/>
          <w:color w:val="000000"/>
          <w:sz w:val="24"/>
          <w:szCs w:val="24"/>
        </w:rPr>
        <w:t>Since runoff was not monitored at the study sites, observed runoff from the nearest USGS station number 11447360</w:t>
      </w:r>
      <w:r>
        <w:rPr>
          <w:rFonts w:ascii="Times New Roman" w:hAnsi="Times New Roman" w:cs="Times New Roman"/>
          <w:color w:val="000000"/>
          <w:sz w:val="24"/>
          <w:szCs w:val="24"/>
        </w:rPr>
        <w:t xml:space="preserve"> at </w:t>
      </w:r>
      <w:r w:rsidRPr="00954A4B">
        <w:rPr>
          <w:rFonts w:ascii="Times New Roman" w:hAnsi="Times New Roman" w:cs="Times New Roman"/>
          <w:sz w:val="24"/>
          <w:szCs w:val="24"/>
        </w:rPr>
        <w:t>Arcade C NR Del Paso</w:t>
      </w:r>
      <w:r w:rsidRPr="00954A4B">
        <w:rPr>
          <w:rFonts w:ascii="Times New Roman" w:hAnsi="Times New Roman" w:cs="Times New Roman"/>
          <w:color w:val="000000"/>
          <w:sz w:val="24"/>
          <w:szCs w:val="24"/>
        </w:rPr>
        <w:t xml:space="preserve"> was </w:t>
      </w:r>
      <w:r>
        <w:rPr>
          <w:rFonts w:ascii="Times New Roman" w:hAnsi="Times New Roman" w:cs="Times New Roman"/>
          <w:color w:val="000000"/>
          <w:sz w:val="24"/>
          <w:szCs w:val="24"/>
        </w:rPr>
        <w:t>modeled and compared</w:t>
      </w:r>
      <w:r w:rsidRPr="00954A4B">
        <w:rPr>
          <w:rFonts w:ascii="Times New Roman" w:hAnsi="Times New Roman" w:cs="Times New Roman"/>
          <w:color w:val="000000"/>
          <w:sz w:val="24"/>
          <w:szCs w:val="24"/>
        </w:rPr>
        <w:t xml:space="preserve"> to the PWC simulated runoff </w:t>
      </w:r>
      <w:r>
        <w:rPr>
          <w:rFonts w:ascii="Times New Roman" w:hAnsi="Times New Roman" w:cs="Times New Roman"/>
          <w:color w:val="000000"/>
          <w:sz w:val="24"/>
          <w:szCs w:val="24"/>
        </w:rPr>
        <w:t xml:space="preserve">in terms of trend and magnitude </w:t>
      </w:r>
      <w:r w:rsidRPr="00954A4B">
        <w:rPr>
          <w:rFonts w:ascii="Times New Roman" w:hAnsi="Times New Roman" w:cs="Times New Roman"/>
          <w:color w:val="000000"/>
          <w:sz w:val="24"/>
          <w:szCs w:val="24"/>
        </w:rPr>
        <w:t>(</w:t>
      </w:r>
      <w:hyperlink r:id="rId9" w:history="1">
        <w:r w:rsidRPr="00954A4B">
          <w:rPr>
            <w:rStyle w:val="Hyperlink"/>
            <w:rFonts w:ascii="Times New Roman" w:hAnsi="Times New Roman" w:cs="Times New Roman"/>
            <w:sz w:val="24"/>
            <w:szCs w:val="24"/>
          </w:rPr>
          <w:t>https://waterdata.usgs.gov/nwis/uv?site_no=11447360</w:t>
        </w:r>
      </w:hyperlink>
      <w:r w:rsidRPr="00954A4B">
        <w:rPr>
          <w:rFonts w:ascii="Times New Roman" w:hAnsi="Times New Roman" w:cs="Times New Roman"/>
          <w:color w:val="000000"/>
          <w:sz w:val="24"/>
          <w:szCs w:val="24"/>
        </w:rPr>
        <w:t>).</w:t>
      </w:r>
      <w:r w:rsidR="006F357C">
        <w:rPr>
          <w:rFonts w:ascii="Times New Roman" w:hAnsi="Times New Roman" w:cs="Times New Roman"/>
          <w:color w:val="000000"/>
          <w:sz w:val="24"/>
          <w:szCs w:val="24"/>
        </w:rPr>
        <w:t xml:space="preserve"> This USGS site has a large drainage area of about 81 km</w:t>
      </w:r>
      <w:r w:rsidR="006F357C" w:rsidRPr="00E60D83">
        <w:rPr>
          <w:rFonts w:ascii="Times New Roman" w:hAnsi="Times New Roman" w:cs="Times New Roman"/>
          <w:color w:val="000000"/>
          <w:sz w:val="24"/>
          <w:szCs w:val="24"/>
          <w:vertAlign w:val="superscript"/>
        </w:rPr>
        <w:t>2</w:t>
      </w:r>
      <w:r w:rsidR="006F357C">
        <w:rPr>
          <w:rFonts w:ascii="Times New Roman" w:hAnsi="Times New Roman" w:cs="Times New Roman"/>
          <w:color w:val="000000"/>
          <w:sz w:val="24"/>
          <w:szCs w:val="24"/>
        </w:rPr>
        <w:t xml:space="preserve"> compared to the study </w:t>
      </w:r>
      <w:r w:rsidR="00C75D10">
        <w:rPr>
          <w:rFonts w:ascii="Times New Roman" w:hAnsi="Times New Roman" w:cs="Times New Roman"/>
          <w:color w:val="000000"/>
          <w:sz w:val="24"/>
          <w:szCs w:val="24"/>
        </w:rPr>
        <w:t xml:space="preserve">sites and </w:t>
      </w:r>
      <w:r w:rsidR="00156A1A">
        <w:rPr>
          <w:rFonts w:ascii="Times New Roman" w:hAnsi="Times New Roman" w:cs="Times New Roman"/>
          <w:color w:val="000000"/>
          <w:sz w:val="24"/>
          <w:szCs w:val="24"/>
        </w:rPr>
        <w:t xml:space="preserve">is made up of about 90% urban </w:t>
      </w:r>
      <w:r w:rsidR="00F547DB">
        <w:rPr>
          <w:rFonts w:ascii="Times New Roman" w:hAnsi="Times New Roman" w:cs="Times New Roman"/>
          <w:color w:val="000000"/>
          <w:sz w:val="24"/>
          <w:szCs w:val="24"/>
        </w:rPr>
        <w:t xml:space="preserve">and 10% agricultural </w:t>
      </w:r>
      <w:r w:rsidR="00156A1A">
        <w:rPr>
          <w:rFonts w:ascii="Times New Roman" w:hAnsi="Times New Roman" w:cs="Times New Roman"/>
          <w:color w:val="000000"/>
          <w:sz w:val="24"/>
          <w:szCs w:val="24"/>
        </w:rPr>
        <w:t>land use</w:t>
      </w:r>
      <w:r w:rsidR="00F547DB">
        <w:rPr>
          <w:rFonts w:ascii="Times New Roman" w:hAnsi="Times New Roman" w:cs="Times New Roman"/>
          <w:color w:val="000000"/>
          <w:sz w:val="24"/>
          <w:szCs w:val="24"/>
        </w:rPr>
        <w:t xml:space="preserve"> (</w:t>
      </w:r>
      <w:proofErr w:type="spellStart"/>
      <w:r w:rsidR="00F547DB">
        <w:rPr>
          <w:rFonts w:ascii="Times New Roman" w:hAnsi="Times New Roman" w:cs="Times New Roman"/>
          <w:color w:val="000000"/>
          <w:sz w:val="24"/>
          <w:szCs w:val="24"/>
        </w:rPr>
        <w:t>Vecchia</w:t>
      </w:r>
      <w:proofErr w:type="spellEnd"/>
      <w:r w:rsidR="00F547DB">
        <w:rPr>
          <w:rFonts w:ascii="Times New Roman" w:hAnsi="Times New Roman" w:cs="Times New Roman"/>
          <w:color w:val="000000"/>
          <w:sz w:val="24"/>
          <w:szCs w:val="24"/>
        </w:rPr>
        <w:t xml:space="preserve"> et al</w:t>
      </w:r>
      <w:r w:rsidR="00156A1A">
        <w:rPr>
          <w:rFonts w:ascii="Times New Roman" w:hAnsi="Times New Roman" w:cs="Times New Roman"/>
          <w:color w:val="000000"/>
          <w:sz w:val="24"/>
          <w:szCs w:val="24"/>
        </w:rPr>
        <w:t>.</w:t>
      </w:r>
      <w:r w:rsidR="00F547DB">
        <w:rPr>
          <w:rFonts w:ascii="Times New Roman" w:hAnsi="Times New Roman" w:cs="Times New Roman"/>
          <w:color w:val="000000"/>
          <w:sz w:val="24"/>
          <w:szCs w:val="24"/>
        </w:rPr>
        <w:t>, 2008)</w:t>
      </w:r>
      <w:ins w:id="60" w:author="Chelsvig, Emma" w:date="2020-01-13T10:18:00Z">
        <w:r w:rsidR="00347856">
          <w:rPr>
            <w:rFonts w:ascii="Times New Roman" w:hAnsi="Times New Roman" w:cs="Times New Roman"/>
            <w:color w:val="000000"/>
            <w:sz w:val="24"/>
            <w:szCs w:val="24"/>
          </w:rPr>
          <w:t>.</w:t>
        </w:r>
      </w:ins>
    </w:p>
    <w:p w14:paraId="709F3864" w14:textId="27435907" w:rsidR="003169ED" w:rsidRDefault="003169ED" w:rsidP="00081917">
      <w:pPr>
        <w:spacing w:after="0" w:line="480" w:lineRule="auto"/>
        <w:ind w:firstLine="720"/>
        <w:rPr>
          <w:ins w:id="61" w:author="Chelsvig, Emma" w:date="2020-01-13T10:18:00Z"/>
          <w:rFonts w:ascii="Times New Roman" w:hAnsi="Times New Roman" w:cs="Times New Roman"/>
          <w:color w:val="000000"/>
          <w:sz w:val="24"/>
          <w:szCs w:val="24"/>
        </w:rPr>
      </w:pPr>
      <w:ins w:id="62" w:author="Chelsvig, Emma" w:date="2020-01-14T11:59:00Z">
        <w:r w:rsidRPr="00954A4B">
          <w:rPr>
            <w:rFonts w:ascii="Times New Roman" w:hAnsi="Times New Roman" w:cs="Times New Roman"/>
            <w:sz w:val="24"/>
            <w:szCs w:val="24"/>
          </w:rPr>
          <w:t>Though the study was focused on the urban sites sampling outlets within the City of Roseville and the City of Folsom in P</w:t>
        </w:r>
        <w:r>
          <w:rPr>
            <w:rFonts w:ascii="Times New Roman" w:hAnsi="Times New Roman" w:cs="Times New Roman"/>
            <w:sz w:val="24"/>
            <w:szCs w:val="24"/>
          </w:rPr>
          <w:t>l</w:t>
        </w:r>
        <w:r w:rsidRPr="00954A4B">
          <w:rPr>
            <w:rFonts w:ascii="Times New Roman" w:hAnsi="Times New Roman" w:cs="Times New Roman"/>
            <w:sz w:val="24"/>
            <w:szCs w:val="24"/>
          </w:rPr>
          <w:t>acer and Sacramento County respectively, there are many similar sites as these. In th</w:t>
        </w:r>
        <w:r>
          <w:rPr>
            <w:rFonts w:ascii="Times New Roman" w:hAnsi="Times New Roman" w:cs="Times New Roman"/>
            <w:sz w:val="24"/>
            <w:szCs w:val="24"/>
          </w:rPr>
          <w:t>is</w:t>
        </w:r>
        <w:r w:rsidRPr="00954A4B">
          <w:rPr>
            <w:rFonts w:ascii="Times New Roman" w:hAnsi="Times New Roman" w:cs="Times New Roman"/>
            <w:sz w:val="24"/>
            <w:szCs w:val="24"/>
          </w:rPr>
          <w:t xml:space="preserve"> regard, PWC model could be an important tool for simulating </w:t>
        </w:r>
        <w:r>
          <w:rPr>
            <w:rFonts w:ascii="Times New Roman" w:hAnsi="Times New Roman" w:cs="Times New Roman"/>
            <w:sz w:val="24"/>
            <w:szCs w:val="24"/>
          </w:rPr>
          <w:t>bifenthrin</w:t>
        </w:r>
        <w:r w:rsidRPr="00954A4B">
          <w:rPr>
            <w:rFonts w:ascii="Times New Roman" w:hAnsi="Times New Roman" w:cs="Times New Roman"/>
            <w:sz w:val="24"/>
            <w:szCs w:val="24"/>
          </w:rPr>
          <w:t xml:space="preserve"> concentrations in similar sites.</w:t>
        </w:r>
      </w:ins>
    </w:p>
    <w:p w14:paraId="29A8DD46" w14:textId="382D2BCA" w:rsidR="00347856" w:rsidRPr="00954A4B" w:rsidRDefault="00347856" w:rsidP="00347856">
      <w:pPr>
        <w:autoSpaceDE w:val="0"/>
        <w:autoSpaceDN w:val="0"/>
        <w:adjustRightInd w:val="0"/>
        <w:spacing w:after="0" w:line="480" w:lineRule="auto"/>
        <w:ind w:firstLine="576"/>
        <w:rPr>
          <w:ins w:id="63" w:author="Chelsvig, Emma" w:date="2020-01-13T10:18:00Z"/>
          <w:rFonts w:ascii="Times New Roman" w:hAnsi="Times New Roman" w:cs="Times New Roman"/>
          <w:color w:val="000000"/>
          <w:sz w:val="24"/>
          <w:szCs w:val="24"/>
        </w:rPr>
      </w:pPr>
      <w:ins w:id="64" w:author="Chelsvig, Emma" w:date="2020-01-13T10:18:00Z">
        <w:r>
          <w:rPr>
            <w:rFonts w:ascii="Times New Roman" w:hAnsi="Times New Roman" w:cs="Times New Roman"/>
            <w:color w:val="000000"/>
            <w:sz w:val="24"/>
            <w:szCs w:val="24"/>
          </w:rPr>
          <w:t>The study</w:t>
        </w:r>
        <w:r w:rsidRPr="00954A4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area dimensions were digitized based on a predefined study area by </w:t>
        </w:r>
        <w:proofErr w:type="spellStart"/>
        <w:r>
          <w:rPr>
            <w:rFonts w:ascii="Times New Roman" w:hAnsi="Times New Roman" w:cs="Times New Roman"/>
            <w:sz w:val="24"/>
            <w:szCs w:val="24"/>
          </w:rPr>
          <w:t>Ensminger</w:t>
        </w:r>
        <w:proofErr w:type="spellEnd"/>
        <w:r>
          <w:rPr>
            <w:rFonts w:ascii="Times New Roman" w:hAnsi="Times New Roman" w:cs="Times New Roman"/>
            <w:sz w:val="24"/>
            <w:szCs w:val="24"/>
          </w:rPr>
          <w:t>, (2014).</w:t>
        </w:r>
        <w:r>
          <w:rPr>
            <w:rFonts w:ascii="Times New Roman" w:hAnsi="Times New Roman" w:cs="Times New Roman"/>
            <w:color w:val="000000"/>
            <w:sz w:val="24"/>
            <w:szCs w:val="24"/>
          </w:rPr>
          <w:t xml:space="preserve"> </w:t>
        </w:r>
        <w:r w:rsidRPr="00954A4B">
          <w:rPr>
            <w:rFonts w:ascii="Times New Roman" w:hAnsi="Times New Roman" w:cs="Times New Roman"/>
            <w:color w:val="000000"/>
            <w:sz w:val="24"/>
            <w:szCs w:val="24"/>
          </w:rPr>
          <w:t xml:space="preserve">The water body dimensions </w:t>
        </w:r>
      </w:ins>
      <w:ins w:id="65" w:author="Chelsvig, Emma" w:date="2020-01-13T10:19:00Z">
        <w:r>
          <w:rPr>
            <w:rFonts w:ascii="Times New Roman" w:hAnsi="Times New Roman" w:cs="Times New Roman"/>
            <w:color w:val="000000"/>
            <w:sz w:val="24"/>
            <w:szCs w:val="24"/>
          </w:rPr>
          <w:t xml:space="preserve">in PWC </w:t>
        </w:r>
      </w:ins>
      <w:ins w:id="66" w:author="Chelsvig, Emma" w:date="2020-01-13T10:18:00Z">
        <w:r w:rsidRPr="00954A4B">
          <w:rPr>
            <w:rFonts w:ascii="Times New Roman" w:hAnsi="Times New Roman" w:cs="Times New Roman"/>
            <w:color w:val="000000"/>
            <w:sz w:val="24"/>
            <w:szCs w:val="24"/>
          </w:rPr>
          <w:t>are “</w:t>
        </w:r>
        <w:r>
          <w:rPr>
            <w:rFonts w:ascii="Times New Roman" w:hAnsi="Times New Roman" w:cs="Times New Roman"/>
            <w:color w:val="000000"/>
            <w:sz w:val="24"/>
            <w:szCs w:val="24"/>
          </w:rPr>
          <w:t>U</w:t>
        </w:r>
        <w:r w:rsidRPr="00954A4B">
          <w:rPr>
            <w:rFonts w:ascii="Times New Roman" w:hAnsi="Times New Roman" w:cs="Times New Roman"/>
            <w:color w:val="000000"/>
            <w:sz w:val="24"/>
            <w:szCs w:val="24"/>
          </w:rPr>
          <w:t xml:space="preserve">ser </w:t>
        </w:r>
        <w:r>
          <w:rPr>
            <w:rFonts w:ascii="Times New Roman" w:hAnsi="Times New Roman" w:cs="Times New Roman"/>
            <w:color w:val="000000"/>
            <w:sz w:val="24"/>
            <w:szCs w:val="24"/>
          </w:rPr>
          <w:t>D</w:t>
        </w:r>
        <w:r w:rsidRPr="00954A4B">
          <w:rPr>
            <w:rFonts w:ascii="Times New Roman" w:hAnsi="Times New Roman" w:cs="Times New Roman"/>
            <w:color w:val="000000"/>
            <w:sz w:val="24"/>
            <w:szCs w:val="24"/>
          </w:rPr>
          <w:t>efined</w:t>
        </w:r>
      </w:ins>
      <w:ins w:id="67" w:author="Chelsvig, Emma" w:date="2020-01-13T10:19:00Z">
        <w:r>
          <w:rPr>
            <w:rFonts w:ascii="Times New Roman" w:hAnsi="Times New Roman" w:cs="Times New Roman"/>
            <w:color w:val="000000"/>
            <w:sz w:val="24"/>
            <w:szCs w:val="24"/>
          </w:rPr>
          <w:t>.</w:t>
        </w:r>
      </w:ins>
      <w:ins w:id="68" w:author="Chelsvig, Emma" w:date="2020-01-13T10:18:00Z">
        <w:r w:rsidRPr="00954A4B">
          <w:rPr>
            <w:rFonts w:ascii="Times New Roman" w:hAnsi="Times New Roman" w:cs="Times New Roman"/>
            <w:color w:val="000000"/>
            <w:sz w:val="24"/>
            <w:szCs w:val="24"/>
          </w:rPr>
          <w:t xml:space="preserve">” </w:t>
        </w:r>
      </w:ins>
      <w:ins w:id="69" w:author="Chelsvig, Emma" w:date="2020-01-13T10:19:00Z">
        <w:r>
          <w:rPr>
            <w:rFonts w:ascii="Times New Roman" w:hAnsi="Times New Roman" w:cs="Times New Roman"/>
            <w:color w:val="000000"/>
            <w:sz w:val="24"/>
            <w:szCs w:val="24"/>
          </w:rPr>
          <w:t xml:space="preserve">Dimensions were </w:t>
        </w:r>
      </w:ins>
      <w:ins w:id="70" w:author="Chelsvig, Emma" w:date="2020-01-13T10:18:00Z">
        <w:r w:rsidRPr="00954A4B">
          <w:rPr>
            <w:rFonts w:ascii="Times New Roman" w:hAnsi="Times New Roman" w:cs="Times New Roman"/>
            <w:color w:val="000000"/>
            <w:sz w:val="24"/>
            <w:szCs w:val="24"/>
          </w:rPr>
          <w:t xml:space="preserve">derived from GIS analysis </w:t>
        </w:r>
      </w:ins>
      <w:ins w:id="71" w:author="Chelsvig, Emma" w:date="2020-01-14T11:58:00Z">
        <w:r w:rsidR="007734FA">
          <w:rPr>
            <w:rFonts w:ascii="Times New Roman" w:hAnsi="Times New Roman" w:cs="Times New Roman"/>
            <w:color w:val="000000"/>
            <w:sz w:val="24"/>
            <w:szCs w:val="24"/>
          </w:rPr>
          <w:t xml:space="preserve">(ArcGIS 10.4) </w:t>
        </w:r>
      </w:ins>
      <w:ins w:id="72" w:author="Chelsvig, Emma" w:date="2020-01-13T10:18:00Z">
        <w:r w:rsidRPr="00954A4B">
          <w:rPr>
            <w:rFonts w:ascii="Times New Roman" w:hAnsi="Times New Roman" w:cs="Times New Roman"/>
            <w:color w:val="000000"/>
            <w:sz w:val="24"/>
            <w:szCs w:val="24"/>
          </w:rPr>
          <w:t xml:space="preserve">of the study site with water body physical parameters based on USEPA OPP default values </w:t>
        </w:r>
      </w:ins>
      <w:ins w:id="73" w:author="Chelsvig, Emma" w:date="2020-01-14T11:57:00Z">
        <w:r w:rsidR="007734FA">
          <w:rPr>
            <w:rFonts w:ascii="Times New Roman" w:hAnsi="Times New Roman" w:cs="Times New Roman"/>
            <w:color w:val="000000"/>
            <w:sz w:val="24"/>
            <w:szCs w:val="24"/>
          </w:rPr>
          <w:t>(</w:t>
        </w:r>
      </w:ins>
      <w:ins w:id="74" w:author="Chelsvig, Emma" w:date="2020-01-13T10:18:00Z">
        <w:r w:rsidRPr="00954A4B">
          <w:rPr>
            <w:rFonts w:ascii="Times New Roman" w:hAnsi="Times New Roman" w:cs="Times New Roman"/>
            <w:color w:val="000000"/>
            <w:sz w:val="24"/>
            <w:szCs w:val="24"/>
          </w:rPr>
          <w:t>Table 2</w:t>
        </w:r>
      </w:ins>
      <w:ins w:id="75" w:author="Chelsvig, Emma" w:date="2020-01-14T11:57:00Z">
        <w:r w:rsidR="007734FA">
          <w:rPr>
            <w:rFonts w:ascii="Times New Roman" w:hAnsi="Times New Roman" w:cs="Times New Roman"/>
            <w:color w:val="000000"/>
            <w:sz w:val="24"/>
            <w:szCs w:val="24"/>
          </w:rPr>
          <w:t>)</w:t>
        </w:r>
      </w:ins>
      <w:ins w:id="76" w:author="Chelsvig, Emma" w:date="2020-01-13T10:18:00Z">
        <w:r w:rsidRPr="00954A4B">
          <w:rPr>
            <w:rFonts w:ascii="Times New Roman" w:hAnsi="Times New Roman" w:cs="Times New Roman"/>
            <w:color w:val="000000"/>
            <w:sz w:val="24"/>
            <w:szCs w:val="24"/>
          </w:rPr>
          <w:t xml:space="preserve">. </w:t>
        </w:r>
      </w:ins>
    </w:p>
    <w:p w14:paraId="4E3D81B3" w14:textId="77777777" w:rsidR="00347856" w:rsidRPr="00954A4B" w:rsidRDefault="00347856" w:rsidP="00347856">
      <w:pPr>
        <w:autoSpaceDE w:val="0"/>
        <w:autoSpaceDN w:val="0"/>
        <w:adjustRightInd w:val="0"/>
        <w:spacing w:after="0" w:line="240" w:lineRule="auto"/>
        <w:rPr>
          <w:ins w:id="77" w:author="Chelsvig, Emma" w:date="2020-01-13T10:18:00Z"/>
          <w:rFonts w:ascii="Times New Roman" w:hAnsi="Times New Roman" w:cs="Times New Roman"/>
          <w:sz w:val="24"/>
          <w:szCs w:val="24"/>
        </w:rPr>
      </w:pPr>
    </w:p>
    <w:p w14:paraId="28A57D81" w14:textId="77777777" w:rsidR="00347856" w:rsidRPr="00954A4B" w:rsidRDefault="00347856" w:rsidP="00347856">
      <w:pPr>
        <w:pStyle w:val="Caption"/>
        <w:keepNext/>
        <w:spacing w:after="0"/>
        <w:rPr>
          <w:ins w:id="78" w:author="Chelsvig, Emma" w:date="2020-01-13T10:18:00Z"/>
          <w:rFonts w:ascii="Times New Roman" w:hAnsi="Times New Roman" w:cs="Times New Roman"/>
          <w:i w:val="0"/>
          <w:color w:val="auto"/>
          <w:sz w:val="24"/>
          <w:szCs w:val="24"/>
        </w:rPr>
      </w:pPr>
      <w:ins w:id="79" w:author="Chelsvig, Emma" w:date="2020-01-13T10:18:00Z">
        <w:r w:rsidRPr="00954A4B">
          <w:rPr>
            <w:rFonts w:ascii="Times New Roman" w:hAnsi="Times New Roman" w:cs="Times New Roman"/>
            <w:i w:val="0"/>
            <w:color w:val="auto"/>
            <w:sz w:val="24"/>
            <w:szCs w:val="24"/>
          </w:rPr>
          <w:t xml:space="preserve">Table </w:t>
        </w:r>
        <w:r w:rsidRPr="00954A4B">
          <w:rPr>
            <w:rFonts w:ascii="Times New Roman" w:hAnsi="Times New Roman" w:cs="Times New Roman"/>
            <w:i w:val="0"/>
            <w:color w:val="auto"/>
            <w:sz w:val="24"/>
            <w:szCs w:val="24"/>
          </w:rPr>
          <w:fldChar w:fldCharType="begin"/>
        </w:r>
        <w:r w:rsidRPr="00954A4B">
          <w:rPr>
            <w:rFonts w:ascii="Times New Roman" w:hAnsi="Times New Roman" w:cs="Times New Roman"/>
            <w:i w:val="0"/>
            <w:color w:val="auto"/>
            <w:sz w:val="24"/>
            <w:szCs w:val="24"/>
          </w:rPr>
          <w:instrText xml:space="preserve"> SEQ Table \* ARABIC </w:instrText>
        </w:r>
        <w:r w:rsidRPr="00954A4B">
          <w:rPr>
            <w:rFonts w:ascii="Times New Roman" w:hAnsi="Times New Roman" w:cs="Times New Roman"/>
            <w:i w:val="0"/>
            <w:color w:val="auto"/>
            <w:sz w:val="24"/>
            <w:szCs w:val="24"/>
          </w:rPr>
          <w:fldChar w:fldCharType="separate"/>
        </w:r>
        <w:r w:rsidRPr="00954A4B">
          <w:rPr>
            <w:rFonts w:ascii="Times New Roman" w:hAnsi="Times New Roman" w:cs="Times New Roman"/>
            <w:i w:val="0"/>
            <w:noProof/>
            <w:color w:val="auto"/>
            <w:sz w:val="24"/>
            <w:szCs w:val="24"/>
          </w:rPr>
          <w:t>2</w:t>
        </w:r>
        <w:r w:rsidRPr="00954A4B">
          <w:rPr>
            <w:rFonts w:ascii="Times New Roman" w:hAnsi="Times New Roman" w:cs="Times New Roman"/>
            <w:i w:val="0"/>
            <w:color w:val="auto"/>
            <w:sz w:val="24"/>
            <w:szCs w:val="24"/>
          </w:rPr>
          <w:fldChar w:fldCharType="end"/>
        </w:r>
        <w:r w:rsidRPr="00954A4B">
          <w:rPr>
            <w:rFonts w:ascii="Times New Roman" w:hAnsi="Times New Roman" w:cs="Times New Roman"/>
            <w:i w:val="0"/>
            <w:color w:val="auto"/>
            <w:sz w:val="24"/>
            <w:szCs w:val="24"/>
          </w:rPr>
          <w:t>. Parameters Required for Defining the Receiving Water Body.</w:t>
        </w:r>
      </w:ins>
    </w:p>
    <w:p w14:paraId="6FCC90A8" w14:textId="77777777" w:rsidR="00347856" w:rsidRPr="00954A4B" w:rsidRDefault="00347856" w:rsidP="00347856">
      <w:pPr>
        <w:autoSpaceDE w:val="0"/>
        <w:autoSpaceDN w:val="0"/>
        <w:adjustRightInd w:val="0"/>
        <w:spacing w:after="0" w:line="240" w:lineRule="auto"/>
        <w:rPr>
          <w:ins w:id="80" w:author="Chelsvig, Emma" w:date="2020-01-13T10:18:00Z"/>
          <w:rFonts w:ascii="Times New Roman" w:hAnsi="Times New Roman" w:cs="Times New Roman"/>
          <w:sz w:val="24"/>
          <w:szCs w:val="24"/>
        </w:rPr>
      </w:pPr>
    </w:p>
    <w:tbl>
      <w:tblPr>
        <w:tblStyle w:val="GridTable6Colorful1"/>
        <w:tblW w:w="8550" w:type="dxa"/>
        <w:tblInd w:w="-5" w:type="dxa"/>
        <w:tblLook w:val="04A0" w:firstRow="1" w:lastRow="0" w:firstColumn="1" w:lastColumn="0" w:noHBand="0" w:noVBand="1"/>
      </w:tblPr>
      <w:tblGrid>
        <w:gridCol w:w="3330"/>
        <w:gridCol w:w="1170"/>
        <w:gridCol w:w="1350"/>
        <w:gridCol w:w="1350"/>
        <w:gridCol w:w="1350"/>
      </w:tblGrid>
      <w:tr w:rsidR="00347856" w:rsidRPr="00954A4B" w14:paraId="60F58A4E" w14:textId="77777777" w:rsidTr="002A76F4">
        <w:trPr>
          <w:cnfStyle w:val="100000000000" w:firstRow="1" w:lastRow="0" w:firstColumn="0" w:lastColumn="0" w:oddVBand="0" w:evenVBand="0" w:oddHBand="0" w:evenHBand="0" w:firstRowFirstColumn="0" w:firstRowLastColumn="0" w:lastRowFirstColumn="0" w:lastRowLastColumn="0"/>
          <w:trHeight w:val="278"/>
          <w:ins w:id="81" w:author="Chelsvig, Emma" w:date="2020-01-13T10:18:00Z"/>
        </w:trPr>
        <w:tc>
          <w:tcPr>
            <w:cnfStyle w:val="001000000000" w:firstRow="0" w:lastRow="0" w:firstColumn="1" w:lastColumn="0" w:oddVBand="0" w:evenVBand="0" w:oddHBand="0" w:evenHBand="0" w:firstRowFirstColumn="0" w:firstRowLastColumn="0" w:lastRowFirstColumn="0" w:lastRowLastColumn="0"/>
            <w:tcW w:w="3330" w:type="dxa"/>
            <w:noWrap/>
            <w:hideMark/>
          </w:tcPr>
          <w:p w14:paraId="15D67239" w14:textId="77777777" w:rsidR="00347856" w:rsidRPr="00954A4B" w:rsidRDefault="00347856" w:rsidP="002A76F4">
            <w:pPr>
              <w:jc w:val="center"/>
              <w:rPr>
                <w:ins w:id="82" w:author="Chelsvig, Emma" w:date="2020-01-13T10:18:00Z"/>
                <w:rFonts w:ascii="Times New Roman" w:eastAsia="Times New Roman" w:hAnsi="Times New Roman" w:cs="Times New Roman"/>
                <w:color w:val="000000"/>
                <w:sz w:val="24"/>
                <w:szCs w:val="24"/>
              </w:rPr>
            </w:pPr>
            <w:ins w:id="83" w:author="Chelsvig, Emma" w:date="2020-01-13T10:18:00Z">
              <w:r w:rsidRPr="00954A4B">
                <w:rPr>
                  <w:rFonts w:ascii="Times New Roman" w:eastAsia="Times New Roman" w:hAnsi="Times New Roman" w:cs="Times New Roman"/>
                  <w:color w:val="000000"/>
                  <w:sz w:val="24"/>
                  <w:szCs w:val="24"/>
                </w:rPr>
                <w:t>Parameter</w:t>
              </w:r>
            </w:ins>
          </w:p>
        </w:tc>
        <w:tc>
          <w:tcPr>
            <w:tcW w:w="1170" w:type="dxa"/>
            <w:noWrap/>
            <w:hideMark/>
          </w:tcPr>
          <w:p w14:paraId="5EE8AB7A" w14:textId="77777777" w:rsidR="00347856" w:rsidRPr="00954A4B" w:rsidRDefault="00347856" w:rsidP="002A76F4">
            <w:pPr>
              <w:jc w:val="center"/>
              <w:cnfStyle w:val="100000000000" w:firstRow="1" w:lastRow="0" w:firstColumn="0" w:lastColumn="0" w:oddVBand="0" w:evenVBand="0" w:oddHBand="0" w:evenHBand="0" w:firstRowFirstColumn="0" w:firstRowLastColumn="0" w:lastRowFirstColumn="0" w:lastRowLastColumn="0"/>
              <w:rPr>
                <w:ins w:id="84" w:author="Chelsvig, Emma" w:date="2020-01-13T10:18:00Z"/>
                <w:rFonts w:ascii="Times New Roman" w:eastAsia="Times New Roman" w:hAnsi="Times New Roman" w:cs="Times New Roman"/>
                <w:color w:val="000000"/>
                <w:sz w:val="24"/>
                <w:szCs w:val="24"/>
              </w:rPr>
            </w:pPr>
            <w:ins w:id="85" w:author="Chelsvig, Emma" w:date="2020-01-13T10:18:00Z">
              <w:r w:rsidRPr="00954A4B">
                <w:rPr>
                  <w:rFonts w:ascii="Times New Roman" w:eastAsia="Times New Roman" w:hAnsi="Times New Roman" w:cs="Times New Roman"/>
                  <w:color w:val="000000"/>
                  <w:sz w:val="24"/>
                  <w:szCs w:val="24"/>
                </w:rPr>
                <w:t>DPR-FOL002</w:t>
              </w:r>
            </w:ins>
          </w:p>
        </w:tc>
        <w:tc>
          <w:tcPr>
            <w:tcW w:w="1350" w:type="dxa"/>
            <w:noWrap/>
            <w:hideMark/>
          </w:tcPr>
          <w:p w14:paraId="1F075F0F" w14:textId="77777777" w:rsidR="00347856" w:rsidRPr="00954A4B" w:rsidRDefault="00347856" w:rsidP="002A76F4">
            <w:pPr>
              <w:jc w:val="center"/>
              <w:cnfStyle w:val="100000000000" w:firstRow="1" w:lastRow="0" w:firstColumn="0" w:lastColumn="0" w:oddVBand="0" w:evenVBand="0" w:oddHBand="0" w:evenHBand="0" w:firstRowFirstColumn="0" w:firstRowLastColumn="0" w:lastRowFirstColumn="0" w:lastRowLastColumn="0"/>
              <w:rPr>
                <w:ins w:id="86" w:author="Chelsvig, Emma" w:date="2020-01-13T10:18:00Z"/>
                <w:rFonts w:ascii="Times New Roman" w:eastAsia="Times New Roman" w:hAnsi="Times New Roman" w:cs="Times New Roman"/>
                <w:color w:val="000000"/>
                <w:sz w:val="24"/>
                <w:szCs w:val="24"/>
              </w:rPr>
            </w:pPr>
            <w:ins w:id="87" w:author="Chelsvig, Emma" w:date="2020-01-13T10:18:00Z">
              <w:r w:rsidRPr="00954A4B">
                <w:rPr>
                  <w:rFonts w:ascii="Times New Roman" w:eastAsia="Times New Roman" w:hAnsi="Times New Roman" w:cs="Times New Roman"/>
                  <w:color w:val="000000"/>
                  <w:sz w:val="24"/>
                  <w:szCs w:val="24"/>
                </w:rPr>
                <w:t>DPR-FOL003</w:t>
              </w:r>
            </w:ins>
          </w:p>
        </w:tc>
        <w:tc>
          <w:tcPr>
            <w:tcW w:w="1350" w:type="dxa"/>
            <w:noWrap/>
            <w:hideMark/>
          </w:tcPr>
          <w:p w14:paraId="78D67FF6" w14:textId="77777777" w:rsidR="00347856" w:rsidRPr="00954A4B" w:rsidRDefault="00347856" w:rsidP="002A76F4">
            <w:pPr>
              <w:jc w:val="center"/>
              <w:cnfStyle w:val="100000000000" w:firstRow="1" w:lastRow="0" w:firstColumn="0" w:lastColumn="0" w:oddVBand="0" w:evenVBand="0" w:oddHBand="0" w:evenHBand="0" w:firstRowFirstColumn="0" w:firstRowLastColumn="0" w:lastRowFirstColumn="0" w:lastRowLastColumn="0"/>
              <w:rPr>
                <w:ins w:id="88" w:author="Chelsvig, Emma" w:date="2020-01-13T10:18:00Z"/>
                <w:rFonts w:ascii="Times New Roman" w:eastAsia="Times New Roman" w:hAnsi="Times New Roman" w:cs="Times New Roman"/>
                <w:color w:val="000000"/>
                <w:sz w:val="24"/>
                <w:szCs w:val="24"/>
              </w:rPr>
            </w:pPr>
            <w:ins w:id="89" w:author="Chelsvig, Emma" w:date="2020-01-13T10:18:00Z">
              <w:r w:rsidRPr="00954A4B">
                <w:rPr>
                  <w:rFonts w:ascii="Times New Roman" w:eastAsia="Times New Roman" w:hAnsi="Times New Roman" w:cs="Times New Roman"/>
                  <w:color w:val="000000"/>
                  <w:sz w:val="24"/>
                  <w:szCs w:val="24"/>
                </w:rPr>
                <w:t>DPR-PGCO10</w:t>
              </w:r>
            </w:ins>
          </w:p>
        </w:tc>
        <w:tc>
          <w:tcPr>
            <w:tcW w:w="1350" w:type="dxa"/>
            <w:noWrap/>
            <w:hideMark/>
          </w:tcPr>
          <w:p w14:paraId="57F80570" w14:textId="77777777" w:rsidR="00347856" w:rsidRPr="00954A4B" w:rsidRDefault="00347856" w:rsidP="002A76F4">
            <w:pPr>
              <w:jc w:val="center"/>
              <w:cnfStyle w:val="100000000000" w:firstRow="1" w:lastRow="0" w:firstColumn="0" w:lastColumn="0" w:oddVBand="0" w:evenVBand="0" w:oddHBand="0" w:evenHBand="0" w:firstRowFirstColumn="0" w:firstRowLastColumn="0" w:lastRowFirstColumn="0" w:lastRowLastColumn="0"/>
              <w:rPr>
                <w:ins w:id="90" w:author="Chelsvig, Emma" w:date="2020-01-13T10:18:00Z"/>
                <w:rFonts w:ascii="Times New Roman" w:eastAsia="Times New Roman" w:hAnsi="Times New Roman" w:cs="Times New Roman"/>
                <w:color w:val="000000"/>
                <w:sz w:val="24"/>
                <w:szCs w:val="24"/>
              </w:rPr>
            </w:pPr>
            <w:ins w:id="91" w:author="Chelsvig, Emma" w:date="2020-01-13T10:18:00Z">
              <w:r w:rsidRPr="00954A4B">
                <w:rPr>
                  <w:rFonts w:ascii="Times New Roman" w:eastAsia="Times New Roman" w:hAnsi="Times New Roman" w:cs="Times New Roman"/>
                  <w:color w:val="000000"/>
                  <w:sz w:val="24"/>
                  <w:szCs w:val="24"/>
                </w:rPr>
                <w:t>DPR-PGC022</w:t>
              </w:r>
            </w:ins>
          </w:p>
        </w:tc>
      </w:tr>
      <w:tr w:rsidR="00347856" w:rsidRPr="00954A4B" w14:paraId="53730F41" w14:textId="77777777" w:rsidTr="002A76F4">
        <w:trPr>
          <w:cnfStyle w:val="000000100000" w:firstRow="0" w:lastRow="0" w:firstColumn="0" w:lastColumn="0" w:oddVBand="0" w:evenVBand="0" w:oddHBand="1" w:evenHBand="0" w:firstRowFirstColumn="0" w:firstRowLastColumn="0" w:lastRowFirstColumn="0" w:lastRowLastColumn="0"/>
          <w:trHeight w:val="608"/>
          <w:ins w:id="92" w:author="Chelsvig, Emma" w:date="2020-01-13T10:18:00Z"/>
        </w:trPr>
        <w:tc>
          <w:tcPr>
            <w:cnfStyle w:val="001000000000" w:firstRow="0" w:lastRow="0" w:firstColumn="1" w:lastColumn="0" w:oddVBand="0" w:evenVBand="0" w:oddHBand="0" w:evenHBand="0" w:firstRowFirstColumn="0" w:firstRowLastColumn="0" w:lastRowFirstColumn="0" w:lastRowLastColumn="0"/>
            <w:tcW w:w="3330" w:type="dxa"/>
            <w:noWrap/>
            <w:hideMark/>
          </w:tcPr>
          <w:p w14:paraId="46C7AC66" w14:textId="77777777" w:rsidR="00347856" w:rsidRPr="00954A4B" w:rsidRDefault="00347856" w:rsidP="002A76F4">
            <w:pPr>
              <w:rPr>
                <w:ins w:id="93" w:author="Chelsvig, Emma" w:date="2020-01-13T10:18:00Z"/>
                <w:rFonts w:ascii="Times New Roman" w:eastAsia="Times New Roman" w:hAnsi="Times New Roman" w:cs="Times New Roman"/>
                <w:color w:val="000000"/>
                <w:sz w:val="24"/>
                <w:szCs w:val="24"/>
              </w:rPr>
            </w:pPr>
            <w:ins w:id="94" w:author="Chelsvig, Emma" w:date="2020-01-13T10:18:00Z">
              <w:r w:rsidRPr="00954A4B">
                <w:rPr>
                  <w:rFonts w:ascii="Times New Roman" w:eastAsia="Times New Roman" w:hAnsi="Times New Roman" w:cs="Times New Roman"/>
                  <w:color w:val="000000"/>
                  <w:sz w:val="24"/>
                  <w:szCs w:val="24"/>
                </w:rPr>
                <w:t>Watershed and Water Body Dimensions</w:t>
              </w:r>
            </w:ins>
          </w:p>
        </w:tc>
        <w:tc>
          <w:tcPr>
            <w:tcW w:w="1170" w:type="dxa"/>
            <w:noWrap/>
            <w:hideMark/>
          </w:tcPr>
          <w:p w14:paraId="752DABA1"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95" w:author="Chelsvig, Emma" w:date="2020-01-13T10:18:00Z"/>
                <w:rFonts w:ascii="Times New Roman" w:eastAsia="Times New Roman" w:hAnsi="Times New Roman" w:cs="Times New Roman"/>
                <w:b/>
                <w:bCs/>
                <w:color w:val="000000"/>
                <w:sz w:val="24"/>
                <w:szCs w:val="24"/>
              </w:rPr>
            </w:pPr>
            <w:ins w:id="96" w:author="Chelsvig, Emma" w:date="2020-01-13T10:18:00Z">
              <w:r w:rsidRPr="00954A4B">
                <w:rPr>
                  <w:rFonts w:ascii="Times New Roman" w:eastAsia="Times New Roman" w:hAnsi="Times New Roman" w:cs="Times New Roman"/>
                  <w:b/>
                  <w:bCs/>
                  <w:color w:val="000000"/>
                  <w:sz w:val="24"/>
                  <w:szCs w:val="24"/>
                </w:rPr>
                <w:t>User Defined</w:t>
              </w:r>
            </w:ins>
          </w:p>
        </w:tc>
        <w:tc>
          <w:tcPr>
            <w:tcW w:w="1350" w:type="dxa"/>
            <w:noWrap/>
            <w:hideMark/>
          </w:tcPr>
          <w:p w14:paraId="741E32E0"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97" w:author="Chelsvig, Emma" w:date="2020-01-13T10:18:00Z"/>
                <w:rFonts w:ascii="Times New Roman" w:eastAsia="Times New Roman" w:hAnsi="Times New Roman" w:cs="Times New Roman"/>
                <w:b/>
                <w:bCs/>
                <w:color w:val="000000"/>
                <w:sz w:val="24"/>
                <w:szCs w:val="24"/>
              </w:rPr>
            </w:pPr>
            <w:ins w:id="98" w:author="Chelsvig, Emma" w:date="2020-01-13T10:18:00Z">
              <w:r w:rsidRPr="00954A4B">
                <w:rPr>
                  <w:rFonts w:ascii="Times New Roman" w:eastAsia="Times New Roman" w:hAnsi="Times New Roman" w:cs="Times New Roman"/>
                  <w:b/>
                  <w:bCs/>
                  <w:color w:val="000000"/>
                  <w:sz w:val="24"/>
                  <w:szCs w:val="24"/>
                </w:rPr>
                <w:t>User Defined</w:t>
              </w:r>
            </w:ins>
          </w:p>
        </w:tc>
        <w:tc>
          <w:tcPr>
            <w:tcW w:w="1350" w:type="dxa"/>
            <w:noWrap/>
            <w:hideMark/>
          </w:tcPr>
          <w:p w14:paraId="4592B116"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99" w:author="Chelsvig, Emma" w:date="2020-01-13T10:18:00Z"/>
                <w:rFonts w:ascii="Times New Roman" w:eastAsia="Times New Roman" w:hAnsi="Times New Roman" w:cs="Times New Roman"/>
                <w:b/>
                <w:bCs/>
                <w:color w:val="000000"/>
                <w:sz w:val="24"/>
                <w:szCs w:val="24"/>
              </w:rPr>
            </w:pPr>
            <w:ins w:id="100" w:author="Chelsvig, Emma" w:date="2020-01-13T10:18:00Z">
              <w:r w:rsidRPr="00954A4B">
                <w:rPr>
                  <w:rFonts w:ascii="Times New Roman" w:eastAsia="Times New Roman" w:hAnsi="Times New Roman" w:cs="Times New Roman"/>
                  <w:b/>
                  <w:bCs/>
                  <w:color w:val="000000"/>
                  <w:sz w:val="24"/>
                  <w:szCs w:val="24"/>
                </w:rPr>
                <w:t>User Defined</w:t>
              </w:r>
            </w:ins>
          </w:p>
        </w:tc>
        <w:tc>
          <w:tcPr>
            <w:tcW w:w="1350" w:type="dxa"/>
            <w:noWrap/>
            <w:hideMark/>
          </w:tcPr>
          <w:p w14:paraId="27A0809F"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101" w:author="Chelsvig, Emma" w:date="2020-01-13T10:18:00Z"/>
                <w:rFonts w:ascii="Times New Roman" w:eastAsia="Times New Roman" w:hAnsi="Times New Roman" w:cs="Times New Roman"/>
                <w:b/>
                <w:bCs/>
                <w:color w:val="000000"/>
                <w:sz w:val="24"/>
                <w:szCs w:val="24"/>
              </w:rPr>
            </w:pPr>
            <w:ins w:id="102" w:author="Chelsvig, Emma" w:date="2020-01-13T10:18:00Z">
              <w:r w:rsidRPr="00954A4B">
                <w:rPr>
                  <w:rFonts w:ascii="Times New Roman" w:eastAsia="Times New Roman" w:hAnsi="Times New Roman" w:cs="Times New Roman"/>
                  <w:b/>
                  <w:bCs/>
                  <w:color w:val="000000"/>
                  <w:sz w:val="24"/>
                  <w:szCs w:val="24"/>
                </w:rPr>
                <w:t>User Defined</w:t>
              </w:r>
            </w:ins>
          </w:p>
        </w:tc>
      </w:tr>
      <w:tr w:rsidR="00347856" w:rsidRPr="00954A4B" w14:paraId="3B6372A1" w14:textId="77777777" w:rsidTr="002A76F4">
        <w:trPr>
          <w:trHeight w:val="278"/>
          <w:ins w:id="103" w:author="Chelsvig, Emma" w:date="2020-01-13T10:18:00Z"/>
        </w:trPr>
        <w:tc>
          <w:tcPr>
            <w:cnfStyle w:val="001000000000" w:firstRow="0" w:lastRow="0" w:firstColumn="1" w:lastColumn="0" w:oddVBand="0" w:evenVBand="0" w:oddHBand="0" w:evenHBand="0" w:firstRowFirstColumn="0" w:firstRowLastColumn="0" w:lastRowFirstColumn="0" w:lastRowLastColumn="0"/>
            <w:tcW w:w="3330" w:type="dxa"/>
            <w:hideMark/>
          </w:tcPr>
          <w:p w14:paraId="001D1300" w14:textId="77777777" w:rsidR="00347856" w:rsidRPr="00954A4B" w:rsidRDefault="00347856" w:rsidP="002A76F4">
            <w:pPr>
              <w:rPr>
                <w:ins w:id="104" w:author="Chelsvig, Emma" w:date="2020-01-13T10:18:00Z"/>
                <w:rFonts w:ascii="Times New Roman" w:eastAsia="Times New Roman" w:hAnsi="Times New Roman" w:cs="Times New Roman"/>
                <w:b w:val="0"/>
                <w:color w:val="000000"/>
                <w:sz w:val="24"/>
                <w:szCs w:val="24"/>
              </w:rPr>
            </w:pPr>
            <w:ins w:id="105" w:author="Chelsvig, Emma" w:date="2020-01-13T10:18:00Z">
              <w:r w:rsidRPr="00954A4B">
                <w:rPr>
                  <w:rFonts w:ascii="Times New Roman" w:eastAsia="Times New Roman" w:hAnsi="Times New Roman" w:cs="Times New Roman"/>
                  <w:b w:val="0"/>
                  <w:color w:val="000000"/>
                  <w:sz w:val="24"/>
                  <w:szCs w:val="24"/>
                </w:rPr>
                <w:t>Field Area (m</w:t>
              </w:r>
              <w:r w:rsidRPr="00954A4B">
                <w:rPr>
                  <w:rFonts w:ascii="Times New Roman" w:eastAsia="Times New Roman" w:hAnsi="Times New Roman" w:cs="Times New Roman"/>
                  <w:b w:val="0"/>
                  <w:color w:val="000000"/>
                  <w:sz w:val="24"/>
                  <w:szCs w:val="24"/>
                  <w:vertAlign w:val="superscript"/>
                </w:rPr>
                <w:t>2</w:t>
              </w:r>
              <w:r w:rsidRPr="00954A4B">
                <w:rPr>
                  <w:rFonts w:ascii="Times New Roman" w:eastAsia="Times New Roman" w:hAnsi="Times New Roman" w:cs="Times New Roman"/>
                  <w:b w:val="0"/>
                  <w:color w:val="000000"/>
                  <w:sz w:val="24"/>
                  <w:szCs w:val="24"/>
                </w:rPr>
                <w:t>)</w:t>
              </w:r>
            </w:ins>
          </w:p>
        </w:tc>
        <w:tc>
          <w:tcPr>
            <w:tcW w:w="1170" w:type="dxa"/>
            <w:hideMark/>
          </w:tcPr>
          <w:p w14:paraId="766E8711" w14:textId="77777777" w:rsidR="00347856" w:rsidRPr="00954A4B" w:rsidRDefault="00347856" w:rsidP="002A76F4">
            <w:pPr>
              <w:jc w:val="center"/>
              <w:cnfStyle w:val="000000000000" w:firstRow="0" w:lastRow="0" w:firstColumn="0" w:lastColumn="0" w:oddVBand="0" w:evenVBand="0" w:oddHBand="0" w:evenHBand="0" w:firstRowFirstColumn="0" w:firstRowLastColumn="0" w:lastRowFirstColumn="0" w:lastRowLastColumn="0"/>
              <w:rPr>
                <w:ins w:id="106" w:author="Chelsvig, Emma" w:date="2020-01-13T10:18:00Z"/>
                <w:rFonts w:ascii="Times New Roman" w:eastAsia="Times New Roman" w:hAnsi="Times New Roman" w:cs="Times New Roman"/>
                <w:color w:val="000000"/>
                <w:sz w:val="24"/>
                <w:szCs w:val="24"/>
              </w:rPr>
            </w:pPr>
            <w:ins w:id="107" w:author="Chelsvig, Emma" w:date="2020-01-13T10:18:00Z">
              <w:r w:rsidRPr="006F511C">
                <w:rPr>
                  <w:rFonts w:ascii="Times New Roman" w:eastAsia="Times New Roman" w:hAnsi="Times New Roman" w:cs="Times New Roman"/>
                  <w:color w:val="000000"/>
                  <w:sz w:val="24"/>
                  <w:szCs w:val="24"/>
                </w:rPr>
                <w:t>263046</w:t>
              </w:r>
            </w:ins>
          </w:p>
        </w:tc>
        <w:tc>
          <w:tcPr>
            <w:tcW w:w="1350" w:type="dxa"/>
            <w:hideMark/>
          </w:tcPr>
          <w:p w14:paraId="09408D7E" w14:textId="77777777" w:rsidR="00347856" w:rsidRPr="00954A4B" w:rsidRDefault="00347856" w:rsidP="002A76F4">
            <w:pPr>
              <w:jc w:val="center"/>
              <w:cnfStyle w:val="000000000000" w:firstRow="0" w:lastRow="0" w:firstColumn="0" w:lastColumn="0" w:oddVBand="0" w:evenVBand="0" w:oddHBand="0" w:evenHBand="0" w:firstRowFirstColumn="0" w:firstRowLastColumn="0" w:lastRowFirstColumn="0" w:lastRowLastColumn="0"/>
              <w:rPr>
                <w:ins w:id="108" w:author="Chelsvig, Emma" w:date="2020-01-13T10:18:00Z"/>
                <w:rFonts w:ascii="Times New Roman" w:eastAsia="Times New Roman" w:hAnsi="Times New Roman" w:cs="Times New Roman"/>
                <w:color w:val="000000"/>
                <w:sz w:val="24"/>
                <w:szCs w:val="24"/>
              </w:rPr>
            </w:pPr>
            <w:ins w:id="109" w:author="Chelsvig, Emma" w:date="2020-01-13T10:18:00Z">
              <w:r w:rsidRPr="006F511C">
                <w:rPr>
                  <w:rFonts w:ascii="Times New Roman" w:eastAsia="Times New Roman" w:hAnsi="Times New Roman" w:cs="Times New Roman"/>
                  <w:color w:val="000000"/>
                  <w:sz w:val="24"/>
                  <w:szCs w:val="24"/>
                </w:rPr>
                <w:t>109265</w:t>
              </w:r>
            </w:ins>
          </w:p>
        </w:tc>
        <w:tc>
          <w:tcPr>
            <w:tcW w:w="1350" w:type="dxa"/>
            <w:hideMark/>
          </w:tcPr>
          <w:p w14:paraId="0C80D572" w14:textId="77777777" w:rsidR="00347856" w:rsidRPr="00954A4B" w:rsidRDefault="00347856" w:rsidP="002A76F4">
            <w:pPr>
              <w:jc w:val="center"/>
              <w:cnfStyle w:val="000000000000" w:firstRow="0" w:lastRow="0" w:firstColumn="0" w:lastColumn="0" w:oddVBand="0" w:evenVBand="0" w:oddHBand="0" w:evenHBand="0" w:firstRowFirstColumn="0" w:firstRowLastColumn="0" w:lastRowFirstColumn="0" w:lastRowLastColumn="0"/>
              <w:rPr>
                <w:ins w:id="110" w:author="Chelsvig, Emma" w:date="2020-01-13T10:18:00Z"/>
                <w:rFonts w:ascii="Times New Roman" w:eastAsia="Times New Roman" w:hAnsi="Times New Roman" w:cs="Times New Roman"/>
                <w:color w:val="000000"/>
                <w:sz w:val="24"/>
                <w:szCs w:val="24"/>
              </w:rPr>
            </w:pPr>
            <w:ins w:id="111" w:author="Chelsvig, Emma" w:date="2020-01-13T10:18:00Z">
              <w:r w:rsidRPr="006F511C">
                <w:rPr>
                  <w:rFonts w:ascii="Times New Roman" w:eastAsia="Times New Roman" w:hAnsi="Times New Roman" w:cs="Times New Roman"/>
                  <w:color w:val="000000"/>
                  <w:sz w:val="24"/>
                  <w:szCs w:val="24"/>
                </w:rPr>
                <w:t>226624</w:t>
              </w:r>
            </w:ins>
          </w:p>
        </w:tc>
        <w:tc>
          <w:tcPr>
            <w:tcW w:w="1350" w:type="dxa"/>
            <w:hideMark/>
          </w:tcPr>
          <w:p w14:paraId="45893282" w14:textId="77777777" w:rsidR="00347856" w:rsidRPr="00954A4B" w:rsidRDefault="00347856" w:rsidP="002A76F4">
            <w:pPr>
              <w:jc w:val="center"/>
              <w:cnfStyle w:val="000000000000" w:firstRow="0" w:lastRow="0" w:firstColumn="0" w:lastColumn="0" w:oddVBand="0" w:evenVBand="0" w:oddHBand="0" w:evenHBand="0" w:firstRowFirstColumn="0" w:firstRowLastColumn="0" w:lastRowFirstColumn="0" w:lastRowLastColumn="0"/>
              <w:rPr>
                <w:ins w:id="112" w:author="Chelsvig, Emma" w:date="2020-01-13T10:18:00Z"/>
                <w:rFonts w:ascii="Times New Roman" w:eastAsia="Times New Roman" w:hAnsi="Times New Roman" w:cs="Times New Roman"/>
                <w:color w:val="000000"/>
                <w:sz w:val="24"/>
                <w:szCs w:val="24"/>
              </w:rPr>
            </w:pPr>
            <w:ins w:id="113" w:author="Chelsvig, Emma" w:date="2020-01-13T10:18:00Z">
              <w:r w:rsidRPr="006F511C">
                <w:rPr>
                  <w:rFonts w:ascii="Times New Roman" w:eastAsia="Times New Roman" w:hAnsi="Times New Roman" w:cs="Times New Roman"/>
                  <w:color w:val="000000"/>
                  <w:sz w:val="24"/>
                  <w:szCs w:val="24"/>
                </w:rPr>
                <w:t>453248</w:t>
              </w:r>
            </w:ins>
          </w:p>
        </w:tc>
      </w:tr>
      <w:tr w:rsidR="00347856" w:rsidRPr="00954A4B" w14:paraId="1374F779" w14:textId="77777777" w:rsidTr="002A76F4">
        <w:trPr>
          <w:cnfStyle w:val="000000100000" w:firstRow="0" w:lastRow="0" w:firstColumn="0" w:lastColumn="0" w:oddVBand="0" w:evenVBand="0" w:oddHBand="1" w:evenHBand="0" w:firstRowFirstColumn="0" w:firstRowLastColumn="0" w:lastRowFirstColumn="0" w:lastRowLastColumn="0"/>
          <w:trHeight w:val="278"/>
          <w:ins w:id="114" w:author="Chelsvig, Emma" w:date="2020-01-13T10:18:00Z"/>
        </w:trPr>
        <w:tc>
          <w:tcPr>
            <w:cnfStyle w:val="001000000000" w:firstRow="0" w:lastRow="0" w:firstColumn="1" w:lastColumn="0" w:oddVBand="0" w:evenVBand="0" w:oddHBand="0" w:evenHBand="0" w:firstRowFirstColumn="0" w:firstRowLastColumn="0" w:lastRowFirstColumn="0" w:lastRowLastColumn="0"/>
            <w:tcW w:w="3330" w:type="dxa"/>
            <w:hideMark/>
          </w:tcPr>
          <w:p w14:paraId="71315650" w14:textId="77777777" w:rsidR="00347856" w:rsidRPr="00954A4B" w:rsidRDefault="00347856" w:rsidP="002A76F4">
            <w:pPr>
              <w:rPr>
                <w:ins w:id="115" w:author="Chelsvig, Emma" w:date="2020-01-13T10:18:00Z"/>
                <w:rFonts w:ascii="Times New Roman" w:eastAsia="Times New Roman" w:hAnsi="Times New Roman" w:cs="Times New Roman"/>
                <w:b w:val="0"/>
                <w:color w:val="000000"/>
                <w:sz w:val="24"/>
                <w:szCs w:val="24"/>
              </w:rPr>
            </w:pPr>
            <w:ins w:id="116" w:author="Chelsvig, Emma" w:date="2020-01-13T10:18:00Z">
              <w:r w:rsidRPr="00954A4B">
                <w:rPr>
                  <w:rFonts w:ascii="Times New Roman" w:eastAsia="Times New Roman" w:hAnsi="Times New Roman" w:cs="Times New Roman"/>
                  <w:b w:val="0"/>
                  <w:color w:val="000000"/>
                  <w:sz w:val="24"/>
                  <w:szCs w:val="24"/>
                </w:rPr>
                <w:t>Water Body Area (m</w:t>
              </w:r>
              <w:r w:rsidRPr="00954A4B">
                <w:rPr>
                  <w:rFonts w:ascii="Times New Roman" w:eastAsia="Times New Roman" w:hAnsi="Times New Roman" w:cs="Times New Roman"/>
                  <w:b w:val="0"/>
                  <w:color w:val="000000"/>
                  <w:sz w:val="24"/>
                  <w:szCs w:val="24"/>
                  <w:vertAlign w:val="superscript"/>
                </w:rPr>
                <w:t>2</w:t>
              </w:r>
              <w:r w:rsidRPr="00954A4B">
                <w:rPr>
                  <w:rFonts w:ascii="Times New Roman" w:eastAsia="Times New Roman" w:hAnsi="Times New Roman" w:cs="Times New Roman"/>
                  <w:b w:val="0"/>
                  <w:color w:val="000000"/>
                  <w:sz w:val="24"/>
                  <w:szCs w:val="24"/>
                </w:rPr>
                <w:t>)</w:t>
              </w:r>
            </w:ins>
          </w:p>
        </w:tc>
        <w:tc>
          <w:tcPr>
            <w:tcW w:w="1170" w:type="dxa"/>
            <w:hideMark/>
          </w:tcPr>
          <w:p w14:paraId="0CC93460"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117" w:author="Chelsvig, Emma" w:date="2020-01-13T10:18:00Z"/>
                <w:rFonts w:ascii="Times New Roman" w:eastAsia="Times New Roman" w:hAnsi="Times New Roman" w:cs="Times New Roman"/>
                <w:color w:val="000000"/>
                <w:sz w:val="24"/>
                <w:szCs w:val="24"/>
              </w:rPr>
            </w:pPr>
            <w:ins w:id="118" w:author="Chelsvig, Emma" w:date="2020-01-13T10:18:00Z">
              <w:r w:rsidRPr="00954A4B">
                <w:rPr>
                  <w:rFonts w:ascii="Times New Roman" w:eastAsia="Times New Roman" w:hAnsi="Times New Roman" w:cs="Times New Roman"/>
                  <w:color w:val="000000"/>
                  <w:sz w:val="24"/>
                  <w:szCs w:val="24"/>
                </w:rPr>
                <w:t>35000</w:t>
              </w:r>
            </w:ins>
          </w:p>
        </w:tc>
        <w:tc>
          <w:tcPr>
            <w:tcW w:w="1350" w:type="dxa"/>
            <w:hideMark/>
          </w:tcPr>
          <w:p w14:paraId="1DEAFD5A"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119" w:author="Chelsvig, Emma" w:date="2020-01-13T10:18:00Z"/>
                <w:rFonts w:ascii="Times New Roman" w:eastAsia="Times New Roman" w:hAnsi="Times New Roman" w:cs="Times New Roman"/>
                <w:color w:val="000000"/>
                <w:sz w:val="24"/>
                <w:szCs w:val="24"/>
              </w:rPr>
            </w:pPr>
            <w:ins w:id="120" w:author="Chelsvig, Emma" w:date="2020-01-13T10:18:00Z">
              <w:r w:rsidRPr="00954A4B">
                <w:rPr>
                  <w:rFonts w:ascii="Times New Roman" w:eastAsia="Times New Roman" w:hAnsi="Times New Roman" w:cs="Times New Roman"/>
                  <w:color w:val="000000"/>
                  <w:sz w:val="24"/>
                  <w:szCs w:val="24"/>
                </w:rPr>
                <w:t>35000</w:t>
              </w:r>
            </w:ins>
          </w:p>
        </w:tc>
        <w:tc>
          <w:tcPr>
            <w:tcW w:w="1350" w:type="dxa"/>
            <w:hideMark/>
          </w:tcPr>
          <w:p w14:paraId="5B061B31"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121" w:author="Chelsvig, Emma" w:date="2020-01-13T10:18:00Z"/>
                <w:rFonts w:ascii="Times New Roman" w:eastAsia="Times New Roman" w:hAnsi="Times New Roman" w:cs="Times New Roman"/>
                <w:color w:val="000000"/>
                <w:sz w:val="24"/>
                <w:szCs w:val="24"/>
              </w:rPr>
            </w:pPr>
            <w:ins w:id="122" w:author="Chelsvig, Emma" w:date="2020-01-13T10:18:00Z">
              <w:r w:rsidRPr="00954A4B">
                <w:rPr>
                  <w:rFonts w:ascii="Times New Roman" w:eastAsia="Times New Roman" w:hAnsi="Times New Roman" w:cs="Times New Roman"/>
                  <w:color w:val="000000"/>
                  <w:sz w:val="24"/>
                  <w:szCs w:val="24"/>
                </w:rPr>
                <w:t>32000</w:t>
              </w:r>
            </w:ins>
          </w:p>
        </w:tc>
        <w:tc>
          <w:tcPr>
            <w:tcW w:w="1350" w:type="dxa"/>
            <w:hideMark/>
          </w:tcPr>
          <w:p w14:paraId="144E1B2B"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123" w:author="Chelsvig, Emma" w:date="2020-01-13T10:18:00Z"/>
                <w:rFonts w:ascii="Times New Roman" w:eastAsia="Times New Roman" w:hAnsi="Times New Roman" w:cs="Times New Roman"/>
                <w:color w:val="000000"/>
                <w:sz w:val="24"/>
                <w:szCs w:val="24"/>
              </w:rPr>
            </w:pPr>
            <w:ins w:id="124" w:author="Chelsvig, Emma" w:date="2020-01-13T10:18:00Z">
              <w:r w:rsidRPr="00954A4B">
                <w:rPr>
                  <w:rFonts w:ascii="Times New Roman" w:eastAsia="Times New Roman" w:hAnsi="Times New Roman" w:cs="Times New Roman"/>
                  <w:color w:val="000000"/>
                  <w:sz w:val="24"/>
                  <w:szCs w:val="24"/>
                </w:rPr>
                <w:t>30000</w:t>
              </w:r>
            </w:ins>
          </w:p>
        </w:tc>
      </w:tr>
      <w:tr w:rsidR="00347856" w:rsidRPr="00954A4B" w14:paraId="667C5F87" w14:textId="77777777" w:rsidTr="002A76F4">
        <w:trPr>
          <w:trHeight w:val="278"/>
          <w:ins w:id="125" w:author="Chelsvig, Emma" w:date="2020-01-13T10:18:00Z"/>
        </w:trPr>
        <w:tc>
          <w:tcPr>
            <w:cnfStyle w:val="001000000000" w:firstRow="0" w:lastRow="0" w:firstColumn="1" w:lastColumn="0" w:oddVBand="0" w:evenVBand="0" w:oddHBand="0" w:evenHBand="0" w:firstRowFirstColumn="0" w:firstRowLastColumn="0" w:lastRowFirstColumn="0" w:lastRowLastColumn="0"/>
            <w:tcW w:w="3330" w:type="dxa"/>
            <w:hideMark/>
          </w:tcPr>
          <w:p w14:paraId="09468EF0" w14:textId="77777777" w:rsidR="00347856" w:rsidRPr="00954A4B" w:rsidRDefault="00347856" w:rsidP="002A76F4">
            <w:pPr>
              <w:rPr>
                <w:ins w:id="126" w:author="Chelsvig, Emma" w:date="2020-01-13T10:18:00Z"/>
                <w:rFonts w:ascii="Times New Roman" w:eastAsia="Times New Roman" w:hAnsi="Times New Roman" w:cs="Times New Roman"/>
                <w:b w:val="0"/>
                <w:color w:val="000000"/>
                <w:sz w:val="24"/>
                <w:szCs w:val="24"/>
              </w:rPr>
            </w:pPr>
            <w:ins w:id="127" w:author="Chelsvig, Emma" w:date="2020-01-13T10:18:00Z">
              <w:r w:rsidRPr="00954A4B">
                <w:rPr>
                  <w:rFonts w:ascii="Times New Roman" w:eastAsia="Times New Roman" w:hAnsi="Times New Roman" w:cs="Times New Roman"/>
                  <w:b w:val="0"/>
                  <w:color w:val="000000"/>
                  <w:sz w:val="24"/>
                  <w:szCs w:val="24"/>
                </w:rPr>
                <w:t xml:space="preserve">Initial Depth (m) </w:t>
              </w:r>
            </w:ins>
          </w:p>
        </w:tc>
        <w:tc>
          <w:tcPr>
            <w:tcW w:w="1170" w:type="dxa"/>
            <w:hideMark/>
          </w:tcPr>
          <w:p w14:paraId="72E64694" w14:textId="77777777" w:rsidR="00347856" w:rsidRPr="00954A4B" w:rsidRDefault="00347856" w:rsidP="002A76F4">
            <w:pPr>
              <w:jc w:val="center"/>
              <w:cnfStyle w:val="000000000000" w:firstRow="0" w:lastRow="0" w:firstColumn="0" w:lastColumn="0" w:oddVBand="0" w:evenVBand="0" w:oddHBand="0" w:evenHBand="0" w:firstRowFirstColumn="0" w:firstRowLastColumn="0" w:lastRowFirstColumn="0" w:lastRowLastColumn="0"/>
              <w:rPr>
                <w:ins w:id="128" w:author="Chelsvig, Emma" w:date="2020-01-13T10:18:00Z"/>
                <w:rFonts w:ascii="Times New Roman" w:eastAsia="Times New Roman" w:hAnsi="Times New Roman" w:cs="Times New Roman"/>
                <w:color w:val="000000"/>
                <w:sz w:val="24"/>
                <w:szCs w:val="24"/>
              </w:rPr>
            </w:pPr>
            <w:ins w:id="129" w:author="Chelsvig, Emma" w:date="2020-01-13T10:18:00Z">
              <w:r w:rsidRPr="00954A4B">
                <w:rPr>
                  <w:rFonts w:ascii="Times New Roman" w:eastAsia="Times New Roman" w:hAnsi="Times New Roman" w:cs="Times New Roman"/>
                  <w:color w:val="000000"/>
                  <w:sz w:val="24"/>
                  <w:szCs w:val="24"/>
                </w:rPr>
                <w:t>2</w:t>
              </w:r>
            </w:ins>
          </w:p>
        </w:tc>
        <w:tc>
          <w:tcPr>
            <w:tcW w:w="1350" w:type="dxa"/>
            <w:hideMark/>
          </w:tcPr>
          <w:p w14:paraId="072EA137" w14:textId="77777777" w:rsidR="00347856" w:rsidRPr="00954A4B" w:rsidRDefault="00347856" w:rsidP="002A76F4">
            <w:pPr>
              <w:jc w:val="center"/>
              <w:cnfStyle w:val="000000000000" w:firstRow="0" w:lastRow="0" w:firstColumn="0" w:lastColumn="0" w:oddVBand="0" w:evenVBand="0" w:oddHBand="0" w:evenHBand="0" w:firstRowFirstColumn="0" w:firstRowLastColumn="0" w:lastRowFirstColumn="0" w:lastRowLastColumn="0"/>
              <w:rPr>
                <w:ins w:id="130" w:author="Chelsvig, Emma" w:date="2020-01-13T10:18:00Z"/>
                <w:rFonts w:ascii="Times New Roman" w:eastAsia="Times New Roman" w:hAnsi="Times New Roman" w:cs="Times New Roman"/>
                <w:color w:val="000000"/>
                <w:sz w:val="24"/>
                <w:szCs w:val="24"/>
              </w:rPr>
            </w:pPr>
            <w:ins w:id="131" w:author="Chelsvig, Emma" w:date="2020-01-13T10:18:00Z">
              <w:r w:rsidRPr="00954A4B">
                <w:rPr>
                  <w:rFonts w:ascii="Times New Roman" w:eastAsia="Times New Roman" w:hAnsi="Times New Roman" w:cs="Times New Roman"/>
                  <w:color w:val="000000"/>
                  <w:sz w:val="24"/>
                  <w:szCs w:val="24"/>
                </w:rPr>
                <w:t>2</w:t>
              </w:r>
            </w:ins>
          </w:p>
        </w:tc>
        <w:tc>
          <w:tcPr>
            <w:tcW w:w="1350" w:type="dxa"/>
            <w:hideMark/>
          </w:tcPr>
          <w:p w14:paraId="22EB81CA" w14:textId="77777777" w:rsidR="00347856" w:rsidRPr="00954A4B" w:rsidRDefault="00347856" w:rsidP="002A76F4">
            <w:pPr>
              <w:jc w:val="center"/>
              <w:cnfStyle w:val="000000000000" w:firstRow="0" w:lastRow="0" w:firstColumn="0" w:lastColumn="0" w:oddVBand="0" w:evenVBand="0" w:oddHBand="0" w:evenHBand="0" w:firstRowFirstColumn="0" w:firstRowLastColumn="0" w:lastRowFirstColumn="0" w:lastRowLastColumn="0"/>
              <w:rPr>
                <w:ins w:id="132" w:author="Chelsvig, Emma" w:date="2020-01-13T10:18:00Z"/>
                <w:rFonts w:ascii="Times New Roman" w:eastAsia="Times New Roman" w:hAnsi="Times New Roman" w:cs="Times New Roman"/>
                <w:color w:val="000000"/>
                <w:sz w:val="24"/>
                <w:szCs w:val="24"/>
              </w:rPr>
            </w:pPr>
            <w:ins w:id="133" w:author="Chelsvig, Emma" w:date="2020-01-13T10:18:00Z">
              <w:r w:rsidRPr="00954A4B">
                <w:rPr>
                  <w:rFonts w:ascii="Times New Roman" w:eastAsia="Times New Roman" w:hAnsi="Times New Roman" w:cs="Times New Roman"/>
                  <w:color w:val="000000"/>
                  <w:sz w:val="24"/>
                  <w:szCs w:val="24"/>
                </w:rPr>
                <w:t>2</w:t>
              </w:r>
            </w:ins>
          </w:p>
        </w:tc>
        <w:tc>
          <w:tcPr>
            <w:tcW w:w="1350" w:type="dxa"/>
            <w:hideMark/>
          </w:tcPr>
          <w:p w14:paraId="3FDEEECF" w14:textId="77777777" w:rsidR="00347856" w:rsidRPr="00954A4B" w:rsidRDefault="00347856" w:rsidP="002A76F4">
            <w:pPr>
              <w:jc w:val="center"/>
              <w:cnfStyle w:val="000000000000" w:firstRow="0" w:lastRow="0" w:firstColumn="0" w:lastColumn="0" w:oddVBand="0" w:evenVBand="0" w:oddHBand="0" w:evenHBand="0" w:firstRowFirstColumn="0" w:firstRowLastColumn="0" w:lastRowFirstColumn="0" w:lastRowLastColumn="0"/>
              <w:rPr>
                <w:ins w:id="134" w:author="Chelsvig, Emma" w:date="2020-01-13T10:18:00Z"/>
                <w:rFonts w:ascii="Times New Roman" w:eastAsia="Times New Roman" w:hAnsi="Times New Roman" w:cs="Times New Roman"/>
                <w:color w:val="000000"/>
                <w:sz w:val="24"/>
                <w:szCs w:val="24"/>
              </w:rPr>
            </w:pPr>
            <w:ins w:id="135" w:author="Chelsvig, Emma" w:date="2020-01-13T10:18:00Z">
              <w:r w:rsidRPr="00954A4B">
                <w:rPr>
                  <w:rFonts w:ascii="Times New Roman" w:eastAsia="Times New Roman" w:hAnsi="Times New Roman" w:cs="Times New Roman"/>
                  <w:color w:val="000000"/>
                  <w:sz w:val="24"/>
                  <w:szCs w:val="24"/>
                </w:rPr>
                <w:t>2</w:t>
              </w:r>
            </w:ins>
          </w:p>
        </w:tc>
      </w:tr>
      <w:tr w:rsidR="00347856" w:rsidRPr="00954A4B" w14:paraId="289A8BD9" w14:textId="77777777" w:rsidTr="002A76F4">
        <w:trPr>
          <w:cnfStyle w:val="000000100000" w:firstRow="0" w:lastRow="0" w:firstColumn="0" w:lastColumn="0" w:oddVBand="0" w:evenVBand="0" w:oddHBand="1" w:evenHBand="0" w:firstRowFirstColumn="0" w:firstRowLastColumn="0" w:lastRowFirstColumn="0" w:lastRowLastColumn="0"/>
          <w:trHeight w:val="278"/>
          <w:ins w:id="136" w:author="Chelsvig, Emma" w:date="2020-01-13T10:18:00Z"/>
        </w:trPr>
        <w:tc>
          <w:tcPr>
            <w:cnfStyle w:val="001000000000" w:firstRow="0" w:lastRow="0" w:firstColumn="1" w:lastColumn="0" w:oddVBand="0" w:evenVBand="0" w:oddHBand="0" w:evenHBand="0" w:firstRowFirstColumn="0" w:firstRowLastColumn="0" w:lastRowFirstColumn="0" w:lastRowLastColumn="0"/>
            <w:tcW w:w="3330" w:type="dxa"/>
            <w:hideMark/>
          </w:tcPr>
          <w:p w14:paraId="4C69A033" w14:textId="77777777" w:rsidR="00347856" w:rsidRPr="00954A4B" w:rsidRDefault="00347856" w:rsidP="002A76F4">
            <w:pPr>
              <w:rPr>
                <w:ins w:id="137" w:author="Chelsvig, Emma" w:date="2020-01-13T10:18:00Z"/>
                <w:rFonts w:ascii="Times New Roman" w:eastAsia="Times New Roman" w:hAnsi="Times New Roman" w:cs="Times New Roman"/>
                <w:b w:val="0"/>
                <w:color w:val="000000"/>
                <w:sz w:val="24"/>
                <w:szCs w:val="24"/>
              </w:rPr>
            </w:pPr>
            <w:ins w:id="138" w:author="Chelsvig, Emma" w:date="2020-01-13T10:18:00Z">
              <w:r w:rsidRPr="00954A4B">
                <w:rPr>
                  <w:rFonts w:ascii="Times New Roman" w:eastAsia="Times New Roman" w:hAnsi="Times New Roman" w:cs="Times New Roman"/>
                  <w:b w:val="0"/>
                  <w:color w:val="000000"/>
                  <w:sz w:val="24"/>
                  <w:szCs w:val="24"/>
                </w:rPr>
                <w:t xml:space="preserve">Maximum Depth (m) </w:t>
              </w:r>
            </w:ins>
          </w:p>
        </w:tc>
        <w:tc>
          <w:tcPr>
            <w:tcW w:w="1170" w:type="dxa"/>
            <w:hideMark/>
          </w:tcPr>
          <w:p w14:paraId="0B339C6C"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139" w:author="Chelsvig, Emma" w:date="2020-01-13T10:18:00Z"/>
                <w:rFonts w:ascii="Times New Roman" w:eastAsia="Times New Roman" w:hAnsi="Times New Roman" w:cs="Times New Roman"/>
                <w:color w:val="000000"/>
                <w:sz w:val="24"/>
                <w:szCs w:val="24"/>
              </w:rPr>
            </w:pPr>
            <w:ins w:id="140" w:author="Chelsvig, Emma" w:date="2020-01-13T10:18:00Z">
              <w:r w:rsidRPr="00954A4B">
                <w:rPr>
                  <w:rFonts w:ascii="Times New Roman" w:eastAsia="Times New Roman" w:hAnsi="Times New Roman" w:cs="Times New Roman"/>
                  <w:color w:val="000000"/>
                  <w:sz w:val="24"/>
                  <w:szCs w:val="24"/>
                </w:rPr>
                <w:t>2</w:t>
              </w:r>
            </w:ins>
          </w:p>
        </w:tc>
        <w:tc>
          <w:tcPr>
            <w:tcW w:w="1350" w:type="dxa"/>
            <w:hideMark/>
          </w:tcPr>
          <w:p w14:paraId="5604912F"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141" w:author="Chelsvig, Emma" w:date="2020-01-13T10:18:00Z"/>
                <w:rFonts w:ascii="Times New Roman" w:eastAsia="Times New Roman" w:hAnsi="Times New Roman" w:cs="Times New Roman"/>
                <w:color w:val="000000"/>
                <w:sz w:val="24"/>
                <w:szCs w:val="24"/>
              </w:rPr>
            </w:pPr>
            <w:ins w:id="142" w:author="Chelsvig, Emma" w:date="2020-01-13T10:18:00Z">
              <w:r w:rsidRPr="00954A4B">
                <w:rPr>
                  <w:rFonts w:ascii="Times New Roman" w:eastAsia="Times New Roman" w:hAnsi="Times New Roman" w:cs="Times New Roman"/>
                  <w:color w:val="000000"/>
                  <w:sz w:val="24"/>
                  <w:szCs w:val="24"/>
                </w:rPr>
                <w:t>2</w:t>
              </w:r>
            </w:ins>
          </w:p>
        </w:tc>
        <w:tc>
          <w:tcPr>
            <w:tcW w:w="1350" w:type="dxa"/>
            <w:hideMark/>
          </w:tcPr>
          <w:p w14:paraId="08428986"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143" w:author="Chelsvig, Emma" w:date="2020-01-13T10:18:00Z"/>
                <w:rFonts w:ascii="Times New Roman" w:eastAsia="Times New Roman" w:hAnsi="Times New Roman" w:cs="Times New Roman"/>
                <w:color w:val="000000"/>
                <w:sz w:val="24"/>
                <w:szCs w:val="24"/>
              </w:rPr>
            </w:pPr>
            <w:ins w:id="144" w:author="Chelsvig, Emma" w:date="2020-01-13T10:18:00Z">
              <w:r w:rsidRPr="00954A4B">
                <w:rPr>
                  <w:rFonts w:ascii="Times New Roman" w:eastAsia="Times New Roman" w:hAnsi="Times New Roman" w:cs="Times New Roman"/>
                  <w:color w:val="000000"/>
                  <w:sz w:val="24"/>
                  <w:szCs w:val="24"/>
                </w:rPr>
                <w:t>2</w:t>
              </w:r>
            </w:ins>
          </w:p>
        </w:tc>
        <w:tc>
          <w:tcPr>
            <w:tcW w:w="1350" w:type="dxa"/>
            <w:hideMark/>
          </w:tcPr>
          <w:p w14:paraId="7BA29E29"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145" w:author="Chelsvig, Emma" w:date="2020-01-13T10:18:00Z"/>
                <w:rFonts w:ascii="Times New Roman" w:eastAsia="Times New Roman" w:hAnsi="Times New Roman" w:cs="Times New Roman"/>
                <w:color w:val="000000"/>
                <w:sz w:val="24"/>
                <w:szCs w:val="24"/>
              </w:rPr>
            </w:pPr>
            <w:ins w:id="146" w:author="Chelsvig, Emma" w:date="2020-01-13T10:18:00Z">
              <w:r w:rsidRPr="00954A4B">
                <w:rPr>
                  <w:rFonts w:ascii="Times New Roman" w:eastAsia="Times New Roman" w:hAnsi="Times New Roman" w:cs="Times New Roman"/>
                  <w:color w:val="000000"/>
                  <w:sz w:val="24"/>
                  <w:szCs w:val="24"/>
                </w:rPr>
                <w:t>2</w:t>
              </w:r>
            </w:ins>
          </w:p>
        </w:tc>
      </w:tr>
      <w:tr w:rsidR="00347856" w:rsidRPr="00954A4B" w14:paraId="7B21B223" w14:textId="77777777" w:rsidTr="002A76F4">
        <w:trPr>
          <w:trHeight w:val="278"/>
          <w:ins w:id="147" w:author="Chelsvig, Emma" w:date="2020-01-13T10:18:00Z"/>
        </w:trPr>
        <w:tc>
          <w:tcPr>
            <w:cnfStyle w:val="001000000000" w:firstRow="0" w:lastRow="0" w:firstColumn="1" w:lastColumn="0" w:oddVBand="0" w:evenVBand="0" w:oddHBand="0" w:evenHBand="0" w:firstRowFirstColumn="0" w:firstRowLastColumn="0" w:lastRowFirstColumn="0" w:lastRowLastColumn="0"/>
            <w:tcW w:w="3330" w:type="dxa"/>
            <w:hideMark/>
          </w:tcPr>
          <w:p w14:paraId="4BF3CE89" w14:textId="77777777" w:rsidR="00347856" w:rsidRPr="00954A4B" w:rsidRDefault="00347856" w:rsidP="002A76F4">
            <w:pPr>
              <w:rPr>
                <w:ins w:id="148" w:author="Chelsvig, Emma" w:date="2020-01-13T10:18:00Z"/>
                <w:rFonts w:ascii="Times New Roman" w:eastAsia="Times New Roman" w:hAnsi="Times New Roman" w:cs="Times New Roman"/>
                <w:b w:val="0"/>
                <w:color w:val="000000"/>
                <w:sz w:val="24"/>
                <w:szCs w:val="24"/>
              </w:rPr>
            </w:pPr>
            <w:ins w:id="149" w:author="Chelsvig, Emma" w:date="2020-01-13T10:18:00Z">
              <w:r w:rsidRPr="00954A4B">
                <w:rPr>
                  <w:rFonts w:ascii="Times New Roman" w:eastAsia="Times New Roman" w:hAnsi="Times New Roman" w:cs="Times New Roman"/>
                  <w:b w:val="0"/>
                  <w:color w:val="000000"/>
                  <w:sz w:val="24"/>
                  <w:szCs w:val="24"/>
                </w:rPr>
                <w:t xml:space="preserve">Hydraulic Length (m) </w:t>
              </w:r>
            </w:ins>
          </w:p>
        </w:tc>
        <w:tc>
          <w:tcPr>
            <w:tcW w:w="1170" w:type="dxa"/>
            <w:hideMark/>
          </w:tcPr>
          <w:p w14:paraId="63473B47" w14:textId="77777777" w:rsidR="00347856" w:rsidRPr="00954A4B" w:rsidRDefault="00347856" w:rsidP="002A76F4">
            <w:pPr>
              <w:jc w:val="center"/>
              <w:cnfStyle w:val="000000000000" w:firstRow="0" w:lastRow="0" w:firstColumn="0" w:lastColumn="0" w:oddVBand="0" w:evenVBand="0" w:oddHBand="0" w:evenHBand="0" w:firstRowFirstColumn="0" w:firstRowLastColumn="0" w:lastRowFirstColumn="0" w:lastRowLastColumn="0"/>
              <w:rPr>
                <w:ins w:id="150" w:author="Chelsvig, Emma" w:date="2020-01-13T10:18:00Z"/>
                <w:rFonts w:ascii="Times New Roman" w:eastAsia="Times New Roman" w:hAnsi="Times New Roman" w:cs="Times New Roman"/>
                <w:color w:val="000000"/>
                <w:sz w:val="24"/>
                <w:szCs w:val="24"/>
              </w:rPr>
            </w:pPr>
            <w:ins w:id="151" w:author="Chelsvig, Emma" w:date="2020-01-13T10:18:00Z">
              <w:r w:rsidRPr="00954A4B">
                <w:rPr>
                  <w:rFonts w:ascii="Times New Roman" w:eastAsia="Times New Roman" w:hAnsi="Times New Roman" w:cs="Times New Roman"/>
                  <w:color w:val="000000"/>
                  <w:sz w:val="24"/>
                  <w:szCs w:val="24"/>
                </w:rPr>
                <w:t>2400</w:t>
              </w:r>
            </w:ins>
          </w:p>
        </w:tc>
        <w:tc>
          <w:tcPr>
            <w:tcW w:w="1350" w:type="dxa"/>
            <w:hideMark/>
          </w:tcPr>
          <w:p w14:paraId="3EBA0702" w14:textId="77777777" w:rsidR="00347856" w:rsidRPr="00954A4B" w:rsidRDefault="00347856" w:rsidP="002A76F4">
            <w:pPr>
              <w:jc w:val="center"/>
              <w:cnfStyle w:val="000000000000" w:firstRow="0" w:lastRow="0" w:firstColumn="0" w:lastColumn="0" w:oddVBand="0" w:evenVBand="0" w:oddHBand="0" w:evenHBand="0" w:firstRowFirstColumn="0" w:firstRowLastColumn="0" w:lastRowFirstColumn="0" w:lastRowLastColumn="0"/>
              <w:rPr>
                <w:ins w:id="152" w:author="Chelsvig, Emma" w:date="2020-01-13T10:18:00Z"/>
                <w:rFonts w:ascii="Times New Roman" w:eastAsia="Times New Roman" w:hAnsi="Times New Roman" w:cs="Times New Roman"/>
                <w:color w:val="000000"/>
                <w:sz w:val="24"/>
                <w:szCs w:val="24"/>
              </w:rPr>
            </w:pPr>
            <w:ins w:id="153" w:author="Chelsvig, Emma" w:date="2020-01-13T10:18:00Z">
              <w:r w:rsidRPr="00954A4B">
                <w:rPr>
                  <w:rFonts w:ascii="Times New Roman" w:eastAsia="Times New Roman" w:hAnsi="Times New Roman" w:cs="Times New Roman"/>
                  <w:color w:val="000000"/>
                  <w:sz w:val="24"/>
                  <w:szCs w:val="24"/>
                </w:rPr>
                <w:t>2400</w:t>
              </w:r>
            </w:ins>
          </w:p>
        </w:tc>
        <w:tc>
          <w:tcPr>
            <w:tcW w:w="1350" w:type="dxa"/>
            <w:hideMark/>
          </w:tcPr>
          <w:p w14:paraId="01ABA701" w14:textId="77777777" w:rsidR="00347856" w:rsidRPr="00954A4B" w:rsidRDefault="00347856" w:rsidP="002A76F4">
            <w:pPr>
              <w:jc w:val="center"/>
              <w:cnfStyle w:val="000000000000" w:firstRow="0" w:lastRow="0" w:firstColumn="0" w:lastColumn="0" w:oddVBand="0" w:evenVBand="0" w:oddHBand="0" w:evenHBand="0" w:firstRowFirstColumn="0" w:firstRowLastColumn="0" w:lastRowFirstColumn="0" w:lastRowLastColumn="0"/>
              <w:rPr>
                <w:ins w:id="154" w:author="Chelsvig, Emma" w:date="2020-01-13T10:18:00Z"/>
                <w:rFonts w:ascii="Times New Roman" w:eastAsia="Times New Roman" w:hAnsi="Times New Roman" w:cs="Times New Roman"/>
                <w:color w:val="000000"/>
                <w:sz w:val="24"/>
                <w:szCs w:val="24"/>
              </w:rPr>
            </w:pPr>
            <w:ins w:id="155" w:author="Chelsvig, Emma" w:date="2020-01-13T10:18:00Z">
              <w:r w:rsidRPr="00954A4B">
                <w:rPr>
                  <w:rFonts w:ascii="Times New Roman" w:eastAsia="Times New Roman" w:hAnsi="Times New Roman" w:cs="Times New Roman"/>
                  <w:color w:val="000000"/>
                  <w:sz w:val="24"/>
                  <w:szCs w:val="24"/>
                </w:rPr>
                <w:t>2000</w:t>
              </w:r>
            </w:ins>
          </w:p>
        </w:tc>
        <w:tc>
          <w:tcPr>
            <w:tcW w:w="1350" w:type="dxa"/>
            <w:hideMark/>
          </w:tcPr>
          <w:p w14:paraId="31328B95" w14:textId="77777777" w:rsidR="00347856" w:rsidRPr="00954A4B" w:rsidRDefault="00347856" w:rsidP="002A76F4">
            <w:pPr>
              <w:jc w:val="center"/>
              <w:cnfStyle w:val="000000000000" w:firstRow="0" w:lastRow="0" w:firstColumn="0" w:lastColumn="0" w:oddVBand="0" w:evenVBand="0" w:oddHBand="0" w:evenHBand="0" w:firstRowFirstColumn="0" w:firstRowLastColumn="0" w:lastRowFirstColumn="0" w:lastRowLastColumn="0"/>
              <w:rPr>
                <w:ins w:id="156" w:author="Chelsvig, Emma" w:date="2020-01-13T10:18:00Z"/>
                <w:rFonts w:ascii="Times New Roman" w:eastAsia="Times New Roman" w:hAnsi="Times New Roman" w:cs="Times New Roman"/>
                <w:color w:val="000000"/>
                <w:sz w:val="24"/>
                <w:szCs w:val="24"/>
              </w:rPr>
            </w:pPr>
            <w:ins w:id="157" w:author="Chelsvig, Emma" w:date="2020-01-13T10:18:00Z">
              <w:r w:rsidRPr="00954A4B">
                <w:rPr>
                  <w:rFonts w:ascii="Times New Roman" w:eastAsia="Times New Roman" w:hAnsi="Times New Roman" w:cs="Times New Roman"/>
                  <w:color w:val="000000"/>
                  <w:sz w:val="24"/>
                  <w:szCs w:val="24"/>
                </w:rPr>
                <w:t>2000</w:t>
              </w:r>
            </w:ins>
          </w:p>
        </w:tc>
      </w:tr>
      <w:tr w:rsidR="00347856" w:rsidRPr="00954A4B" w14:paraId="5A11BFF2" w14:textId="77777777" w:rsidTr="002A76F4">
        <w:trPr>
          <w:cnfStyle w:val="000000100000" w:firstRow="0" w:lastRow="0" w:firstColumn="0" w:lastColumn="0" w:oddVBand="0" w:evenVBand="0" w:oddHBand="1" w:evenHBand="0" w:firstRowFirstColumn="0" w:firstRowLastColumn="0" w:lastRowFirstColumn="0" w:lastRowLastColumn="0"/>
          <w:trHeight w:hRule="exact" w:val="579"/>
          <w:ins w:id="158" w:author="Chelsvig, Emma" w:date="2020-01-13T10:18:00Z"/>
        </w:trPr>
        <w:tc>
          <w:tcPr>
            <w:cnfStyle w:val="001000000000" w:firstRow="0" w:lastRow="0" w:firstColumn="1" w:lastColumn="0" w:oddVBand="0" w:evenVBand="0" w:oddHBand="0" w:evenHBand="0" w:firstRowFirstColumn="0" w:firstRowLastColumn="0" w:lastRowFirstColumn="0" w:lastRowLastColumn="0"/>
            <w:tcW w:w="3330" w:type="dxa"/>
            <w:noWrap/>
            <w:hideMark/>
          </w:tcPr>
          <w:p w14:paraId="56BBE5D8" w14:textId="77777777" w:rsidR="00347856" w:rsidRPr="00954A4B" w:rsidRDefault="00347856" w:rsidP="002A76F4">
            <w:pPr>
              <w:rPr>
                <w:ins w:id="159" w:author="Chelsvig, Emma" w:date="2020-01-13T10:18:00Z"/>
                <w:rFonts w:ascii="Times New Roman" w:eastAsia="Times New Roman" w:hAnsi="Times New Roman" w:cs="Times New Roman"/>
                <w:color w:val="000000"/>
                <w:sz w:val="24"/>
                <w:szCs w:val="24"/>
              </w:rPr>
            </w:pPr>
            <w:ins w:id="160" w:author="Chelsvig, Emma" w:date="2020-01-13T10:18:00Z">
              <w:r w:rsidRPr="00954A4B">
                <w:rPr>
                  <w:rFonts w:ascii="Times New Roman" w:eastAsia="Times New Roman" w:hAnsi="Times New Roman" w:cs="Times New Roman"/>
                  <w:color w:val="000000"/>
                  <w:sz w:val="24"/>
                  <w:szCs w:val="24"/>
                </w:rPr>
                <w:t>Water Body Physical Parameters – Water Column</w:t>
              </w:r>
            </w:ins>
          </w:p>
        </w:tc>
        <w:tc>
          <w:tcPr>
            <w:tcW w:w="1170" w:type="dxa"/>
            <w:noWrap/>
            <w:hideMark/>
          </w:tcPr>
          <w:p w14:paraId="016D7680"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161" w:author="Chelsvig, Emma" w:date="2020-01-13T10:18:00Z"/>
                <w:rFonts w:ascii="Times New Roman" w:eastAsia="Times New Roman" w:hAnsi="Times New Roman" w:cs="Times New Roman"/>
                <w:b/>
                <w:bCs/>
                <w:color w:val="000000"/>
                <w:sz w:val="24"/>
                <w:szCs w:val="24"/>
              </w:rPr>
            </w:pPr>
            <w:ins w:id="162" w:author="Chelsvig, Emma" w:date="2020-01-13T10:18:00Z">
              <w:r w:rsidRPr="00954A4B">
                <w:rPr>
                  <w:rFonts w:ascii="Times New Roman" w:eastAsia="Times New Roman" w:hAnsi="Times New Roman" w:cs="Times New Roman"/>
                  <w:b/>
                  <w:bCs/>
                  <w:color w:val="000000"/>
                  <w:sz w:val="24"/>
                  <w:szCs w:val="24"/>
                </w:rPr>
                <w:t>USEPA Pond</w:t>
              </w:r>
            </w:ins>
          </w:p>
        </w:tc>
        <w:tc>
          <w:tcPr>
            <w:tcW w:w="1350" w:type="dxa"/>
            <w:noWrap/>
            <w:hideMark/>
          </w:tcPr>
          <w:p w14:paraId="5F67B69C"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163" w:author="Chelsvig, Emma" w:date="2020-01-13T10:18:00Z"/>
                <w:rFonts w:ascii="Times New Roman" w:eastAsia="Times New Roman" w:hAnsi="Times New Roman" w:cs="Times New Roman"/>
                <w:b/>
                <w:bCs/>
                <w:color w:val="000000"/>
                <w:sz w:val="24"/>
                <w:szCs w:val="24"/>
              </w:rPr>
            </w:pPr>
            <w:ins w:id="164" w:author="Chelsvig, Emma" w:date="2020-01-13T10:18:00Z">
              <w:r w:rsidRPr="00954A4B">
                <w:rPr>
                  <w:rFonts w:ascii="Times New Roman" w:eastAsia="Times New Roman" w:hAnsi="Times New Roman" w:cs="Times New Roman"/>
                  <w:b/>
                  <w:bCs/>
                  <w:color w:val="000000"/>
                  <w:sz w:val="24"/>
                  <w:szCs w:val="24"/>
                </w:rPr>
                <w:t>USEPA Pond</w:t>
              </w:r>
            </w:ins>
          </w:p>
        </w:tc>
        <w:tc>
          <w:tcPr>
            <w:tcW w:w="1350" w:type="dxa"/>
            <w:noWrap/>
            <w:hideMark/>
          </w:tcPr>
          <w:p w14:paraId="28D55BA9"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165" w:author="Chelsvig, Emma" w:date="2020-01-13T10:18:00Z"/>
                <w:rFonts w:ascii="Times New Roman" w:eastAsia="Times New Roman" w:hAnsi="Times New Roman" w:cs="Times New Roman"/>
                <w:b/>
                <w:bCs/>
                <w:color w:val="000000"/>
                <w:sz w:val="24"/>
                <w:szCs w:val="24"/>
              </w:rPr>
            </w:pPr>
            <w:ins w:id="166" w:author="Chelsvig, Emma" w:date="2020-01-13T10:18:00Z">
              <w:r w:rsidRPr="00954A4B">
                <w:rPr>
                  <w:rFonts w:ascii="Times New Roman" w:eastAsia="Times New Roman" w:hAnsi="Times New Roman" w:cs="Times New Roman"/>
                  <w:b/>
                  <w:bCs/>
                  <w:color w:val="000000"/>
                  <w:sz w:val="24"/>
                  <w:szCs w:val="24"/>
                </w:rPr>
                <w:t>USEPA</w:t>
              </w:r>
            </w:ins>
          </w:p>
          <w:p w14:paraId="1C2A314C"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167" w:author="Chelsvig, Emma" w:date="2020-01-13T10:18:00Z"/>
                <w:rFonts w:ascii="Times New Roman" w:eastAsia="Times New Roman" w:hAnsi="Times New Roman" w:cs="Times New Roman"/>
                <w:b/>
                <w:bCs/>
                <w:color w:val="000000"/>
                <w:sz w:val="24"/>
                <w:szCs w:val="24"/>
              </w:rPr>
            </w:pPr>
            <w:ins w:id="168" w:author="Chelsvig, Emma" w:date="2020-01-13T10:18:00Z">
              <w:r w:rsidRPr="00954A4B">
                <w:rPr>
                  <w:rFonts w:ascii="Times New Roman" w:eastAsia="Times New Roman" w:hAnsi="Times New Roman" w:cs="Times New Roman"/>
                  <w:b/>
                  <w:bCs/>
                  <w:color w:val="000000"/>
                  <w:sz w:val="24"/>
                  <w:szCs w:val="24"/>
                </w:rPr>
                <w:t>Pond</w:t>
              </w:r>
            </w:ins>
          </w:p>
        </w:tc>
        <w:tc>
          <w:tcPr>
            <w:tcW w:w="1350" w:type="dxa"/>
            <w:noWrap/>
            <w:hideMark/>
          </w:tcPr>
          <w:p w14:paraId="19B1EE5A"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169" w:author="Chelsvig, Emma" w:date="2020-01-13T10:18:00Z"/>
                <w:rFonts w:ascii="Times New Roman" w:eastAsia="Times New Roman" w:hAnsi="Times New Roman" w:cs="Times New Roman"/>
                <w:b/>
                <w:bCs/>
                <w:color w:val="000000"/>
                <w:sz w:val="24"/>
                <w:szCs w:val="24"/>
              </w:rPr>
            </w:pPr>
            <w:ins w:id="170" w:author="Chelsvig, Emma" w:date="2020-01-13T10:18:00Z">
              <w:r w:rsidRPr="00954A4B">
                <w:rPr>
                  <w:rFonts w:ascii="Times New Roman" w:eastAsia="Times New Roman" w:hAnsi="Times New Roman" w:cs="Times New Roman"/>
                  <w:b/>
                  <w:bCs/>
                  <w:color w:val="000000"/>
                  <w:sz w:val="24"/>
                  <w:szCs w:val="24"/>
                </w:rPr>
                <w:t>USEPA Pond</w:t>
              </w:r>
            </w:ins>
          </w:p>
        </w:tc>
      </w:tr>
      <w:tr w:rsidR="00347856" w:rsidRPr="00954A4B" w14:paraId="1A9A87E2" w14:textId="77777777" w:rsidTr="002A76F4">
        <w:trPr>
          <w:trHeight w:val="278"/>
          <w:ins w:id="171" w:author="Chelsvig, Emma" w:date="2020-01-13T10:18:00Z"/>
        </w:trPr>
        <w:tc>
          <w:tcPr>
            <w:cnfStyle w:val="001000000000" w:firstRow="0" w:lastRow="0" w:firstColumn="1" w:lastColumn="0" w:oddVBand="0" w:evenVBand="0" w:oddHBand="0" w:evenHBand="0" w:firstRowFirstColumn="0" w:firstRowLastColumn="0" w:lastRowFirstColumn="0" w:lastRowLastColumn="0"/>
            <w:tcW w:w="3330" w:type="dxa"/>
            <w:hideMark/>
          </w:tcPr>
          <w:p w14:paraId="75FD8B2A" w14:textId="77777777" w:rsidR="00347856" w:rsidRPr="00954A4B" w:rsidRDefault="00347856" w:rsidP="002A76F4">
            <w:pPr>
              <w:rPr>
                <w:ins w:id="172" w:author="Chelsvig, Emma" w:date="2020-01-13T10:18:00Z"/>
                <w:rFonts w:ascii="Times New Roman" w:eastAsia="Times New Roman" w:hAnsi="Times New Roman" w:cs="Times New Roman"/>
                <w:b w:val="0"/>
                <w:color w:val="000000"/>
                <w:sz w:val="24"/>
                <w:szCs w:val="24"/>
              </w:rPr>
            </w:pPr>
            <w:proofErr w:type="spellStart"/>
            <w:ins w:id="173" w:author="Chelsvig, Emma" w:date="2020-01-13T10:18:00Z">
              <w:r w:rsidRPr="00954A4B">
                <w:rPr>
                  <w:rFonts w:ascii="Times New Roman" w:eastAsia="Times New Roman" w:hAnsi="Times New Roman" w:cs="Times New Roman"/>
                  <w:b w:val="0"/>
                  <w:color w:val="000000"/>
                  <w:sz w:val="24"/>
                  <w:szCs w:val="24"/>
                </w:rPr>
                <w:t>DFAC</w:t>
              </w:r>
              <w:r w:rsidRPr="00954A4B">
                <w:rPr>
                  <w:rFonts w:ascii="Times New Roman" w:eastAsia="Times New Roman" w:hAnsi="Times New Roman" w:cs="Times New Roman"/>
                  <w:b w:val="0"/>
                  <w:color w:val="000000"/>
                  <w:sz w:val="24"/>
                  <w:szCs w:val="24"/>
                  <w:vertAlign w:val="superscript"/>
                </w:rPr>
                <w:t>a</w:t>
              </w:r>
              <w:proofErr w:type="spellEnd"/>
              <w:r w:rsidRPr="00954A4B">
                <w:rPr>
                  <w:rFonts w:ascii="Times New Roman" w:eastAsia="Times New Roman" w:hAnsi="Times New Roman" w:cs="Times New Roman"/>
                  <w:b w:val="0"/>
                  <w:color w:val="000000"/>
                  <w:sz w:val="24"/>
                  <w:szCs w:val="24"/>
                </w:rPr>
                <w:t xml:space="preserve"> </w:t>
              </w:r>
            </w:ins>
          </w:p>
        </w:tc>
        <w:tc>
          <w:tcPr>
            <w:tcW w:w="1170" w:type="dxa"/>
            <w:hideMark/>
          </w:tcPr>
          <w:p w14:paraId="1AD0CBD0" w14:textId="77777777" w:rsidR="00347856" w:rsidRPr="00954A4B" w:rsidRDefault="00347856" w:rsidP="002A76F4">
            <w:pPr>
              <w:jc w:val="center"/>
              <w:cnfStyle w:val="000000000000" w:firstRow="0" w:lastRow="0" w:firstColumn="0" w:lastColumn="0" w:oddVBand="0" w:evenVBand="0" w:oddHBand="0" w:evenHBand="0" w:firstRowFirstColumn="0" w:firstRowLastColumn="0" w:lastRowFirstColumn="0" w:lastRowLastColumn="0"/>
              <w:rPr>
                <w:ins w:id="174" w:author="Chelsvig, Emma" w:date="2020-01-13T10:18:00Z"/>
                <w:rFonts w:ascii="Times New Roman" w:eastAsia="Times New Roman" w:hAnsi="Times New Roman" w:cs="Times New Roman"/>
                <w:color w:val="000000"/>
                <w:sz w:val="24"/>
                <w:szCs w:val="24"/>
              </w:rPr>
            </w:pPr>
            <w:ins w:id="175" w:author="Chelsvig, Emma" w:date="2020-01-13T10:18:00Z">
              <w:r w:rsidRPr="00954A4B">
                <w:rPr>
                  <w:rFonts w:ascii="Times New Roman" w:eastAsia="Times New Roman" w:hAnsi="Times New Roman" w:cs="Times New Roman"/>
                  <w:color w:val="000000"/>
                  <w:sz w:val="24"/>
                  <w:szCs w:val="24"/>
                </w:rPr>
                <w:t>1.19</w:t>
              </w:r>
            </w:ins>
          </w:p>
        </w:tc>
        <w:tc>
          <w:tcPr>
            <w:tcW w:w="1350" w:type="dxa"/>
            <w:hideMark/>
          </w:tcPr>
          <w:p w14:paraId="5727A049" w14:textId="77777777" w:rsidR="00347856" w:rsidRPr="00954A4B" w:rsidRDefault="00347856" w:rsidP="002A76F4">
            <w:pPr>
              <w:jc w:val="center"/>
              <w:cnfStyle w:val="000000000000" w:firstRow="0" w:lastRow="0" w:firstColumn="0" w:lastColumn="0" w:oddVBand="0" w:evenVBand="0" w:oddHBand="0" w:evenHBand="0" w:firstRowFirstColumn="0" w:firstRowLastColumn="0" w:lastRowFirstColumn="0" w:lastRowLastColumn="0"/>
              <w:rPr>
                <w:ins w:id="176" w:author="Chelsvig, Emma" w:date="2020-01-13T10:18:00Z"/>
                <w:rFonts w:ascii="Times New Roman" w:eastAsia="Times New Roman" w:hAnsi="Times New Roman" w:cs="Times New Roman"/>
                <w:color w:val="000000"/>
                <w:sz w:val="24"/>
                <w:szCs w:val="24"/>
              </w:rPr>
            </w:pPr>
            <w:ins w:id="177" w:author="Chelsvig, Emma" w:date="2020-01-13T10:18:00Z">
              <w:r w:rsidRPr="00954A4B">
                <w:rPr>
                  <w:rFonts w:ascii="Times New Roman" w:eastAsia="Times New Roman" w:hAnsi="Times New Roman" w:cs="Times New Roman"/>
                  <w:color w:val="000000"/>
                  <w:sz w:val="24"/>
                  <w:szCs w:val="24"/>
                </w:rPr>
                <w:t>1.19</w:t>
              </w:r>
            </w:ins>
          </w:p>
        </w:tc>
        <w:tc>
          <w:tcPr>
            <w:tcW w:w="1350" w:type="dxa"/>
            <w:hideMark/>
          </w:tcPr>
          <w:p w14:paraId="263CF36D" w14:textId="77777777" w:rsidR="00347856" w:rsidRPr="00954A4B" w:rsidRDefault="00347856" w:rsidP="002A76F4">
            <w:pPr>
              <w:jc w:val="center"/>
              <w:cnfStyle w:val="000000000000" w:firstRow="0" w:lastRow="0" w:firstColumn="0" w:lastColumn="0" w:oddVBand="0" w:evenVBand="0" w:oddHBand="0" w:evenHBand="0" w:firstRowFirstColumn="0" w:firstRowLastColumn="0" w:lastRowFirstColumn="0" w:lastRowLastColumn="0"/>
              <w:rPr>
                <w:ins w:id="178" w:author="Chelsvig, Emma" w:date="2020-01-13T10:18:00Z"/>
                <w:rFonts w:ascii="Times New Roman" w:eastAsia="Times New Roman" w:hAnsi="Times New Roman" w:cs="Times New Roman"/>
                <w:color w:val="000000"/>
                <w:sz w:val="24"/>
                <w:szCs w:val="24"/>
              </w:rPr>
            </w:pPr>
            <w:ins w:id="179" w:author="Chelsvig, Emma" w:date="2020-01-13T10:18:00Z">
              <w:r w:rsidRPr="00954A4B">
                <w:rPr>
                  <w:rFonts w:ascii="Times New Roman" w:eastAsia="Times New Roman" w:hAnsi="Times New Roman" w:cs="Times New Roman"/>
                  <w:color w:val="000000"/>
                  <w:sz w:val="24"/>
                  <w:szCs w:val="24"/>
                </w:rPr>
                <w:t>1.19</w:t>
              </w:r>
            </w:ins>
          </w:p>
        </w:tc>
        <w:tc>
          <w:tcPr>
            <w:tcW w:w="1350" w:type="dxa"/>
            <w:hideMark/>
          </w:tcPr>
          <w:p w14:paraId="0B536D73" w14:textId="77777777" w:rsidR="00347856" w:rsidRPr="00954A4B" w:rsidRDefault="00347856" w:rsidP="002A76F4">
            <w:pPr>
              <w:jc w:val="center"/>
              <w:cnfStyle w:val="000000000000" w:firstRow="0" w:lastRow="0" w:firstColumn="0" w:lastColumn="0" w:oddVBand="0" w:evenVBand="0" w:oddHBand="0" w:evenHBand="0" w:firstRowFirstColumn="0" w:firstRowLastColumn="0" w:lastRowFirstColumn="0" w:lastRowLastColumn="0"/>
              <w:rPr>
                <w:ins w:id="180" w:author="Chelsvig, Emma" w:date="2020-01-13T10:18:00Z"/>
                <w:rFonts w:ascii="Times New Roman" w:eastAsia="Times New Roman" w:hAnsi="Times New Roman" w:cs="Times New Roman"/>
                <w:color w:val="000000"/>
                <w:sz w:val="24"/>
                <w:szCs w:val="24"/>
              </w:rPr>
            </w:pPr>
            <w:ins w:id="181" w:author="Chelsvig, Emma" w:date="2020-01-13T10:18:00Z">
              <w:r w:rsidRPr="00954A4B">
                <w:rPr>
                  <w:rFonts w:ascii="Times New Roman" w:eastAsia="Times New Roman" w:hAnsi="Times New Roman" w:cs="Times New Roman"/>
                  <w:color w:val="000000"/>
                  <w:sz w:val="24"/>
                  <w:szCs w:val="24"/>
                </w:rPr>
                <w:t>1.19</w:t>
              </w:r>
            </w:ins>
          </w:p>
        </w:tc>
      </w:tr>
      <w:tr w:rsidR="00347856" w:rsidRPr="00954A4B" w14:paraId="01FC65D3" w14:textId="77777777" w:rsidTr="002A76F4">
        <w:trPr>
          <w:cnfStyle w:val="000000100000" w:firstRow="0" w:lastRow="0" w:firstColumn="0" w:lastColumn="0" w:oddVBand="0" w:evenVBand="0" w:oddHBand="1" w:evenHBand="0" w:firstRowFirstColumn="0" w:firstRowLastColumn="0" w:lastRowFirstColumn="0" w:lastRowLastColumn="0"/>
          <w:trHeight w:val="278"/>
          <w:ins w:id="182" w:author="Chelsvig, Emma" w:date="2020-01-13T10:18:00Z"/>
        </w:trPr>
        <w:tc>
          <w:tcPr>
            <w:cnfStyle w:val="001000000000" w:firstRow="0" w:lastRow="0" w:firstColumn="1" w:lastColumn="0" w:oddVBand="0" w:evenVBand="0" w:oddHBand="0" w:evenHBand="0" w:firstRowFirstColumn="0" w:firstRowLastColumn="0" w:lastRowFirstColumn="0" w:lastRowLastColumn="0"/>
            <w:tcW w:w="3330" w:type="dxa"/>
            <w:hideMark/>
          </w:tcPr>
          <w:p w14:paraId="355B97EF" w14:textId="77777777" w:rsidR="00347856" w:rsidRPr="00954A4B" w:rsidRDefault="00347856" w:rsidP="002A76F4">
            <w:pPr>
              <w:rPr>
                <w:ins w:id="183" w:author="Chelsvig, Emma" w:date="2020-01-13T10:18:00Z"/>
                <w:rFonts w:ascii="Times New Roman" w:eastAsia="Times New Roman" w:hAnsi="Times New Roman" w:cs="Times New Roman"/>
                <w:b w:val="0"/>
                <w:color w:val="000000"/>
                <w:sz w:val="24"/>
                <w:szCs w:val="24"/>
              </w:rPr>
            </w:pPr>
            <w:ins w:id="184" w:author="Chelsvig, Emma" w:date="2020-01-13T10:18:00Z">
              <w:r w:rsidRPr="00954A4B">
                <w:rPr>
                  <w:rFonts w:ascii="Times New Roman" w:eastAsia="Times New Roman" w:hAnsi="Times New Roman" w:cs="Times New Roman"/>
                  <w:b w:val="0"/>
                  <w:color w:val="000000"/>
                  <w:sz w:val="24"/>
                  <w:szCs w:val="24"/>
                </w:rPr>
                <w:t xml:space="preserve">Water Column </w:t>
              </w:r>
              <w:proofErr w:type="spellStart"/>
              <w:r w:rsidRPr="00954A4B">
                <w:rPr>
                  <w:rFonts w:ascii="Times New Roman" w:eastAsia="Times New Roman" w:hAnsi="Times New Roman" w:cs="Times New Roman"/>
                  <w:b w:val="0"/>
                  <w:color w:val="000000"/>
                  <w:sz w:val="24"/>
                  <w:szCs w:val="24"/>
                </w:rPr>
                <w:t>SS</w:t>
              </w:r>
              <w:r w:rsidRPr="00954A4B">
                <w:rPr>
                  <w:rFonts w:ascii="Times New Roman" w:eastAsia="Times New Roman" w:hAnsi="Times New Roman" w:cs="Times New Roman"/>
                  <w:b w:val="0"/>
                  <w:color w:val="000000"/>
                  <w:sz w:val="24"/>
                  <w:szCs w:val="24"/>
                  <w:vertAlign w:val="superscript"/>
                </w:rPr>
                <w:t>b</w:t>
              </w:r>
              <w:proofErr w:type="spellEnd"/>
              <w:r w:rsidRPr="00954A4B">
                <w:rPr>
                  <w:rFonts w:ascii="Times New Roman" w:eastAsia="Times New Roman" w:hAnsi="Times New Roman" w:cs="Times New Roman"/>
                  <w:b w:val="0"/>
                  <w:color w:val="000000"/>
                  <w:sz w:val="24"/>
                  <w:szCs w:val="24"/>
                </w:rPr>
                <w:t xml:space="preserve"> (mg/L) </w:t>
              </w:r>
            </w:ins>
          </w:p>
        </w:tc>
        <w:tc>
          <w:tcPr>
            <w:tcW w:w="1170" w:type="dxa"/>
            <w:hideMark/>
          </w:tcPr>
          <w:p w14:paraId="15E07375"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185" w:author="Chelsvig, Emma" w:date="2020-01-13T10:18:00Z"/>
                <w:rFonts w:ascii="Times New Roman" w:eastAsia="Times New Roman" w:hAnsi="Times New Roman" w:cs="Times New Roman"/>
                <w:color w:val="000000"/>
                <w:sz w:val="24"/>
                <w:szCs w:val="24"/>
              </w:rPr>
            </w:pPr>
            <w:ins w:id="186" w:author="Chelsvig, Emma" w:date="2020-01-13T10:18:00Z">
              <w:r w:rsidRPr="00954A4B">
                <w:rPr>
                  <w:rFonts w:ascii="Times New Roman" w:eastAsia="Times New Roman" w:hAnsi="Times New Roman" w:cs="Times New Roman"/>
                  <w:color w:val="000000"/>
                  <w:sz w:val="24"/>
                  <w:szCs w:val="24"/>
                </w:rPr>
                <w:t>30</w:t>
              </w:r>
            </w:ins>
          </w:p>
        </w:tc>
        <w:tc>
          <w:tcPr>
            <w:tcW w:w="1350" w:type="dxa"/>
            <w:hideMark/>
          </w:tcPr>
          <w:p w14:paraId="5EBA1BDB"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187" w:author="Chelsvig, Emma" w:date="2020-01-13T10:18:00Z"/>
                <w:rFonts w:ascii="Times New Roman" w:eastAsia="Times New Roman" w:hAnsi="Times New Roman" w:cs="Times New Roman"/>
                <w:color w:val="000000"/>
                <w:sz w:val="24"/>
                <w:szCs w:val="24"/>
              </w:rPr>
            </w:pPr>
            <w:ins w:id="188" w:author="Chelsvig, Emma" w:date="2020-01-13T10:18:00Z">
              <w:r w:rsidRPr="00954A4B">
                <w:rPr>
                  <w:rFonts w:ascii="Times New Roman" w:eastAsia="Times New Roman" w:hAnsi="Times New Roman" w:cs="Times New Roman"/>
                  <w:color w:val="000000"/>
                  <w:sz w:val="24"/>
                  <w:szCs w:val="24"/>
                </w:rPr>
                <w:t>30</w:t>
              </w:r>
            </w:ins>
          </w:p>
        </w:tc>
        <w:tc>
          <w:tcPr>
            <w:tcW w:w="1350" w:type="dxa"/>
            <w:hideMark/>
          </w:tcPr>
          <w:p w14:paraId="24CB7DEC"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189" w:author="Chelsvig, Emma" w:date="2020-01-13T10:18:00Z"/>
                <w:rFonts w:ascii="Times New Roman" w:eastAsia="Times New Roman" w:hAnsi="Times New Roman" w:cs="Times New Roman"/>
                <w:color w:val="000000"/>
                <w:sz w:val="24"/>
                <w:szCs w:val="24"/>
              </w:rPr>
            </w:pPr>
            <w:ins w:id="190" w:author="Chelsvig, Emma" w:date="2020-01-13T10:18:00Z">
              <w:r w:rsidRPr="00954A4B">
                <w:rPr>
                  <w:rFonts w:ascii="Times New Roman" w:eastAsia="Times New Roman" w:hAnsi="Times New Roman" w:cs="Times New Roman"/>
                  <w:color w:val="000000"/>
                  <w:sz w:val="24"/>
                  <w:szCs w:val="24"/>
                </w:rPr>
                <w:t>30</w:t>
              </w:r>
            </w:ins>
          </w:p>
        </w:tc>
        <w:tc>
          <w:tcPr>
            <w:tcW w:w="1350" w:type="dxa"/>
            <w:hideMark/>
          </w:tcPr>
          <w:p w14:paraId="2DAA86A6"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191" w:author="Chelsvig, Emma" w:date="2020-01-13T10:18:00Z"/>
                <w:rFonts w:ascii="Times New Roman" w:eastAsia="Times New Roman" w:hAnsi="Times New Roman" w:cs="Times New Roman"/>
                <w:color w:val="000000"/>
                <w:sz w:val="24"/>
                <w:szCs w:val="24"/>
              </w:rPr>
            </w:pPr>
            <w:ins w:id="192" w:author="Chelsvig, Emma" w:date="2020-01-13T10:18:00Z">
              <w:r w:rsidRPr="00954A4B">
                <w:rPr>
                  <w:rFonts w:ascii="Times New Roman" w:eastAsia="Times New Roman" w:hAnsi="Times New Roman" w:cs="Times New Roman"/>
                  <w:color w:val="000000"/>
                  <w:sz w:val="24"/>
                  <w:szCs w:val="24"/>
                </w:rPr>
                <w:t>30</w:t>
              </w:r>
            </w:ins>
          </w:p>
        </w:tc>
      </w:tr>
      <w:tr w:rsidR="00347856" w:rsidRPr="00954A4B" w14:paraId="16512D53" w14:textId="77777777" w:rsidTr="002A76F4">
        <w:trPr>
          <w:trHeight w:val="278"/>
          <w:ins w:id="193" w:author="Chelsvig, Emma" w:date="2020-01-13T10:18:00Z"/>
        </w:trPr>
        <w:tc>
          <w:tcPr>
            <w:cnfStyle w:val="001000000000" w:firstRow="0" w:lastRow="0" w:firstColumn="1" w:lastColumn="0" w:oddVBand="0" w:evenVBand="0" w:oddHBand="0" w:evenHBand="0" w:firstRowFirstColumn="0" w:firstRowLastColumn="0" w:lastRowFirstColumn="0" w:lastRowLastColumn="0"/>
            <w:tcW w:w="3330" w:type="dxa"/>
            <w:hideMark/>
          </w:tcPr>
          <w:p w14:paraId="4ADB091F" w14:textId="77777777" w:rsidR="00347856" w:rsidRPr="00954A4B" w:rsidRDefault="00347856" w:rsidP="002A76F4">
            <w:pPr>
              <w:rPr>
                <w:ins w:id="194" w:author="Chelsvig, Emma" w:date="2020-01-13T10:18:00Z"/>
                <w:rFonts w:ascii="Times New Roman" w:eastAsia="Times New Roman" w:hAnsi="Times New Roman" w:cs="Times New Roman"/>
                <w:b w:val="0"/>
                <w:color w:val="000000"/>
                <w:sz w:val="24"/>
                <w:szCs w:val="24"/>
              </w:rPr>
            </w:pPr>
            <w:ins w:id="195" w:author="Chelsvig, Emma" w:date="2020-01-13T10:18:00Z">
              <w:r w:rsidRPr="00954A4B">
                <w:rPr>
                  <w:rFonts w:ascii="Times New Roman" w:eastAsia="Times New Roman" w:hAnsi="Times New Roman" w:cs="Times New Roman"/>
                  <w:b w:val="0"/>
                  <w:color w:val="000000"/>
                  <w:sz w:val="24"/>
                  <w:szCs w:val="24"/>
                </w:rPr>
                <w:t>Chlorophyll (mg/L)</w:t>
              </w:r>
            </w:ins>
          </w:p>
        </w:tc>
        <w:tc>
          <w:tcPr>
            <w:tcW w:w="1170" w:type="dxa"/>
            <w:hideMark/>
          </w:tcPr>
          <w:p w14:paraId="4FF9D051" w14:textId="77777777" w:rsidR="00347856" w:rsidRPr="00954A4B" w:rsidRDefault="00347856" w:rsidP="002A76F4">
            <w:pPr>
              <w:jc w:val="center"/>
              <w:cnfStyle w:val="000000000000" w:firstRow="0" w:lastRow="0" w:firstColumn="0" w:lastColumn="0" w:oddVBand="0" w:evenVBand="0" w:oddHBand="0" w:evenHBand="0" w:firstRowFirstColumn="0" w:firstRowLastColumn="0" w:lastRowFirstColumn="0" w:lastRowLastColumn="0"/>
              <w:rPr>
                <w:ins w:id="196" w:author="Chelsvig, Emma" w:date="2020-01-13T10:18:00Z"/>
                <w:rFonts w:ascii="Times New Roman" w:eastAsia="Times New Roman" w:hAnsi="Times New Roman" w:cs="Times New Roman"/>
                <w:color w:val="000000"/>
                <w:sz w:val="24"/>
                <w:szCs w:val="24"/>
              </w:rPr>
            </w:pPr>
            <w:ins w:id="197" w:author="Chelsvig, Emma" w:date="2020-01-13T10:18:00Z">
              <w:r w:rsidRPr="00954A4B">
                <w:rPr>
                  <w:rFonts w:ascii="Times New Roman" w:eastAsia="Times New Roman" w:hAnsi="Times New Roman" w:cs="Times New Roman"/>
                  <w:color w:val="000000"/>
                  <w:sz w:val="24"/>
                  <w:szCs w:val="24"/>
                </w:rPr>
                <w:t>0.005</w:t>
              </w:r>
            </w:ins>
          </w:p>
        </w:tc>
        <w:tc>
          <w:tcPr>
            <w:tcW w:w="1350" w:type="dxa"/>
            <w:hideMark/>
          </w:tcPr>
          <w:p w14:paraId="3DB98D0A" w14:textId="77777777" w:rsidR="00347856" w:rsidRPr="00954A4B" w:rsidRDefault="00347856" w:rsidP="002A76F4">
            <w:pPr>
              <w:jc w:val="center"/>
              <w:cnfStyle w:val="000000000000" w:firstRow="0" w:lastRow="0" w:firstColumn="0" w:lastColumn="0" w:oddVBand="0" w:evenVBand="0" w:oddHBand="0" w:evenHBand="0" w:firstRowFirstColumn="0" w:firstRowLastColumn="0" w:lastRowFirstColumn="0" w:lastRowLastColumn="0"/>
              <w:rPr>
                <w:ins w:id="198" w:author="Chelsvig, Emma" w:date="2020-01-13T10:18:00Z"/>
                <w:rFonts w:ascii="Times New Roman" w:eastAsia="Times New Roman" w:hAnsi="Times New Roman" w:cs="Times New Roman"/>
                <w:color w:val="000000"/>
                <w:sz w:val="24"/>
                <w:szCs w:val="24"/>
              </w:rPr>
            </w:pPr>
            <w:ins w:id="199" w:author="Chelsvig, Emma" w:date="2020-01-13T10:18:00Z">
              <w:r w:rsidRPr="00954A4B">
                <w:rPr>
                  <w:rFonts w:ascii="Times New Roman" w:eastAsia="Times New Roman" w:hAnsi="Times New Roman" w:cs="Times New Roman"/>
                  <w:color w:val="000000"/>
                  <w:sz w:val="24"/>
                  <w:szCs w:val="24"/>
                </w:rPr>
                <w:t>0.005</w:t>
              </w:r>
            </w:ins>
          </w:p>
        </w:tc>
        <w:tc>
          <w:tcPr>
            <w:tcW w:w="1350" w:type="dxa"/>
            <w:hideMark/>
          </w:tcPr>
          <w:p w14:paraId="12649BC4" w14:textId="77777777" w:rsidR="00347856" w:rsidRPr="00954A4B" w:rsidRDefault="00347856" w:rsidP="002A76F4">
            <w:pPr>
              <w:jc w:val="center"/>
              <w:cnfStyle w:val="000000000000" w:firstRow="0" w:lastRow="0" w:firstColumn="0" w:lastColumn="0" w:oddVBand="0" w:evenVBand="0" w:oddHBand="0" w:evenHBand="0" w:firstRowFirstColumn="0" w:firstRowLastColumn="0" w:lastRowFirstColumn="0" w:lastRowLastColumn="0"/>
              <w:rPr>
                <w:ins w:id="200" w:author="Chelsvig, Emma" w:date="2020-01-13T10:18:00Z"/>
                <w:rFonts w:ascii="Times New Roman" w:eastAsia="Times New Roman" w:hAnsi="Times New Roman" w:cs="Times New Roman"/>
                <w:color w:val="000000"/>
                <w:sz w:val="24"/>
                <w:szCs w:val="24"/>
              </w:rPr>
            </w:pPr>
            <w:ins w:id="201" w:author="Chelsvig, Emma" w:date="2020-01-13T10:18:00Z">
              <w:r w:rsidRPr="00954A4B">
                <w:rPr>
                  <w:rFonts w:ascii="Times New Roman" w:eastAsia="Times New Roman" w:hAnsi="Times New Roman" w:cs="Times New Roman"/>
                  <w:color w:val="000000"/>
                  <w:sz w:val="24"/>
                  <w:szCs w:val="24"/>
                </w:rPr>
                <w:t>0.005</w:t>
              </w:r>
            </w:ins>
          </w:p>
        </w:tc>
        <w:tc>
          <w:tcPr>
            <w:tcW w:w="1350" w:type="dxa"/>
            <w:hideMark/>
          </w:tcPr>
          <w:p w14:paraId="38B86D98" w14:textId="77777777" w:rsidR="00347856" w:rsidRPr="00954A4B" w:rsidRDefault="00347856" w:rsidP="002A76F4">
            <w:pPr>
              <w:jc w:val="center"/>
              <w:cnfStyle w:val="000000000000" w:firstRow="0" w:lastRow="0" w:firstColumn="0" w:lastColumn="0" w:oddVBand="0" w:evenVBand="0" w:oddHBand="0" w:evenHBand="0" w:firstRowFirstColumn="0" w:firstRowLastColumn="0" w:lastRowFirstColumn="0" w:lastRowLastColumn="0"/>
              <w:rPr>
                <w:ins w:id="202" w:author="Chelsvig, Emma" w:date="2020-01-13T10:18:00Z"/>
                <w:rFonts w:ascii="Times New Roman" w:eastAsia="Times New Roman" w:hAnsi="Times New Roman" w:cs="Times New Roman"/>
                <w:color w:val="000000"/>
                <w:sz w:val="24"/>
                <w:szCs w:val="24"/>
              </w:rPr>
            </w:pPr>
            <w:ins w:id="203" w:author="Chelsvig, Emma" w:date="2020-01-13T10:18:00Z">
              <w:r w:rsidRPr="00954A4B">
                <w:rPr>
                  <w:rFonts w:ascii="Times New Roman" w:eastAsia="Times New Roman" w:hAnsi="Times New Roman" w:cs="Times New Roman"/>
                  <w:color w:val="000000"/>
                  <w:sz w:val="24"/>
                  <w:szCs w:val="24"/>
                </w:rPr>
                <w:t>0.005</w:t>
              </w:r>
            </w:ins>
          </w:p>
        </w:tc>
      </w:tr>
      <w:tr w:rsidR="00347856" w:rsidRPr="00954A4B" w14:paraId="3AF14974" w14:textId="77777777" w:rsidTr="002A76F4">
        <w:trPr>
          <w:cnfStyle w:val="000000100000" w:firstRow="0" w:lastRow="0" w:firstColumn="0" w:lastColumn="0" w:oddVBand="0" w:evenVBand="0" w:oddHBand="1" w:evenHBand="0" w:firstRowFirstColumn="0" w:firstRowLastColumn="0" w:lastRowFirstColumn="0" w:lastRowLastColumn="0"/>
          <w:trHeight w:val="278"/>
          <w:ins w:id="204" w:author="Chelsvig, Emma" w:date="2020-01-13T10:18:00Z"/>
        </w:trPr>
        <w:tc>
          <w:tcPr>
            <w:cnfStyle w:val="001000000000" w:firstRow="0" w:lastRow="0" w:firstColumn="1" w:lastColumn="0" w:oddVBand="0" w:evenVBand="0" w:oddHBand="0" w:evenHBand="0" w:firstRowFirstColumn="0" w:firstRowLastColumn="0" w:lastRowFirstColumn="0" w:lastRowLastColumn="0"/>
            <w:tcW w:w="3330" w:type="dxa"/>
            <w:hideMark/>
          </w:tcPr>
          <w:p w14:paraId="4344791B" w14:textId="77777777" w:rsidR="00347856" w:rsidRPr="00954A4B" w:rsidRDefault="00347856" w:rsidP="002A76F4">
            <w:pPr>
              <w:rPr>
                <w:ins w:id="205" w:author="Chelsvig, Emma" w:date="2020-01-13T10:18:00Z"/>
                <w:rFonts w:ascii="Times New Roman" w:eastAsia="Times New Roman" w:hAnsi="Times New Roman" w:cs="Times New Roman"/>
                <w:b w:val="0"/>
                <w:color w:val="000000"/>
                <w:sz w:val="24"/>
                <w:szCs w:val="24"/>
              </w:rPr>
            </w:pPr>
            <w:ins w:id="206" w:author="Chelsvig, Emma" w:date="2020-01-13T10:18:00Z">
              <w:r w:rsidRPr="00954A4B">
                <w:rPr>
                  <w:rFonts w:ascii="Times New Roman" w:eastAsia="Times New Roman" w:hAnsi="Times New Roman" w:cs="Times New Roman"/>
                  <w:b w:val="0"/>
                  <w:color w:val="000000"/>
                  <w:sz w:val="24"/>
                  <w:szCs w:val="24"/>
                </w:rPr>
                <w:t xml:space="preserve">Water Column </w:t>
              </w:r>
              <w:proofErr w:type="spellStart"/>
              <w:r w:rsidRPr="00954A4B">
                <w:rPr>
                  <w:rFonts w:ascii="Times New Roman" w:eastAsia="Times New Roman" w:hAnsi="Times New Roman" w:cs="Times New Roman"/>
                  <w:b w:val="0"/>
                  <w:color w:val="000000"/>
                  <w:sz w:val="24"/>
                  <w:szCs w:val="24"/>
                </w:rPr>
                <w:t>FOC</w:t>
              </w:r>
              <w:r w:rsidRPr="00954A4B">
                <w:rPr>
                  <w:rFonts w:ascii="Times New Roman" w:eastAsia="Times New Roman" w:hAnsi="Times New Roman" w:cs="Times New Roman"/>
                  <w:b w:val="0"/>
                  <w:color w:val="000000"/>
                  <w:sz w:val="24"/>
                  <w:szCs w:val="24"/>
                  <w:vertAlign w:val="superscript"/>
                </w:rPr>
                <w:t>c</w:t>
              </w:r>
              <w:proofErr w:type="spellEnd"/>
            </w:ins>
          </w:p>
        </w:tc>
        <w:tc>
          <w:tcPr>
            <w:tcW w:w="1170" w:type="dxa"/>
            <w:hideMark/>
          </w:tcPr>
          <w:p w14:paraId="34E6E43D"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207" w:author="Chelsvig, Emma" w:date="2020-01-13T10:18:00Z"/>
                <w:rFonts w:ascii="Times New Roman" w:eastAsia="Times New Roman" w:hAnsi="Times New Roman" w:cs="Times New Roman"/>
                <w:color w:val="000000"/>
                <w:sz w:val="24"/>
                <w:szCs w:val="24"/>
              </w:rPr>
            </w:pPr>
            <w:ins w:id="208" w:author="Chelsvig, Emma" w:date="2020-01-13T10:18:00Z">
              <w:r w:rsidRPr="00954A4B">
                <w:rPr>
                  <w:rFonts w:ascii="Times New Roman" w:eastAsia="Times New Roman" w:hAnsi="Times New Roman" w:cs="Times New Roman"/>
                  <w:color w:val="000000"/>
                  <w:sz w:val="24"/>
                  <w:szCs w:val="24"/>
                </w:rPr>
                <w:t>0.04</w:t>
              </w:r>
            </w:ins>
          </w:p>
        </w:tc>
        <w:tc>
          <w:tcPr>
            <w:tcW w:w="1350" w:type="dxa"/>
            <w:hideMark/>
          </w:tcPr>
          <w:p w14:paraId="18CED36D"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209" w:author="Chelsvig, Emma" w:date="2020-01-13T10:18:00Z"/>
                <w:rFonts w:ascii="Times New Roman" w:eastAsia="Times New Roman" w:hAnsi="Times New Roman" w:cs="Times New Roman"/>
                <w:color w:val="000000"/>
                <w:sz w:val="24"/>
                <w:szCs w:val="24"/>
              </w:rPr>
            </w:pPr>
            <w:ins w:id="210" w:author="Chelsvig, Emma" w:date="2020-01-13T10:18:00Z">
              <w:r w:rsidRPr="00954A4B">
                <w:rPr>
                  <w:rFonts w:ascii="Times New Roman" w:eastAsia="Times New Roman" w:hAnsi="Times New Roman" w:cs="Times New Roman"/>
                  <w:color w:val="000000"/>
                  <w:sz w:val="24"/>
                  <w:szCs w:val="24"/>
                </w:rPr>
                <w:t>0.04</w:t>
              </w:r>
            </w:ins>
          </w:p>
        </w:tc>
        <w:tc>
          <w:tcPr>
            <w:tcW w:w="1350" w:type="dxa"/>
            <w:hideMark/>
          </w:tcPr>
          <w:p w14:paraId="5191B937"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211" w:author="Chelsvig, Emma" w:date="2020-01-13T10:18:00Z"/>
                <w:rFonts w:ascii="Times New Roman" w:eastAsia="Times New Roman" w:hAnsi="Times New Roman" w:cs="Times New Roman"/>
                <w:color w:val="000000"/>
                <w:sz w:val="24"/>
                <w:szCs w:val="24"/>
              </w:rPr>
            </w:pPr>
            <w:ins w:id="212" w:author="Chelsvig, Emma" w:date="2020-01-13T10:18:00Z">
              <w:r w:rsidRPr="00954A4B">
                <w:rPr>
                  <w:rFonts w:ascii="Times New Roman" w:eastAsia="Times New Roman" w:hAnsi="Times New Roman" w:cs="Times New Roman"/>
                  <w:color w:val="000000"/>
                  <w:sz w:val="24"/>
                  <w:szCs w:val="24"/>
                </w:rPr>
                <w:t>0.04</w:t>
              </w:r>
            </w:ins>
          </w:p>
        </w:tc>
        <w:tc>
          <w:tcPr>
            <w:tcW w:w="1350" w:type="dxa"/>
            <w:hideMark/>
          </w:tcPr>
          <w:p w14:paraId="5E7B4ACB"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213" w:author="Chelsvig, Emma" w:date="2020-01-13T10:18:00Z"/>
                <w:rFonts w:ascii="Times New Roman" w:eastAsia="Times New Roman" w:hAnsi="Times New Roman" w:cs="Times New Roman"/>
                <w:color w:val="000000"/>
                <w:sz w:val="24"/>
                <w:szCs w:val="24"/>
              </w:rPr>
            </w:pPr>
            <w:ins w:id="214" w:author="Chelsvig, Emma" w:date="2020-01-13T10:18:00Z">
              <w:r w:rsidRPr="00954A4B">
                <w:rPr>
                  <w:rFonts w:ascii="Times New Roman" w:eastAsia="Times New Roman" w:hAnsi="Times New Roman" w:cs="Times New Roman"/>
                  <w:color w:val="000000"/>
                  <w:sz w:val="24"/>
                  <w:szCs w:val="24"/>
                </w:rPr>
                <w:t>0.04</w:t>
              </w:r>
            </w:ins>
          </w:p>
        </w:tc>
      </w:tr>
      <w:tr w:rsidR="00347856" w:rsidRPr="00954A4B" w14:paraId="471B0BB5" w14:textId="77777777" w:rsidTr="002A76F4">
        <w:trPr>
          <w:trHeight w:val="278"/>
          <w:ins w:id="215" w:author="Chelsvig, Emma" w:date="2020-01-13T10:18:00Z"/>
        </w:trPr>
        <w:tc>
          <w:tcPr>
            <w:cnfStyle w:val="001000000000" w:firstRow="0" w:lastRow="0" w:firstColumn="1" w:lastColumn="0" w:oddVBand="0" w:evenVBand="0" w:oddHBand="0" w:evenHBand="0" w:firstRowFirstColumn="0" w:firstRowLastColumn="0" w:lastRowFirstColumn="0" w:lastRowLastColumn="0"/>
            <w:tcW w:w="3330" w:type="dxa"/>
            <w:hideMark/>
          </w:tcPr>
          <w:p w14:paraId="559BBCB5" w14:textId="77777777" w:rsidR="00347856" w:rsidRPr="00954A4B" w:rsidRDefault="00347856" w:rsidP="002A76F4">
            <w:pPr>
              <w:rPr>
                <w:ins w:id="216" w:author="Chelsvig, Emma" w:date="2020-01-13T10:18:00Z"/>
                <w:rFonts w:ascii="Times New Roman" w:eastAsia="Times New Roman" w:hAnsi="Times New Roman" w:cs="Times New Roman"/>
                <w:b w:val="0"/>
                <w:color w:val="000000"/>
                <w:sz w:val="24"/>
                <w:szCs w:val="24"/>
              </w:rPr>
            </w:pPr>
            <w:ins w:id="217" w:author="Chelsvig, Emma" w:date="2020-01-13T10:18:00Z">
              <w:r w:rsidRPr="00954A4B">
                <w:rPr>
                  <w:rFonts w:ascii="Times New Roman" w:eastAsia="Times New Roman" w:hAnsi="Times New Roman" w:cs="Times New Roman"/>
                  <w:b w:val="0"/>
                  <w:color w:val="000000"/>
                  <w:sz w:val="24"/>
                  <w:szCs w:val="24"/>
                </w:rPr>
                <w:t xml:space="preserve">Water Column </w:t>
              </w:r>
              <w:proofErr w:type="spellStart"/>
              <w:r w:rsidRPr="00954A4B">
                <w:rPr>
                  <w:rFonts w:ascii="Times New Roman" w:eastAsia="Times New Roman" w:hAnsi="Times New Roman" w:cs="Times New Roman"/>
                  <w:b w:val="0"/>
                  <w:color w:val="000000"/>
                  <w:sz w:val="24"/>
                  <w:szCs w:val="24"/>
                </w:rPr>
                <w:t>DOC</w:t>
              </w:r>
              <w:r w:rsidRPr="00954A4B">
                <w:rPr>
                  <w:rFonts w:ascii="Times New Roman" w:eastAsia="Times New Roman" w:hAnsi="Times New Roman" w:cs="Times New Roman"/>
                  <w:b w:val="0"/>
                  <w:color w:val="000000"/>
                  <w:sz w:val="24"/>
                  <w:szCs w:val="24"/>
                  <w:vertAlign w:val="superscript"/>
                </w:rPr>
                <w:t>d</w:t>
              </w:r>
              <w:proofErr w:type="spellEnd"/>
              <w:r w:rsidRPr="00954A4B">
                <w:rPr>
                  <w:rFonts w:ascii="Times New Roman" w:eastAsia="Times New Roman" w:hAnsi="Times New Roman" w:cs="Times New Roman"/>
                  <w:b w:val="0"/>
                  <w:color w:val="000000"/>
                  <w:sz w:val="24"/>
                  <w:szCs w:val="24"/>
                </w:rPr>
                <w:t xml:space="preserve"> (mg/L)</w:t>
              </w:r>
            </w:ins>
          </w:p>
        </w:tc>
        <w:tc>
          <w:tcPr>
            <w:tcW w:w="1170" w:type="dxa"/>
            <w:hideMark/>
          </w:tcPr>
          <w:p w14:paraId="52A3563A" w14:textId="77777777" w:rsidR="00347856" w:rsidRPr="00954A4B" w:rsidRDefault="00347856" w:rsidP="002A76F4">
            <w:pPr>
              <w:jc w:val="center"/>
              <w:cnfStyle w:val="000000000000" w:firstRow="0" w:lastRow="0" w:firstColumn="0" w:lastColumn="0" w:oddVBand="0" w:evenVBand="0" w:oddHBand="0" w:evenHBand="0" w:firstRowFirstColumn="0" w:firstRowLastColumn="0" w:lastRowFirstColumn="0" w:lastRowLastColumn="0"/>
              <w:rPr>
                <w:ins w:id="218" w:author="Chelsvig, Emma" w:date="2020-01-13T10:18:00Z"/>
                <w:rFonts w:ascii="Times New Roman" w:eastAsia="Times New Roman" w:hAnsi="Times New Roman" w:cs="Times New Roman"/>
                <w:color w:val="000000"/>
                <w:sz w:val="24"/>
                <w:szCs w:val="24"/>
              </w:rPr>
            </w:pPr>
            <w:ins w:id="219" w:author="Chelsvig, Emma" w:date="2020-01-13T10:18:00Z">
              <w:r w:rsidRPr="00954A4B">
                <w:rPr>
                  <w:rFonts w:ascii="Times New Roman" w:eastAsia="Times New Roman" w:hAnsi="Times New Roman" w:cs="Times New Roman"/>
                  <w:color w:val="000000"/>
                  <w:sz w:val="24"/>
                  <w:szCs w:val="24"/>
                </w:rPr>
                <w:t>5</w:t>
              </w:r>
            </w:ins>
          </w:p>
        </w:tc>
        <w:tc>
          <w:tcPr>
            <w:tcW w:w="1350" w:type="dxa"/>
            <w:hideMark/>
          </w:tcPr>
          <w:p w14:paraId="5F2FCD2E" w14:textId="77777777" w:rsidR="00347856" w:rsidRPr="00954A4B" w:rsidRDefault="00347856" w:rsidP="002A76F4">
            <w:pPr>
              <w:jc w:val="center"/>
              <w:cnfStyle w:val="000000000000" w:firstRow="0" w:lastRow="0" w:firstColumn="0" w:lastColumn="0" w:oddVBand="0" w:evenVBand="0" w:oddHBand="0" w:evenHBand="0" w:firstRowFirstColumn="0" w:firstRowLastColumn="0" w:lastRowFirstColumn="0" w:lastRowLastColumn="0"/>
              <w:rPr>
                <w:ins w:id="220" w:author="Chelsvig, Emma" w:date="2020-01-13T10:18:00Z"/>
                <w:rFonts w:ascii="Times New Roman" w:eastAsia="Times New Roman" w:hAnsi="Times New Roman" w:cs="Times New Roman"/>
                <w:color w:val="000000"/>
                <w:sz w:val="24"/>
                <w:szCs w:val="24"/>
              </w:rPr>
            </w:pPr>
            <w:ins w:id="221" w:author="Chelsvig, Emma" w:date="2020-01-13T10:18:00Z">
              <w:r w:rsidRPr="00954A4B">
                <w:rPr>
                  <w:rFonts w:ascii="Times New Roman" w:eastAsia="Times New Roman" w:hAnsi="Times New Roman" w:cs="Times New Roman"/>
                  <w:color w:val="000000"/>
                  <w:sz w:val="24"/>
                  <w:szCs w:val="24"/>
                </w:rPr>
                <w:t>5</w:t>
              </w:r>
            </w:ins>
          </w:p>
        </w:tc>
        <w:tc>
          <w:tcPr>
            <w:tcW w:w="1350" w:type="dxa"/>
            <w:hideMark/>
          </w:tcPr>
          <w:p w14:paraId="47DF3CF2" w14:textId="77777777" w:rsidR="00347856" w:rsidRPr="00954A4B" w:rsidRDefault="00347856" w:rsidP="002A76F4">
            <w:pPr>
              <w:jc w:val="center"/>
              <w:cnfStyle w:val="000000000000" w:firstRow="0" w:lastRow="0" w:firstColumn="0" w:lastColumn="0" w:oddVBand="0" w:evenVBand="0" w:oddHBand="0" w:evenHBand="0" w:firstRowFirstColumn="0" w:firstRowLastColumn="0" w:lastRowFirstColumn="0" w:lastRowLastColumn="0"/>
              <w:rPr>
                <w:ins w:id="222" w:author="Chelsvig, Emma" w:date="2020-01-13T10:18:00Z"/>
                <w:rFonts w:ascii="Times New Roman" w:eastAsia="Times New Roman" w:hAnsi="Times New Roman" w:cs="Times New Roman"/>
                <w:color w:val="000000"/>
                <w:sz w:val="24"/>
                <w:szCs w:val="24"/>
              </w:rPr>
            </w:pPr>
            <w:ins w:id="223" w:author="Chelsvig, Emma" w:date="2020-01-13T10:18:00Z">
              <w:r w:rsidRPr="00954A4B">
                <w:rPr>
                  <w:rFonts w:ascii="Times New Roman" w:eastAsia="Times New Roman" w:hAnsi="Times New Roman" w:cs="Times New Roman"/>
                  <w:color w:val="000000"/>
                  <w:sz w:val="24"/>
                  <w:szCs w:val="24"/>
                </w:rPr>
                <w:t>5</w:t>
              </w:r>
            </w:ins>
          </w:p>
        </w:tc>
        <w:tc>
          <w:tcPr>
            <w:tcW w:w="1350" w:type="dxa"/>
            <w:hideMark/>
          </w:tcPr>
          <w:p w14:paraId="5A31E495" w14:textId="77777777" w:rsidR="00347856" w:rsidRPr="00954A4B" w:rsidRDefault="00347856" w:rsidP="002A76F4">
            <w:pPr>
              <w:jc w:val="center"/>
              <w:cnfStyle w:val="000000000000" w:firstRow="0" w:lastRow="0" w:firstColumn="0" w:lastColumn="0" w:oddVBand="0" w:evenVBand="0" w:oddHBand="0" w:evenHBand="0" w:firstRowFirstColumn="0" w:firstRowLastColumn="0" w:lastRowFirstColumn="0" w:lastRowLastColumn="0"/>
              <w:rPr>
                <w:ins w:id="224" w:author="Chelsvig, Emma" w:date="2020-01-13T10:18:00Z"/>
                <w:rFonts w:ascii="Times New Roman" w:eastAsia="Times New Roman" w:hAnsi="Times New Roman" w:cs="Times New Roman"/>
                <w:color w:val="000000"/>
                <w:sz w:val="24"/>
                <w:szCs w:val="24"/>
              </w:rPr>
            </w:pPr>
            <w:ins w:id="225" w:author="Chelsvig, Emma" w:date="2020-01-13T10:18:00Z">
              <w:r w:rsidRPr="00954A4B">
                <w:rPr>
                  <w:rFonts w:ascii="Times New Roman" w:eastAsia="Times New Roman" w:hAnsi="Times New Roman" w:cs="Times New Roman"/>
                  <w:color w:val="000000"/>
                  <w:sz w:val="24"/>
                  <w:szCs w:val="24"/>
                </w:rPr>
                <w:t>5</w:t>
              </w:r>
            </w:ins>
          </w:p>
        </w:tc>
      </w:tr>
      <w:tr w:rsidR="00347856" w:rsidRPr="00954A4B" w14:paraId="38BD9DBF" w14:textId="77777777" w:rsidTr="002A76F4">
        <w:trPr>
          <w:cnfStyle w:val="000000100000" w:firstRow="0" w:lastRow="0" w:firstColumn="0" w:lastColumn="0" w:oddVBand="0" w:evenVBand="0" w:oddHBand="1" w:evenHBand="0" w:firstRowFirstColumn="0" w:firstRowLastColumn="0" w:lastRowFirstColumn="0" w:lastRowLastColumn="0"/>
          <w:trHeight w:val="278"/>
          <w:ins w:id="226" w:author="Chelsvig, Emma" w:date="2020-01-13T10:18:00Z"/>
        </w:trPr>
        <w:tc>
          <w:tcPr>
            <w:cnfStyle w:val="001000000000" w:firstRow="0" w:lastRow="0" w:firstColumn="1" w:lastColumn="0" w:oddVBand="0" w:evenVBand="0" w:oddHBand="0" w:evenHBand="0" w:firstRowFirstColumn="0" w:firstRowLastColumn="0" w:lastRowFirstColumn="0" w:lastRowLastColumn="0"/>
            <w:tcW w:w="3330" w:type="dxa"/>
            <w:hideMark/>
          </w:tcPr>
          <w:p w14:paraId="739D07F3" w14:textId="77777777" w:rsidR="00347856" w:rsidRPr="00954A4B" w:rsidRDefault="00347856" w:rsidP="002A76F4">
            <w:pPr>
              <w:rPr>
                <w:ins w:id="227" w:author="Chelsvig, Emma" w:date="2020-01-13T10:18:00Z"/>
                <w:rFonts w:ascii="Times New Roman" w:eastAsia="Times New Roman" w:hAnsi="Times New Roman" w:cs="Times New Roman"/>
                <w:b w:val="0"/>
                <w:color w:val="000000"/>
                <w:sz w:val="24"/>
                <w:szCs w:val="24"/>
              </w:rPr>
            </w:pPr>
            <w:ins w:id="228" w:author="Chelsvig, Emma" w:date="2020-01-13T10:18:00Z">
              <w:r w:rsidRPr="00954A4B">
                <w:rPr>
                  <w:rFonts w:ascii="Times New Roman" w:eastAsia="Times New Roman" w:hAnsi="Times New Roman" w:cs="Times New Roman"/>
                  <w:b w:val="0"/>
                  <w:color w:val="000000"/>
                  <w:sz w:val="24"/>
                  <w:szCs w:val="24"/>
                </w:rPr>
                <w:t>Water Column Biomass (mg/L)</w:t>
              </w:r>
            </w:ins>
          </w:p>
        </w:tc>
        <w:tc>
          <w:tcPr>
            <w:tcW w:w="1170" w:type="dxa"/>
            <w:hideMark/>
          </w:tcPr>
          <w:p w14:paraId="6A46F660"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229" w:author="Chelsvig, Emma" w:date="2020-01-13T10:18:00Z"/>
                <w:rFonts w:ascii="Times New Roman" w:eastAsia="Times New Roman" w:hAnsi="Times New Roman" w:cs="Times New Roman"/>
                <w:color w:val="000000"/>
                <w:sz w:val="24"/>
                <w:szCs w:val="24"/>
              </w:rPr>
            </w:pPr>
            <w:ins w:id="230" w:author="Chelsvig, Emma" w:date="2020-01-13T10:18:00Z">
              <w:r w:rsidRPr="00954A4B">
                <w:rPr>
                  <w:rFonts w:ascii="Times New Roman" w:eastAsia="Times New Roman" w:hAnsi="Times New Roman" w:cs="Times New Roman"/>
                  <w:color w:val="000000"/>
                  <w:sz w:val="24"/>
                  <w:szCs w:val="24"/>
                </w:rPr>
                <w:t>0.4</w:t>
              </w:r>
            </w:ins>
          </w:p>
        </w:tc>
        <w:tc>
          <w:tcPr>
            <w:tcW w:w="1350" w:type="dxa"/>
            <w:hideMark/>
          </w:tcPr>
          <w:p w14:paraId="3F66BFE1"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231" w:author="Chelsvig, Emma" w:date="2020-01-13T10:18:00Z"/>
                <w:rFonts w:ascii="Times New Roman" w:eastAsia="Times New Roman" w:hAnsi="Times New Roman" w:cs="Times New Roman"/>
                <w:color w:val="000000"/>
                <w:sz w:val="24"/>
                <w:szCs w:val="24"/>
              </w:rPr>
            </w:pPr>
            <w:ins w:id="232" w:author="Chelsvig, Emma" w:date="2020-01-13T10:18:00Z">
              <w:r w:rsidRPr="00954A4B">
                <w:rPr>
                  <w:rFonts w:ascii="Times New Roman" w:eastAsia="Times New Roman" w:hAnsi="Times New Roman" w:cs="Times New Roman"/>
                  <w:color w:val="000000"/>
                  <w:sz w:val="24"/>
                  <w:szCs w:val="24"/>
                </w:rPr>
                <w:t>0.4</w:t>
              </w:r>
            </w:ins>
          </w:p>
        </w:tc>
        <w:tc>
          <w:tcPr>
            <w:tcW w:w="1350" w:type="dxa"/>
            <w:hideMark/>
          </w:tcPr>
          <w:p w14:paraId="63DBF001"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233" w:author="Chelsvig, Emma" w:date="2020-01-13T10:18:00Z"/>
                <w:rFonts w:ascii="Times New Roman" w:eastAsia="Times New Roman" w:hAnsi="Times New Roman" w:cs="Times New Roman"/>
                <w:color w:val="000000"/>
                <w:sz w:val="24"/>
                <w:szCs w:val="24"/>
              </w:rPr>
            </w:pPr>
            <w:ins w:id="234" w:author="Chelsvig, Emma" w:date="2020-01-13T10:18:00Z">
              <w:r w:rsidRPr="00954A4B">
                <w:rPr>
                  <w:rFonts w:ascii="Times New Roman" w:eastAsia="Times New Roman" w:hAnsi="Times New Roman" w:cs="Times New Roman"/>
                  <w:color w:val="000000"/>
                  <w:sz w:val="24"/>
                  <w:szCs w:val="24"/>
                </w:rPr>
                <w:t>0.4</w:t>
              </w:r>
            </w:ins>
          </w:p>
        </w:tc>
        <w:tc>
          <w:tcPr>
            <w:tcW w:w="1350" w:type="dxa"/>
            <w:hideMark/>
          </w:tcPr>
          <w:p w14:paraId="07934B55" w14:textId="77777777" w:rsidR="00347856" w:rsidRPr="00954A4B" w:rsidRDefault="00347856" w:rsidP="002A76F4">
            <w:pPr>
              <w:jc w:val="center"/>
              <w:cnfStyle w:val="000000100000" w:firstRow="0" w:lastRow="0" w:firstColumn="0" w:lastColumn="0" w:oddVBand="0" w:evenVBand="0" w:oddHBand="1" w:evenHBand="0" w:firstRowFirstColumn="0" w:firstRowLastColumn="0" w:lastRowFirstColumn="0" w:lastRowLastColumn="0"/>
              <w:rPr>
                <w:ins w:id="235" w:author="Chelsvig, Emma" w:date="2020-01-13T10:18:00Z"/>
                <w:rFonts w:ascii="Times New Roman" w:eastAsia="Times New Roman" w:hAnsi="Times New Roman" w:cs="Times New Roman"/>
                <w:color w:val="000000"/>
                <w:sz w:val="24"/>
                <w:szCs w:val="24"/>
              </w:rPr>
            </w:pPr>
            <w:ins w:id="236" w:author="Chelsvig, Emma" w:date="2020-01-13T10:18:00Z">
              <w:r w:rsidRPr="00954A4B">
                <w:rPr>
                  <w:rFonts w:ascii="Times New Roman" w:eastAsia="Times New Roman" w:hAnsi="Times New Roman" w:cs="Times New Roman"/>
                  <w:color w:val="000000"/>
                  <w:sz w:val="24"/>
                  <w:szCs w:val="24"/>
                </w:rPr>
                <w:t>0.4</w:t>
              </w:r>
            </w:ins>
          </w:p>
        </w:tc>
      </w:tr>
    </w:tbl>
    <w:p w14:paraId="5D59861F" w14:textId="77777777" w:rsidR="00347856" w:rsidRPr="00954A4B" w:rsidRDefault="00347856" w:rsidP="00347856">
      <w:pPr>
        <w:autoSpaceDE w:val="0"/>
        <w:autoSpaceDN w:val="0"/>
        <w:adjustRightInd w:val="0"/>
        <w:spacing w:after="0" w:line="240" w:lineRule="auto"/>
        <w:rPr>
          <w:ins w:id="237" w:author="Chelsvig, Emma" w:date="2020-01-13T10:18:00Z"/>
          <w:rFonts w:ascii="Times New Roman" w:hAnsi="Times New Roman" w:cs="Times New Roman"/>
          <w:i/>
          <w:sz w:val="24"/>
          <w:szCs w:val="24"/>
        </w:rPr>
      </w:pPr>
      <w:ins w:id="238" w:author="Chelsvig, Emma" w:date="2020-01-13T10:18:00Z">
        <w:r w:rsidRPr="00954A4B">
          <w:rPr>
            <w:rFonts w:ascii="Times New Roman" w:hAnsi="Times New Roman" w:cs="Times New Roman"/>
            <w:i/>
            <w:sz w:val="24"/>
            <w:szCs w:val="24"/>
          </w:rPr>
          <w:t xml:space="preserve">  Table edited </w:t>
        </w:r>
        <w:r w:rsidRPr="00954A4B">
          <w:rPr>
            <w:rFonts w:ascii="Times New Roman" w:hAnsi="Times New Roman" w:cs="Times New Roman"/>
            <w:i/>
            <w:noProof/>
            <w:sz w:val="24"/>
            <w:szCs w:val="24"/>
          </w:rPr>
          <w:t>from</w:t>
        </w:r>
        <w:r w:rsidRPr="00954A4B">
          <w:rPr>
            <w:rFonts w:ascii="Times New Roman" w:hAnsi="Times New Roman" w:cs="Times New Roman"/>
            <w:i/>
            <w:sz w:val="24"/>
            <w:szCs w:val="24"/>
          </w:rPr>
          <w:t xml:space="preserve"> Young, 2014. </w:t>
        </w:r>
      </w:ins>
    </w:p>
    <w:p w14:paraId="4E7B3604" w14:textId="77777777" w:rsidR="00347856" w:rsidRPr="00954A4B" w:rsidRDefault="00347856" w:rsidP="00347856">
      <w:pPr>
        <w:autoSpaceDE w:val="0"/>
        <w:autoSpaceDN w:val="0"/>
        <w:adjustRightInd w:val="0"/>
        <w:spacing w:after="0" w:line="240" w:lineRule="auto"/>
        <w:rPr>
          <w:ins w:id="239" w:author="Chelsvig, Emma" w:date="2020-01-13T10:18:00Z"/>
          <w:rFonts w:ascii="Times New Roman" w:eastAsia="Times New Roman" w:hAnsi="Times New Roman" w:cs="Times New Roman"/>
          <w:i/>
          <w:color w:val="000000"/>
          <w:sz w:val="24"/>
          <w:szCs w:val="24"/>
        </w:rPr>
      </w:pPr>
      <w:proofErr w:type="spellStart"/>
      <w:ins w:id="240" w:author="Chelsvig, Emma" w:date="2020-01-13T10:18:00Z">
        <w:r w:rsidRPr="00954A4B">
          <w:rPr>
            <w:rFonts w:ascii="Times New Roman" w:eastAsia="Times New Roman" w:hAnsi="Times New Roman" w:cs="Times New Roman"/>
            <w:i/>
            <w:color w:val="000000"/>
            <w:sz w:val="24"/>
            <w:szCs w:val="24"/>
            <w:vertAlign w:val="superscript"/>
          </w:rPr>
          <w:t>a</w:t>
        </w:r>
        <w:r w:rsidRPr="00954A4B">
          <w:rPr>
            <w:rFonts w:ascii="Times New Roman" w:eastAsia="Times New Roman" w:hAnsi="Times New Roman" w:cs="Times New Roman"/>
            <w:i/>
            <w:color w:val="000000"/>
            <w:sz w:val="24"/>
            <w:szCs w:val="24"/>
          </w:rPr>
          <w:t>DFAC</w:t>
        </w:r>
        <w:proofErr w:type="spellEnd"/>
        <w:r w:rsidRPr="00954A4B">
          <w:rPr>
            <w:rFonts w:ascii="Times New Roman" w:eastAsia="Times New Roman" w:hAnsi="Times New Roman" w:cs="Times New Roman"/>
            <w:i/>
            <w:color w:val="000000"/>
            <w:sz w:val="24"/>
            <w:szCs w:val="24"/>
          </w:rPr>
          <w:t xml:space="preserve"> = VVMM-defined distribution factor associated with photolysis</w:t>
        </w:r>
      </w:ins>
    </w:p>
    <w:p w14:paraId="67D420BA" w14:textId="77777777" w:rsidR="00347856" w:rsidRPr="00954A4B" w:rsidRDefault="00347856" w:rsidP="00347856">
      <w:pPr>
        <w:autoSpaceDE w:val="0"/>
        <w:autoSpaceDN w:val="0"/>
        <w:adjustRightInd w:val="0"/>
        <w:spacing w:after="0" w:line="240" w:lineRule="auto"/>
        <w:rPr>
          <w:ins w:id="241" w:author="Chelsvig, Emma" w:date="2020-01-13T10:18:00Z"/>
          <w:rFonts w:ascii="Times New Roman" w:eastAsia="Times New Roman" w:hAnsi="Times New Roman" w:cs="Times New Roman"/>
          <w:i/>
          <w:color w:val="000000"/>
          <w:sz w:val="24"/>
          <w:szCs w:val="24"/>
        </w:rPr>
      </w:pPr>
      <w:proofErr w:type="spellStart"/>
      <w:ins w:id="242" w:author="Chelsvig, Emma" w:date="2020-01-13T10:18:00Z">
        <w:r w:rsidRPr="00954A4B">
          <w:rPr>
            <w:rFonts w:ascii="Times New Roman" w:eastAsia="Times New Roman" w:hAnsi="Times New Roman" w:cs="Times New Roman"/>
            <w:i/>
            <w:color w:val="000000"/>
            <w:sz w:val="24"/>
            <w:szCs w:val="24"/>
            <w:vertAlign w:val="superscript"/>
          </w:rPr>
          <w:t>b</w:t>
        </w:r>
        <w:r w:rsidRPr="00954A4B">
          <w:rPr>
            <w:rFonts w:ascii="Times New Roman" w:eastAsia="Times New Roman" w:hAnsi="Times New Roman" w:cs="Times New Roman"/>
            <w:i/>
            <w:color w:val="000000"/>
            <w:sz w:val="24"/>
            <w:szCs w:val="24"/>
          </w:rPr>
          <w:t>Water</w:t>
        </w:r>
        <w:proofErr w:type="spellEnd"/>
        <w:r w:rsidRPr="00954A4B">
          <w:rPr>
            <w:rFonts w:ascii="Times New Roman" w:eastAsia="Times New Roman" w:hAnsi="Times New Roman" w:cs="Times New Roman"/>
            <w:i/>
            <w:color w:val="000000"/>
            <w:sz w:val="24"/>
            <w:szCs w:val="24"/>
          </w:rPr>
          <w:t xml:space="preserve"> Column SS = Concentration of suspended sediment in water column</w:t>
        </w:r>
      </w:ins>
    </w:p>
    <w:p w14:paraId="4FF86147" w14:textId="77777777" w:rsidR="00347856" w:rsidRPr="00954A4B" w:rsidRDefault="00347856" w:rsidP="00347856">
      <w:pPr>
        <w:autoSpaceDE w:val="0"/>
        <w:autoSpaceDN w:val="0"/>
        <w:adjustRightInd w:val="0"/>
        <w:spacing w:after="0" w:line="240" w:lineRule="auto"/>
        <w:rPr>
          <w:ins w:id="243" w:author="Chelsvig, Emma" w:date="2020-01-13T10:18:00Z"/>
          <w:rFonts w:ascii="Times New Roman" w:eastAsia="Times New Roman" w:hAnsi="Times New Roman" w:cs="Times New Roman"/>
          <w:i/>
          <w:color w:val="000000"/>
          <w:sz w:val="24"/>
          <w:szCs w:val="24"/>
        </w:rPr>
      </w:pPr>
      <w:proofErr w:type="spellStart"/>
      <w:ins w:id="244" w:author="Chelsvig, Emma" w:date="2020-01-13T10:18:00Z">
        <w:r w:rsidRPr="00954A4B">
          <w:rPr>
            <w:rFonts w:ascii="Times New Roman" w:eastAsia="Times New Roman" w:hAnsi="Times New Roman" w:cs="Times New Roman"/>
            <w:i/>
            <w:color w:val="000000"/>
            <w:sz w:val="24"/>
            <w:szCs w:val="24"/>
            <w:vertAlign w:val="superscript"/>
          </w:rPr>
          <w:t>c</w:t>
        </w:r>
        <w:r w:rsidRPr="00954A4B">
          <w:rPr>
            <w:rFonts w:ascii="Times New Roman" w:eastAsia="Times New Roman" w:hAnsi="Times New Roman" w:cs="Times New Roman"/>
            <w:i/>
            <w:color w:val="000000"/>
            <w:sz w:val="24"/>
            <w:szCs w:val="24"/>
          </w:rPr>
          <w:t>Water</w:t>
        </w:r>
        <w:proofErr w:type="spellEnd"/>
        <w:r w:rsidRPr="00954A4B">
          <w:rPr>
            <w:rFonts w:ascii="Times New Roman" w:eastAsia="Times New Roman" w:hAnsi="Times New Roman" w:cs="Times New Roman"/>
            <w:i/>
            <w:color w:val="000000"/>
            <w:sz w:val="24"/>
            <w:szCs w:val="24"/>
          </w:rPr>
          <w:t xml:space="preserve"> Column FOC = Fraction of organic carbon in water column</w:t>
        </w:r>
      </w:ins>
    </w:p>
    <w:p w14:paraId="06B8B53E" w14:textId="77777777" w:rsidR="00347856" w:rsidRDefault="00347856" w:rsidP="00347856">
      <w:pPr>
        <w:autoSpaceDE w:val="0"/>
        <w:autoSpaceDN w:val="0"/>
        <w:adjustRightInd w:val="0"/>
        <w:spacing w:after="0" w:line="240" w:lineRule="auto"/>
        <w:rPr>
          <w:ins w:id="245" w:author="Chelsvig, Emma" w:date="2020-01-13T10:18:00Z"/>
          <w:rFonts w:ascii="Times New Roman" w:eastAsia="Times New Roman" w:hAnsi="Times New Roman" w:cs="Times New Roman"/>
          <w:i/>
          <w:color w:val="000000"/>
          <w:sz w:val="24"/>
          <w:szCs w:val="24"/>
        </w:rPr>
      </w:pPr>
      <w:proofErr w:type="spellStart"/>
      <w:ins w:id="246" w:author="Chelsvig, Emma" w:date="2020-01-13T10:18:00Z">
        <w:r w:rsidRPr="00954A4B">
          <w:rPr>
            <w:rFonts w:ascii="Times New Roman" w:eastAsia="Times New Roman" w:hAnsi="Times New Roman" w:cs="Times New Roman"/>
            <w:i/>
            <w:color w:val="000000"/>
            <w:sz w:val="24"/>
            <w:szCs w:val="24"/>
            <w:vertAlign w:val="superscript"/>
          </w:rPr>
          <w:t>d</w:t>
        </w:r>
        <w:r w:rsidRPr="00954A4B">
          <w:rPr>
            <w:rFonts w:ascii="Times New Roman" w:eastAsia="Times New Roman" w:hAnsi="Times New Roman" w:cs="Times New Roman"/>
            <w:i/>
            <w:color w:val="000000"/>
            <w:sz w:val="24"/>
            <w:szCs w:val="24"/>
          </w:rPr>
          <w:t>Water</w:t>
        </w:r>
        <w:proofErr w:type="spellEnd"/>
        <w:r w:rsidRPr="00954A4B">
          <w:rPr>
            <w:rFonts w:ascii="Times New Roman" w:eastAsia="Times New Roman" w:hAnsi="Times New Roman" w:cs="Times New Roman"/>
            <w:i/>
            <w:color w:val="000000"/>
            <w:sz w:val="24"/>
            <w:szCs w:val="24"/>
          </w:rPr>
          <w:t xml:space="preserve"> Column DOC = Concentration of dissolved organic carbon in water column</w:t>
        </w:r>
      </w:ins>
    </w:p>
    <w:p w14:paraId="79316876" w14:textId="77777777" w:rsidR="00347856" w:rsidRPr="00954A4B" w:rsidRDefault="00347856" w:rsidP="00081917">
      <w:pPr>
        <w:spacing w:after="0" w:line="480" w:lineRule="auto"/>
        <w:ind w:firstLine="720"/>
        <w:rPr>
          <w:rFonts w:ascii="Times New Roman" w:hAnsi="Times New Roman" w:cs="Times New Roman"/>
          <w:color w:val="000000"/>
          <w:sz w:val="24"/>
          <w:szCs w:val="24"/>
        </w:rPr>
      </w:pPr>
    </w:p>
    <w:p w14:paraId="5EEECECA" w14:textId="45F67D56" w:rsidR="00D3409B" w:rsidDel="00347856" w:rsidRDefault="00D3409B" w:rsidP="00113BF6">
      <w:pPr>
        <w:spacing w:after="0" w:line="480" w:lineRule="auto"/>
        <w:ind w:firstLine="720"/>
        <w:rPr>
          <w:del w:id="247" w:author="Chelsvig, Emma" w:date="2020-01-13T10:20:00Z"/>
          <w:rFonts w:ascii="Times New Roman" w:hAnsi="Times New Roman" w:cs="Times New Roman"/>
          <w:sz w:val="24"/>
          <w:szCs w:val="24"/>
        </w:rPr>
      </w:pPr>
      <w:del w:id="248" w:author="Chelsvig, Emma" w:date="2020-01-14T11:59:00Z">
        <w:r w:rsidRPr="00954A4B" w:rsidDel="003169ED">
          <w:rPr>
            <w:rFonts w:ascii="Times New Roman" w:hAnsi="Times New Roman" w:cs="Times New Roman"/>
            <w:sz w:val="24"/>
            <w:szCs w:val="24"/>
          </w:rPr>
          <w:delText xml:space="preserve">Though the study was focused </w:delText>
        </w:r>
        <w:r w:rsidR="007857A1" w:rsidRPr="00954A4B" w:rsidDel="003169ED">
          <w:rPr>
            <w:rFonts w:ascii="Times New Roman" w:hAnsi="Times New Roman" w:cs="Times New Roman"/>
            <w:sz w:val="24"/>
            <w:szCs w:val="24"/>
          </w:rPr>
          <w:delText>on</w:delText>
        </w:r>
        <w:r w:rsidRPr="00954A4B" w:rsidDel="003169ED">
          <w:rPr>
            <w:rFonts w:ascii="Times New Roman" w:hAnsi="Times New Roman" w:cs="Times New Roman"/>
            <w:sz w:val="24"/>
            <w:szCs w:val="24"/>
          </w:rPr>
          <w:delText xml:space="preserve"> the </w:delText>
        </w:r>
        <w:r w:rsidR="00FA2375" w:rsidRPr="00954A4B" w:rsidDel="003169ED">
          <w:rPr>
            <w:rFonts w:ascii="Times New Roman" w:hAnsi="Times New Roman" w:cs="Times New Roman"/>
            <w:sz w:val="24"/>
            <w:szCs w:val="24"/>
          </w:rPr>
          <w:delText xml:space="preserve">urban sites </w:delText>
        </w:r>
        <w:r w:rsidR="007857A1" w:rsidRPr="00954A4B" w:rsidDel="003169ED">
          <w:rPr>
            <w:rFonts w:ascii="Times New Roman" w:hAnsi="Times New Roman" w:cs="Times New Roman"/>
            <w:sz w:val="24"/>
            <w:szCs w:val="24"/>
          </w:rPr>
          <w:delText>sampling outlets</w:delText>
        </w:r>
        <w:r w:rsidR="00B06BEA" w:rsidRPr="00954A4B" w:rsidDel="003169ED">
          <w:rPr>
            <w:rFonts w:ascii="Times New Roman" w:hAnsi="Times New Roman" w:cs="Times New Roman"/>
            <w:sz w:val="24"/>
            <w:szCs w:val="24"/>
          </w:rPr>
          <w:delText xml:space="preserve"> within</w:delText>
        </w:r>
        <w:r w:rsidRPr="00954A4B" w:rsidDel="003169ED">
          <w:rPr>
            <w:rFonts w:ascii="Times New Roman" w:hAnsi="Times New Roman" w:cs="Times New Roman"/>
            <w:sz w:val="24"/>
            <w:szCs w:val="24"/>
          </w:rPr>
          <w:delText xml:space="preserve"> </w:delText>
        </w:r>
        <w:r w:rsidR="007857A1" w:rsidRPr="00954A4B" w:rsidDel="003169ED">
          <w:rPr>
            <w:rFonts w:ascii="Times New Roman" w:hAnsi="Times New Roman" w:cs="Times New Roman"/>
            <w:sz w:val="24"/>
            <w:szCs w:val="24"/>
          </w:rPr>
          <w:delText xml:space="preserve">the City of </w:delText>
        </w:r>
        <w:r w:rsidR="006D10A9" w:rsidRPr="00954A4B" w:rsidDel="003169ED">
          <w:rPr>
            <w:rFonts w:ascii="Times New Roman" w:hAnsi="Times New Roman" w:cs="Times New Roman"/>
            <w:sz w:val="24"/>
            <w:szCs w:val="24"/>
          </w:rPr>
          <w:delText>Roseville</w:delText>
        </w:r>
        <w:r w:rsidR="007857A1" w:rsidRPr="00954A4B" w:rsidDel="003169ED">
          <w:rPr>
            <w:rFonts w:ascii="Times New Roman" w:hAnsi="Times New Roman" w:cs="Times New Roman"/>
            <w:sz w:val="24"/>
            <w:szCs w:val="24"/>
          </w:rPr>
          <w:delText xml:space="preserve"> and the City of Folsom </w:delText>
        </w:r>
        <w:r w:rsidR="00B06BEA" w:rsidRPr="00954A4B" w:rsidDel="003169ED">
          <w:rPr>
            <w:rFonts w:ascii="Times New Roman" w:hAnsi="Times New Roman" w:cs="Times New Roman"/>
            <w:sz w:val="24"/>
            <w:szCs w:val="24"/>
          </w:rPr>
          <w:delText>in P</w:delText>
        </w:r>
        <w:r w:rsidR="00C75D10" w:rsidDel="003169ED">
          <w:rPr>
            <w:rFonts w:ascii="Times New Roman" w:hAnsi="Times New Roman" w:cs="Times New Roman"/>
            <w:sz w:val="24"/>
            <w:szCs w:val="24"/>
          </w:rPr>
          <w:delText>l</w:delText>
        </w:r>
        <w:r w:rsidR="00B06BEA" w:rsidRPr="00954A4B" w:rsidDel="003169ED">
          <w:rPr>
            <w:rFonts w:ascii="Times New Roman" w:hAnsi="Times New Roman" w:cs="Times New Roman"/>
            <w:sz w:val="24"/>
            <w:szCs w:val="24"/>
          </w:rPr>
          <w:delText xml:space="preserve">acer and Sacramento County </w:delText>
        </w:r>
        <w:r w:rsidR="007857A1" w:rsidRPr="00954A4B" w:rsidDel="003169ED">
          <w:rPr>
            <w:rFonts w:ascii="Times New Roman" w:hAnsi="Times New Roman" w:cs="Times New Roman"/>
            <w:sz w:val="24"/>
            <w:szCs w:val="24"/>
          </w:rPr>
          <w:delText>respectively</w:delText>
        </w:r>
        <w:r w:rsidR="00DF6FA7" w:rsidRPr="00954A4B" w:rsidDel="003169ED">
          <w:rPr>
            <w:rFonts w:ascii="Times New Roman" w:hAnsi="Times New Roman" w:cs="Times New Roman"/>
            <w:sz w:val="24"/>
            <w:szCs w:val="24"/>
          </w:rPr>
          <w:delText>, t</w:delText>
        </w:r>
        <w:r w:rsidR="00523485" w:rsidRPr="00954A4B" w:rsidDel="003169ED">
          <w:rPr>
            <w:rFonts w:ascii="Times New Roman" w:hAnsi="Times New Roman" w:cs="Times New Roman"/>
            <w:sz w:val="24"/>
            <w:szCs w:val="24"/>
          </w:rPr>
          <w:delText>here are ma</w:delText>
        </w:r>
        <w:r w:rsidR="00DF6FA7" w:rsidRPr="00954A4B" w:rsidDel="003169ED">
          <w:rPr>
            <w:rFonts w:ascii="Times New Roman" w:hAnsi="Times New Roman" w:cs="Times New Roman"/>
            <w:sz w:val="24"/>
            <w:szCs w:val="24"/>
          </w:rPr>
          <w:delText xml:space="preserve">ny similar sites as </w:delText>
        </w:r>
        <w:r w:rsidR="007E210A" w:rsidRPr="00954A4B" w:rsidDel="003169ED">
          <w:rPr>
            <w:rFonts w:ascii="Times New Roman" w:hAnsi="Times New Roman" w:cs="Times New Roman"/>
            <w:sz w:val="24"/>
            <w:szCs w:val="24"/>
          </w:rPr>
          <w:delText>these. In</w:delText>
        </w:r>
        <w:r w:rsidR="00DF6FA7" w:rsidRPr="00954A4B" w:rsidDel="003169ED">
          <w:rPr>
            <w:rFonts w:ascii="Times New Roman" w:hAnsi="Times New Roman" w:cs="Times New Roman"/>
            <w:sz w:val="24"/>
            <w:szCs w:val="24"/>
          </w:rPr>
          <w:delText xml:space="preserve"> th</w:delText>
        </w:r>
        <w:r w:rsidR="000673E1" w:rsidDel="003169ED">
          <w:rPr>
            <w:rFonts w:ascii="Times New Roman" w:hAnsi="Times New Roman" w:cs="Times New Roman"/>
            <w:sz w:val="24"/>
            <w:szCs w:val="24"/>
          </w:rPr>
          <w:delText>is</w:delText>
        </w:r>
        <w:r w:rsidR="00DF6FA7" w:rsidRPr="00954A4B" w:rsidDel="003169ED">
          <w:rPr>
            <w:rFonts w:ascii="Times New Roman" w:hAnsi="Times New Roman" w:cs="Times New Roman"/>
            <w:sz w:val="24"/>
            <w:szCs w:val="24"/>
          </w:rPr>
          <w:delText xml:space="preserve"> regard, </w:delText>
        </w:r>
        <w:r w:rsidRPr="00954A4B" w:rsidDel="003169ED">
          <w:rPr>
            <w:rFonts w:ascii="Times New Roman" w:hAnsi="Times New Roman" w:cs="Times New Roman"/>
            <w:sz w:val="24"/>
            <w:szCs w:val="24"/>
          </w:rPr>
          <w:delText xml:space="preserve">PWC model </w:delText>
        </w:r>
        <w:r w:rsidR="00523485" w:rsidRPr="00954A4B" w:rsidDel="003169ED">
          <w:rPr>
            <w:rFonts w:ascii="Times New Roman" w:hAnsi="Times New Roman" w:cs="Times New Roman"/>
            <w:sz w:val="24"/>
            <w:szCs w:val="24"/>
          </w:rPr>
          <w:delText xml:space="preserve">could be </w:delText>
        </w:r>
        <w:r w:rsidR="00DF6FA7" w:rsidRPr="00954A4B" w:rsidDel="003169ED">
          <w:rPr>
            <w:rFonts w:ascii="Times New Roman" w:hAnsi="Times New Roman" w:cs="Times New Roman"/>
            <w:sz w:val="24"/>
            <w:szCs w:val="24"/>
          </w:rPr>
          <w:delText>an important tool for simulating</w:delText>
        </w:r>
        <w:r w:rsidRPr="00954A4B" w:rsidDel="003169ED">
          <w:rPr>
            <w:rFonts w:ascii="Times New Roman" w:hAnsi="Times New Roman" w:cs="Times New Roman"/>
            <w:sz w:val="24"/>
            <w:szCs w:val="24"/>
          </w:rPr>
          <w:delText xml:space="preserve"> </w:delText>
        </w:r>
        <w:r w:rsidR="00A06580" w:rsidDel="003169ED">
          <w:rPr>
            <w:rFonts w:ascii="Times New Roman" w:hAnsi="Times New Roman" w:cs="Times New Roman"/>
            <w:sz w:val="24"/>
            <w:szCs w:val="24"/>
          </w:rPr>
          <w:delText>bifenthrin</w:delText>
        </w:r>
        <w:r w:rsidR="00DF6FA7" w:rsidRPr="00954A4B" w:rsidDel="003169ED">
          <w:rPr>
            <w:rFonts w:ascii="Times New Roman" w:hAnsi="Times New Roman" w:cs="Times New Roman"/>
            <w:sz w:val="24"/>
            <w:szCs w:val="24"/>
          </w:rPr>
          <w:delText xml:space="preserve"> concentrations in </w:delText>
        </w:r>
        <w:r w:rsidR="00E94A37" w:rsidRPr="00954A4B" w:rsidDel="003169ED">
          <w:rPr>
            <w:rFonts w:ascii="Times New Roman" w:hAnsi="Times New Roman" w:cs="Times New Roman"/>
            <w:sz w:val="24"/>
            <w:szCs w:val="24"/>
          </w:rPr>
          <w:delText>similar sites</w:delText>
        </w:r>
        <w:r w:rsidR="00DF6FA7" w:rsidRPr="00954A4B" w:rsidDel="003169ED">
          <w:rPr>
            <w:rFonts w:ascii="Times New Roman" w:hAnsi="Times New Roman" w:cs="Times New Roman"/>
            <w:sz w:val="24"/>
            <w:szCs w:val="24"/>
          </w:rPr>
          <w:delText xml:space="preserve">. </w:delText>
        </w:r>
      </w:del>
    </w:p>
    <w:p w14:paraId="73574B4B" w14:textId="10E5E9E6" w:rsidR="008A4286" w:rsidRPr="00954A4B" w:rsidDel="00B619D2" w:rsidRDefault="008A4286" w:rsidP="00347856">
      <w:pPr>
        <w:spacing w:after="0" w:line="480" w:lineRule="auto"/>
        <w:ind w:firstLine="720"/>
        <w:rPr>
          <w:del w:id="249" w:author="Chelsvig, Emma" w:date="2020-01-13T10:02:00Z"/>
          <w:rFonts w:ascii="Times New Roman" w:hAnsi="Times New Roman" w:cs="Times New Roman"/>
          <w:sz w:val="24"/>
          <w:szCs w:val="24"/>
        </w:rPr>
      </w:pPr>
    </w:p>
    <w:p w14:paraId="6617CA25" w14:textId="661C841D" w:rsidR="00284B2F" w:rsidRPr="00954A4B" w:rsidDel="00B619D2" w:rsidRDefault="00284B2F" w:rsidP="00D66206">
      <w:pPr>
        <w:pStyle w:val="Heading2"/>
        <w:spacing w:before="0" w:beforeAutospacing="0"/>
        <w:rPr>
          <w:del w:id="250" w:author="Chelsvig, Emma" w:date="2020-01-13T10:02:00Z"/>
          <w:sz w:val="24"/>
          <w:szCs w:val="24"/>
        </w:rPr>
      </w:pPr>
      <w:bookmarkStart w:id="251" w:name="_Toc461111916"/>
      <w:del w:id="252" w:author="Chelsvig, Emma" w:date="2020-01-13T10:02:00Z">
        <w:r w:rsidRPr="00954A4B" w:rsidDel="00B619D2">
          <w:rPr>
            <w:sz w:val="24"/>
            <w:szCs w:val="24"/>
          </w:rPr>
          <w:delText>PWC Model and Aquatic Exposure Risk Assessment</w:delText>
        </w:r>
      </w:del>
    </w:p>
    <w:p w14:paraId="5D4479B1" w14:textId="3DBCA0E8" w:rsidR="0069299F" w:rsidRPr="00954A4B" w:rsidDel="00B619D2" w:rsidRDefault="0069299F" w:rsidP="00284B2F">
      <w:pPr>
        <w:pStyle w:val="Default"/>
        <w:spacing w:line="480" w:lineRule="auto"/>
        <w:ind w:firstLine="720"/>
        <w:rPr>
          <w:del w:id="253" w:author="Chelsvig, Emma" w:date="2020-01-13T10:02:00Z"/>
          <w:color w:val="auto"/>
        </w:rPr>
      </w:pPr>
      <w:del w:id="254" w:author="Chelsvig, Emma" w:date="2020-01-13T10:02:00Z">
        <w:r w:rsidRPr="00954A4B" w:rsidDel="00B619D2">
          <w:delText xml:space="preserve">Since </w:delText>
        </w:r>
        <w:r w:rsidR="00284B2F" w:rsidRPr="00954A4B" w:rsidDel="00B619D2">
          <w:delText>PRZM5</w:delText>
        </w:r>
        <w:r w:rsidRPr="00954A4B" w:rsidDel="00B619D2">
          <w:delText xml:space="preserve"> and VVWM are </w:delText>
        </w:r>
        <w:r w:rsidR="007C34E0" w:rsidRPr="00954A4B" w:rsidDel="00B619D2">
          <w:delText xml:space="preserve">the </w:delText>
        </w:r>
        <w:r w:rsidRPr="00954A4B" w:rsidDel="00B619D2">
          <w:delText xml:space="preserve">two main engines of the PWC, a brief introduction of PRZM5 and VVWM is </w:delText>
        </w:r>
        <w:r w:rsidR="000673E1" w:rsidDel="00B619D2">
          <w:delText xml:space="preserve">provided </w:delText>
        </w:r>
        <w:r w:rsidRPr="00954A4B" w:rsidDel="00B619D2">
          <w:delText>below.</w:delText>
        </w:r>
        <w:r w:rsidR="00590B24" w:rsidDel="00B619D2">
          <w:delText xml:space="preserve"> In the PWC</w:delText>
        </w:r>
        <w:r w:rsidR="00954A4B" w:rsidRPr="00954A4B" w:rsidDel="00B619D2">
          <w:delText xml:space="preserve"> </w:delText>
        </w:r>
        <w:r w:rsidR="00590B24" w:rsidDel="00B619D2">
          <w:delText>model, PRZM5 is d</w:delText>
        </w:r>
        <w:r w:rsidR="00954A4B" w:rsidDel="00B619D2">
          <w:delText>ynamically (</w:delText>
        </w:r>
        <w:r w:rsidR="00590B24" w:rsidDel="00B619D2">
          <w:delText>file transfer-) linked to the</w:delText>
        </w:r>
        <w:r w:rsidR="00954A4B" w:rsidDel="00B619D2">
          <w:delText xml:space="preserve"> </w:delText>
        </w:r>
        <w:r w:rsidR="00590B24" w:rsidDel="00B619D2">
          <w:delText>VVWM for the</w:delText>
        </w:r>
        <w:r w:rsidR="00954A4B" w:rsidDel="00B619D2">
          <w:delText xml:space="preserve"> estimation of pesticide concentrations in surface waters for aquatic ecosystem exposure assessments.</w:delText>
        </w:r>
        <w:r w:rsidR="00590B24" w:rsidDel="00B619D2">
          <w:delText xml:space="preserve"> </w:delText>
        </w:r>
        <w:r w:rsidRPr="00954A4B" w:rsidDel="00B619D2">
          <w:delText>PRZM</w:delText>
        </w:r>
        <w:r w:rsidR="007E210A" w:rsidRPr="00954A4B" w:rsidDel="00B619D2">
          <w:delText>5 is</w:delText>
        </w:r>
        <w:r w:rsidR="00284B2F" w:rsidRPr="00954A4B" w:rsidDel="00B619D2">
          <w:delText xml:space="preserve"> a one-dimensional </w:delText>
        </w:r>
        <w:r w:rsidR="00284B2F" w:rsidRPr="00954A4B" w:rsidDel="00B619D2">
          <w:rPr>
            <w:color w:val="auto"/>
          </w:rPr>
          <w:delText>hydrology, heat and solute transport model, developed for pesticide simulations in unsaturated soil systems within and underneath the root zone of plants (</w:delText>
        </w:r>
        <w:r w:rsidR="000673E1" w:rsidDel="00B619D2">
          <w:rPr>
            <w:color w:val="auto"/>
          </w:rPr>
          <w:delText>Young and Fry, 2016</w:delText>
        </w:r>
        <w:r w:rsidR="00284B2F" w:rsidRPr="00954A4B" w:rsidDel="00B619D2">
          <w:rPr>
            <w:color w:val="auto"/>
          </w:rPr>
          <w:delText xml:space="preserve">). </w:delText>
        </w:r>
        <w:r w:rsidR="00284B2F" w:rsidRPr="00954A4B" w:rsidDel="00B619D2">
          <w:rPr>
            <w:noProof/>
            <w:color w:val="auto"/>
          </w:rPr>
          <w:delText>PRZM5</w:delText>
        </w:r>
        <w:r w:rsidR="00284B2F" w:rsidRPr="00954A4B" w:rsidDel="00B619D2">
          <w:rPr>
            <w:color w:val="auto"/>
          </w:rPr>
          <w:delText xml:space="preserve"> model</w:delText>
        </w:r>
        <w:r w:rsidR="007C34E0" w:rsidRPr="00954A4B" w:rsidDel="00B619D2">
          <w:rPr>
            <w:color w:val="auto"/>
          </w:rPr>
          <w:delText xml:space="preserve"> </w:delText>
        </w:r>
        <w:r w:rsidR="00590B24" w:rsidRPr="00954A4B" w:rsidDel="00B619D2">
          <w:rPr>
            <w:color w:val="auto"/>
          </w:rPr>
          <w:delText>simulate</w:delText>
        </w:r>
        <w:r w:rsidR="000673E1" w:rsidDel="00B619D2">
          <w:rPr>
            <w:color w:val="auto"/>
          </w:rPr>
          <w:delText>s</w:delText>
        </w:r>
        <w:r w:rsidR="00284B2F" w:rsidRPr="00954A4B" w:rsidDel="00B619D2">
          <w:rPr>
            <w:color w:val="auto"/>
          </w:rPr>
          <w:delText xml:space="preserve"> descending movement of water </w:delText>
        </w:r>
        <w:r w:rsidR="000673E1" w:rsidDel="00B619D2">
          <w:rPr>
            <w:color w:val="auto"/>
          </w:rPr>
          <w:delText>by a tipping bucket concept, where water is always moving downward</w:delText>
        </w:r>
        <w:r w:rsidR="00284B2F" w:rsidRPr="00954A4B" w:rsidDel="00B619D2">
          <w:rPr>
            <w:color w:val="auto"/>
          </w:rPr>
          <w:delText>. It is designed to evaluate the influence of climate, soil properties, and management practices on pesticide transport and transformation processes</w:delText>
        </w:r>
        <w:r w:rsidRPr="00954A4B" w:rsidDel="00B619D2">
          <w:rPr>
            <w:color w:val="auto"/>
          </w:rPr>
          <w:delText xml:space="preserve"> (</w:delText>
        </w:r>
        <w:r w:rsidR="00284B2F" w:rsidRPr="00954A4B" w:rsidDel="00B619D2">
          <w:rPr>
            <w:color w:val="auto"/>
          </w:rPr>
          <w:delText>e.g., surface runoff, leaching, erosion, and volatilization</w:delText>
        </w:r>
        <w:r w:rsidRPr="00954A4B" w:rsidDel="00B619D2">
          <w:rPr>
            <w:color w:val="auto"/>
          </w:rPr>
          <w:delText>)</w:delText>
        </w:r>
        <w:r w:rsidR="00284B2F" w:rsidRPr="00954A4B" w:rsidDel="00B619D2">
          <w:rPr>
            <w:color w:val="auto"/>
          </w:rPr>
          <w:delText xml:space="preserve">. The </w:delText>
        </w:r>
        <w:r w:rsidRPr="00954A4B" w:rsidDel="00B619D2">
          <w:rPr>
            <w:color w:val="auto"/>
          </w:rPr>
          <w:delText>model</w:delText>
        </w:r>
        <w:r w:rsidR="00284B2F" w:rsidRPr="00954A4B" w:rsidDel="00B619D2">
          <w:rPr>
            <w:color w:val="auto"/>
          </w:rPr>
          <w:delText xml:space="preserve"> has the capacity to simulate up to three chemicals as separate chemicals or as a parent and daughter mixes and allows the </w:delText>
        </w:r>
        <w:r w:rsidR="00284B2F" w:rsidRPr="00954A4B" w:rsidDel="00B619D2">
          <w:rPr>
            <w:noProof/>
            <w:color w:val="auto"/>
          </w:rPr>
          <w:delText>simulation</w:delText>
        </w:r>
        <w:r w:rsidR="00284B2F" w:rsidRPr="00954A4B" w:rsidDel="00B619D2">
          <w:rPr>
            <w:color w:val="auto"/>
          </w:rPr>
          <w:delText xml:space="preserve"> to be conducted using multiple years of rainfall data to cover year-to-year </w:delText>
        </w:r>
        <w:r w:rsidRPr="00954A4B" w:rsidDel="00B619D2">
          <w:rPr>
            <w:color w:val="auto"/>
          </w:rPr>
          <w:delText xml:space="preserve">climate </w:delText>
        </w:r>
        <w:r w:rsidR="00284B2F" w:rsidRPr="00954A4B" w:rsidDel="00B619D2">
          <w:rPr>
            <w:color w:val="auto"/>
          </w:rPr>
          <w:delText xml:space="preserve">variability. This added feature gives the user the alternative to observe the impacts of various chemicals without making extra runs, or the capacity to enter a mass change component from a parent chemical to daughter chemicals. </w:delText>
        </w:r>
      </w:del>
    </w:p>
    <w:p w14:paraId="1F56AFFF" w14:textId="77CE5C90" w:rsidR="00284B2F" w:rsidDel="00B619D2" w:rsidRDefault="00284B2F" w:rsidP="00284B2F">
      <w:pPr>
        <w:pStyle w:val="Default"/>
        <w:spacing w:line="480" w:lineRule="auto"/>
        <w:ind w:firstLine="720"/>
        <w:rPr>
          <w:del w:id="255" w:author="Chelsvig, Emma" w:date="2020-01-13T10:02:00Z"/>
        </w:rPr>
      </w:pPr>
      <w:del w:id="256" w:author="Chelsvig, Emma" w:date="2020-01-13T10:02:00Z">
        <w:r w:rsidRPr="00954A4B" w:rsidDel="00B619D2">
          <w:rPr>
            <w:color w:val="auto"/>
          </w:rPr>
          <w:delText xml:space="preserve">The PRZM5 model calculates runoff based on the Natural Resources Conservation Services (NRCS) Curve Number (CN) method (NRCS, 2003). </w:delText>
        </w:r>
        <w:r w:rsidRPr="00954A4B" w:rsidDel="00B619D2">
          <w:delText xml:space="preserve">In using the CN method, irrigation water, and snowmelt </w:delText>
        </w:r>
        <w:r w:rsidRPr="00954A4B" w:rsidDel="00B619D2">
          <w:rPr>
            <w:noProof/>
          </w:rPr>
          <w:delText>is</w:delText>
        </w:r>
        <w:r w:rsidRPr="00954A4B" w:rsidDel="00B619D2">
          <w:delText xml:space="preserve"> treated as having the same effect as precipitation (rain). Hence, precipitation in the above equations is the sum of rain, snowmelt, and irrigation. The CN used to compute daily runoff is adjusted on a daily basis according to the soil moisture (Young and Fry, 2016). PRZM5 has two options for erosion calculation (Young and Fry, 2016); the Modified Universal Soil Loss Equation (MUSLE) (Williams, 1975) and the Small watershed version of </w:delText>
        </w:r>
        <w:r w:rsidRPr="00954A4B" w:rsidDel="00B619D2">
          <w:rPr>
            <w:noProof/>
          </w:rPr>
          <w:delText>MUSLE</w:delText>
        </w:r>
        <w:r w:rsidRPr="00954A4B" w:rsidDel="00B619D2">
          <w:delText xml:space="preserve"> (MUSS) (Kinnell, 2004). </w:delText>
        </w:r>
      </w:del>
    </w:p>
    <w:p w14:paraId="57AEA0A8" w14:textId="55A0ECF6" w:rsidR="000F6123" w:rsidDel="00B619D2" w:rsidRDefault="00104F10" w:rsidP="00284B2F">
      <w:pPr>
        <w:pStyle w:val="Default"/>
        <w:spacing w:line="480" w:lineRule="auto"/>
        <w:ind w:firstLine="720"/>
        <w:rPr>
          <w:del w:id="257" w:author="Chelsvig, Emma" w:date="2020-01-13T10:02:00Z"/>
        </w:rPr>
      </w:pPr>
      <w:del w:id="258" w:author="Chelsvig, Emma" w:date="2020-01-13T10:02:00Z">
        <w:r w:rsidDel="00B619D2">
          <w:delText>In PRZM5, c</w:delText>
        </w:r>
        <w:r w:rsidR="000F6123" w:rsidDel="00B619D2">
          <w:delText xml:space="preserve">hemicals are simulated through the vertical movement of water </w:delText>
        </w:r>
        <w:r w:rsidDel="00B619D2">
          <w:delText>in the soil compartment</w:delText>
        </w:r>
        <w:r w:rsidR="008B5D0F" w:rsidDel="00B619D2">
          <w:delText xml:space="preserve"> </w:delText>
        </w:r>
        <w:r w:rsidR="008B5D0F" w:rsidRPr="00954A4B" w:rsidDel="00B619D2">
          <w:delText>(Young and Fry, 2016)</w:delText>
        </w:r>
        <w:r w:rsidDel="00B619D2">
          <w:delText xml:space="preserve">. The soil water content </w:delText>
        </w:r>
        <w:r w:rsidR="00096139" w:rsidDel="00B619D2">
          <w:delText xml:space="preserve">in the water column, at any point of the simulation, is first calculated from the amount of infiltrating water from the layer above. At any point, if the soil water content exceeds the field capacity, the excess water is used as flow into the next compartment for </w:delText>
        </w:r>
        <w:r w:rsidR="008B5D0F" w:rsidDel="00B619D2">
          <w:delText xml:space="preserve">the chemical </w:delText>
        </w:r>
        <w:r w:rsidR="00096139" w:rsidDel="00B619D2">
          <w:delText>simulation</w:delText>
        </w:r>
        <w:r w:rsidR="008B5D0F" w:rsidDel="00B619D2">
          <w:delText xml:space="preserve"> that compartment</w:delText>
        </w:r>
        <w:r w:rsidR="00096139" w:rsidDel="00B619D2">
          <w:delText xml:space="preserve">. This </w:delText>
        </w:r>
        <w:r w:rsidR="008B5D0F" w:rsidDel="00B619D2">
          <w:delText>process continues throughout the soil column</w:delText>
        </w:r>
        <w:r w:rsidR="00096139" w:rsidDel="00B619D2">
          <w:delText xml:space="preserve"> chemical simulation</w:delText>
        </w:r>
        <w:r w:rsidR="008B5D0F" w:rsidDel="00B619D2">
          <w:delText xml:space="preserve"> with the aid of precipitation, irrigation and snowmelt infiltration</w:delText>
        </w:r>
        <w:r w:rsidR="00096139" w:rsidDel="00B619D2">
          <w:delText>.</w:delText>
        </w:r>
      </w:del>
    </w:p>
    <w:p w14:paraId="5BAA8E0B" w14:textId="02F50025" w:rsidR="00284B2F" w:rsidDel="00B619D2" w:rsidRDefault="00D74FC9" w:rsidP="00284B2F">
      <w:pPr>
        <w:spacing w:after="0" w:line="480" w:lineRule="auto"/>
        <w:ind w:firstLine="720"/>
        <w:rPr>
          <w:del w:id="259" w:author="Chelsvig, Emma" w:date="2020-01-13T10:02:00Z"/>
          <w:rFonts w:ascii="Times New Roman" w:hAnsi="Times New Roman" w:cs="Times New Roman"/>
          <w:sz w:val="24"/>
          <w:szCs w:val="24"/>
        </w:rPr>
      </w:pPr>
      <w:del w:id="260" w:author="Chelsvig, Emma" w:date="2020-01-13T10:02:00Z">
        <w:r w:rsidRPr="00954A4B" w:rsidDel="00B619D2">
          <w:rPr>
            <w:rFonts w:ascii="Times New Roman" w:hAnsi="Times New Roman" w:cs="Times New Roman"/>
            <w:sz w:val="24"/>
            <w:szCs w:val="24"/>
          </w:rPr>
          <w:delText>The VVWM simulation engine of t</w:delText>
        </w:r>
        <w:r w:rsidR="00284B2F" w:rsidRPr="00954A4B" w:rsidDel="00B619D2">
          <w:rPr>
            <w:rFonts w:ascii="Times New Roman" w:hAnsi="Times New Roman" w:cs="Times New Roman"/>
            <w:sz w:val="24"/>
            <w:szCs w:val="24"/>
          </w:rPr>
          <w:delText xml:space="preserve">he PWC model, the successor of the EXAMS model (Burns, 2000), is an important water quality model used to assess the fate, transport, exposure, and persistence of pesticides in aquatic systems (Xie, 2014). In the VVWM model, the receiving water body is divided into two parts – the littoral zone and the benthic zone, which are coupled by </w:delText>
        </w:r>
        <w:r w:rsidR="00284B2F" w:rsidRPr="00954A4B" w:rsidDel="00B619D2">
          <w:rPr>
            <w:rFonts w:ascii="Times New Roman" w:hAnsi="Times New Roman" w:cs="Times New Roman"/>
            <w:noProof/>
            <w:sz w:val="24"/>
            <w:szCs w:val="24"/>
          </w:rPr>
          <w:delText>completely mixing</w:delText>
        </w:r>
        <w:r w:rsidR="00284B2F" w:rsidRPr="00954A4B" w:rsidDel="00B619D2">
          <w:rPr>
            <w:rFonts w:ascii="Times New Roman" w:hAnsi="Times New Roman" w:cs="Times New Roman"/>
            <w:sz w:val="24"/>
            <w:szCs w:val="24"/>
          </w:rPr>
          <w:delText xml:space="preserve"> with dispersive and advective transports and first-order </w:delText>
        </w:r>
        <w:r w:rsidR="00284B2F" w:rsidRPr="00954A4B" w:rsidDel="00B619D2">
          <w:rPr>
            <w:rFonts w:ascii="Times New Roman" w:hAnsi="Times New Roman" w:cs="Times New Roman"/>
            <w:noProof/>
            <w:sz w:val="24"/>
            <w:szCs w:val="24"/>
          </w:rPr>
          <w:delText>mass transfer</w:delText>
        </w:r>
        <w:r w:rsidR="00284B2F" w:rsidRPr="00954A4B" w:rsidDel="00B619D2">
          <w:rPr>
            <w:rFonts w:ascii="Times New Roman" w:hAnsi="Times New Roman" w:cs="Times New Roman"/>
            <w:sz w:val="24"/>
            <w:szCs w:val="24"/>
          </w:rPr>
          <w:delText xml:space="preserve"> process (Burns, 2000; Young, 2014). Classic processes, such as pesticide adsorption and desorption, photolysis, hydrolysis and redox, biolysis, and volatilizat</w:delText>
        </w:r>
        <w:r w:rsidR="00104F10" w:rsidDel="00B619D2">
          <w:rPr>
            <w:rFonts w:ascii="Times New Roman" w:hAnsi="Times New Roman" w:cs="Times New Roman"/>
            <w:sz w:val="24"/>
            <w:szCs w:val="24"/>
          </w:rPr>
          <w:delText xml:space="preserve">ion are involved in </w:delText>
        </w:r>
        <w:r w:rsidR="00284B2F" w:rsidRPr="00954A4B" w:rsidDel="00B619D2">
          <w:rPr>
            <w:rFonts w:ascii="Times New Roman" w:hAnsi="Times New Roman" w:cs="Times New Roman"/>
            <w:sz w:val="24"/>
            <w:szCs w:val="24"/>
          </w:rPr>
          <w:delText>the VVWM model. The model allows users to define custom water bodies within their study area. The main difference between the VVWM model and the EXAMS model is based on the assumption of the volume of the receiving water body in the region of study.  That is, the EXAMS model assumes constant water volume whereas the VVWM model allows the water volume to vary in response to precipitation, runoff, evaporation, and overflow.</w:delText>
        </w:r>
        <w:r w:rsidR="00C3351E" w:rsidRPr="00954A4B" w:rsidDel="00B619D2">
          <w:rPr>
            <w:rFonts w:ascii="Times New Roman" w:hAnsi="Times New Roman" w:cs="Times New Roman"/>
            <w:sz w:val="24"/>
            <w:szCs w:val="24"/>
          </w:rPr>
          <w:delText xml:space="preserve"> </w:delText>
        </w:r>
      </w:del>
    </w:p>
    <w:p w14:paraId="391835FB" w14:textId="78B19D4E" w:rsidR="00284B2F" w:rsidRPr="00954A4B" w:rsidDel="00B619D2" w:rsidRDefault="00284B2F" w:rsidP="00284B2F">
      <w:pPr>
        <w:autoSpaceDE w:val="0"/>
        <w:autoSpaceDN w:val="0"/>
        <w:adjustRightInd w:val="0"/>
        <w:spacing w:after="0" w:line="480" w:lineRule="auto"/>
        <w:ind w:firstLine="720"/>
        <w:rPr>
          <w:del w:id="261" w:author="Chelsvig, Emma" w:date="2020-01-13T10:02:00Z"/>
          <w:rFonts w:ascii="Times New Roman" w:hAnsi="Times New Roman" w:cs="Times New Roman"/>
          <w:sz w:val="24"/>
          <w:szCs w:val="24"/>
        </w:rPr>
      </w:pPr>
      <w:del w:id="262" w:author="Chelsvig, Emma" w:date="2020-01-13T10:02:00Z">
        <w:r w:rsidRPr="00954A4B" w:rsidDel="00B619D2">
          <w:rPr>
            <w:rFonts w:ascii="Times New Roman" w:hAnsi="Times New Roman" w:cs="Times New Roman"/>
            <w:sz w:val="24"/>
            <w:szCs w:val="24"/>
          </w:rPr>
          <w:delText>The advantages of the VVWM coupled with the ability of PRZM5 to simulate relevant processes of pesticide transport, and its use by regulatory agencies in their pesticide ex</w:delText>
        </w:r>
        <w:r w:rsidR="00DD4CE2" w:rsidDel="00B619D2">
          <w:rPr>
            <w:rFonts w:ascii="Times New Roman" w:hAnsi="Times New Roman" w:cs="Times New Roman"/>
            <w:sz w:val="24"/>
            <w:szCs w:val="24"/>
          </w:rPr>
          <w:delText>posure assessments (USEPA, 2010</w:delText>
        </w:r>
        <w:r w:rsidRPr="00954A4B" w:rsidDel="00B619D2">
          <w:rPr>
            <w:rFonts w:ascii="Times New Roman" w:hAnsi="Times New Roman" w:cs="Times New Roman"/>
            <w:sz w:val="24"/>
            <w:szCs w:val="24"/>
          </w:rPr>
          <w:delText xml:space="preserve">) aided in the selection of the PWC for this study. In addition, California has also developed urban scenarios to aid </w:delText>
        </w:r>
        <w:r w:rsidRPr="00954A4B" w:rsidDel="00B619D2">
          <w:rPr>
            <w:rFonts w:ascii="Times New Roman" w:hAnsi="Times New Roman" w:cs="Times New Roman"/>
            <w:noProof/>
            <w:sz w:val="24"/>
            <w:szCs w:val="24"/>
          </w:rPr>
          <w:delText>in</w:delText>
        </w:r>
        <w:r w:rsidRPr="00954A4B" w:rsidDel="00B619D2">
          <w:rPr>
            <w:rFonts w:ascii="Times New Roman" w:hAnsi="Times New Roman" w:cs="Times New Roman"/>
            <w:sz w:val="24"/>
            <w:szCs w:val="24"/>
          </w:rPr>
          <w:delText xml:space="preserve"> the application of the PWC model in aquatic risks assessment (CALFED Report, 2011). These scenarios specify the urban land application site percentages (pervious and impervious) for structural, landscape maintenance, and other urban land uses, and soil properties.</w:delText>
        </w:r>
      </w:del>
    </w:p>
    <w:p w14:paraId="70DBACEE" w14:textId="1CCE16B8" w:rsidR="00284B2F" w:rsidDel="00B619D2" w:rsidRDefault="00284B2F" w:rsidP="00284B2F">
      <w:pPr>
        <w:autoSpaceDE w:val="0"/>
        <w:autoSpaceDN w:val="0"/>
        <w:adjustRightInd w:val="0"/>
        <w:spacing w:after="0" w:line="480" w:lineRule="auto"/>
        <w:ind w:firstLine="720"/>
        <w:rPr>
          <w:del w:id="263" w:author="Chelsvig, Emma" w:date="2020-01-13T10:02:00Z"/>
          <w:rFonts w:ascii="Times New Roman" w:hAnsi="Times New Roman" w:cs="Times New Roman"/>
          <w:sz w:val="24"/>
          <w:szCs w:val="24"/>
        </w:rPr>
      </w:pPr>
      <w:del w:id="264" w:author="Chelsvig, Emma" w:date="2020-01-13T10:02:00Z">
        <w:r w:rsidRPr="00954A4B" w:rsidDel="00B619D2">
          <w:rPr>
            <w:rFonts w:ascii="Times New Roman" w:hAnsi="Times New Roman" w:cs="Times New Roman"/>
            <w:sz w:val="24"/>
            <w:szCs w:val="24"/>
          </w:rPr>
          <w:delText xml:space="preserve">To assess the risks to aquatic species, the PWC model estimated acute </w:delText>
        </w:r>
        <w:r w:rsidR="00BA670A" w:rsidRPr="00954A4B" w:rsidDel="00B619D2">
          <w:rPr>
            <w:rFonts w:ascii="Times New Roman" w:hAnsi="Times New Roman" w:cs="Times New Roman"/>
            <w:sz w:val="24"/>
            <w:szCs w:val="24"/>
          </w:rPr>
          <w:delText xml:space="preserve">and chronic </w:delText>
        </w:r>
        <w:r w:rsidRPr="00954A4B" w:rsidDel="00B619D2">
          <w:rPr>
            <w:rFonts w:ascii="Times New Roman" w:hAnsi="Times New Roman" w:cs="Times New Roman"/>
            <w:sz w:val="24"/>
            <w:szCs w:val="24"/>
          </w:rPr>
          <w:delText xml:space="preserve">EEC of bifenthrin in the surface </w:delText>
        </w:r>
        <w:r w:rsidR="00BA670A" w:rsidRPr="00954A4B" w:rsidDel="00B619D2">
          <w:rPr>
            <w:rFonts w:ascii="Times New Roman" w:hAnsi="Times New Roman" w:cs="Times New Roman"/>
            <w:sz w:val="24"/>
            <w:szCs w:val="24"/>
          </w:rPr>
          <w:delText>runoff</w:delText>
        </w:r>
        <w:r w:rsidRPr="00954A4B" w:rsidDel="00B619D2">
          <w:rPr>
            <w:rFonts w:ascii="Times New Roman" w:hAnsi="Times New Roman" w:cs="Times New Roman"/>
            <w:sz w:val="24"/>
            <w:szCs w:val="24"/>
          </w:rPr>
          <w:delText xml:space="preserve"> was used in this study. </w:delText>
        </w:r>
        <w:r w:rsidR="008B5E8A" w:rsidRPr="00954A4B" w:rsidDel="00B619D2">
          <w:rPr>
            <w:rFonts w:ascii="Times New Roman" w:hAnsi="Times New Roman" w:cs="Times New Roman"/>
            <w:sz w:val="24"/>
            <w:szCs w:val="24"/>
          </w:rPr>
          <w:delText>These</w:delText>
        </w:r>
        <w:r w:rsidRPr="00954A4B" w:rsidDel="00B619D2">
          <w:rPr>
            <w:rFonts w:ascii="Times New Roman" w:hAnsi="Times New Roman" w:cs="Times New Roman"/>
            <w:sz w:val="24"/>
            <w:szCs w:val="24"/>
          </w:rPr>
          <w:delText xml:space="preserve"> </w:delText>
        </w:r>
        <w:r w:rsidR="00BA670A" w:rsidRPr="00954A4B" w:rsidDel="00B619D2">
          <w:rPr>
            <w:rFonts w:ascii="Times New Roman" w:hAnsi="Times New Roman" w:cs="Times New Roman"/>
            <w:sz w:val="24"/>
            <w:szCs w:val="24"/>
          </w:rPr>
          <w:delText>EECs</w:delText>
        </w:r>
        <w:r w:rsidRPr="00954A4B" w:rsidDel="00B619D2">
          <w:rPr>
            <w:rFonts w:ascii="Times New Roman" w:hAnsi="Times New Roman" w:cs="Times New Roman"/>
            <w:sz w:val="24"/>
            <w:szCs w:val="24"/>
          </w:rPr>
          <w:delText xml:space="preserve"> w</w:delText>
        </w:r>
        <w:r w:rsidR="00BA670A" w:rsidRPr="00954A4B" w:rsidDel="00B619D2">
          <w:rPr>
            <w:rFonts w:ascii="Times New Roman" w:hAnsi="Times New Roman" w:cs="Times New Roman"/>
            <w:sz w:val="24"/>
            <w:szCs w:val="24"/>
          </w:rPr>
          <w:delText>ere</w:delText>
        </w:r>
        <w:r w:rsidRPr="00954A4B" w:rsidDel="00B619D2">
          <w:rPr>
            <w:rFonts w:ascii="Times New Roman" w:hAnsi="Times New Roman" w:cs="Times New Roman"/>
            <w:sz w:val="24"/>
            <w:szCs w:val="24"/>
          </w:rPr>
          <w:delText xml:space="preserve"> obtained from the PWC model as </w:delText>
        </w:r>
        <w:r w:rsidR="00BA670A" w:rsidRPr="00954A4B" w:rsidDel="00B619D2">
          <w:rPr>
            <w:rFonts w:ascii="Times New Roman" w:hAnsi="Times New Roman" w:cs="Times New Roman"/>
            <w:sz w:val="24"/>
            <w:szCs w:val="24"/>
          </w:rPr>
          <w:delText>1 and</w:delText>
        </w:r>
        <w:r w:rsidRPr="00954A4B" w:rsidDel="00B619D2">
          <w:rPr>
            <w:rFonts w:ascii="Times New Roman" w:hAnsi="Times New Roman" w:cs="Times New Roman"/>
            <w:sz w:val="24"/>
            <w:szCs w:val="24"/>
          </w:rPr>
          <w:delText xml:space="preserve"> 4-day average concentration in the 1-in </w:delText>
        </w:r>
        <w:r w:rsidR="00BA670A" w:rsidRPr="00954A4B" w:rsidDel="00B619D2">
          <w:rPr>
            <w:rFonts w:ascii="Times New Roman" w:hAnsi="Times New Roman" w:cs="Times New Roman"/>
            <w:sz w:val="24"/>
            <w:szCs w:val="24"/>
          </w:rPr>
          <w:delText>10</w:delText>
        </w:r>
        <w:r w:rsidRPr="00954A4B" w:rsidDel="00B619D2">
          <w:rPr>
            <w:rFonts w:ascii="Times New Roman" w:hAnsi="Times New Roman" w:cs="Times New Roman"/>
            <w:sz w:val="24"/>
            <w:szCs w:val="24"/>
          </w:rPr>
          <w:delText xml:space="preserve"> -</w:delText>
        </w:r>
        <w:r w:rsidRPr="00954A4B" w:rsidDel="00B619D2">
          <w:rPr>
            <w:rFonts w:ascii="Times New Roman" w:hAnsi="Times New Roman" w:cs="Times New Roman"/>
            <w:noProof/>
            <w:sz w:val="24"/>
            <w:szCs w:val="24"/>
          </w:rPr>
          <w:delText>year</w:delText>
        </w:r>
        <w:r w:rsidRPr="00954A4B" w:rsidDel="00B619D2">
          <w:rPr>
            <w:rFonts w:ascii="Times New Roman" w:hAnsi="Times New Roman" w:cs="Times New Roman"/>
            <w:sz w:val="24"/>
            <w:szCs w:val="24"/>
          </w:rPr>
          <w:delText xml:space="preserve"> return simulation period. The model estimated acute </w:delText>
        </w:r>
        <w:r w:rsidR="00BA670A" w:rsidRPr="00954A4B" w:rsidDel="00B619D2">
          <w:rPr>
            <w:rFonts w:ascii="Times New Roman" w:hAnsi="Times New Roman" w:cs="Times New Roman"/>
            <w:sz w:val="24"/>
            <w:szCs w:val="24"/>
          </w:rPr>
          <w:delText xml:space="preserve">and chronic </w:delText>
        </w:r>
        <w:r w:rsidRPr="00954A4B" w:rsidDel="00B619D2">
          <w:rPr>
            <w:rFonts w:ascii="Times New Roman" w:hAnsi="Times New Roman" w:cs="Times New Roman"/>
            <w:sz w:val="24"/>
            <w:szCs w:val="24"/>
          </w:rPr>
          <w:delText>concentration</w:delText>
        </w:r>
        <w:r w:rsidR="00BA670A" w:rsidRPr="00954A4B" w:rsidDel="00B619D2">
          <w:rPr>
            <w:rFonts w:ascii="Times New Roman" w:hAnsi="Times New Roman" w:cs="Times New Roman"/>
            <w:sz w:val="24"/>
            <w:szCs w:val="24"/>
          </w:rPr>
          <w:delText>s were</w:delText>
        </w:r>
        <w:r w:rsidRPr="00954A4B" w:rsidDel="00B619D2">
          <w:rPr>
            <w:rFonts w:ascii="Times New Roman" w:hAnsi="Times New Roman" w:cs="Times New Roman"/>
            <w:sz w:val="24"/>
            <w:szCs w:val="24"/>
          </w:rPr>
          <w:delText xml:space="preserve"> compared to </w:delText>
        </w:r>
        <w:r w:rsidR="00327E4A" w:rsidDel="00B619D2">
          <w:rPr>
            <w:rFonts w:ascii="Times New Roman" w:hAnsi="Times New Roman" w:cs="Times New Roman"/>
            <w:sz w:val="24"/>
            <w:szCs w:val="24"/>
          </w:rPr>
          <w:delText>the 2011 CALFED report established</w:delText>
        </w:r>
        <w:r w:rsidRPr="00954A4B" w:rsidDel="00B619D2">
          <w:rPr>
            <w:rFonts w:ascii="Times New Roman" w:hAnsi="Times New Roman" w:cs="Times New Roman"/>
            <w:sz w:val="24"/>
            <w:szCs w:val="24"/>
          </w:rPr>
          <w:delText xml:space="preserve"> benchmark for bifenthrin</w:delText>
        </w:r>
        <w:r w:rsidR="00327E4A" w:rsidDel="00B619D2">
          <w:rPr>
            <w:rFonts w:ascii="Times New Roman" w:hAnsi="Times New Roman" w:cs="Times New Roman"/>
            <w:sz w:val="24"/>
            <w:szCs w:val="24"/>
          </w:rPr>
          <w:delText xml:space="preserve">. The 2011 CALFED report benchmark was obtained as </w:delText>
        </w:r>
        <w:r w:rsidR="00327E4A" w:rsidRPr="00954A4B" w:rsidDel="00B619D2">
          <w:rPr>
            <w:rFonts w:ascii="Times New Roman" w:hAnsi="Times New Roman" w:cs="Times New Roman"/>
            <w:sz w:val="24"/>
            <w:szCs w:val="24"/>
          </w:rPr>
          <w:delText>1/10</w:delText>
        </w:r>
        <w:r w:rsidR="00327E4A" w:rsidRPr="00954A4B" w:rsidDel="00B619D2">
          <w:rPr>
            <w:rFonts w:ascii="Times New Roman" w:hAnsi="Times New Roman" w:cs="Times New Roman"/>
            <w:sz w:val="24"/>
            <w:szCs w:val="24"/>
            <w:vertAlign w:val="superscript"/>
          </w:rPr>
          <w:delText>th</w:delText>
        </w:r>
        <w:r w:rsidR="00327E4A" w:rsidDel="00B619D2">
          <w:rPr>
            <w:rFonts w:ascii="Times New Roman" w:hAnsi="Times New Roman" w:cs="Times New Roman"/>
            <w:sz w:val="24"/>
            <w:szCs w:val="24"/>
          </w:rPr>
          <w:delText xml:space="preserve"> of the</w:delText>
        </w:r>
        <w:r w:rsidR="00327E4A" w:rsidRPr="00954A4B" w:rsidDel="00B619D2">
          <w:rPr>
            <w:rFonts w:ascii="Times New Roman" w:hAnsi="Times New Roman" w:cs="Times New Roman"/>
            <w:sz w:val="24"/>
            <w:szCs w:val="24"/>
          </w:rPr>
          <w:delText xml:space="preserve"> USEPA</w:delText>
        </w:r>
        <w:r w:rsidR="00327E4A" w:rsidDel="00B619D2">
          <w:rPr>
            <w:rFonts w:ascii="Times New Roman" w:hAnsi="Times New Roman" w:cs="Times New Roman"/>
            <w:sz w:val="24"/>
            <w:szCs w:val="24"/>
          </w:rPr>
          <w:delText xml:space="preserve"> benchmark for aquatic species (CALFED, 2011)</w:delText>
        </w:r>
        <w:r w:rsidRPr="00954A4B" w:rsidDel="00B619D2">
          <w:rPr>
            <w:rFonts w:ascii="Times New Roman" w:hAnsi="Times New Roman" w:cs="Times New Roman"/>
            <w:sz w:val="24"/>
            <w:szCs w:val="24"/>
          </w:rPr>
          <w:delText xml:space="preserve">. This comparison was in-line with the proposed toxicology threshold established in the 2011 CALFED Report for </w:delText>
        </w:r>
        <w:r w:rsidR="00BE458C" w:rsidDel="00B619D2">
          <w:rPr>
            <w:rFonts w:ascii="Times New Roman" w:hAnsi="Times New Roman" w:cs="Times New Roman"/>
            <w:sz w:val="24"/>
            <w:szCs w:val="24"/>
          </w:rPr>
          <w:delText>Threatened and Endangered Species</w:delText>
        </w:r>
        <w:r w:rsidRPr="00954A4B" w:rsidDel="00B619D2">
          <w:rPr>
            <w:rFonts w:ascii="Times New Roman" w:hAnsi="Times New Roman" w:cs="Times New Roman"/>
            <w:sz w:val="24"/>
            <w:szCs w:val="24"/>
          </w:rPr>
          <w:delText>.</w:delText>
        </w:r>
      </w:del>
    </w:p>
    <w:p w14:paraId="021AA0D1" w14:textId="6299057E" w:rsidR="005156C5" w:rsidRPr="00954A4B" w:rsidRDefault="004D20FB" w:rsidP="00113BF6">
      <w:pPr>
        <w:pStyle w:val="Heading2"/>
        <w:spacing w:before="0" w:beforeAutospacing="0" w:after="0" w:afterAutospacing="0"/>
        <w:rPr>
          <w:sz w:val="24"/>
          <w:szCs w:val="24"/>
        </w:rPr>
      </w:pPr>
      <w:bookmarkStart w:id="265" w:name="_Toc477941413"/>
      <w:bookmarkEnd w:id="251"/>
      <w:del w:id="266" w:author="Chelsvig, Emma" w:date="2020-01-13T10:21:00Z">
        <w:r w:rsidRPr="00954A4B" w:rsidDel="00347856">
          <w:rPr>
            <w:rFonts w:eastAsiaTheme="minorEastAsia"/>
            <w:sz w:val="24"/>
            <w:szCs w:val="24"/>
            <w:lang w:eastAsia="zh-CN"/>
          </w:rPr>
          <w:delText xml:space="preserve">Data Collection and </w:delText>
        </w:r>
        <w:r w:rsidR="005156C5" w:rsidRPr="00954A4B" w:rsidDel="00347856">
          <w:rPr>
            <w:sz w:val="24"/>
            <w:szCs w:val="24"/>
          </w:rPr>
          <w:delText xml:space="preserve">Input </w:delText>
        </w:r>
        <w:bookmarkEnd w:id="265"/>
        <w:r w:rsidRPr="00954A4B" w:rsidDel="00347856">
          <w:rPr>
            <w:rFonts w:eastAsiaTheme="minorEastAsia"/>
            <w:sz w:val="24"/>
            <w:szCs w:val="24"/>
            <w:lang w:eastAsia="zh-CN"/>
          </w:rPr>
          <w:delText>Preparation</w:delText>
        </w:r>
      </w:del>
      <w:ins w:id="267" w:author="Chelsvig, Emma" w:date="2020-01-13T10:21:00Z">
        <w:r w:rsidR="00347856">
          <w:rPr>
            <w:rFonts w:eastAsiaTheme="minorEastAsia"/>
            <w:sz w:val="24"/>
            <w:szCs w:val="24"/>
            <w:lang w:eastAsia="zh-CN"/>
          </w:rPr>
          <w:t>Site Specific Input Parameters</w:t>
        </w:r>
      </w:ins>
    </w:p>
    <w:p w14:paraId="412F39CC" w14:textId="77777777" w:rsidR="00113BF6" w:rsidRPr="00954A4B" w:rsidRDefault="00113BF6" w:rsidP="00113BF6">
      <w:pPr>
        <w:pStyle w:val="NoSpacing"/>
        <w:rPr>
          <w:rFonts w:ascii="Times New Roman" w:hAnsi="Times New Roman" w:cs="Times New Roman"/>
          <w:sz w:val="24"/>
          <w:szCs w:val="24"/>
        </w:rPr>
      </w:pPr>
    </w:p>
    <w:p w14:paraId="116726A3" w14:textId="13A321A8" w:rsidR="00651EC6" w:rsidRPr="00954A4B" w:rsidRDefault="005156C5" w:rsidP="007103E8">
      <w:pPr>
        <w:autoSpaceDE w:val="0"/>
        <w:autoSpaceDN w:val="0"/>
        <w:adjustRightInd w:val="0"/>
        <w:spacing w:after="0" w:line="480" w:lineRule="auto"/>
        <w:ind w:firstLine="576"/>
        <w:rPr>
          <w:rFonts w:ascii="Times New Roman" w:hAnsi="Times New Roman" w:cs="Times New Roman"/>
          <w:color w:val="000000"/>
          <w:sz w:val="24"/>
          <w:szCs w:val="24"/>
        </w:rPr>
      </w:pPr>
      <w:r w:rsidRPr="00954A4B">
        <w:rPr>
          <w:rFonts w:ascii="Times New Roman" w:hAnsi="Times New Roman" w:cs="Times New Roman"/>
          <w:color w:val="000000"/>
          <w:sz w:val="24"/>
          <w:szCs w:val="24"/>
        </w:rPr>
        <w:t xml:space="preserve">Daily weather data required by PRZM5 are rainfall, temperature, wind speed, and solar radiation. The daily weather data </w:t>
      </w:r>
      <w:r w:rsidR="00ED1CBD" w:rsidRPr="00954A4B">
        <w:rPr>
          <w:rFonts w:ascii="Times New Roman" w:hAnsi="Times New Roman" w:cs="Times New Roman"/>
          <w:color w:val="000000"/>
          <w:sz w:val="24"/>
          <w:szCs w:val="24"/>
        </w:rPr>
        <w:t xml:space="preserve">for </w:t>
      </w:r>
      <w:del w:id="268" w:author="Chelsvig, Emma" w:date="2020-01-13T09:47:00Z">
        <w:r w:rsidR="00ED1CBD" w:rsidRPr="00954A4B" w:rsidDel="00E057B2">
          <w:rPr>
            <w:rFonts w:ascii="Times New Roman" w:hAnsi="Times New Roman" w:cs="Times New Roman"/>
            <w:color w:val="000000"/>
            <w:sz w:val="24"/>
            <w:szCs w:val="24"/>
          </w:rPr>
          <w:delText>the simulation</w:delText>
        </w:r>
      </w:del>
      <w:ins w:id="269" w:author="Chelsvig, Emma" w:date="2020-01-13T09:47:00Z">
        <w:r w:rsidR="00E057B2">
          <w:rPr>
            <w:rFonts w:ascii="Times New Roman" w:hAnsi="Times New Roman" w:cs="Times New Roman"/>
            <w:color w:val="000000"/>
            <w:sz w:val="24"/>
            <w:szCs w:val="24"/>
          </w:rPr>
          <w:t>both deterministic and probabilistic simulations</w:t>
        </w:r>
      </w:ins>
      <w:r w:rsidR="00ED1CBD" w:rsidRPr="00954A4B">
        <w:rPr>
          <w:rFonts w:ascii="Times New Roman" w:hAnsi="Times New Roman" w:cs="Times New Roman"/>
          <w:color w:val="000000"/>
          <w:sz w:val="24"/>
          <w:szCs w:val="24"/>
        </w:rPr>
        <w:t xml:space="preserve"> </w:t>
      </w:r>
      <w:r w:rsidR="000B3525" w:rsidRPr="00954A4B">
        <w:rPr>
          <w:rFonts w:ascii="Times New Roman" w:hAnsi="Times New Roman" w:cs="Times New Roman"/>
          <w:color w:val="000000"/>
          <w:sz w:val="24"/>
          <w:szCs w:val="24"/>
        </w:rPr>
        <w:t>was</w:t>
      </w:r>
      <w:r w:rsidRPr="00954A4B">
        <w:rPr>
          <w:rFonts w:ascii="Times New Roman" w:hAnsi="Times New Roman" w:cs="Times New Roman"/>
          <w:color w:val="000000"/>
          <w:sz w:val="24"/>
          <w:szCs w:val="24"/>
        </w:rPr>
        <w:t xml:space="preserve"> retrieved from the Camino weather station operated by the </w:t>
      </w:r>
      <w:r w:rsidRPr="00954A4B">
        <w:rPr>
          <w:rFonts w:ascii="Times New Roman" w:hAnsi="Times New Roman" w:cs="Times New Roman"/>
          <w:sz w:val="24"/>
          <w:szCs w:val="24"/>
        </w:rPr>
        <w:t xml:space="preserve">California Irrigation Management Information System (CDWR, 2016). This station </w:t>
      </w:r>
      <w:r w:rsidR="009158E1" w:rsidRPr="00954A4B">
        <w:rPr>
          <w:rFonts w:ascii="Times New Roman" w:hAnsi="Times New Roman" w:cs="Times New Roman"/>
          <w:sz w:val="24"/>
          <w:szCs w:val="24"/>
          <w:lang w:eastAsia="zh-CN"/>
        </w:rPr>
        <w:t>is</w:t>
      </w:r>
      <w:r w:rsidRPr="00954A4B">
        <w:rPr>
          <w:rFonts w:ascii="Times New Roman" w:hAnsi="Times New Roman" w:cs="Times New Roman"/>
          <w:color w:val="000000"/>
          <w:sz w:val="24"/>
          <w:szCs w:val="24"/>
        </w:rPr>
        <w:t xml:space="preserve"> the </w:t>
      </w:r>
      <w:r w:rsidRPr="00954A4B">
        <w:rPr>
          <w:rFonts w:ascii="Times New Roman" w:hAnsi="Times New Roman" w:cs="Times New Roman"/>
          <w:noProof/>
          <w:color w:val="000000"/>
          <w:sz w:val="24"/>
          <w:szCs w:val="24"/>
        </w:rPr>
        <w:t>nearest</w:t>
      </w:r>
      <w:r w:rsidRPr="00954A4B">
        <w:rPr>
          <w:rFonts w:ascii="Times New Roman" w:hAnsi="Times New Roman" w:cs="Times New Roman"/>
          <w:color w:val="000000"/>
          <w:sz w:val="24"/>
          <w:szCs w:val="24"/>
        </w:rPr>
        <w:t xml:space="preserve"> </w:t>
      </w:r>
      <w:r w:rsidR="009158E1" w:rsidRPr="00954A4B">
        <w:rPr>
          <w:rFonts w:ascii="Times New Roman" w:hAnsi="Times New Roman" w:cs="Times New Roman"/>
          <w:color w:val="000000"/>
          <w:sz w:val="24"/>
          <w:szCs w:val="24"/>
          <w:lang w:eastAsia="zh-CN"/>
        </w:rPr>
        <w:t>weather station to</w:t>
      </w:r>
      <w:r w:rsidRPr="00954A4B">
        <w:rPr>
          <w:rFonts w:ascii="Times New Roman" w:hAnsi="Times New Roman" w:cs="Times New Roman"/>
          <w:color w:val="000000"/>
          <w:sz w:val="24"/>
          <w:szCs w:val="24"/>
        </w:rPr>
        <w:t xml:space="preserve"> the study area. </w:t>
      </w:r>
      <w:r w:rsidR="009158E1" w:rsidRPr="00954A4B">
        <w:rPr>
          <w:rFonts w:ascii="Times New Roman" w:hAnsi="Times New Roman" w:cs="Times New Roman"/>
          <w:color w:val="000000"/>
          <w:sz w:val="24"/>
          <w:szCs w:val="24"/>
          <w:lang w:eastAsia="zh-CN"/>
        </w:rPr>
        <w:t xml:space="preserve"> The CN required for runoff calculation, s</w:t>
      </w:r>
      <w:r w:rsidRPr="00954A4B">
        <w:rPr>
          <w:rFonts w:ascii="Times New Roman" w:hAnsi="Times New Roman" w:cs="Times New Roman"/>
          <w:color w:val="000000"/>
          <w:sz w:val="24"/>
          <w:szCs w:val="24"/>
        </w:rPr>
        <w:t xml:space="preserve">oil </w:t>
      </w:r>
      <w:r w:rsidR="009158E1" w:rsidRPr="00954A4B">
        <w:rPr>
          <w:rFonts w:ascii="Times New Roman" w:hAnsi="Times New Roman" w:cs="Times New Roman"/>
          <w:color w:val="000000"/>
          <w:sz w:val="24"/>
          <w:szCs w:val="24"/>
          <w:lang w:eastAsia="zh-CN"/>
        </w:rPr>
        <w:t xml:space="preserve">physical </w:t>
      </w:r>
      <w:r w:rsidRPr="00954A4B">
        <w:rPr>
          <w:rFonts w:ascii="Times New Roman" w:hAnsi="Times New Roman" w:cs="Times New Roman"/>
          <w:color w:val="000000"/>
          <w:sz w:val="24"/>
          <w:szCs w:val="24"/>
        </w:rPr>
        <w:t xml:space="preserve">properties, </w:t>
      </w:r>
      <w:r w:rsidR="009158E1" w:rsidRPr="00954A4B">
        <w:rPr>
          <w:rFonts w:ascii="Times New Roman" w:hAnsi="Times New Roman" w:cs="Times New Roman"/>
          <w:color w:val="000000"/>
          <w:sz w:val="24"/>
          <w:szCs w:val="24"/>
          <w:lang w:eastAsia="zh-CN"/>
        </w:rPr>
        <w:t xml:space="preserve">USLE required parameters such as </w:t>
      </w:r>
      <w:r w:rsidRPr="00954A4B">
        <w:rPr>
          <w:rFonts w:ascii="Times New Roman" w:hAnsi="Times New Roman" w:cs="Times New Roman"/>
          <w:color w:val="000000"/>
          <w:sz w:val="24"/>
          <w:szCs w:val="24"/>
        </w:rPr>
        <w:t>USLE cover factor (USLE</w:t>
      </w:r>
      <w:r w:rsidR="009158E1" w:rsidRPr="00954A4B">
        <w:rPr>
          <w:rFonts w:ascii="Times New Roman" w:hAnsi="Times New Roman" w:cs="Times New Roman"/>
          <w:color w:val="000000"/>
          <w:sz w:val="24"/>
          <w:szCs w:val="24"/>
          <w:lang w:eastAsia="zh-CN"/>
        </w:rPr>
        <w:t>_</w:t>
      </w:r>
      <w:r w:rsidRPr="00954A4B">
        <w:rPr>
          <w:rFonts w:ascii="Times New Roman" w:hAnsi="Times New Roman" w:cs="Times New Roman"/>
          <w:color w:val="000000"/>
          <w:sz w:val="24"/>
          <w:szCs w:val="24"/>
        </w:rPr>
        <w:t>C), USLE practice factor (</w:t>
      </w:r>
      <w:r w:rsidRPr="00954A4B">
        <w:rPr>
          <w:rFonts w:ascii="Times New Roman" w:hAnsi="Times New Roman" w:cs="Times New Roman"/>
          <w:noProof/>
          <w:color w:val="000000"/>
          <w:sz w:val="24"/>
          <w:szCs w:val="24"/>
        </w:rPr>
        <w:t>USLE</w:t>
      </w:r>
      <w:r w:rsidR="009158E1" w:rsidRPr="00954A4B">
        <w:rPr>
          <w:rFonts w:ascii="Times New Roman" w:hAnsi="Times New Roman" w:cs="Times New Roman"/>
          <w:noProof/>
          <w:color w:val="000000"/>
          <w:sz w:val="24"/>
          <w:szCs w:val="24"/>
          <w:lang w:eastAsia="zh-CN"/>
        </w:rPr>
        <w:t>_</w:t>
      </w:r>
      <w:r w:rsidRPr="00954A4B">
        <w:rPr>
          <w:rFonts w:ascii="Times New Roman" w:hAnsi="Times New Roman" w:cs="Times New Roman"/>
          <w:noProof/>
          <w:color w:val="000000"/>
          <w:sz w:val="24"/>
          <w:szCs w:val="24"/>
        </w:rPr>
        <w:t>P</w:t>
      </w:r>
      <w:r w:rsidRPr="00954A4B">
        <w:rPr>
          <w:rFonts w:ascii="Times New Roman" w:hAnsi="Times New Roman" w:cs="Times New Roman"/>
          <w:color w:val="000000"/>
          <w:sz w:val="24"/>
          <w:szCs w:val="24"/>
        </w:rPr>
        <w:t xml:space="preserve">), USLE soil </w:t>
      </w:r>
      <w:r w:rsidRPr="00954A4B">
        <w:rPr>
          <w:rFonts w:ascii="Times New Roman" w:hAnsi="Times New Roman" w:cs="Times New Roman"/>
          <w:noProof/>
          <w:color w:val="000000"/>
          <w:sz w:val="24"/>
          <w:szCs w:val="24"/>
        </w:rPr>
        <w:t>erodibility</w:t>
      </w:r>
      <w:r w:rsidRPr="00954A4B">
        <w:rPr>
          <w:rFonts w:ascii="Times New Roman" w:hAnsi="Times New Roman" w:cs="Times New Roman"/>
          <w:color w:val="000000"/>
          <w:sz w:val="24"/>
          <w:szCs w:val="24"/>
        </w:rPr>
        <w:t xml:space="preserve"> factor (</w:t>
      </w:r>
      <w:r w:rsidRPr="00954A4B">
        <w:rPr>
          <w:rFonts w:ascii="Times New Roman" w:hAnsi="Times New Roman" w:cs="Times New Roman"/>
          <w:noProof/>
          <w:color w:val="000000"/>
          <w:sz w:val="24"/>
          <w:szCs w:val="24"/>
        </w:rPr>
        <w:t>USLE</w:t>
      </w:r>
      <w:r w:rsidR="009158E1" w:rsidRPr="00954A4B">
        <w:rPr>
          <w:rFonts w:ascii="Times New Roman" w:hAnsi="Times New Roman" w:cs="Times New Roman"/>
          <w:noProof/>
          <w:color w:val="000000"/>
          <w:sz w:val="24"/>
          <w:szCs w:val="24"/>
          <w:lang w:eastAsia="zh-CN"/>
        </w:rPr>
        <w:t>_</w:t>
      </w:r>
      <w:r w:rsidRPr="00954A4B">
        <w:rPr>
          <w:rFonts w:ascii="Times New Roman" w:hAnsi="Times New Roman" w:cs="Times New Roman"/>
          <w:noProof/>
          <w:color w:val="000000"/>
          <w:sz w:val="24"/>
          <w:szCs w:val="24"/>
        </w:rPr>
        <w:t>K</w:t>
      </w:r>
      <w:r w:rsidRPr="00954A4B">
        <w:rPr>
          <w:rFonts w:ascii="Times New Roman" w:hAnsi="Times New Roman" w:cs="Times New Roman"/>
          <w:color w:val="000000"/>
          <w:sz w:val="24"/>
          <w:szCs w:val="24"/>
        </w:rPr>
        <w:t xml:space="preserve">), </w:t>
      </w:r>
      <w:r w:rsidR="009158E1" w:rsidRPr="00954A4B">
        <w:rPr>
          <w:rFonts w:ascii="Times New Roman" w:hAnsi="Times New Roman" w:cs="Times New Roman"/>
          <w:color w:val="000000"/>
          <w:sz w:val="24"/>
          <w:szCs w:val="24"/>
          <w:lang w:eastAsia="zh-CN"/>
        </w:rPr>
        <w:t xml:space="preserve">and </w:t>
      </w:r>
      <w:r w:rsidRPr="00954A4B">
        <w:rPr>
          <w:rFonts w:ascii="Times New Roman" w:hAnsi="Times New Roman" w:cs="Times New Roman"/>
          <w:color w:val="000000"/>
          <w:sz w:val="24"/>
          <w:szCs w:val="24"/>
        </w:rPr>
        <w:t>the topographic length-slope factor were obtained from the CALFED Report</w:t>
      </w:r>
      <w:r w:rsidR="009158E1" w:rsidRPr="00954A4B">
        <w:rPr>
          <w:rFonts w:ascii="Times New Roman" w:hAnsi="Times New Roman" w:cs="Times New Roman"/>
          <w:color w:val="000000"/>
          <w:sz w:val="24"/>
          <w:szCs w:val="24"/>
          <w:lang w:eastAsia="zh-CN"/>
        </w:rPr>
        <w:t xml:space="preserve"> (</w:t>
      </w:r>
      <w:r w:rsidRPr="00954A4B">
        <w:rPr>
          <w:rFonts w:ascii="Times New Roman" w:hAnsi="Times New Roman" w:cs="Times New Roman"/>
          <w:sz w:val="24"/>
          <w:szCs w:val="24"/>
        </w:rPr>
        <w:t>2011</w:t>
      </w:r>
      <w:r w:rsidR="009158E1" w:rsidRPr="00954A4B">
        <w:rPr>
          <w:rFonts w:ascii="Times New Roman" w:hAnsi="Times New Roman" w:cs="Times New Roman"/>
          <w:sz w:val="24"/>
          <w:szCs w:val="24"/>
          <w:lang w:eastAsia="zh-CN"/>
        </w:rPr>
        <w:t>)</w:t>
      </w:r>
      <w:r w:rsidRPr="00954A4B">
        <w:rPr>
          <w:rFonts w:ascii="Times New Roman" w:hAnsi="Times New Roman" w:cs="Times New Roman"/>
          <w:sz w:val="24"/>
          <w:szCs w:val="24"/>
        </w:rPr>
        <w:t xml:space="preserve">. </w:t>
      </w:r>
      <w:r w:rsidR="007103E8" w:rsidRPr="00954A4B">
        <w:rPr>
          <w:rFonts w:ascii="Times New Roman" w:hAnsi="Times New Roman" w:cs="Times New Roman"/>
          <w:sz w:val="24"/>
          <w:szCs w:val="24"/>
        </w:rPr>
        <w:t xml:space="preserve">The soil </w:t>
      </w:r>
      <w:r w:rsidR="007103E8" w:rsidRPr="00E628E9">
        <w:rPr>
          <w:rFonts w:ascii="Times New Roman" w:hAnsi="Times New Roman" w:cs="Times New Roman"/>
          <w:sz w:val="24"/>
          <w:szCs w:val="24"/>
        </w:rPr>
        <w:t xml:space="preserve">properties data were based on Soil Survey Geographic (SSURGO) database (USDA-NRCS, 2009). </w:t>
      </w:r>
      <w:r w:rsidR="007103E8" w:rsidRPr="00954A4B">
        <w:rPr>
          <w:rFonts w:ascii="Times New Roman" w:hAnsi="Times New Roman" w:cs="Times New Roman"/>
          <w:sz w:val="24"/>
          <w:szCs w:val="24"/>
        </w:rPr>
        <w:t>Soil property</w:t>
      </w:r>
      <w:ins w:id="270" w:author="Chelsvig, Emma" w:date="2020-01-13T09:55:00Z">
        <w:r w:rsidR="00B619D2">
          <w:rPr>
            <w:rFonts w:ascii="Times New Roman" w:hAnsi="Times New Roman" w:cs="Times New Roman"/>
            <w:sz w:val="24"/>
            <w:szCs w:val="24"/>
          </w:rPr>
          <w:t xml:space="preserve"> input</w:t>
        </w:r>
      </w:ins>
      <w:r w:rsidR="007103E8" w:rsidRPr="00954A4B">
        <w:rPr>
          <w:rFonts w:ascii="Times New Roman" w:hAnsi="Times New Roman" w:cs="Times New Roman"/>
          <w:sz w:val="24"/>
          <w:szCs w:val="24"/>
        </w:rPr>
        <w:t xml:space="preserve"> values used </w:t>
      </w:r>
      <w:r w:rsidR="0047030E" w:rsidRPr="00954A4B">
        <w:rPr>
          <w:rFonts w:ascii="Times New Roman" w:hAnsi="Times New Roman" w:cs="Times New Roman"/>
          <w:color w:val="000000"/>
          <w:sz w:val="24"/>
          <w:szCs w:val="24"/>
          <w:lang w:eastAsia="zh-CN"/>
        </w:rPr>
        <w:t xml:space="preserve">for </w:t>
      </w:r>
      <w:del w:id="271" w:author="Chelsvig, Emma" w:date="2020-01-13T09:53:00Z">
        <w:r w:rsidR="0047030E" w:rsidRPr="00954A4B" w:rsidDel="00B619D2">
          <w:rPr>
            <w:rFonts w:ascii="Times New Roman" w:hAnsi="Times New Roman" w:cs="Times New Roman"/>
            <w:color w:val="000000"/>
            <w:sz w:val="24"/>
            <w:szCs w:val="24"/>
            <w:lang w:eastAsia="zh-CN"/>
          </w:rPr>
          <w:delText>model</w:delText>
        </w:r>
      </w:del>
      <w:ins w:id="272" w:author="Chelsvig, Emma" w:date="2020-01-13T09:53:00Z">
        <w:r w:rsidR="00B619D2">
          <w:rPr>
            <w:rFonts w:ascii="Times New Roman" w:hAnsi="Times New Roman" w:cs="Times New Roman"/>
            <w:color w:val="000000"/>
            <w:sz w:val="24"/>
            <w:szCs w:val="24"/>
            <w:lang w:eastAsia="zh-CN"/>
          </w:rPr>
          <w:t>deterministic</w:t>
        </w:r>
      </w:ins>
      <w:r w:rsidRPr="00954A4B">
        <w:rPr>
          <w:rFonts w:ascii="Times New Roman" w:hAnsi="Times New Roman" w:cs="Times New Roman"/>
          <w:color w:val="000000"/>
          <w:sz w:val="24"/>
          <w:szCs w:val="24"/>
        </w:rPr>
        <w:t xml:space="preserve"> simulation</w:t>
      </w:r>
      <w:ins w:id="273" w:author="Chelsvig, Emma" w:date="2020-01-13T09:53:00Z">
        <w:r w:rsidR="00B619D2">
          <w:rPr>
            <w:rFonts w:ascii="Times New Roman" w:hAnsi="Times New Roman" w:cs="Times New Roman"/>
            <w:color w:val="000000"/>
            <w:sz w:val="24"/>
            <w:szCs w:val="24"/>
          </w:rPr>
          <w:t>s</w:t>
        </w:r>
      </w:ins>
      <w:r w:rsidR="007103E8" w:rsidRPr="00954A4B">
        <w:rPr>
          <w:rFonts w:ascii="Times New Roman" w:hAnsi="Times New Roman" w:cs="Times New Roman"/>
          <w:color w:val="000000"/>
          <w:sz w:val="24"/>
          <w:szCs w:val="24"/>
        </w:rPr>
        <w:t xml:space="preserve"> are shown in Table 1</w:t>
      </w:r>
      <w:r w:rsidRPr="00954A4B">
        <w:rPr>
          <w:rFonts w:ascii="Times New Roman" w:hAnsi="Times New Roman" w:cs="Times New Roman"/>
          <w:color w:val="000000"/>
          <w:sz w:val="24"/>
          <w:szCs w:val="24"/>
        </w:rPr>
        <w:t xml:space="preserve">. These values were </w:t>
      </w:r>
      <w:r w:rsidR="007103E8" w:rsidRPr="00954A4B">
        <w:rPr>
          <w:rFonts w:ascii="Times New Roman" w:hAnsi="Times New Roman" w:cs="Times New Roman"/>
          <w:color w:val="000000"/>
          <w:sz w:val="24"/>
          <w:szCs w:val="24"/>
        </w:rPr>
        <w:t xml:space="preserve">used </w:t>
      </w:r>
      <w:r w:rsidRPr="00954A4B">
        <w:rPr>
          <w:rFonts w:ascii="Times New Roman" w:hAnsi="Times New Roman" w:cs="Times New Roman"/>
          <w:color w:val="000000"/>
          <w:sz w:val="24"/>
          <w:szCs w:val="24"/>
        </w:rPr>
        <w:t xml:space="preserve">because they are recommended values </w:t>
      </w:r>
      <w:r w:rsidR="00ED1CBD" w:rsidRPr="00954A4B">
        <w:rPr>
          <w:rFonts w:ascii="Times New Roman" w:hAnsi="Times New Roman" w:cs="Times New Roman"/>
          <w:color w:val="000000"/>
          <w:sz w:val="24"/>
          <w:szCs w:val="24"/>
        </w:rPr>
        <w:t>in the</w:t>
      </w:r>
      <w:r w:rsidRPr="00954A4B">
        <w:rPr>
          <w:rFonts w:ascii="Times New Roman" w:hAnsi="Times New Roman" w:cs="Times New Roman"/>
          <w:color w:val="000000"/>
          <w:sz w:val="24"/>
          <w:szCs w:val="24"/>
        </w:rPr>
        <w:t xml:space="preserve"> CALFED </w:t>
      </w:r>
      <w:r w:rsidR="00ED1CBD" w:rsidRPr="00954A4B">
        <w:rPr>
          <w:rFonts w:ascii="Times New Roman" w:hAnsi="Times New Roman" w:cs="Times New Roman"/>
          <w:color w:val="000000"/>
          <w:sz w:val="24"/>
          <w:szCs w:val="24"/>
        </w:rPr>
        <w:t>2011 report</w:t>
      </w:r>
      <w:r w:rsidR="002103FD" w:rsidRPr="00954A4B">
        <w:rPr>
          <w:rFonts w:ascii="Times New Roman" w:hAnsi="Times New Roman" w:cs="Times New Roman"/>
          <w:color w:val="000000"/>
          <w:sz w:val="24"/>
          <w:szCs w:val="24"/>
        </w:rPr>
        <w:t>.</w:t>
      </w:r>
      <w:r w:rsidRPr="00954A4B">
        <w:rPr>
          <w:rFonts w:ascii="Times New Roman" w:hAnsi="Times New Roman" w:cs="Times New Roman"/>
          <w:color w:val="000000"/>
          <w:sz w:val="24"/>
          <w:szCs w:val="24"/>
        </w:rPr>
        <w:t xml:space="preserve"> </w:t>
      </w:r>
      <w:r w:rsidR="0033739B" w:rsidRPr="00954A4B">
        <w:rPr>
          <w:rFonts w:ascii="Times New Roman" w:hAnsi="Times New Roman" w:cs="Times New Roman"/>
          <w:color w:val="000000"/>
          <w:sz w:val="24"/>
          <w:szCs w:val="24"/>
        </w:rPr>
        <w:t xml:space="preserve"> </w:t>
      </w:r>
      <w:r w:rsidR="00651EC6" w:rsidRPr="00954A4B">
        <w:rPr>
          <w:rFonts w:ascii="Times New Roman" w:hAnsi="Times New Roman" w:cs="Times New Roman"/>
          <w:sz w:val="24"/>
          <w:szCs w:val="24"/>
        </w:rPr>
        <w:t>Th</w:t>
      </w:r>
      <w:r w:rsidR="002103FD" w:rsidRPr="00954A4B">
        <w:rPr>
          <w:rFonts w:ascii="Times New Roman" w:hAnsi="Times New Roman" w:cs="Times New Roman"/>
          <w:sz w:val="24"/>
          <w:szCs w:val="24"/>
        </w:rPr>
        <w:t xml:space="preserve">e CALFED 2011 report is based on the </w:t>
      </w:r>
      <w:r w:rsidR="00651EC6" w:rsidRPr="00954A4B">
        <w:rPr>
          <w:rFonts w:ascii="Times New Roman" w:hAnsi="Times New Roman" w:cs="Times New Roman"/>
          <w:sz w:val="24"/>
          <w:szCs w:val="24"/>
        </w:rPr>
        <w:t>“Spatial and Temporal Quantification of Pesticide Loadings to the Sacramento River, San Joaquin River, and Bay</w:t>
      </w:r>
      <w:r w:rsidR="002103FD" w:rsidRPr="00954A4B">
        <w:rPr>
          <w:rFonts w:ascii="Times New Roman" w:hAnsi="Times New Roman" w:cs="Times New Roman"/>
          <w:sz w:val="24"/>
          <w:szCs w:val="24"/>
        </w:rPr>
        <w:t>-</w:t>
      </w:r>
      <w:r w:rsidR="00651EC6" w:rsidRPr="00954A4B">
        <w:rPr>
          <w:rFonts w:ascii="Times New Roman" w:hAnsi="Times New Roman" w:cs="Times New Roman"/>
          <w:sz w:val="24"/>
          <w:szCs w:val="24"/>
        </w:rPr>
        <w:t xml:space="preserve">Delta </w:t>
      </w:r>
      <w:r w:rsidR="002103FD" w:rsidRPr="00954A4B">
        <w:rPr>
          <w:rFonts w:ascii="Times New Roman" w:hAnsi="Times New Roman" w:cs="Times New Roman"/>
          <w:sz w:val="24"/>
          <w:szCs w:val="24"/>
        </w:rPr>
        <w:t xml:space="preserve">and serves as a </w:t>
      </w:r>
      <w:r w:rsidR="00651EC6" w:rsidRPr="00954A4B">
        <w:rPr>
          <w:rFonts w:ascii="Times New Roman" w:hAnsi="Times New Roman" w:cs="Times New Roman"/>
          <w:sz w:val="24"/>
          <w:szCs w:val="24"/>
        </w:rPr>
        <w:t xml:space="preserve">Guide </w:t>
      </w:r>
      <w:r w:rsidR="002103FD" w:rsidRPr="00954A4B">
        <w:rPr>
          <w:rFonts w:ascii="Times New Roman" w:hAnsi="Times New Roman" w:cs="Times New Roman"/>
          <w:sz w:val="24"/>
          <w:szCs w:val="24"/>
        </w:rPr>
        <w:t xml:space="preserve">to </w:t>
      </w:r>
      <w:r w:rsidR="00651EC6" w:rsidRPr="00954A4B">
        <w:rPr>
          <w:rFonts w:ascii="Times New Roman" w:hAnsi="Times New Roman" w:cs="Times New Roman"/>
          <w:sz w:val="24"/>
          <w:szCs w:val="24"/>
        </w:rPr>
        <w:t xml:space="preserve">Risk Assessment for Sensitive </w:t>
      </w:r>
      <w:r w:rsidR="002103FD" w:rsidRPr="00954A4B">
        <w:rPr>
          <w:rFonts w:ascii="Times New Roman" w:hAnsi="Times New Roman" w:cs="Times New Roman"/>
          <w:sz w:val="24"/>
          <w:szCs w:val="24"/>
        </w:rPr>
        <w:t xml:space="preserve">Aquatic </w:t>
      </w:r>
      <w:r w:rsidR="00651EC6" w:rsidRPr="00954A4B">
        <w:rPr>
          <w:rFonts w:ascii="Times New Roman" w:hAnsi="Times New Roman" w:cs="Times New Roman"/>
          <w:sz w:val="24"/>
          <w:szCs w:val="24"/>
        </w:rPr>
        <w:t>Species</w:t>
      </w:r>
      <w:r w:rsidR="002103FD" w:rsidRPr="00954A4B">
        <w:rPr>
          <w:rFonts w:ascii="Times New Roman" w:hAnsi="Times New Roman" w:cs="Times New Roman"/>
          <w:sz w:val="24"/>
          <w:szCs w:val="24"/>
        </w:rPr>
        <w:t>.</w:t>
      </w:r>
      <w:r w:rsidR="00651EC6" w:rsidRPr="00954A4B">
        <w:rPr>
          <w:rFonts w:ascii="Times New Roman" w:hAnsi="Times New Roman" w:cs="Times New Roman"/>
          <w:sz w:val="24"/>
          <w:szCs w:val="24"/>
        </w:rPr>
        <w:t xml:space="preserve">” </w:t>
      </w:r>
    </w:p>
    <w:p w14:paraId="6D5E523B" w14:textId="64C95465" w:rsidR="000A46F5" w:rsidRPr="00954A4B" w:rsidRDefault="000A46F5" w:rsidP="000A46F5">
      <w:pPr>
        <w:autoSpaceDE w:val="0"/>
        <w:autoSpaceDN w:val="0"/>
        <w:adjustRightInd w:val="0"/>
        <w:spacing w:after="0" w:line="240" w:lineRule="auto"/>
        <w:ind w:firstLine="576"/>
        <w:rPr>
          <w:rFonts w:ascii="Times New Roman" w:hAnsi="Times New Roman" w:cs="Times New Roman"/>
          <w:color w:val="000000"/>
          <w:sz w:val="24"/>
          <w:szCs w:val="24"/>
        </w:rPr>
      </w:pPr>
    </w:p>
    <w:p w14:paraId="0EB35D19" w14:textId="33BCE70D" w:rsidR="000A46F5" w:rsidRPr="00954A4B" w:rsidRDefault="000A46F5" w:rsidP="000A46F5">
      <w:pPr>
        <w:pStyle w:val="Caption"/>
        <w:keepNext/>
        <w:spacing w:after="0"/>
        <w:rPr>
          <w:rFonts w:ascii="Times New Roman" w:hAnsi="Times New Roman" w:cs="Times New Roman"/>
          <w:i w:val="0"/>
          <w:color w:val="auto"/>
          <w:sz w:val="24"/>
          <w:szCs w:val="24"/>
        </w:rPr>
      </w:pPr>
      <w:bookmarkStart w:id="274" w:name="_Toc477941978"/>
      <w:r w:rsidRPr="00954A4B">
        <w:rPr>
          <w:rFonts w:ascii="Times New Roman" w:hAnsi="Times New Roman" w:cs="Times New Roman"/>
          <w:i w:val="0"/>
          <w:color w:val="auto"/>
          <w:sz w:val="24"/>
          <w:szCs w:val="24"/>
        </w:rPr>
        <w:t xml:space="preserve">Table </w:t>
      </w:r>
      <w:r w:rsidRPr="00954A4B">
        <w:rPr>
          <w:rFonts w:ascii="Times New Roman" w:hAnsi="Times New Roman" w:cs="Times New Roman"/>
          <w:i w:val="0"/>
          <w:color w:val="auto"/>
          <w:sz w:val="24"/>
          <w:szCs w:val="24"/>
        </w:rPr>
        <w:fldChar w:fldCharType="begin"/>
      </w:r>
      <w:r w:rsidRPr="00954A4B">
        <w:rPr>
          <w:rFonts w:ascii="Times New Roman" w:hAnsi="Times New Roman" w:cs="Times New Roman"/>
          <w:i w:val="0"/>
          <w:color w:val="auto"/>
          <w:sz w:val="24"/>
          <w:szCs w:val="24"/>
        </w:rPr>
        <w:instrText xml:space="preserve"> SEQ Table \* ARABIC </w:instrText>
      </w:r>
      <w:r w:rsidRPr="00954A4B">
        <w:rPr>
          <w:rFonts w:ascii="Times New Roman" w:hAnsi="Times New Roman" w:cs="Times New Roman"/>
          <w:i w:val="0"/>
          <w:color w:val="auto"/>
          <w:sz w:val="24"/>
          <w:szCs w:val="24"/>
        </w:rPr>
        <w:fldChar w:fldCharType="separate"/>
      </w:r>
      <w:r w:rsidR="00375244" w:rsidRPr="00954A4B">
        <w:rPr>
          <w:rFonts w:ascii="Times New Roman" w:hAnsi="Times New Roman" w:cs="Times New Roman"/>
          <w:i w:val="0"/>
          <w:noProof/>
          <w:color w:val="auto"/>
          <w:sz w:val="24"/>
          <w:szCs w:val="24"/>
        </w:rPr>
        <w:t>1</w:t>
      </w:r>
      <w:r w:rsidRPr="00954A4B">
        <w:rPr>
          <w:rFonts w:ascii="Times New Roman" w:hAnsi="Times New Roman" w:cs="Times New Roman"/>
          <w:i w:val="0"/>
          <w:color w:val="auto"/>
          <w:sz w:val="24"/>
          <w:szCs w:val="24"/>
        </w:rPr>
        <w:fldChar w:fldCharType="end"/>
      </w:r>
      <w:r w:rsidRPr="00954A4B">
        <w:rPr>
          <w:rFonts w:ascii="Times New Roman" w:hAnsi="Times New Roman" w:cs="Times New Roman"/>
          <w:i w:val="0"/>
          <w:color w:val="auto"/>
          <w:sz w:val="24"/>
          <w:szCs w:val="24"/>
        </w:rPr>
        <w:t xml:space="preserve">. Environmental </w:t>
      </w:r>
      <w:r w:rsidR="0005418B" w:rsidRPr="00954A4B">
        <w:rPr>
          <w:rFonts w:ascii="Times New Roman" w:hAnsi="Times New Roman" w:cs="Times New Roman"/>
          <w:i w:val="0"/>
          <w:color w:val="auto"/>
          <w:sz w:val="24"/>
          <w:szCs w:val="24"/>
        </w:rPr>
        <w:t xml:space="preserve">Properties Used in The </w:t>
      </w:r>
      <w:r w:rsidRPr="00954A4B">
        <w:rPr>
          <w:rFonts w:ascii="Times New Roman" w:hAnsi="Times New Roman" w:cs="Times New Roman"/>
          <w:i w:val="0"/>
          <w:color w:val="auto"/>
          <w:sz w:val="24"/>
          <w:szCs w:val="24"/>
        </w:rPr>
        <w:t xml:space="preserve">PRZM </w:t>
      </w:r>
      <w:r w:rsidR="0005418B" w:rsidRPr="00954A4B">
        <w:rPr>
          <w:rFonts w:ascii="Times New Roman" w:hAnsi="Times New Roman" w:cs="Times New Roman"/>
          <w:i w:val="0"/>
          <w:color w:val="auto"/>
          <w:sz w:val="24"/>
          <w:szCs w:val="24"/>
        </w:rPr>
        <w:t xml:space="preserve">5 </w:t>
      </w:r>
      <w:ins w:id="275" w:author="Chelsvig, Emma" w:date="2020-01-13T10:22:00Z">
        <w:r w:rsidR="00347856">
          <w:rPr>
            <w:rFonts w:ascii="Times New Roman" w:hAnsi="Times New Roman" w:cs="Times New Roman"/>
            <w:i w:val="0"/>
            <w:color w:val="auto"/>
            <w:sz w:val="24"/>
            <w:szCs w:val="24"/>
          </w:rPr>
          <w:t xml:space="preserve">Deterministic </w:t>
        </w:r>
      </w:ins>
      <w:r w:rsidR="0005418B" w:rsidRPr="00954A4B">
        <w:rPr>
          <w:rFonts w:ascii="Times New Roman" w:hAnsi="Times New Roman" w:cs="Times New Roman"/>
          <w:i w:val="0"/>
          <w:color w:val="auto"/>
          <w:sz w:val="24"/>
          <w:szCs w:val="24"/>
        </w:rPr>
        <w:t>Simulation</w:t>
      </w:r>
      <w:r w:rsidRPr="00954A4B">
        <w:rPr>
          <w:rFonts w:ascii="Times New Roman" w:hAnsi="Times New Roman" w:cs="Times New Roman"/>
          <w:i w:val="0"/>
          <w:color w:val="auto"/>
          <w:sz w:val="24"/>
          <w:szCs w:val="24"/>
        </w:rPr>
        <w:t>.</w:t>
      </w:r>
      <w:bookmarkEnd w:id="274"/>
    </w:p>
    <w:p w14:paraId="12073112" w14:textId="54E16243" w:rsidR="000A46F5" w:rsidRPr="00954A4B" w:rsidDel="00347856" w:rsidRDefault="000A46F5" w:rsidP="000A46F5">
      <w:pPr>
        <w:autoSpaceDE w:val="0"/>
        <w:autoSpaceDN w:val="0"/>
        <w:adjustRightInd w:val="0"/>
        <w:spacing w:after="0" w:line="240" w:lineRule="auto"/>
        <w:rPr>
          <w:del w:id="276" w:author="Chelsvig, Emma" w:date="2020-01-13T10:22:00Z"/>
          <w:rFonts w:ascii="Times New Roman" w:hAnsi="Times New Roman" w:cs="Times New Roman"/>
          <w:b/>
          <w:color w:val="000000"/>
          <w:sz w:val="24"/>
          <w:szCs w:val="24"/>
        </w:rPr>
      </w:pPr>
    </w:p>
    <w:tbl>
      <w:tblPr>
        <w:tblStyle w:val="ListTable21"/>
        <w:tblW w:w="7502" w:type="dxa"/>
        <w:tblLook w:val="04A0" w:firstRow="1" w:lastRow="0" w:firstColumn="1" w:lastColumn="0" w:noHBand="0" w:noVBand="1"/>
      </w:tblPr>
      <w:tblGrid>
        <w:gridCol w:w="1257"/>
        <w:gridCol w:w="2516"/>
        <w:gridCol w:w="475"/>
        <w:gridCol w:w="1363"/>
        <w:gridCol w:w="2106"/>
      </w:tblGrid>
      <w:tr w:rsidR="000A46F5" w:rsidRPr="00954A4B" w:rsidDel="00347856" w14:paraId="53FA4101" w14:textId="67A353B0" w:rsidTr="00EE5E67">
        <w:trPr>
          <w:cnfStyle w:val="100000000000" w:firstRow="1" w:lastRow="0" w:firstColumn="0" w:lastColumn="0" w:oddVBand="0" w:evenVBand="0" w:oddHBand="0" w:evenHBand="0" w:firstRowFirstColumn="0" w:firstRowLastColumn="0" w:lastRowFirstColumn="0" w:lastRowLastColumn="0"/>
          <w:trHeight w:val="249"/>
          <w:del w:id="277" w:author="Chelsvig, Emma" w:date="2020-01-13T10:22:00Z"/>
        </w:trPr>
        <w:tc>
          <w:tcPr>
            <w:cnfStyle w:val="001000000000" w:firstRow="0" w:lastRow="0" w:firstColumn="1" w:lastColumn="0" w:oddVBand="0" w:evenVBand="0" w:oddHBand="0" w:evenHBand="0" w:firstRowFirstColumn="0" w:firstRowLastColumn="0" w:lastRowFirstColumn="0" w:lastRowLastColumn="0"/>
            <w:tcW w:w="5396" w:type="dxa"/>
            <w:gridSpan w:val="4"/>
            <w:noWrap/>
            <w:hideMark/>
          </w:tcPr>
          <w:p w14:paraId="38F240BA" w14:textId="570A807A" w:rsidR="000A46F5" w:rsidRPr="00954A4B" w:rsidDel="00347856" w:rsidRDefault="000A46F5" w:rsidP="004A507F">
            <w:pPr>
              <w:rPr>
                <w:del w:id="278" w:author="Chelsvig, Emma" w:date="2020-01-13T10:22:00Z"/>
                <w:rFonts w:ascii="Times New Roman" w:eastAsia="Times New Roman" w:hAnsi="Times New Roman" w:cs="Times New Roman"/>
                <w:color w:val="000000"/>
                <w:sz w:val="24"/>
                <w:szCs w:val="24"/>
              </w:rPr>
            </w:pPr>
            <w:del w:id="279" w:author="Chelsvig, Emma" w:date="2020-01-13T10:22:00Z">
              <w:r w:rsidRPr="00954A4B" w:rsidDel="00347856">
                <w:rPr>
                  <w:rFonts w:ascii="Times New Roman" w:eastAsia="Times New Roman" w:hAnsi="Times New Roman" w:cs="Times New Roman"/>
                  <w:color w:val="000000"/>
                  <w:sz w:val="24"/>
                  <w:szCs w:val="24"/>
                </w:rPr>
                <w:delText xml:space="preserve">Parameter </w:delText>
              </w:r>
            </w:del>
            <w:del w:id="280" w:author="Chelsvig, Emma" w:date="2020-01-13T09:43:00Z">
              <w:r w:rsidRPr="00954A4B" w:rsidDel="00E057B2">
                <w:rPr>
                  <w:rFonts w:ascii="Times New Roman" w:eastAsia="Times New Roman" w:hAnsi="Times New Roman" w:cs="Times New Roman"/>
                  <w:color w:val="000000"/>
                  <w:sz w:val="24"/>
                  <w:szCs w:val="24"/>
                </w:rPr>
                <w:delText>and d</w:delText>
              </w:r>
            </w:del>
            <w:del w:id="281" w:author="Chelsvig, Emma" w:date="2020-01-13T10:22:00Z">
              <w:r w:rsidRPr="00954A4B" w:rsidDel="00347856">
                <w:rPr>
                  <w:rFonts w:ascii="Times New Roman" w:eastAsia="Times New Roman" w:hAnsi="Times New Roman" w:cs="Times New Roman"/>
                  <w:color w:val="000000"/>
                  <w:sz w:val="24"/>
                  <w:szCs w:val="24"/>
                </w:rPr>
                <w:delText>escription</w:delText>
              </w:r>
            </w:del>
          </w:p>
        </w:tc>
        <w:tc>
          <w:tcPr>
            <w:tcW w:w="2106" w:type="dxa"/>
            <w:noWrap/>
            <w:hideMark/>
          </w:tcPr>
          <w:p w14:paraId="40A9FA75" w14:textId="092B9297" w:rsidR="000A46F5" w:rsidRPr="00954A4B" w:rsidDel="00347856" w:rsidRDefault="000A46F5" w:rsidP="004A507F">
            <w:pPr>
              <w:cnfStyle w:val="100000000000" w:firstRow="1" w:lastRow="0" w:firstColumn="0" w:lastColumn="0" w:oddVBand="0" w:evenVBand="0" w:oddHBand="0" w:evenHBand="0" w:firstRowFirstColumn="0" w:firstRowLastColumn="0" w:lastRowFirstColumn="0" w:lastRowLastColumn="0"/>
              <w:rPr>
                <w:del w:id="282" w:author="Chelsvig, Emma" w:date="2020-01-13T10:22:00Z"/>
                <w:rFonts w:ascii="Times New Roman" w:eastAsia="Times New Roman" w:hAnsi="Times New Roman" w:cs="Times New Roman"/>
                <w:color w:val="000000"/>
                <w:sz w:val="24"/>
                <w:szCs w:val="24"/>
              </w:rPr>
            </w:pPr>
            <w:del w:id="283" w:author="Chelsvig, Emma" w:date="2020-01-13T09:44:00Z">
              <w:r w:rsidRPr="00954A4B" w:rsidDel="00E057B2">
                <w:rPr>
                  <w:rFonts w:ascii="Times New Roman" w:eastAsia="Times New Roman" w:hAnsi="Times New Roman" w:cs="Times New Roman"/>
                  <w:color w:val="000000"/>
                  <w:sz w:val="24"/>
                  <w:szCs w:val="24"/>
                </w:rPr>
                <w:delText>Typical values</w:delText>
              </w:r>
            </w:del>
          </w:p>
        </w:tc>
      </w:tr>
      <w:tr w:rsidR="000A46F5" w:rsidRPr="00954A4B" w:rsidDel="00347856" w14:paraId="11C135AA" w14:textId="4B4F932A" w:rsidTr="00EE5E67">
        <w:trPr>
          <w:cnfStyle w:val="000000100000" w:firstRow="0" w:lastRow="0" w:firstColumn="0" w:lastColumn="0" w:oddVBand="0" w:evenVBand="0" w:oddHBand="1" w:evenHBand="0" w:firstRowFirstColumn="0" w:firstRowLastColumn="0" w:lastRowFirstColumn="0" w:lastRowLastColumn="0"/>
          <w:trHeight w:val="249"/>
          <w:del w:id="284" w:author="Chelsvig, Emma" w:date="2020-01-13T10:22:00Z"/>
        </w:trPr>
        <w:tc>
          <w:tcPr>
            <w:cnfStyle w:val="001000000000" w:firstRow="0" w:lastRow="0" w:firstColumn="1" w:lastColumn="0" w:oddVBand="0" w:evenVBand="0" w:oddHBand="0" w:evenHBand="0" w:firstRowFirstColumn="0" w:firstRowLastColumn="0" w:lastRowFirstColumn="0" w:lastRowLastColumn="0"/>
            <w:tcW w:w="1257" w:type="dxa"/>
            <w:noWrap/>
            <w:hideMark/>
          </w:tcPr>
          <w:p w14:paraId="429CAFC9" w14:textId="3793EE91" w:rsidR="000A46F5" w:rsidRPr="00954A4B" w:rsidDel="00347856" w:rsidRDefault="000A46F5" w:rsidP="004A507F">
            <w:pPr>
              <w:rPr>
                <w:del w:id="285" w:author="Chelsvig, Emma" w:date="2020-01-13T10:22:00Z"/>
                <w:rFonts w:ascii="Times New Roman" w:eastAsia="Times New Roman" w:hAnsi="Times New Roman" w:cs="Times New Roman"/>
                <w:color w:val="000000"/>
                <w:sz w:val="24"/>
                <w:szCs w:val="24"/>
              </w:rPr>
            </w:pPr>
            <w:del w:id="286" w:author="Chelsvig, Emma" w:date="2020-01-13T10:22:00Z">
              <w:r w:rsidRPr="00954A4B" w:rsidDel="00347856">
                <w:rPr>
                  <w:rFonts w:ascii="Times New Roman" w:eastAsia="Times New Roman" w:hAnsi="Times New Roman" w:cs="Times New Roman"/>
                  <w:color w:val="000000"/>
                  <w:sz w:val="24"/>
                  <w:szCs w:val="24"/>
                </w:rPr>
                <w:delText>USLE</w:delText>
              </w:r>
              <w:r w:rsidR="00B13DBF" w:rsidRPr="00954A4B" w:rsidDel="00347856">
                <w:rPr>
                  <w:rFonts w:ascii="Times New Roman" w:hAnsi="Times New Roman" w:cs="Times New Roman"/>
                  <w:color w:val="000000"/>
                  <w:sz w:val="24"/>
                  <w:szCs w:val="24"/>
                  <w:lang w:eastAsia="zh-CN"/>
                </w:rPr>
                <w:delText>_</w:delText>
              </w:r>
              <w:r w:rsidRPr="00954A4B" w:rsidDel="00347856">
                <w:rPr>
                  <w:rFonts w:ascii="Times New Roman" w:eastAsia="Times New Roman" w:hAnsi="Times New Roman" w:cs="Times New Roman"/>
                  <w:color w:val="000000"/>
                  <w:sz w:val="24"/>
                  <w:szCs w:val="24"/>
                </w:rPr>
                <w:delText>C</w:delText>
              </w:r>
            </w:del>
          </w:p>
        </w:tc>
        <w:tc>
          <w:tcPr>
            <w:tcW w:w="2991" w:type="dxa"/>
            <w:gridSpan w:val="2"/>
            <w:noWrap/>
            <w:hideMark/>
          </w:tcPr>
          <w:p w14:paraId="1010857E" w14:textId="035F08D2" w:rsidR="000A46F5" w:rsidRPr="00954A4B" w:rsidDel="00347856" w:rsidRDefault="000A46F5" w:rsidP="004A507F">
            <w:pPr>
              <w:cnfStyle w:val="000000100000" w:firstRow="0" w:lastRow="0" w:firstColumn="0" w:lastColumn="0" w:oddVBand="0" w:evenVBand="0" w:oddHBand="1" w:evenHBand="0" w:firstRowFirstColumn="0" w:firstRowLastColumn="0" w:lastRowFirstColumn="0" w:lastRowLastColumn="0"/>
              <w:rPr>
                <w:del w:id="287" w:author="Chelsvig, Emma" w:date="2020-01-13T10:22:00Z"/>
                <w:rFonts w:ascii="Times New Roman" w:eastAsia="Times New Roman" w:hAnsi="Times New Roman" w:cs="Times New Roman"/>
                <w:color w:val="000000"/>
                <w:sz w:val="24"/>
                <w:szCs w:val="24"/>
              </w:rPr>
            </w:pPr>
            <w:del w:id="288" w:author="Chelsvig, Emma" w:date="2020-01-13T10:22:00Z">
              <w:r w:rsidRPr="00954A4B" w:rsidDel="00347856">
                <w:rPr>
                  <w:rFonts w:ascii="Times New Roman" w:eastAsia="Times New Roman" w:hAnsi="Times New Roman" w:cs="Times New Roman"/>
                  <w:color w:val="000000"/>
                  <w:sz w:val="24"/>
                  <w:szCs w:val="24"/>
                </w:rPr>
                <w:delText>USLE cover Factor</w:delText>
              </w:r>
            </w:del>
          </w:p>
        </w:tc>
        <w:tc>
          <w:tcPr>
            <w:tcW w:w="1148" w:type="dxa"/>
            <w:noWrap/>
            <w:hideMark/>
          </w:tcPr>
          <w:p w14:paraId="64DDF396" w14:textId="4ECC9B7F" w:rsidR="000A46F5" w:rsidRPr="00954A4B" w:rsidDel="00347856" w:rsidRDefault="000A46F5" w:rsidP="004A507F">
            <w:pPr>
              <w:cnfStyle w:val="000000100000" w:firstRow="0" w:lastRow="0" w:firstColumn="0" w:lastColumn="0" w:oddVBand="0" w:evenVBand="0" w:oddHBand="1" w:evenHBand="0" w:firstRowFirstColumn="0" w:firstRowLastColumn="0" w:lastRowFirstColumn="0" w:lastRowLastColumn="0"/>
              <w:rPr>
                <w:del w:id="289" w:author="Chelsvig, Emma" w:date="2020-01-13T10:22:00Z"/>
                <w:rFonts w:ascii="Times New Roman" w:eastAsia="Times New Roman" w:hAnsi="Times New Roman" w:cs="Times New Roman"/>
                <w:color w:val="000000"/>
                <w:sz w:val="24"/>
                <w:szCs w:val="24"/>
              </w:rPr>
            </w:pPr>
            <w:del w:id="290" w:author="Chelsvig, Emma" w:date="2020-01-13T10:22:00Z">
              <w:r w:rsidRPr="00954A4B" w:rsidDel="00347856">
                <w:rPr>
                  <w:rFonts w:ascii="Times New Roman" w:eastAsia="Times New Roman" w:hAnsi="Times New Roman" w:cs="Times New Roman"/>
                  <w:color w:val="000000"/>
                  <w:sz w:val="24"/>
                  <w:szCs w:val="24"/>
                </w:rPr>
                <w:delText>cover</w:delText>
              </w:r>
            </w:del>
          </w:p>
        </w:tc>
        <w:tc>
          <w:tcPr>
            <w:tcW w:w="2106" w:type="dxa"/>
            <w:noWrap/>
            <w:hideMark/>
          </w:tcPr>
          <w:p w14:paraId="31D69FE7" w14:textId="4341B87E" w:rsidR="000A46F5" w:rsidRPr="00954A4B" w:rsidDel="00347856" w:rsidRDefault="000A46F5" w:rsidP="004A507F">
            <w:pPr>
              <w:cnfStyle w:val="000000100000" w:firstRow="0" w:lastRow="0" w:firstColumn="0" w:lastColumn="0" w:oddVBand="0" w:evenVBand="0" w:oddHBand="1" w:evenHBand="0" w:firstRowFirstColumn="0" w:firstRowLastColumn="0" w:lastRowFirstColumn="0" w:lastRowLastColumn="0"/>
              <w:rPr>
                <w:del w:id="291" w:author="Chelsvig, Emma" w:date="2020-01-13T10:22:00Z"/>
                <w:rFonts w:ascii="Times New Roman" w:eastAsia="Times New Roman" w:hAnsi="Times New Roman" w:cs="Times New Roman"/>
                <w:color w:val="000000"/>
                <w:sz w:val="24"/>
                <w:szCs w:val="24"/>
              </w:rPr>
            </w:pPr>
            <w:del w:id="292" w:author="Chelsvig, Emma" w:date="2020-01-13T10:22:00Z">
              <w:r w:rsidRPr="00954A4B" w:rsidDel="00347856">
                <w:rPr>
                  <w:rFonts w:ascii="Times New Roman" w:eastAsia="Times New Roman" w:hAnsi="Times New Roman" w:cs="Times New Roman"/>
                  <w:color w:val="000000"/>
                  <w:sz w:val="24"/>
                  <w:szCs w:val="24"/>
                </w:rPr>
                <w:delText>0.123–0.396</w:delText>
              </w:r>
            </w:del>
          </w:p>
        </w:tc>
      </w:tr>
      <w:tr w:rsidR="000A46F5" w:rsidRPr="00954A4B" w:rsidDel="00347856" w14:paraId="2B180CF8" w14:textId="18299B34" w:rsidTr="00EE5E67">
        <w:trPr>
          <w:trHeight w:val="249"/>
          <w:del w:id="293" w:author="Chelsvig, Emma" w:date="2020-01-13T10:22:00Z"/>
        </w:trPr>
        <w:tc>
          <w:tcPr>
            <w:cnfStyle w:val="001000000000" w:firstRow="0" w:lastRow="0" w:firstColumn="1" w:lastColumn="0" w:oddVBand="0" w:evenVBand="0" w:oddHBand="0" w:evenHBand="0" w:firstRowFirstColumn="0" w:firstRowLastColumn="0" w:lastRowFirstColumn="0" w:lastRowLastColumn="0"/>
            <w:tcW w:w="1257" w:type="dxa"/>
            <w:noWrap/>
            <w:hideMark/>
          </w:tcPr>
          <w:p w14:paraId="3C347EF1" w14:textId="730AF0A8" w:rsidR="000A46F5" w:rsidRPr="00954A4B" w:rsidDel="00347856" w:rsidRDefault="000A46F5" w:rsidP="004A507F">
            <w:pPr>
              <w:rPr>
                <w:del w:id="294" w:author="Chelsvig, Emma" w:date="2020-01-13T10:22:00Z"/>
                <w:rFonts w:ascii="Times New Roman" w:eastAsia="Times New Roman" w:hAnsi="Times New Roman" w:cs="Times New Roman"/>
                <w:color w:val="000000"/>
                <w:sz w:val="24"/>
                <w:szCs w:val="24"/>
              </w:rPr>
            </w:pPr>
            <w:del w:id="295" w:author="Chelsvig, Emma" w:date="2020-01-13T10:22:00Z">
              <w:r w:rsidRPr="00954A4B" w:rsidDel="00347856">
                <w:rPr>
                  <w:rFonts w:ascii="Times New Roman" w:eastAsia="Times New Roman" w:hAnsi="Times New Roman" w:cs="Times New Roman"/>
                  <w:color w:val="000000"/>
                  <w:sz w:val="24"/>
                  <w:szCs w:val="24"/>
                </w:rPr>
                <w:delText>USLE</w:delText>
              </w:r>
              <w:r w:rsidR="00B13DBF" w:rsidRPr="00954A4B" w:rsidDel="00347856">
                <w:rPr>
                  <w:rFonts w:ascii="Times New Roman" w:hAnsi="Times New Roman" w:cs="Times New Roman"/>
                  <w:color w:val="000000"/>
                  <w:sz w:val="24"/>
                  <w:szCs w:val="24"/>
                  <w:lang w:eastAsia="zh-CN"/>
                </w:rPr>
                <w:delText>_</w:delText>
              </w:r>
              <w:r w:rsidRPr="00954A4B" w:rsidDel="00347856">
                <w:rPr>
                  <w:rFonts w:ascii="Times New Roman" w:eastAsia="Times New Roman" w:hAnsi="Times New Roman" w:cs="Times New Roman"/>
                  <w:color w:val="000000"/>
                  <w:sz w:val="24"/>
                  <w:szCs w:val="24"/>
                </w:rPr>
                <w:delText>K</w:delText>
              </w:r>
            </w:del>
          </w:p>
        </w:tc>
        <w:tc>
          <w:tcPr>
            <w:tcW w:w="2991" w:type="dxa"/>
            <w:gridSpan w:val="2"/>
            <w:noWrap/>
            <w:hideMark/>
          </w:tcPr>
          <w:p w14:paraId="44F6C8A1" w14:textId="189F6199" w:rsidR="000A46F5" w:rsidRPr="00954A4B" w:rsidDel="00347856" w:rsidRDefault="000A46F5" w:rsidP="004A507F">
            <w:pPr>
              <w:cnfStyle w:val="000000000000" w:firstRow="0" w:lastRow="0" w:firstColumn="0" w:lastColumn="0" w:oddVBand="0" w:evenVBand="0" w:oddHBand="0" w:evenHBand="0" w:firstRowFirstColumn="0" w:firstRowLastColumn="0" w:lastRowFirstColumn="0" w:lastRowLastColumn="0"/>
              <w:rPr>
                <w:del w:id="296" w:author="Chelsvig, Emma" w:date="2020-01-13T10:22:00Z"/>
                <w:rFonts w:ascii="Times New Roman" w:eastAsia="Times New Roman" w:hAnsi="Times New Roman" w:cs="Times New Roman"/>
                <w:color w:val="000000"/>
                <w:sz w:val="24"/>
                <w:szCs w:val="24"/>
              </w:rPr>
            </w:pPr>
            <w:del w:id="297" w:author="Chelsvig, Emma" w:date="2020-01-13T10:22:00Z">
              <w:r w:rsidRPr="00954A4B" w:rsidDel="00347856">
                <w:rPr>
                  <w:rFonts w:ascii="Times New Roman" w:eastAsia="Times New Roman" w:hAnsi="Times New Roman" w:cs="Times New Roman"/>
                  <w:color w:val="000000"/>
                  <w:sz w:val="24"/>
                  <w:szCs w:val="24"/>
                </w:rPr>
                <w:delText>USLE soil erodibility factor</w:delText>
              </w:r>
            </w:del>
          </w:p>
        </w:tc>
        <w:tc>
          <w:tcPr>
            <w:tcW w:w="1148" w:type="dxa"/>
            <w:noWrap/>
            <w:hideMark/>
          </w:tcPr>
          <w:p w14:paraId="4A7BA39A" w14:textId="239D6979" w:rsidR="000A46F5" w:rsidRPr="00954A4B" w:rsidDel="00347856" w:rsidRDefault="000A46F5" w:rsidP="004A507F">
            <w:pPr>
              <w:cnfStyle w:val="000000000000" w:firstRow="0" w:lastRow="0" w:firstColumn="0" w:lastColumn="0" w:oddVBand="0" w:evenVBand="0" w:oddHBand="0" w:evenHBand="0" w:firstRowFirstColumn="0" w:firstRowLastColumn="0" w:lastRowFirstColumn="0" w:lastRowLastColumn="0"/>
              <w:rPr>
                <w:del w:id="298" w:author="Chelsvig, Emma" w:date="2020-01-13T10:22:00Z"/>
                <w:rFonts w:ascii="Times New Roman" w:eastAsia="Times New Roman" w:hAnsi="Times New Roman" w:cs="Times New Roman"/>
                <w:color w:val="000000"/>
                <w:sz w:val="24"/>
                <w:szCs w:val="24"/>
              </w:rPr>
            </w:pPr>
            <w:del w:id="299" w:author="Chelsvig, Emma" w:date="2020-01-13T10:22:00Z">
              <w:r w:rsidRPr="00954A4B" w:rsidDel="00347856">
                <w:rPr>
                  <w:rFonts w:ascii="Times New Roman" w:eastAsia="Times New Roman" w:hAnsi="Times New Roman" w:cs="Times New Roman"/>
                  <w:color w:val="000000"/>
                  <w:sz w:val="24"/>
                  <w:szCs w:val="24"/>
                </w:rPr>
                <w:delText>soil</w:delText>
              </w:r>
            </w:del>
          </w:p>
        </w:tc>
        <w:tc>
          <w:tcPr>
            <w:tcW w:w="2106" w:type="dxa"/>
            <w:noWrap/>
            <w:hideMark/>
          </w:tcPr>
          <w:p w14:paraId="04401FFE" w14:textId="0D6FE179" w:rsidR="000A46F5" w:rsidRPr="00954A4B" w:rsidDel="00347856" w:rsidRDefault="000A46F5" w:rsidP="004A507F">
            <w:pPr>
              <w:cnfStyle w:val="000000000000" w:firstRow="0" w:lastRow="0" w:firstColumn="0" w:lastColumn="0" w:oddVBand="0" w:evenVBand="0" w:oddHBand="0" w:evenHBand="0" w:firstRowFirstColumn="0" w:firstRowLastColumn="0" w:lastRowFirstColumn="0" w:lastRowLastColumn="0"/>
              <w:rPr>
                <w:del w:id="300" w:author="Chelsvig, Emma" w:date="2020-01-13T10:22:00Z"/>
                <w:rFonts w:ascii="Times New Roman" w:eastAsia="Times New Roman" w:hAnsi="Times New Roman" w:cs="Times New Roman"/>
                <w:color w:val="000000"/>
                <w:sz w:val="24"/>
                <w:szCs w:val="24"/>
              </w:rPr>
            </w:pPr>
            <w:del w:id="301" w:author="Chelsvig, Emma" w:date="2020-01-13T10:22:00Z">
              <w:r w:rsidRPr="00954A4B" w:rsidDel="00347856">
                <w:rPr>
                  <w:rFonts w:ascii="Times New Roman" w:eastAsia="Times New Roman" w:hAnsi="Times New Roman" w:cs="Times New Roman"/>
                  <w:color w:val="000000"/>
                  <w:sz w:val="24"/>
                  <w:szCs w:val="24"/>
                </w:rPr>
                <w:delText>0.02–0.55</w:delText>
              </w:r>
            </w:del>
          </w:p>
        </w:tc>
      </w:tr>
      <w:tr w:rsidR="000A46F5" w:rsidRPr="00954A4B" w:rsidDel="00347856" w14:paraId="3739C5DC" w14:textId="76A5B483" w:rsidTr="00EE5E67">
        <w:trPr>
          <w:cnfStyle w:val="000000100000" w:firstRow="0" w:lastRow="0" w:firstColumn="0" w:lastColumn="0" w:oddVBand="0" w:evenVBand="0" w:oddHBand="1" w:evenHBand="0" w:firstRowFirstColumn="0" w:firstRowLastColumn="0" w:lastRowFirstColumn="0" w:lastRowLastColumn="0"/>
          <w:trHeight w:val="249"/>
          <w:del w:id="302" w:author="Chelsvig, Emma" w:date="2020-01-13T10:22:00Z"/>
        </w:trPr>
        <w:tc>
          <w:tcPr>
            <w:cnfStyle w:val="001000000000" w:firstRow="0" w:lastRow="0" w:firstColumn="1" w:lastColumn="0" w:oddVBand="0" w:evenVBand="0" w:oddHBand="0" w:evenHBand="0" w:firstRowFirstColumn="0" w:firstRowLastColumn="0" w:lastRowFirstColumn="0" w:lastRowLastColumn="0"/>
            <w:tcW w:w="1257" w:type="dxa"/>
            <w:noWrap/>
            <w:hideMark/>
          </w:tcPr>
          <w:p w14:paraId="54B65AB0" w14:textId="0911F27F" w:rsidR="000A46F5" w:rsidRPr="00954A4B" w:rsidDel="00347856" w:rsidRDefault="000A46F5" w:rsidP="004A507F">
            <w:pPr>
              <w:rPr>
                <w:del w:id="303" w:author="Chelsvig, Emma" w:date="2020-01-13T10:22:00Z"/>
                <w:rFonts w:ascii="Times New Roman" w:eastAsia="Times New Roman" w:hAnsi="Times New Roman" w:cs="Times New Roman"/>
                <w:color w:val="000000"/>
                <w:sz w:val="24"/>
                <w:szCs w:val="24"/>
              </w:rPr>
            </w:pPr>
            <w:del w:id="304" w:author="Chelsvig, Emma" w:date="2020-01-13T10:22:00Z">
              <w:r w:rsidRPr="00954A4B" w:rsidDel="00347856">
                <w:rPr>
                  <w:rFonts w:ascii="Times New Roman" w:eastAsia="Times New Roman" w:hAnsi="Times New Roman" w:cs="Times New Roman"/>
                  <w:color w:val="000000"/>
                  <w:sz w:val="24"/>
                  <w:szCs w:val="24"/>
                </w:rPr>
                <w:delText>USLE</w:delText>
              </w:r>
              <w:r w:rsidR="00B13DBF" w:rsidRPr="00954A4B" w:rsidDel="00347856">
                <w:rPr>
                  <w:rFonts w:ascii="Times New Roman" w:hAnsi="Times New Roman" w:cs="Times New Roman"/>
                  <w:color w:val="000000"/>
                  <w:sz w:val="24"/>
                  <w:szCs w:val="24"/>
                  <w:lang w:eastAsia="zh-CN"/>
                </w:rPr>
                <w:delText>_</w:delText>
              </w:r>
              <w:r w:rsidRPr="00954A4B" w:rsidDel="00347856">
                <w:rPr>
                  <w:rFonts w:ascii="Times New Roman" w:eastAsia="Times New Roman" w:hAnsi="Times New Roman" w:cs="Times New Roman"/>
                  <w:color w:val="000000"/>
                  <w:sz w:val="24"/>
                  <w:szCs w:val="24"/>
                </w:rPr>
                <w:delText>LS</w:delText>
              </w:r>
            </w:del>
          </w:p>
        </w:tc>
        <w:tc>
          <w:tcPr>
            <w:tcW w:w="2991" w:type="dxa"/>
            <w:gridSpan w:val="2"/>
            <w:noWrap/>
            <w:hideMark/>
          </w:tcPr>
          <w:p w14:paraId="72C1EE8C" w14:textId="17035729" w:rsidR="000A46F5" w:rsidRPr="00954A4B" w:rsidDel="00347856" w:rsidRDefault="000A46F5" w:rsidP="004A507F">
            <w:pPr>
              <w:cnfStyle w:val="000000100000" w:firstRow="0" w:lastRow="0" w:firstColumn="0" w:lastColumn="0" w:oddVBand="0" w:evenVBand="0" w:oddHBand="1" w:evenHBand="0" w:firstRowFirstColumn="0" w:firstRowLastColumn="0" w:lastRowFirstColumn="0" w:lastRowLastColumn="0"/>
              <w:rPr>
                <w:del w:id="305" w:author="Chelsvig, Emma" w:date="2020-01-13T10:22:00Z"/>
                <w:rFonts w:ascii="Times New Roman" w:eastAsia="Times New Roman" w:hAnsi="Times New Roman" w:cs="Times New Roman"/>
                <w:color w:val="000000"/>
                <w:sz w:val="24"/>
                <w:szCs w:val="24"/>
              </w:rPr>
            </w:pPr>
            <w:del w:id="306" w:author="Chelsvig, Emma" w:date="2020-01-13T10:22:00Z">
              <w:r w:rsidRPr="00954A4B" w:rsidDel="00347856">
                <w:rPr>
                  <w:rFonts w:ascii="Times New Roman" w:eastAsia="Times New Roman" w:hAnsi="Times New Roman" w:cs="Times New Roman"/>
                  <w:color w:val="000000"/>
                  <w:sz w:val="24"/>
                  <w:szCs w:val="24"/>
                </w:rPr>
                <w:delText>USLE topographic factor</w:delText>
              </w:r>
            </w:del>
          </w:p>
        </w:tc>
        <w:tc>
          <w:tcPr>
            <w:tcW w:w="1148" w:type="dxa"/>
            <w:noWrap/>
            <w:hideMark/>
          </w:tcPr>
          <w:p w14:paraId="14E95E2F" w14:textId="2FC98A95" w:rsidR="000A46F5" w:rsidRPr="00954A4B" w:rsidDel="00347856" w:rsidRDefault="000A46F5" w:rsidP="004A507F">
            <w:pPr>
              <w:cnfStyle w:val="000000100000" w:firstRow="0" w:lastRow="0" w:firstColumn="0" w:lastColumn="0" w:oddVBand="0" w:evenVBand="0" w:oddHBand="1" w:evenHBand="0" w:firstRowFirstColumn="0" w:firstRowLastColumn="0" w:lastRowFirstColumn="0" w:lastRowLastColumn="0"/>
              <w:rPr>
                <w:del w:id="307" w:author="Chelsvig, Emma" w:date="2020-01-13T10:22:00Z"/>
                <w:rFonts w:ascii="Times New Roman" w:eastAsia="Times New Roman" w:hAnsi="Times New Roman" w:cs="Times New Roman"/>
                <w:color w:val="000000"/>
                <w:sz w:val="24"/>
                <w:szCs w:val="24"/>
              </w:rPr>
            </w:pPr>
            <w:del w:id="308" w:author="Chelsvig, Emma" w:date="2020-01-13T10:22:00Z">
              <w:r w:rsidRPr="00954A4B" w:rsidDel="00347856">
                <w:rPr>
                  <w:rFonts w:ascii="Times New Roman" w:eastAsia="Times New Roman" w:hAnsi="Times New Roman" w:cs="Times New Roman"/>
                  <w:color w:val="000000"/>
                  <w:sz w:val="24"/>
                  <w:szCs w:val="24"/>
                </w:rPr>
                <w:delText>topographic</w:delText>
              </w:r>
            </w:del>
          </w:p>
        </w:tc>
        <w:tc>
          <w:tcPr>
            <w:tcW w:w="2106" w:type="dxa"/>
            <w:noWrap/>
            <w:hideMark/>
          </w:tcPr>
          <w:p w14:paraId="57CEE526" w14:textId="710F6514" w:rsidR="000A46F5" w:rsidRPr="00954A4B" w:rsidDel="00347856" w:rsidRDefault="000A46F5" w:rsidP="004A507F">
            <w:pPr>
              <w:cnfStyle w:val="000000100000" w:firstRow="0" w:lastRow="0" w:firstColumn="0" w:lastColumn="0" w:oddVBand="0" w:evenVBand="0" w:oddHBand="1" w:evenHBand="0" w:firstRowFirstColumn="0" w:firstRowLastColumn="0" w:lastRowFirstColumn="0" w:lastRowLastColumn="0"/>
              <w:rPr>
                <w:del w:id="309" w:author="Chelsvig, Emma" w:date="2020-01-13T10:22:00Z"/>
                <w:rFonts w:ascii="Times New Roman" w:eastAsia="Times New Roman" w:hAnsi="Times New Roman" w:cs="Times New Roman"/>
                <w:color w:val="000000"/>
                <w:sz w:val="24"/>
                <w:szCs w:val="24"/>
              </w:rPr>
            </w:pPr>
            <w:del w:id="310" w:author="Chelsvig, Emma" w:date="2020-01-13T10:22:00Z">
              <w:r w:rsidRPr="00954A4B" w:rsidDel="00347856">
                <w:rPr>
                  <w:rFonts w:ascii="Times New Roman" w:eastAsia="Times New Roman" w:hAnsi="Times New Roman" w:cs="Times New Roman"/>
                  <w:color w:val="000000"/>
                  <w:sz w:val="24"/>
                  <w:szCs w:val="24"/>
                </w:rPr>
                <w:delText>0–22.12</w:delText>
              </w:r>
            </w:del>
          </w:p>
        </w:tc>
      </w:tr>
      <w:tr w:rsidR="000A46F5" w:rsidRPr="00954A4B" w:rsidDel="00347856" w14:paraId="4AA0EB40" w14:textId="7BBA894E" w:rsidTr="00EE5E67">
        <w:trPr>
          <w:trHeight w:val="249"/>
          <w:del w:id="311" w:author="Chelsvig, Emma" w:date="2020-01-13T10:22:00Z"/>
        </w:trPr>
        <w:tc>
          <w:tcPr>
            <w:cnfStyle w:val="001000000000" w:firstRow="0" w:lastRow="0" w:firstColumn="1" w:lastColumn="0" w:oddVBand="0" w:evenVBand="0" w:oddHBand="0" w:evenHBand="0" w:firstRowFirstColumn="0" w:firstRowLastColumn="0" w:lastRowFirstColumn="0" w:lastRowLastColumn="0"/>
            <w:tcW w:w="1257" w:type="dxa"/>
            <w:noWrap/>
            <w:hideMark/>
          </w:tcPr>
          <w:p w14:paraId="3E6867B5" w14:textId="0A19D0B0" w:rsidR="000A46F5" w:rsidRPr="00954A4B" w:rsidDel="00347856" w:rsidRDefault="000A46F5" w:rsidP="004A507F">
            <w:pPr>
              <w:rPr>
                <w:del w:id="312" w:author="Chelsvig, Emma" w:date="2020-01-13T10:22:00Z"/>
                <w:rFonts w:ascii="Times New Roman" w:eastAsia="Times New Roman" w:hAnsi="Times New Roman" w:cs="Times New Roman"/>
                <w:color w:val="000000"/>
                <w:sz w:val="24"/>
                <w:szCs w:val="24"/>
              </w:rPr>
            </w:pPr>
            <w:del w:id="313" w:author="Chelsvig, Emma" w:date="2020-01-13T10:22:00Z">
              <w:r w:rsidRPr="00954A4B" w:rsidDel="00347856">
                <w:rPr>
                  <w:rFonts w:ascii="Times New Roman" w:eastAsia="Times New Roman" w:hAnsi="Times New Roman" w:cs="Times New Roman"/>
                  <w:color w:val="000000"/>
                  <w:sz w:val="24"/>
                  <w:szCs w:val="24"/>
                </w:rPr>
                <w:delText>USLE</w:delText>
              </w:r>
              <w:r w:rsidR="00B13DBF" w:rsidRPr="00954A4B" w:rsidDel="00347856">
                <w:rPr>
                  <w:rFonts w:ascii="Times New Roman" w:hAnsi="Times New Roman" w:cs="Times New Roman"/>
                  <w:color w:val="000000"/>
                  <w:sz w:val="24"/>
                  <w:szCs w:val="24"/>
                  <w:lang w:eastAsia="zh-CN"/>
                </w:rPr>
                <w:delText>_</w:delText>
              </w:r>
              <w:r w:rsidRPr="00954A4B" w:rsidDel="00347856">
                <w:rPr>
                  <w:rFonts w:ascii="Times New Roman" w:eastAsia="Times New Roman" w:hAnsi="Times New Roman" w:cs="Times New Roman"/>
                  <w:color w:val="000000"/>
                  <w:sz w:val="24"/>
                  <w:szCs w:val="24"/>
                </w:rPr>
                <w:delText>P</w:delText>
              </w:r>
            </w:del>
          </w:p>
        </w:tc>
        <w:tc>
          <w:tcPr>
            <w:tcW w:w="2991" w:type="dxa"/>
            <w:gridSpan w:val="2"/>
            <w:noWrap/>
            <w:hideMark/>
          </w:tcPr>
          <w:p w14:paraId="465F5BFA" w14:textId="75226694" w:rsidR="000A46F5" w:rsidRPr="00954A4B" w:rsidDel="00347856" w:rsidRDefault="000A46F5" w:rsidP="004A507F">
            <w:pPr>
              <w:cnfStyle w:val="000000000000" w:firstRow="0" w:lastRow="0" w:firstColumn="0" w:lastColumn="0" w:oddVBand="0" w:evenVBand="0" w:oddHBand="0" w:evenHBand="0" w:firstRowFirstColumn="0" w:firstRowLastColumn="0" w:lastRowFirstColumn="0" w:lastRowLastColumn="0"/>
              <w:rPr>
                <w:del w:id="314" w:author="Chelsvig, Emma" w:date="2020-01-13T10:22:00Z"/>
                <w:rFonts w:ascii="Times New Roman" w:eastAsia="Times New Roman" w:hAnsi="Times New Roman" w:cs="Times New Roman"/>
                <w:color w:val="000000"/>
                <w:sz w:val="24"/>
                <w:szCs w:val="24"/>
              </w:rPr>
            </w:pPr>
            <w:del w:id="315" w:author="Chelsvig, Emma" w:date="2020-01-13T10:22:00Z">
              <w:r w:rsidRPr="00954A4B" w:rsidDel="00347856">
                <w:rPr>
                  <w:rFonts w:ascii="Times New Roman" w:eastAsia="Times New Roman" w:hAnsi="Times New Roman" w:cs="Times New Roman"/>
                  <w:color w:val="000000"/>
                  <w:sz w:val="24"/>
                  <w:szCs w:val="24"/>
                </w:rPr>
                <w:delText>USLE practice factor</w:delText>
              </w:r>
            </w:del>
          </w:p>
        </w:tc>
        <w:tc>
          <w:tcPr>
            <w:tcW w:w="1148" w:type="dxa"/>
            <w:noWrap/>
            <w:hideMark/>
          </w:tcPr>
          <w:p w14:paraId="53585BC3" w14:textId="2498E60E" w:rsidR="000A46F5" w:rsidRPr="00954A4B" w:rsidDel="00347856" w:rsidRDefault="000A46F5" w:rsidP="004A507F">
            <w:pPr>
              <w:cnfStyle w:val="000000000000" w:firstRow="0" w:lastRow="0" w:firstColumn="0" w:lastColumn="0" w:oddVBand="0" w:evenVBand="0" w:oddHBand="0" w:evenHBand="0" w:firstRowFirstColumn="0" w:firstRowLastColumn="0" w:lastRowFirstColumn="0" w:lastRowLastColumn="0"/>
              <w:rPr>
                <w:del w:id="316" w:author="Chelsvig, Emma" w:date="2020-01-13T10:22:00Z"/>
                <w:rFonts w:ascii="Times New Roman" w:eastAsia="Times New Roman" w:hAnsi="Times New Roman" w:cs="Times New Roman"/>
                <w:color w:val="000000"/>
                <w:sz w:val="24"/>
                <w:szCs w:val="24"/>
              </w:rPr>
            </w:pPr>
            <w:del w:id="317" w:author="Chelsvig, Emma" w:date="2020-01-13T10:22:00Z">
              <w:r w:rsidRPr="00954A4B" w:rsidDel="00347856">
                <w:rPr>
                  <w:rFonts w:ascii="Times New Roman" w:eastAsia="Times New Roman" w:hAnsi="Times New Roman" w:cs="Times New Roman"/>
                  <w:color w:val="000000"/>
                  <w:sz w:val="24"/>
                  <w:szCs w:val="24"/>
                </w:rPr>
                <w:delText>practice</w:delText>
              </w:r>
            </w:del>
          </w:p>
        </w:tc>
        <w:tc>
          <w:tcPr>
            <w:tcW w:w="2106" w:type="dxa"/>
            <w:noWrap/>
            <w:hideMark/>
          </w:tcPr>
          <w:p w14:paraId="7FC52ECA" w14:textId="5D680CA9" w:rsidR="000A46F5" w:rsidRPr="00954A4B" w:rsidDel="00347856" w:rsidRDefault="000A46F5" w:rsidP="004A507F">
            <w:pPr>
              <w:tabs>
                <w:tab w:val="left" w:pos="480"/>
                <w:tab w:val="right" w:pos="2304"/>
              </w:tabs>
              <w:cnfStyle w:val="000000000000" w:firstRow="0" w:lastRow="0" w:firstColumn="0" w:lastColumn="0" w:oddVBand="0" w:evenVBand="0" w:oddHBand="0" w:evenHBand="0" w:firstRowFirstColumn="0" w:firstRowLastColumn="0" w:lastRowFirstColumn="0" w:lastRowLastColumn="0"/>
              <w:rPr>
                <w:del w:id="318" w:author="Chelsvig, Emma" w:date="2020-01-13T10:22:00Z"/>
                <w:rFonts w:ascii="Times New Roman" w:eastAsia="Times New Roman" w:hAnsi="Times New Roman" w:cs="Times New Roman"/>
                <w:color w:val="000000"/>
                <w:sz w:val="24"/>
                <w:szCs w:val="24"/>
              </w:rPr>
            </w:pPr>
            <w:del w:id="319" w:author="Chelsvig, Emma" w:date="2020-01-13T10:22:00Z">
              <w:r w:rsidRPr="00954A4B" w:rsidDel="00347856">
                <w:rPr>
                  <w:rFonts w:ascii="Times New Roman" w:eastAsia="Times New Roman" w:hAnsi="Times New Roman" w:cs="Times New Roman"/>
                  <w:color w:val="000000"/>
                  <w:sz w:val="24"/>
                  <w:szCs w:val="24"/>
                </w:rPr>
                <w:tab/>
                <w:delText>1.0</w:delText>
              </w:r>
              <w:r w:rsidRPr="00954A4B" w:rsidDel="00347856">
                <w:rPr>
                  <w:rFonts w:ascii="Times New Roman" w:eastAsia="Times New Roman" w:hAnsi="Times New Roman" w:cs="Times New Roman"/>
                  <w:color w:val="000000"/>
                  <w:sz w:val="24"/>
                  <w:szCs w:val="24"/>
                </w:rPr>
                <w:tab/>
              </w:r>
            </w:del>
          </w:p>
        </w:tc>
      </w:tr>
      <w:tr w:rsidR="000A46F5" w:rsidRPr="00954A4B" w:rsidDel="00347856" w14:paraId="7F0FF7EB" w14:textId="4C534D0C" w:rsidTr="00EE5E67">
        <w:trPr>
          <w:cnfStyle w:val="000000100000" w:firstRow="0" w:lastRow="0" w:firstColumn="0" w:lastColumn="0" w:oddVBand="0" w:evenVBand="0" w:oddHBand="1" w:evenHBand="0" w:firstRowFirstColumn="0" w:firstRowLastColumn="0" w:lastRowFirstColumn="0" w:lastRowLastColumn="0"/>
          <w:trHeight w:val="249"/>
          <w:del w:id="320" w:author="Chelsvig, Emma" w:date="2020-01-13T10:22:00Z"/>
        </w:trPr>
        <w:tc>
          <w:tcPr>
            <w:cnfStyle w:val="001000000000" w:firstRow="0" w:lastRow="0" w:firstColumn="1" w:lastColumn="0" w:oddVBand="0" w:evenVBand="0" w:oddHBand="0" w:evenHBand="0" w:firstRowFirstColumn="0" w:firstRowLastColumn="0" w:lastRowFirstColumn="0" w:lastRowLastColumn="0"/>
            <w:tcW w:w="1257" w:type="dxa"/>
            <w:noWrap/>
            <w:hideMark/>
          </w:tcPr>
          <w:p w14:paraId="1A6DD76F" w14:textId="30A602F3" w:rsidR="000A46F5" w:rsidRPr="00954A4B" w:rsidDel="00347856" w:rsidRDefault="000A46F5" w:rsidP="004A507F">
            <w:pPr>
              <w:rPr>
                <w:del w:id="321" w:author="Chelsvig, Emma" w:date="2020-01-13T10:22:00Z"/>
                <w:rFonts w:ascii="Times New Roman" w:eastAsia="Times New Roman" w:hAnsi="Times New Roman" w:cs="Times New Roman"/>
                <w:color w:val="000000"/>
                <w:sz w:val="24"/>
                <w:szCs w:val="24"/>
              </w:rPr>
            </w:pPr>
            <w:del w:id="322" w:author="Chelsvig, Emma" w:date="2020-01-13T10:22:00Z">
              <w:r w:rsidRPr="00954A4B" w:rsidDel="00347856">
                <w:rPr>
                  <w:rFonts w:ascii="Times New Roman" w:eastAsia="Times New Roman" w:hAnsi="Times New Roman" w:cs="Times New Roman"/>
                  <w:color w:val="000000"/>
                  <w:sz w:val="24"/>
                  <w:szCs w:val="24"/>
                </w:rPr>
                <w:delText>CN2</w:delText>
              </w:r>
            </w:del>
          </w:p>
        </w:tc>
        <w:tc>
          <w:tcPr>
            <w:tcW w:w="4139" w:type="dxa"/>
            <w:gridSpan w:val="3"/>
            <w:noWrap/>
            <w:hideMark/>
          </w:tcPr>
          <w:p w14:paraId="02EE875C" w14:textId="0B3CBDF2" w:rsidR="000A46F5" w:rsidRPr="00954A4B" w:rsidDel="00347856" w:rsidRDefault="000A46F5" w:rsidP="004A507F">
            <w:pPr>
              <w:cnfStyle w:val="000000100000" w:firstRow="0" w:lastRow="0" w:firstColumn="0" w:lastColumn="0" w:oddVBand="0" w:evenVBand="0" w:oddHBand="1" w:evenHBand="0" w:firstRowFirstColumn="0" w:firstRowLastColumn="0" w:lastRowFirstColumn="0" w:lastRowLastColumn="0"/>
              <w:rPr>
                <w:del w:id="323" w:author="Chelsvig, Emma" w:date="2020-01-13T10:22:00Z"/>
                <w:rFonts w:ascii="Times New Roman" w:eastAsia="Times New Roman" w:hAnsi="Times New Roman" w:cs="Times New Roman"/>
                <w:color w:val="000000"/>
                <w:sz w:val="24"/>
                <w:szCs w:val="24"/>
              </w:rPr>
            </w:pPr>
            <w:del w:id="324" w:author="Chelsvig, Emma" w:date="2020-01-13T10:22:00Z">
              <w:r w:rsidRPr="00954A4B" w:rsidDel="00347856">
                <w:rPr>
                  <w:rFonts w:ascii="Times New Roman" w:eastAsia="Times New Roman" w:hAnsi="Times New Roman" w:cs="Times New Roman"/>
                  <w:color w:val="000000"/>
                  <w:sz w:val="24"/>
                  <w:szCs w:val="24"/>
                </w:rPr>
                <w:delText xml:space="preserve">SCS runoff curve number </w:delText>
              </w:r>
            </w:del>
          </w:p>
        </w:tc>
        <w:tc>
          <w:tcPr>
            <w:tcW w:w="2106" w:type="dxa"/>
            <w:noWrap/>
            <w:hideMark/>
          </w:tcPr>
          <w:p w14:paraId="13CB7338" w14:textId="6E6FA67F" w:rsidR="000A46F5" w:rsidRPr="00954A4B" w:rsidDel="00347856" w:rsidRDefault="000A46F5" w:rsidP="004A507F">
            <w:pPr>
              <w:cnfStyle w:val="000000100000" w:firstRow="0" w:lastRow="0" w:firstColumn="0" w:lastColumn="0" w:oddVBand="0" w:evenVBand="0" w:oddHBand="1" w:evenHBand="0" w:firstRowFirstColumn="0" w:firstRowLastColumn="0" w:lastRowFirstColumn="0" w:lastRowLastColumn="0"/>
              <w:rPr>
                <w:del w:id="325" w:author="Chelsvig, Emma" w:date="2020-01-13T10:22:00Z"/>
                <w:rFonts w:ascii="Times New Roman" w:eastAsia="Times New Roman" w:hAnsi="Times New Roman" w:cs="Times New Roman"/>
                <w:color w:val="000000"/>
                <w:sz w:val="24"/>
                <w:szCs w:val="24"/>
              </w:rPr>
            </w:pPr>
            <w:del w:id="326" w:author="Chelsvig, Emma" w:date="2020-01-13T10:22:00Z">
              <w:r w:rsidRPr="00954A4B" w:rsidDel="00347856">
                <w:rPr>
                  <w:rFonts w:ascii="Times New Roman" w:eastAsia="Times New Roman" w:hAnsi="Times New Roman" w:cs="Times New Roman"/>
                  <w:color w:val="000000"/>
                  <w:sz w:val="24"/>
                  <w:szCs w:val="24"/>
                </w:rPr>
                <w:delText>0.58-100</w:delText>
              </w:r>
            </w:del>
          </w:p>
        </w:tc>
      </w:tr>
      <w:tr w:rsidR="000A46F5" w:rsidRPr="00954A4B" w:rsidDel="00347856" w14:paraId="532DB928" w14:textId="1526E1E2" w:rsidTr="00EE5E67">
        <w:trPr>
          <w:trHeight w:val="249"/>
          <w:del w:id="327" w:author="Chelsvig, Emma" w:date="2020-01-13T10:22:00Z"/>
        </w:trPr>
        <w:tc>
          <w:tcPr>
            <w:cnfStyle w:val="001000000000" w:firstRow="0" w:lastRow="0" w:firstColumn="1" w:lastColumn="0" w:oddVBand="0" w:evenVBand="0" w:oddHBand="0" w:evenHBand="0" w:firstRowFirstColumn="0" w:firstRowLastColumn="0" w:lastRowFirstColumn="0" w:lastRowLastColumn="0"/>
            <w:tcW w:w="1257" w:type="dxa"/>
            <w:noWrap/>
            <w:hideMark/>
          </w:tcPr>
          <w:p w14:paraId="22A6FBA4" w14:textId="7DD2279B" w:rsidR="000A46F5" w:rsidRPr="00954A4B" w:rsidDel="00347856" w:rsidRDefault="000A46F5" w:rsidP="004A507F">
            <w:pPr>
              <w:rPr>
                <w:del w:id="328" w:author="Chelsvig, Emma" w:date="2020-01-13T10:22:00Z"/>
                <w:rFonts w:ascii="Times New Roman" w:eastAsia="Times New Roman" w:hAnsi="Times New Roman" w:cs="Times New Roman"/>
                <w:color w:val="000000"/>
                <w:sz w:val="24"/>
                <w:szCs w:val="24"/>
              </w:rPr>
            </w:pPr>
            <w:del w:id="329" w:author="Chelsvig, Emma" w:date="2020-01-13T10:22:00Z">
              <w:r w:rsidRPr="00954A4B" w:rsidDel="00347856">
                <w:rPr>
                  <w:rFonts w:ascii="Times New Roman" w:eastAsia="Times New Roman" w:hAnsi="Times New Roman" w:cs="Times New Roman"/>
                  <w:color w:val="000000"/>
                  <w:sz w:val="24"/>
                  <w:szCs w:val="24"/>
                </w:rPr>
                <w:delText>PFAC</w:delText>
              </w:r>
            </w:del>
          </w:p>
        </w:tc>
        <w:tc>
          <w:tcPr>
            <w:tcW w:w="4139" w:type="dxa"/>
            <w:gridSpan w:val="3"/>
            <w:noWrap/>
            <w:hideMark/>
          </w:tcPr>
          <w:p w14:paraId="7B10936C" w14:textId="63DECB3F" w:rsidR="000A46F5" w:rsidRPr="00954A4B" w:rsidDel="00347856" w:rsidRDefault="000A46F5" w:rsidP="004A507F">
            <w:pPr>
              <w:cnfStyle w:val="000000000000" w:firstRow="0" w:lastRow="0" w:firstColumn="0" w:lastColumn="0" w:oddVBand="0" w:evenVBand="0" w:oddHBand="0" w:evenHBand="0" w:firstRowFirstColumn="0" w:firstRowLastColumn="0" w:lastRowFirstColumn="0" w:lastRowLastColumn="0"/>
              <w:rPr>
                <w:del w:id="330" w:author="Chelsvig, Emma" w:date="2020-01-13T10:22:00Z"/>
                <w:rFonts w:ascii="Times New Roman" w:eastAsia="Times New Roman" w:hAnsi="Times New Roman" w:cs="Times New Roman"/>
                <w:color w:val="000000"/>
                <w:sz w:val="24"/>
                <w:szCs w:val="24"/>
              </w:rPr>
            </w:pPr>
            <w:del w:id="331" w:author="Chelsvig, Emma" w:date="2020-01-13T10:22:00Z">
              <w:r w:rsidRPr="00954A4B" w:rsidDel="00347856">
                <w:rPr>
                  <w:rFonts w:ascii="Times New Roman" w:eastAsia="Times New Roman" w:hAnsi="Times New Roman" w:cs="Times New Roman"/>
                  <w:color w:val="000000"/>
                  <w:sz w:val="24"/>
                  <w:szCs w:val="24"/>
                </w:rPr>
                <w:delText>Pan factor</w:delText>
              </w:r>
            </w:del>
          </w:p>
        </w:tc>
        <w:tc>
          <w:tcPr>
            <w:tcW w:w="2106" w:type="dxa"/>
            <w:noWrap/>
            <w:hideMark/>
          </w:tcPr>
          <w:p w14:paraId="45F49610" w14:textId="1DEFD764" w:rsidR="000A46F5" w:rsidRPr="00954A4B" w:rsidDel="00347856" w:rsidRDefault="000A46F5" w:rsidP="004A507F">
            <w:pPr>
              <w:cnfStyle w:val="000000000000" w:firstRow="0" w:lastRow="0" w:firstColumn="0" w:lastColumn="0" w:oddVBand="0" w:evenVBand="0" w:oddHBand="0" w:evenHBand="0" w:firstRowFirstColumn="0" w:firstRowLastColumn="0" w:lastRowFirstColumn="0" w:lastRowLastColumn="0"/>
              <w:rPr>
                <w:del w:id="332" w:author="Chelsvig, Emma" w:date="2020-01-13T10:22:00Z"/>
                <w:rFonts w:ascii="Times New Roman" w:eastAsia="Times New Roman" w:hAnsi="Times New Roman" w:cs="Times New Roman"/>
                <w:color w:val="000000"/>
                <w:sz w:val="24"/>
                <w:szCs w:val="24"/>
              </w:rPr>
            </w:pPr>
            <w:del w:id="333" w:author="Chelsvig, Emma" w:date="2020-01-13T10:22:00Z">
              <w:r w:rsidRPr="00954A4B" w:rsidDel="00347856">
                <w:rPr>
                  <w:rFonts w:ascii="Times New Roman" w:eastAsia="Times New Roman" w:hAnsi="Times New Roman" w:cs="Times New Roman"/>
                  <w:color w:val="000000"/>
                  <w:sz w:val="24"/>
                  <w:szCs w:val="24"/>
                </w:rPr>
                <w:delText>0.7-0.77</w:delText>
              </w:r>
            </w:del>
          </w:p>
        </w:tc>
      </w:tr>
      <w:tr w:rsidR="000A46F5" w:rsidRPr="00954A4B" w:rsidDel="00347856" w14:paraId="4C857E39" w14:textId="39F099B6" w:rsidTr="00EE5E67">
        <w:trPr>
          <w:cnfStyle w:val="000000100000" w:firstRow="0" w:lastRow="0" w:firstColumn="0" w:lastColumn="0" w:oddVBand="0" w:evenVBand="0" w:oddHBand="1" w:evenHBand="0" w:firstRowFirstColumn="0" w:firstRowLastColumn="0" w:lastRowFirstColumn="0" w:lastRowLastColumn="0"/>
          <w:trHeight w:val="249"/>
          <w:del w:id="334" w:author="Chelsvig, Emma" w:date="2020-01-13T10:22:00Z"/>
        </w:trPr>
        <w:tc>
          <w:tcPr>
            <w:cnfStyle w:val="001000000000" w:firstRow="0" w:lastRow="0" w:firstColumn="1" w:lastColumn="0" w:oddVBand="0" w:evenVBand="0" w:oddHBand="0" w:evenHBand="0" w:firstRowFirstColumn="0" w:firstRowLastColumn="0" w:lastRowFirstColumn="0" w:lastRowLastColumn="0"/>
            <w:tcW w:w="1257" w:type="dxa"/>
            <w:noWrap/>
            <w:hideMark/>
          </w:tcPr>
          <w:p w14:paraId="1C25091A" w14:textId="176D44F1" w:rsidR="000A46F5" w:rsidRPr="00954A4B" w:rsidDel="00347856" w:rsidRDefault="000A46F5" w:rsidP="004A507F">
            <w:pPr>
              <w:rPr>
                <w:del w:id="335" w:author="Chelsvig, Emma" w:date="2020-01-13T10:22:00Z"/>
                <w:rFonts w:ascii="Times New Roman" w:eastAsia="Times New Roman" w:hAnsi="Times New Roman" w:cs="Times New Roman"/>
                <w:color w:val="000000"/>
                <w:sz w:val="24"/>
                <w:szCs w:val="24"/>
              </w:rPr>
            </w:pPr>
            <w:del w:id="336" w:author="Chelsvig, Emma" w:date="2020-01-13T10:22:00Z">
              <w:r w:rsidRPr="00954A4B" w:rsidDel="00347856">
                <w:rPr>
                  <w:rFonts w:ascii="Times New Roman" w:eastAsia="Times New Roman" w:hAnsi="Times New Roman" w:cs="Times New Roman"/>
                  <w:color w:val="000000"/>
                  <w:sz w:val="24"/>
                  <w:szCs w:val="24"/>
                </w:rPr>
                <w:delText>ED</w:delText>
              </w:r>
            </w:del>
          </w:p>
        </w:tc>
        <w:tc>
          <w:tcPr>
            <w:tcW w:w="2516" w:type="dxa"/>
            <w:noWrap/>
            <w:hideMark/>
          </w:tcPr>
          <w:p w14:paraId="53DAEE8E" w14:textId="0ADBE088" w:rsidR="000A46F5" w:rsidRPr="00954A4B" w:rsidDel="00347856" w:rsidRDefault="000A46F5" w:rsidP="004A507F">
            <w:pPr>
              <w:cnfStyle w:val="000000100000" w:firstRow="0" w:lastRow="0" w:firstColumn="0" w:lastColumn="0" w:oddVBand="0" w:evenVBand="0" w:oddHBand="1" w:evenHBand="0" w:firstRowFirstColumn="0" w:firstRowLastColumn="0" w:lastRowFirstColumn="0" w:lastRowLastColumn="0"/>
              <w:rPr>
                <w:del w:id="337" w:author="Chelsvig, Emma" w:date="2020-01-13T10:22:00Z"/>
                <w:rFonts w:ascii="Times New Roman" w:eastAsia="Times New Roman" w:hAnsi="Times New Roman" w:cs="Times New Roman"/>
                <w:color w:val="000000"/>
                <w:sz w:val="24"/>
                <w:szCs w:val="24"/>
              </w:rPr>
            </w:pPr>
            <w:del w:id="338" w:author="Chelsvig, Emma" w:date="2020-01-13T10:22:00Z">
              <w:r w:rsidRPr="00954A4B" w:rsidDel="00347856">
                <w:rPr>
                  <w:rFonts w:ascii="Times New Roman" w:eastAsia="Times New Roman" w:hAnsi="Times New Roman" w:cs="Times New Roman"/>
                  <w:color w:val="000000"/>
                  <w:sz w:val="24"/>
                  <w:szCs w:val="24"/>
                </w:rPr>
                <w:delText>Evaporation depth</w:delText>
              </w:r>
            </w:del>
          </w:p>
        </w:tc>
        <w:tc>
          <w:tcPr>
            <w:tcW w:w="1623" w:type="dxa"/>
            <w:gridSpan w:val="2"/>
            <w:noWrap/>
            <w:hideMark/>
          </w:tcPr>
          <w:p w14:paraId="10FE9BB3" w14:textId="30417CE7" w:rsidR="000A46F5" w:rsidRPr="00954A4B" w:rsidDel="00347856" w:rsidRDefault="000A46F5" w:rsidP="004A507F">
            <w:pPr>
              <w:cnfStyle w:val="000000100000" w:firstRow="0" w:lastRow="0" w:firstColumn="0" w:lastColumn="0" w:oddVBand="0" w:evenVBand="0" w:oddHBand="1" w:evenHBand="0" w:firstRowFirstColumn="0" w:firstRowLastColumn="0" w:lastRowFirstColumn="0" w:lastRowLastColumn="0"/>
              <w:rPr>
                <w:del w:id="339" w:author="Chelsvig, Emma" w:date="2020-01-13T10:22:00Z"/>
                <w:rFonts w:ascii="Times New Roman" w:eastAsia="Times New Roman" w:hAnsi="Times New Roman" w:cs="Times New Roman"/>
                <w:color w:val="000000"/>
                <w:sz w:val="24"/>
                <w:szCs w:val="24"/>
              </w:rPr>
            </w:pPr>
          </w:p>
        </w:tc>
        <w:tc>
          <w:tcPr>
            <w:tcW w:w="2106" w:type="dxa"/>
            <w:noWrap/>
            <w:hideMark/>
          </w:tcPr>
          <w:p w14:paraId="12A7DAE7" w14:textId="42906E9F" w:rsidR="000A46F5" w:rsidRPr="00954A4B" w:rsidDel="00347856" w:rsidRDefault="000A46F5" w:rsidP="004A507F">
            <w:pPr>
              <w:cnfStyle w:val="000000100000" w:firstRow="0" w:lastRow="0" w:firstColumn="0" w:lastColumn="0" w:oddVBand="0" w:evenVBand="0" w:oddHBand="1" w:evenHBand="0" w:firstRowFirstColumn="0" w:firstRowLastColumn="0" w:lastRowFirstColumn="0" w:lastRowLastColumn="0"/>
              <w:rPr>
                <w:del w:id="340" w:author="Chelsvig, Emma" w:date="2020-01-13T10:22:00Z"/>
                <w:rFonts w:ascii="Times New Roman" w:eastAsia="Times New Roman" w:hAnsi="Times New Roman" w:cs="Times New Roman"/>
                <w:color w:val="000000"/>
                <w:sz w:val="24"/>
                <w:szCs w:val="24"/>
              </w:rPr>
            </w:pPr>
            <w:del w:id="341" w:author="Chelsvig, Emma" w:date="2020-01-13T10:22:00Z">
              <w:r w:rsidRPr="00954A4B" w:rsidDel="00347856">
                <w:rPr>
                  <w:rFonts w:ascii="Times New Roman" w:eastAsia="Times New Roman" w:hAnsi="Times New Roman" w:cs="Times New Roman"/>
                  <w:color w:val="000000"/>
                  <w:sz w:val="24"/>
                  <w:szCs w:val="24"/>
                </w:rPr>
                <w:delText>10.0-17.5</w:delText>
              </w:r>
            </w:del>
          </w:p>
        </w:tc>
      </w:tr>
    </w:tbl>
    <w:p w14:paraId="3848344A" w14:textId="5E45ADB0" w:rsidR="000A46F5" w:rsidRPr="00954A4B" w:rsidDel="00347856" w:rsidRDefault="000A46F5" w:rsidP="000A46F5">
      <w:pPr>
        <w:autoSpaceDE w:val="0"/>
        <w:autoSpaceDN w:val="0"/>
        <w:adjustRightInd w:val="0"/>
        <w:spacing w:after="0" w:line="240" w:lineRule="auto"/>
        <w:rPr>
          <w:del w:id="342" w:author="Chelsvig, Emma" w:date="2020-01-13T10:22:00Z"/>
          <w:rFonts w:ascii="Times New Roman" w:hAnsi="Times New Roman" w:cs="Times New Roman"/>
          <w:b/>
          <w:sz w:val="24"/>
          <w:szCs w:val="24"/>
        </w:rPr>
      </w:pPr>
    </w:p>
    <w:p w14:paraId="450ABDB8" w14:textId="48D37319" w:rsidR="000A46F5" w:rsidRDefault="000A46F5" w:rsidP="000A46F5">
      <w:pPr>
        <w:autoSpaceDE w:val="0"/>
        <w:autoSpaceDN w:val="0"/>
        <w:adjustRightInd w:val="0"/>
        <w:spacing w:after="0" w:line="240" w:lineRule="auto"/>
        <w:rPr>
          <w:ins w:id="343" w:author="Chelsvig, Emma" w:date="2020-01-13T09:54:00Z"/>
          <w:rFonts w:ascii="Times New Roman" w:hAnsi="Times New Roman" w:cs="Times New Roman"/>
          <w:b/>
          <w:sz w:val="24"/>
          <w:szCs w:val="24"/>
        </w:rPr>
      </w:pPr>
    </w:p>
    <w:tbl>
      <w:tblPr>
        <w:tblStyle w:val="TableGrid"/>
        <w:tblW w:w="0" w:type="auto"/>
        <w:tblLook w:val="04A0" w:firstRow="1" w:lastRow="0" w:firstColumn="1" w:lastColumn="0" w:noHBand="0" w:noVBand="1"/>
        <w:tblPrChange w:id="344" w:author="Chelsvig, Emma" w:date="2020-01-13T09:57:00Z">
          <w:tblPr>
            <w:tblStyle w:val="TableGrid"/>
            <w:tblW w:w="0" w:type="auto"/>
            <w:tblLook w:val="04A0" w:firstRow="1" w:lastRow="0" w:firstColumn="1" w:lastColumn="0" w:noHBand="0" w:noVBand="1"/>
          </w:tblPr>
        </w:tblPrChange>
      </w:tblPr>
      <w:tblGrid>
        <w:gridCol w:w="1994"/>
        <w:gridCol w:w="3676"/>
        <w:gridCol w:w="1669"/>
        <w:gridCol w:w="2011"/>
        <w:tblGridChange w:id="345">
          <w:tblGrid>
            <w:gridCol w:w="2337"/>
            <w:gridCol w:w="2337"/>
            <w:gridCol w:w="2338"/>
            <w:gridCol w:w="2338"/>
          </w:tblGrid>
        </w:tblGridChange>
      </w:tblGrid>
      <w:tr w:rsidR="00B619D2" w14:paraId="4149E86E" w14:textId="77777777" w:rsidTr="00B619D2">
        <w:trPr>
          <w:trHeight w:val="611"/>
          <w:ins w:id="346" w:author="Chelsvig, Emma" w:date="2020-01-13T09:54:00Z"/>
        </w:trPr>
        <w:tc>
          <w:tcPr>
            <w:tcW w:w="1795" w:type="dxa"/>
            <w:tcPrChange w:id="347" w:author="Chelsvig, Emma" w:date="2020-01-13T09:57:00Z">
              <w:tcPr>
                <w:tcW w:w="2337" w:type="dxa"/>
              </w:tcPr>
            </w:tcPrChange>
          </w:tcPr>
          <w:p w14:paraId="0D53526E" w14:textId="1D92EA60" w:rsidR="00B619D2" w:rsidRDefault="00B619D2" w:rsidP="000A46F5">
            <w:pPr>
              <w:autoSpaceDE w:val="0"/>
              <w:autoSpaceDN w:val="0"/>
              <w:adjustRightInd w:val="0"/>
              <w:rPr>
                <w:ins w:id="348" w:author="Chelsvig, Emma" w:date="2020-01-13T09:54:00Z"/>
                <w:rFonts w:ascii="Times New Roman" w:hAnsi="Times New Roman" w:cs="Times New Roman"/>
                <w:b/>
                <w:sz w:val="24"/>
                <w:szCs w:val="24"/>
              </w:rPr>
            </w:pPr>
            <w:commentRangeStart w:id="349"/>
            <w:commentRangeStart w:id="350"/>
            <w:ins w:id="351" w:author="Chelsvig, Emma" w:date="2020-01-13T09:55:00Z">
              <w:r>
                <w:rPr>
                  <w:rFonts w:ascii="Times New Roman" w:hAnsi="Times New Roman" w:cs="Times New Roman"/>
                  <w:b/>
                  <w:sz w:val="24"/>
                  <w:szCs w:val="24"/>
                </w:rPr>
                <w:t>Parameter</w:t>
              </w:r>
            </w:ins>
            <w:commentRangeEnd w:id="349"/>
            <w:ins w:id="352" w:author="Chelsvig, Emma" w:date="2020-01-13T09:59:00Z">
              <w:r>
                <w:rPr>
                  <w:rStyle w:val="CommentReference"/>
                </w:rPr>
                <w:commentReference w:id="349"/>
              </w:r>
            </w:ins>
            <w:commentRangeEnd w:id="350"/>
            <w:ins w:id="353" w:author="Chelsvig, Emma" w:date="2020-01-13T14:34:00Z">
              <w:r w:rsidR="00FB4D0B">
                <w:rPr>
                  <w:rStyle w:val="CommentReference"/>
                </w:rPr>
                <w:commentReference w:id="350"/>
              </w:r>
            </w:ins>
          </w:p>
        </w:tc>
        <w:tc>
          <w:tcPr>
            <w:tcW w:w="3780" w:type="dxa"/>
            <w:tcPrChange w:id="354" w:author="Chelsvig, Emma" w:date="2020-01-13T09:57:00Z">
              <w:tcPr>
                <w:tcW w:w="2337" w:type="dxa"/>
              </w:tcPr>
            </w:tcPrChange>
          </w:tcPr>
          <w:p w14:paraId="508DF594" w14:textId="4F871B7F" w:rsidR="00B619D2" w:rsidRDefault="00B619D2" w:rsidP="000A46F5">
            <w:pPr>
              <w:autoSpaceDE w:val="0"/>
              <w:autoSpaceDN w:val="0"/>
              <w:adjustRightInd w:val="0"/>
              <w:rPr>
                <w:ins w:id="355" w:author="Chelsvig, Emma" w:date="2020-01-13T09:54:00Z"/>
                <w:rFonts w:ascii="Times New Roman" w:hAnsi="Times New Roman" w:cs="Times New Roman"/>
                <w:b/>
                <w:sz w:val="24"/>
                <w:szCs w:val="24"/>
              </w:rPr>
            </w:pPr>
            <w:ins w:id="356" w:author="Chelsvig, Emma" w:date="2020-01-13T09:55:00Z">
              <w:r>
                <w:rPr>
                  <w:rFonts w:ascii="Times New Roman" w:hAnsi="Times New Roman" w:cs="Times New Roman"/>
                  <w:b/>
                  <w:sz w:val="24"/>
                  <w:szCs w:val="24"/>
                </w:rPr>
                <w:t>Description</w:t>
              </w:r>
            </w:ins>
          </w:p>
        </w:tc>
        <w:tc>
          <w:tcPr>
            <w:tcW w:w="1710" w:type="dxa"/>
            <w:tcPrChange w:id="357" w:author="Chelsvig, Emma" w:date="2020-01-13T09:57:00Z">
              <w:tcPr>
                <w:tcW w:w="2338" w:type="dxa"/>
              </w:tcPr>
            </w:tcPrChange>
          </w:tcPr>
          <w:p w14:paraId="71130604" w14:textId="5607CF7A" w:rsidR="00B619D2" w:rsidRDefault="00B619D2" w:rsidP="000A46F5">
            <w:pPr>
              <w:autoSpaceDE w:val="0"/>
              <w:autoSpaceDN w:val="0"/>
              <w:adjustRightInd w:val="0"/>
              <w:rPr>
                <w:ins w:id="358" w:author="Chelsvig, Emma" w:date="2020-01-13T09:54:00Z"/>
                <w:rFonts w:ascii="Times New Roman" w:hAnsi="Times New Roman" w:cs="Times New Roman"/>
                <w:b/>
                <w:sz w:val="24"/>
                <w:szCs w:val="24"/>
              </w:rPr>
            </w:pPr>
            <w:ins w:id="359" w:author="Chelsvig, Emma" w:date="2020-01-13T09:55:00Z">
              <w:r>
                <w:rPr>
                  <w:rFonts w:ascii="Times New Roman" w:hAnsi="Times New Roman" w:cs="Times New Roman"/>
                  <w:b/>
                  <w:sz w:val="24"/>
                  <w:szCs w:val="24"/>
                </w:rPr>
                <w:t>Input Value</w:t>
              </w:r>
            </w:ins>
          </w:p>
        </w:tc>
        <w:tc>
          <w:tcPr>
            <w:tcW w:w="2065" w:type="dxa"/>
            <w:tcPrChange w:id="360" w:author="Chelsvig, Emma" w:date="2020-01-13T09:57:00Z">
              <w:tcPr>
                <w:tcW w:w="2338" w:type="dxa"/>
              </w:tcPr>
            </w:tcPrChange>
          </w:tcPr>
          <w:p w14:paraId="01DAC87C" w14:textId="004CFFAA" w:rsidR="00B619D2" w:rsidRDefault="00B619D2" w:rsidP="000A46F5">
            <w:pPr>
              <w:autoSpaceDE w:val="0"/>
              <w:autoSpaceDN w:val="0"/>
              <w:adjustRightInd w:val="0"/>
              <w:rPr>
                <w:ins w:id="361" w:author="Chelsvig, Emma" w:date="2020-01-13T09:54:00Z"/>
                <w:rFonts w:ascii="Times New Roman" w:hAnsi="Times New Roman" w:cs="Times New Roman"/>
                <w:b/>
                <w:sz w:val="24"/>
                <w:szCs w:val="24"/>
              </w:rPr>
            </w:pPr>
            <w:ins w:id="362" w:author="Chelsvig, Emma" w:date="2020-01-13T09:55:00Z">
              <w:r>
                <w:rPr>
                  <w:rFonts w:ascii="Times New Roman" w:hAnsi="Times New Roman" w:cs="Times New Roman"/>
                  <w:b/>
                  <w:sz w:val="24"/>
                  <w:szCs w:val="24"/>
                </w:rPr>
                <w:t>Range</w:t>
              </w:r>
            </w:ins>
          </w:p>
        </w:tc>
      </w:tr>
      <w:tr w:rsidR="00B619D2" w14:paraId="05E5FD6B" w14:textId="77777777" w:rsidTr="00B619D2">
        <w:trPr>
          <w:ins w:id="363" w:author="Chelsvig, Emma" w:date="2020-01-13T09:54:00Z"/>
        </w:trPr>
        <w:tc>
          <w:tcPr>
            <w:tcW w:w="1795" w:type="dxa"/>
            <w:tcPrChange w:id="364" w:author="Chelsvig, Emma" w:date="2020-01-13T09:57:00Z">
              <w:tcPr>
                <w:tcW w:w="2337" w:type="dxa"/>
              </w:tcPr>
            </w:tcPrChange>
          </w:tcPr>
          <w:p w14:paraId="4B66A452" w14:textId="64193F09" w:rsidR="00B619D2" w:rsidRDefault="00B619D2" w:rsidP="000A46F5">
            <w:pPr>
              <w:autoSpaceDE w:val="0"/>
              <w:autoSpaceDN w:val="0"/>
              <w:adjustRightInd w:val="0"/>
              <w:rPr>
                <w:ins w:id="365" w:author="Chelsvig, Emma" w:date="2020-01-13T09:54:00Z"/>
                <w:rFonts w:ascii="Times New Roman" w:hAnsi="Times New Roman" w:cs="Times New Roman"/>
                <w:b/>
                <w:sz w:val="24"/>
                <w:szCs w:val="24"/>
              </w:rPr>
            </w:pPr>
            <w:ins w:id="366" w:author="Chelsvig, Emma" w:date="2020-01-13T09:55:00Z">
              <w:r>
                <w:rPr>
                  <w:rFonts w:ascii="Times New Roman" w:hAnsi="Times New Roman" w:cs="Times New Roman"/>
                  <w:b/>
                  <w:sz w:val="24"/>
                  <w:szCs w:val="24"/>
                </w:rPr>
                <w:t>USLE_C</w:t>
              </w:r>
            </w:ins>
          </w:p>
        </w:tc>
        <w:tc>
          <w:tcPr>
            <w:tcW w:w="3780" w:type="dxa"/>
            <w:tcPrChange w:id="367" w:author="Chelsvig, Emma" w:date="2020-01-13T09:57:00Z">
              <w:tcPr>
                <w:tcW w:w="2337" w:type="dxa"/>
              </w:tcPr>
            </w:tcPrChange>
          </w:tcPr>
          <w:p w14:paraId="3BBABEE6" w14:textId="2F534868" w:rsidR="00B619D2" w:rsidRDefault="00B619D2" w:rsidP="000A46F5">
            <w:pPr>
              <w:autoSpaceDE w:val="0"/>
              <w:autoSpaceDN w:val="0"/>
              <w:adjustRightInd w:val="0"/>
              <w:rPr>
                <w:ins w:id="368" w:author="Chelsvig, Emma" w:date="2020-01-13T09:54:00Z"/>
                <w:rFonts w:ascii="Times New Roman" w:hAnsi="Times New Roman" w:cs="Times New Roman"/>
                <w:b/>
                <w:sz w:val="24"/>
                <w:szCs w:val="24"/>
              </w:rPr>
            </w:pPr>
            <w:ins w:id="369" w:author="Chelsvig, Emma" w:date="2020-01-13T09:56:00Z">
              <w:r>
                <w:rPr>
                  <w:rFonts w:ascii="Times New Roman" w:hAnsi="Times New Roman" w:cs="Times New Roman"/>
                  <w:b/>
                  <w:sz w:val="24"/>
                  <w:szCs w:val="24"/>
                </w:rPr>
                <w:t>USLE cover factor</w:t>
              </w:r>
            </w:ins>
          </w:p>
        </w:tc>
        <w:tc>
          <w:tcPr>
            <w:tcW w:w="1710" w:type="dxa"/>
            <w:tcPrChange w:id="370" w:author="Chelsvig, Emma" w:date="2020-01-13T09:57:00Z">
              <w:tcPr>
                <w:tcW w:w="2338" w:type="dxa"/>
              </w:tcPr>
            </w:tcPrChange>
          </w:tcPr>
          <w:p w14:paraId="063A409F" w14:textId="77777777" w:rsidR="00B619D2" w:rsidRDefault="00B619D2" w:rsidP="000A46F5">
            <w:pPr>
              <w:autoSpaceDE w:val="0"/>
              <w:autoSpaceDN w:val="0"/>
              <w:adjustRightInd w:val="0"/>
              <w:rPr>
                <w:ins w:id="371" w:author="Chelsvig, Emma" w:date="2020-01-13T09:54:00Z"/>
                <w:rFonts w:ascii="Times New Roman" w:hAnsi="Times New Roman" w:cs="Times New Roman"/>
                <w:b/>
                <w:sz w:val="24"/>
                <w:szCs w:val="24"/>
              </w:rPr>
            </w:pPr>
          </w:p>
        </w:tc>
        <w:tc>
          <w:tcPr>
            <w:tcW w:w="2065" w:type="dxa"/>
            <w:tcPrChange w:id="372" w:author="Chelsvig, Emma" w:date="2020-01-13T09:57:00Z">
              <w:tcPr>
                <w:tcW w:w="2338" w:type="dxa"/>
              </w:tcPr>
            </w:tcPrChange>
          </w:tcPr>
          <w:p w14:paraId="03CDB6AF" w14:textId="7B2CA7DB" w:rsidR="00B619D2" w:rsidRDefault="00B619D2" w:rsidP="000A46F5">
            <w:pPr>
              <w:autoSpaceDE w:val="0"/>
              <w:autoSpaceDN w:val="0"/>
              <w:adjustRightInd w:val="0"/>
              <w:rPr>
                <w:ins w:id="373" w:author="Chelsvig, Emma" w:date="2020-01-13T09:54:00Z"/>
                <w:rFonts w:ascii="Times New Roman" w:hAnsi="Times New Roman" w:cs="Times New Roman"/>
                <w:b/>
                <w:sz w:val="24"/>
                <w:szCs w:val="24"/>
              </w:rPr>
            </w:pPr>
            <w:ins w:id="374" w:author="Chelsvig, Emma" w:date="2020-01-13T09:57:00Z">
              <w:r w:rsidRPr="00954A4B">
                <w:rPr>
                  <w:rFonts w:ascii="Times New Roman" w:eastAsia="Times New Roman" w:hAnsi="Times New Roman" w:cs="Times New Roman"/>
                  <w:color w:val="000000"/>
                  <w:sz w:val="24"/>
                  <w:szCs w:val="24"/>
                </w:rPr>
                <w:t>0.123</w:t>
              </w:r>
              <w:r>
                <w:rPr>
                  <w:rFonts w:ascii="Times New Roman" w:eastAsia="Times New Roman" w:hAnsi="Times New Roman" w:cs="Times New Roman"/>
                  <w:color w:val="000000"/>
                  <w:sz w:val="24"/>
                  <w:szCs w:val="24"/>
                </w:rPr>
                <w:t xml:space="preserve"> </w:t>
              </w:r>
              <w:r w:rsidRPr="00954A4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954A4B">
                <w:rPr>
                  <w:rFonts w:ascii="Times New Roman" w:eastAsia="Times New Roman" w:hAnsi="Times New Roman" w:cs="Times New Roman"/>
                  <w:color w:val="000000"/>
                  <w:sz w:val="24"/>
                  <w:szCs w:val="24"/>
                </w:rPr>
                <w:t>0.396</w:t>
              </w:r>
            </w:ins>
          </w:p>
        </w:tc>
      </w:tr>
      <w:tr w:rsidR="00B619D2" w14:paraId="1A942B12" w14:textId="77777777" w:rsidTr="00B619D2">
        <w:trPr>
          <w:ins w:id="375" w:author="Chelsvig, Emma" w:date="2020-01-13T09:54:00Z"/>
        </w:trPr>
        <w:tc>
          <w:tcPr>
            <w:tcW w:w="1795" w:type="dxa"/>
            <w:tcPrChange w:id="376" w:author="Chelsvig, Emma" w:date="2020-01-13T09:57:00Z">
              <w:tcPr>
                <w:tcW w:w="2337" w:type="dxa"/>
              </w:tcPr>
            </w:tcPrChange>
          </w:tcPr>
          <w:p w14:paraId="63379AEE" w14:textId="0B179FB1" w:rsidR="00B619D2" w:rsidRDefault="00B619D2" w:rsidP="000A46F5">
            <w:pPr>
              <w:autoSpaceDE w:val="0"/>
              <w:autoSpaceDN w:val="0"/>
              <w:adjustRightInd w:val="0"/>
              <w:rPr>
                <w:ins w:id="377" w:author="Chelsvig, Emma" w:date="2020-01-13T09:54:00Z"/>
                <w:rFonts w:ascii="Times New Roman" w:hAnsi="Times New Roman" w:cs="Times New Roman"/>
                <w:b/>
                <w:sz w:val="24"/>
                <w:szCs w:val="24"/>
              </w:rPr>
            </w:pPr>
            <w:ins w:id="378" w:author="Chelsvig, Emma" w:date="2020-01-13T09:55:00Z">
              <w:r>
                <w:rPr>
                  <w:rFonts w:ascii="Times New Roman" w:hAnsi="Times New Roman" w:cs="Times New Roman"/>
                  <w:b/>
                  <w:sz w:val="24"/>
                  <w:szCs w:val="24"/>
                </w:rPr>
                <w:t>USLE_K</w:t>
              </w:r>
            </w:ins>
          </w:p>
        </w:tc>
        <w:tc>
          <w:tcPr>
            <w:tcW w:w="3780" w:type="dxa"/>
            <w:tcPrChange w:id="379" w:author="Chelsvig, Emma" w:date="2020-01-13T09:57:00Z">
              <w:tcPr>
                <w:tcW w:w="2337" w:type="dxa"/>
              </w:tcPr>
            </w:tcPrChange>
          </w:tcPr>
          <w:p w14:paraId="673F8AFA" w14:textId="46EA09FF" w:rsidR="00B619D2" w:rsidRDefault="00B619D2" w:rsidP="000A46F5">
            <w:pPr>
              <w:autoSpaceDE w:val="0"/>
              <w:autoSpaceDN w:val="0"/>
              <w:adjustRightInd w:val="0"/>
              <w:rPr>
                <w:ins w:id="380" w:author="Chelsvig, Emma" w:date="2020-01-13T09:54:00Z"/>
                <w:rFonts w:ascii="Times New Roman" w:hAnsi="Times New Roman" w:cs="Times New Roman"/>
                <w:b/>
                <w:sz w:val="24"/>
                <w:szCs w:val="24"/>
              </w:rPr>
            </w:pPr>
            <w:ins w:id="381" w:author="Chelsvig, Emma" w:date="2020-01-13T09:56:00Z">
              <w:r>
                <w:rPr>
                  <w:rFonts w:ascii="Times New Roman" w:hAnsi="Times New Roman" w:cs="Times New Roman"/>
                  <w:b/>
                  <w:sz w:val="24"/>
                  <w:szCs w:val="24"/>
                </w:rPr>
                <w:t>USLE soil erodibility factor</w:t>
              </w:r>
            </w:ins>
          </w:p>
        </w:tc>
        <w:tc>
          <w:tcPr>
            <w:tcW w:w="1710" w:type="dxa"/>
            <w:tcPrChange w:id="382" w:author="Chelsvig, Emma" w:date="2020-01-13T09:57:00Z">
              <w:tcPr>
                <w:tcW w:w="2338" w:type="dxa"/>
              </w:tcPr>
            </w:tcPrChange>
          </w:tcPr>
          <w:p w14:paraId="0BC395F4" w14:textId="77777777" w:rsidR="00B619D2" w:rsidRDefault="00B619D2" w:rsidP="000A46F5">
            <w:pPr>
              <w:autoSpaceDE w:val="0"/>
              <w:autoSpaceDN w:val="0"/>
              <w:adjustRightInd w:val="0"/>
              <w:rPr>
                <w:ins w:id="383" w:author="Chelsvig, Emma" w:date="2020-01-13T09:54:00Z"/>
                <w:rFonts w:ascii="Times New Roman" w:hAnsi="Times New Roman" w:cs="Times New Roman"/>
                <w:b/>
                <w:sz w:val="24"/>
                <w:szCs w:val="24"/>
              </w:rPr>
            </w:pPr>
          </w:p>
        </w:tc>
        <w:tc>
          <w:tcPr>
            <w:tcW w:w="2065" w:type="dxa"/>
            <w:tcPrChange w:id="384" w:author="Chelsvig, Emma" w:date="2020-01-13T09:57:00Z">
              <w:tcPr>
                <w:tcW w:w="2338" w:type="dxa"/>
              </w:tcPr>
            </w:tcPrChange>
          </w:tcPr>
          <w:p w14:paraId="695C7227" w14:textId="0DE739E6" w:rsidR="00B619D2" w:rsidRDefault="00B619D2" w:rsidP="000A46F5">
            <w:pPr>
              <w:autoSpaceDE w:val="0"/>
              <w:autoSpaceDN w:val="0"/>
              <w:adjustRightInd w:val="0"/>
              <w:rPr>
                <w:ins w:id="385" w:author="Chelsvig, Emma" w:date="2020-01-13T09:54:00Z"/>
                <w:rFonts w:ascii="Times New Roman" w:hAnsi="Times New Roman" w:cs="Times New Roman"/>
                <w:b/>
                <w:sz w:val="24"/>
                <w:szCs w:val="24"/>
              </w:rPr>
            </w:pPr>
            <w:ins w:id="386" w:author="Chelsvig, Emma" w:date="2020-01-13T09:57:00Z">
              <w:r w:rsidRPr="00954A4B">
                <w:rPr>
                  <w:rFonts w:ascii="Times New Roman" w:eastAsia="Times New Roman" w:hAnsi="Times New Roman" w:cs="Times New Roman"/>
                  <w:color w:val="000000"/>
                  <w:sz w:val="24"/>
                  <w:szCs w:val="24"/>
                </w:rPr>
                <w:t>0.02</w:t>
              </w:r>
              <w:r>
                <w:rPr>
                  <w:rFonts w:ascii="Times New Roman" w:eastAsia="Times New Roman" w:hAnsi="Times New Roman" w:cs="Times New Roman"/>
                  <w:color w:val="000000"/>
                  <w:sz w:val="24"/>
                  <w:szCs w:val="24"/>
                </w:rPr>
                <w:t xml:space="preserve"> </w:t>
              </w:r>
              <w:r w:rsidRPr="00954A4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954A4B">
                <w:rPr>
                  <w:rFonts w:ascii="Times New Roman" w:eastAsia="Times New Roman" w:hAnsi="Times New Roman" w:cs="Times New Roman"/>
                  <w:color w:val="000000"/>
                  <w:sz w:val="24"/>
                  <w:szCs w:val="24"/>
                </w:rPr>
                <w:t>0.55</w:t>
              </w:r>
            </w:ins>
          </w:p>
        </w:tc>
      </w:tr>
      <w:tr w:rsidR="00B619D2" w14:paraId="20B1E30E" w14:textId="77777777" w:rsidTr="00B619D2">
        <w:trPr>
          <w:ins w:id="387" w:author="Chelsvig, Emma" w:date="2020-01-13T09:54:00Z"/>
        </w:trPr>
        <w:tc>
          <w:tcPr>
            <w:tcW w:w="1795" w:type="dxa"/>
            <w:tcPrChange w:id="388" w:author="Chelsvig, Emma" w:date="2020-01-13T09:57:00Z">
              <w:tcPr>
                <w:tcW w:w="2337" w:type="dxa"/>
              </w:tcPr>
            </w:tcPrChange>
          </w:tcPr>
          <w:p w14:paraId="41451067" w14:textId="273CA3F4" w:rsidR="00B619D2" w:rsidRDefault="00B619D2" w:rsidP="000A46F5">
            <w:pPr>
              <w:autoSpaceDE w:val="0"/>
              <w:autoSpaceDN w:val="0"/>
              <w:adjustRightInd w:val="0"/>
              <w:rPr>
                <w:ins w:id="389" w:author="Chelsvig, Emma" w:date="2020-01-13T09:54:00Z"/>
                <w:rFonts w:ascii="Times New Roman" w:hAnsi="Times New Roman" w:cs="Times New Roman"/>
                <w:b/>
                <w:sz w:val="24"/>
                <w:szCs w:val="24"/>
              </w:rPr>
            </w:pPr>
            <w:ins w:id="390" w:author="Chelsvig, Emma" w:date="2020-01-13T09:55:00Z">
              <w:r>
                <w:rPr>
                  <w:rFonts w:ascii="Times New Roman" w:hAnsi="Times New Roman" w:cs="Times New Roman"/>
                  <w:b/>
                  <w:sz w:val="24"/>
                  <w:szCs w:val="24"/>
                </w:rPr>
                <w:t>USLE_LS</w:t>
              </w:r>
            </w:ins>
          </w:p>
        </w:tc>
        <w:tc>
          <w:tcPr>
            <w:tcW w:w="3780" w:type="dxa"/>
            <w:tcPrChange w:id="391" w:author="Chelsvig, Emma" w:date="2020-01-13T09:57:00Z">
              <w:tcPr>
                <w:tcW w:w="2337" w:type="dxa"/>
              </w:tcPr>
            </w:tcPrChange>
          </w:tcPr>
          <w:p w14:paraId="11932878" w14:textId="7D9FC8AE" w:rsidR="00B619D2" w:rsidRDefault="00B619D2" w:rsidP="000A46F5">
            <w:pPr>
              <w:autoSpaceDE w:val="0"/>
              <w:autoSpaceDN w:val="0"/>
              <w:adjustRightInd w:val="0"/>
              <w:rPr>
                <w:ins w:id="392" w:author="Chelsvig, Emma" w:date="2020-01-13T09:54:00Z"/>
                <w:rFonts w:ascii="Times New Roman" w:hAnsi="Times New Roman" w:cs="Times New Roman"/>
                <w:b/>
                <w:sz w:val="24"/>
                <w:szCs w:val="24"/>
              </w:rPr>
            </w:pPr>
            <w:ins w:id="393" w:author="Chelsvig, Emma" w:date="2020-01-13T09:56:00Z">
              <w:r>
                <w:rPr>
                  <w:rFonts w:ascii="Times New Roman" w:hAnsi="Times New Roman" w:cs="Times New Roman"/>
                  <w:b/>
                  <w:sz w:val="24"/>
                  <w:szCs w:val="24"/>
                </w:rPr>
                <w:t>USLE topographic factor</w:t>
              </w:r>
            </w:ins>
          </w:p>
        </w:tc>
        <w:tc>
          <w:tcPr>
            <w:tcW w:w="1710" w:type="dxa"/>
            <w:tcPrChange w:id="394" w:author="Chelsvig, Emma" w:date="2020-01-13T09:57:00Z">
              <w:tcPr>
                <w:tcW w:w="2338" w:type="dxa"/>
              </w:tcPr>
            </w:tcPrChange>
          </w:tcPr>
          <w:p w14:paraId="55845065" w14:textId="77777777" w:rsidR="00B619D2" w:rsidRDefault="00B619D2" w:rsidP="000A46F5">
            <w:pPr>
              <w:autoSpaceDE w:val="0"/>
              <w:autoSpaceDN w:val="0"/>
              <w:adjustRightInd w:val="0"/>
              <w:rPr>
                <w:ins w:id="395" w:author="Chelsvig, Emma" w:date="2020-01-13T09:54:00Z"/>
                <w:rFonts w:ascii="Times New Roman" w:hAnsi="Times New Roman" w:cs="Times New Roman"/>
                <w:b/>
                <w:sz w:val="24"/>
                <w:szCs w:val="24"/>
              </w:rPr>
            </w:pPr>
          </w:p>
        </w:tc>
        <w:tc>
          <w:tcPr>
            <w:tcW w:w="2065" w:type="dxa"/>
            <w:tcPrChange w:id="396" w:author="Chelsvig, Emma" w:date="2020-01-13T09:57:00Z">
              <w:tcPr>
                <w:tcW w:w="2338" w:type="dxa"/>
              </w:tcPr>
            </w:tcPrChange>
          </w:tcPr>
          <w:p w14:paraId="500D1380" w14:textId="6F06A451" w:rsidR="00B619D2" w:rsidRPr="00B619D2" w:rsidRDefault="00B619D2" w:rsidP="00B619D2">
            <w:pPr>
              <w:autoSpaceDE w:val="0"/>
              <w:autoSpaceDN w:val="0"/>
              <w:adjustRightInd w:val="0"/>
              <w:rPr>
                <w:ins w:id="397" w:author="Chelsvig, Emma" w:date="2020-01-13T09:54:00Z"/>
                <w:rFonts w:ascii="Times New Roman" w:hAnsi="Times New Roman" w:cs="Times New Roman"/>
                <w:b/>
                <w:sz w:val="24"/>
                <w:szCs w:val="24"/>
                <w:rPrChange w:id="398" w:author="Chelsvig, Emma" w:date="2020-01-13T09:58:00Z">
                  <w:rPr>
                    <w:ins w:id="399" w:author="Chelsvig, Emma" w:date="2020-01-13T09:54:00Z"/>
                    <w:b/>
                  </w:rPr>
                </w:rPrChange>
              </w:rPr>
            </w:pPr>
            <w:ins w:id="400" w:author="Chelsvig, Emma" w:date="2020-01-13T09:58:00Z">
              <w:r>
                <w:rPr>
                  <w:rFonts w:ascii="Times New Roman" w:eastAsia="Times New Roman" w:hAnsi="Times New Roman" w:cs="Times New Roman"/>
                  <w:color w:val="000000"/>
                  <w:sz w:val="24"/>
                  <w:szCs w:val="24"/>
                </w:rPr>
                <w:t xml:space="preserve">0.0 - </w:t>
              </w:r>
            </w:ins>
            <w:ins w:id="401" w:author="Chelsvig, Emma" w:date="2020-01-13T09:57:00Z">
              <w:r w:rsidRPr="00B619D2">
                <w:rPr>
                  <w:rFonts w:ascii="Times New Roman" w:eastAsia="Times New Roman" w:hAnsi="Times New Roman" w:cs="Times New Roman"/>
                  <w:color w:val="000000"/>
                  <w:sz w:val="24"/>
                  <w:szCs w:val="24"/>
                  <w:rPrChange w:id="402" w:author="Chelsvig, Emma" w:date="2020-01-13T09:58:00Z">
                    <w:rPr/>
                  </w:rPrChange>
                </w:rPr>
                <w:t>22.12</w:t>
              </w:r>
            </w:ins>
          </w:p>
        </w:tc>
      </w:tr>
      <w:tr w:rsidR="00B619D2" w14:paraId="30798FE5" w14:textId="77777777" w:rsidTr="00B619D2">
        <w:trPr>
          <w:ins w:id="403" w:author="Chelsvig, Emma" w:date="2020-01-13T09:54:00Z"/>
        </w:trPr>
        <w:tc>
          <w:tcPr>
            <w:tcW w:w="1795" w:type="dxa"/>
            <w:tcPrChange w:id="404" w:author="Chelsvig, Emma" w:date="2020-01-13T09:57:00Z">
              <w:tcPr>
                <w:tcW w:w="2337" w:type="dxa"/>
              </w:tcPr>
            </w:tcPrChange>
          </w:tcPr>
          <w:p w14:paraId="6360437C" w14:textId="48B0CC0A" w:rsidR="00B619D2" w:rsidRDefault="00B619D2" w:rsidP="000A46F5">
            <w:pPr>
              <w:autoSpaceDE w:val="0"/>
              <w:autoSpaceDN w:val="0"/>
              <w:adjustRightInd w:val="0"/>
              <w:rPr>
                <w:ins w:id="405" w:author="Chelsvig, Emma" w:date="2020-01-13T09:54:00Z"/>
                <w:rFonts w:ascii="Times New Roman" w:hAnsi="Times New Roman" w:cs="Times New Roman"/>
                <w:b/>
                <w:sz w:val="24"/>
                <w:szCs w:val="24"/>
              </w:rPr>
            </w:pPr>
            <w:ins w:id="406" w:author="Chelsvig, Emma" w:date="2020-01-13T09:55:00Z">
              <w:r>
                <w:rPr>
                  <w:rFonts w:ascii="Times New Roman" w:hAnsi="Times New Roman" w:cs="Times New Roman"/>
                  <w:b/>
                  <w:sz w:val="24"/>
                  <w:szCs w:val="24"/>
                </w:rPr>
                <w:t>USLE_P</w:t>
              </w:r>
            </w:ins>
          </w:p>
        </w:tc>
        <w:tc>
          <w:tcPr>
            <w:tcW w:w="3780" w:type="dxa"/>
            <w:tcPrChange w:id="407" w:author="Chelsvig, Emma" w:date="2020-01-13T09:57:00Z">
              <w:tcPr>
                <w:tcW w:w="2337" w:type="dxa"/>
              </w:tcPr>
            </w:tcPrChange>
          </w:tcPr>
          <w:p w14:paraId="7F09DD1C" w14:textId="0B47407C" w:rsidR="00B619D2" w:rsidRDefault="00B619D2" w:rsidP="000A46F5">
            <w:pPr>
              <w:autoSpaceDE w:val="0"/>
              <w:autoSpaceDN w:val="0"/>
              <w:adjustRightInd w:val="0"/>
              <w:rPr>
                <w:ins w:id="408" w:author="Chelsvig, Emma" w:date="2020-01-13T09:54:00Z"/>
                <w:rFonts w:ascii="Times New Roman" w:hAnsi="Times New Roman" w:cs="Times New Roman"/>
                <w:b/>
                <w:sz w:val="24"/>
                <w:szCs w:val="24"/>
              </w:rPr>
            </w:pPr>
            <w:ins w:id="409" w:author="Chelsvig, Emma" w:date="2020-01-13T09:56:00Z">
              <w:r>
                <w:rPr>
                  <w:rFonts w:ascii="Times New Roman" w:hAnsi="Times New Roman" w:cs="Times New Roman"/>
                  <w:b/>
                  <w:sz w:val="24"/>
                  <w:szCs w:val="24"/>
                </w:rPr>
                <w:t>USLE practice factor</w:t>
              </w:r>
            </w:ins>
          </w:p>
        </w:tc>
        <w:tc>
          <w:tcPr>
            <w:tcW w:w="1710" w:type="dxa"/>
            <w:tcPrChange w:id="410" w:author="Chelsvig, Emma" w:date="2020-01-13T09:57:00Z">
              <w:tcPr>
                <w:tcW w:w="2338" w:type="dxa"/>
              </w:tcPr>
            </w:tcPrChange>
          </w:tcPr>
          <w:p w14:paraId="38747F0C" w14:textId="77777777" w:rsidR="00B619D2" w:rsidRDefault="00B619D2" w:rsidP="000A46F5">
            <w:pPr>
              <w:autoSpaceDE w:val="0"/>
              <w:autoSpaceDN w:val="0"/>
              <w:adjustRightInd w:val="0"/>
              <w:rPr>
                <w:ins w:id="411" w:author="Chelsvig, Emma" w:date="2020-01-13T09:54:00Z"/>
                <w:rFonts w:ascii="Times New Roman" w:hAnsi="Times New Roman" w:cs="Times New Roman"/>
                <w:b/>
                <w:sz w:val="24"/>
                <w:szCs w:val="24"/>
              </w:rPr>
            </w:pPr>
          </w:p>
        </w:tc>
        <w:tc>
          <w:tcPr>
            <w:tcW w:w="2065" w:type="dxa"/>
            <w:tcPrChange w:id="412" w:author="Chelsvig, Emma" w:date="2020-01-13T09:57:00Z">
              <w:tcPr>
                <w:tcW w:w="2338" w:type="dxa"/>
              </w:tcPr>
            </w:tcPrChange>
          </w:tcPr>
          <w:p w14:paraId="683ABD35" w14:textId="66B8BA35" w:rsidR="00B619D2" w:rsidRDefault="00B619D2" w:rsidP="000A46F5">
            <w:pPr>
              <w:autoSpaceDE w:val="0"/>
              <w:autoSpaceDN w:val="0"/>
              <w:adjustRightInd w:val="0"/>
              <w:rPr>
                <w:ins w:id="413" w:author="Chelsvig, Emma" w:date="2020-01-13T09:54:00Z"/>
                <w:rFonts w:ascii="Times New Roman" w:hAnsi="Times New Roman" w:cs="Times New Roman"/>
                <w:b/>
                <w:sz w:val="24"/>
                <w:szCs w:val="24"/>
              </w:rPr>
            </w:pPr>
            <w:ins w:id="414" w:author="Chelsvig, Emma" w:date="2020-01-13T09:57:00Z">
              <w:r>
                <w:rPr>
                  <w:rFonts w:ascii="Times New Roman" w:hAnsi="Times New Roman" w:cs="Times New Roman"/>
                  <w:b/>
                  <w:sz w:val="24"/>
                  <w:szCs w:val="24"/>
                </w:rPr>
                <w:t>0.0 – 1.0</w:t>
              </w:r>
            </w:ins>
          </w:p>
        </w:tc>
      </w:tr>
      <w:tr w:rsidR="00B619D2" w14:paraId="5B93E562" w14:textId="77777777" w:rsidTr="00B619D2">
        <w:trPr>
          <w:ins w:id="415" w:author="Chelsvig, Emma" w:date="2020-01-13T09:54:00Z"/>
        </w:trPr>
        <w:tc>
          <w:tcPr>
            <w:tcW w:w="1795" w:type="dxa"/>
            <w:tcPrChange w:id="416" w:author="Chelsvig, Emma" w:date="2020-01-13T09:57:00Z">
              <w:tcPr>
                <w:tcW w:w="2337" w:type="dxa"/>
              </w:tcPr>
            </w:tcPrChange>
          </w:tcPr>
          <w:p w14:paraId="4291FE69" w14:textId="6563697D" w:rsidR="00B619D2" w:rsidRDefault="00B619D2" w:rsidP="000A46F5">
            <w:pPr>
              <w:autoSpaceDE w:val="0"/>
              <w:autoSpaceDN w:val="0"/>
              <w:adjustRightInd w:val="0"/>
              <w:rPr>
                <w:ins w:id="417" w:author="Chelsvig, Emma" w:date="2020-01-13T09:54:00Z"/>
                <w:rFonts w:ascii="Times New Roman" w:hAnsi="Times New Roman" w:cs="Times New Roman"/>
                <w:b/>
                <w:sz w:val="24"/>
                <w:szCs w:val="24"/>
              </w:rPr>
            </w:pPr>
            <w:ins w:id="418" w:author="Chelsvig, Emma" w:date="2020-01-13T09:55:00Z">
              <w:r>
                <w:rPr>
                  <w:rFonts w:ascii="Times New Roman" w:hAnsi="Times New Roman" w:cs="Times New Roman"/>
                  <w:b/>
                  <w:sz w:val="24"/>
                  <w:szCs w:val="24"/>
                </w:rPr>
                <w:t>CN2</w:t>
              </w:r>
            </w:ins>
          </w:p>
        </w:tc>
        <w:tc>
          <w:tcPr>
            <w:tcW w:w="3780" w:type="dxa"/>
            <w:tcPrChange w:id="419" w:author="Chelsvig, Emma" w:date="2020-01-13T09:57:00Z">
              <w:tcPr>
                <w:tcW w:w="2337" w:type="dxa"/>
              </w:tcPr>
            </w:tcPrChange>
          </w:tcPr>
          <w:p w14:paraId="75D9E127" w14:textId="516B6A93" w:rsidR="00B619D2" w:rsidRDefault="00B619D2" w:rsidP="000A46F5">
            <w:pPr>
              <w:autoSpaceDE w:val="0"/>
              <w:autoSpaceDN w:val="0"/>
              <w:adjustRightInd w:val="0"/>
              <w:rPr>
                <w:ins w:id="420" w:author="Chelsvig, Emma" w:date="2020-01-13T09:54:00Z"/>
                <w:rFonts w:ascii="Times New Roman" w:hAnsi="Times New Roman" w:cs="Times New Roman"/>
                <w:b/>
                <w:sz w:val="24"/>
                <w:szCs w:val="24"/>
              </w:rPr>
            </w:pPr>
            <w:ins w:id="421" w:author="Chelsvig, Emma" w:date="2020-01-13T09:56:00Z">
              <w:r>
                <w:rPr>
                  <w:rFonts w:ascii="Times New Roman" w:hAnsi="Times New Roman" w:cs="Times New Roman"/>
                  <w:b/>
                  <w:sz w:val="24"/>
                  <w:szCs w:val="24"/>
                </w:rPr>
                <w:t>SCS runoff curve number</w:t>
              </w:r>
            </w:ins>
          </w:p>
        </w:tc>
        <w:tc>
          <w:tcPr>
            <w:tcW w:w="1710" w:type="dxa"/>
            <w:tcPrChange w:id="422" w:author="Chelsvig, Emma" w:date="2020-01-13T09:57:00Z">
              <w:tcPr>
                <w:tcW w:w="2338" w:type="dxa"/>
              </w:tcPr>
            </w:tcPrChange>
          </w:tcPr>
          <w:p w14:paraId="429F7B4C" w14:textId="77777777" w:rsidR="00B619D2" w:rsidRDefault="00B619D2" w:rsidP="000A46F5">
            <w:pPr>
              <w:autoSpaceDE w:val="0"/>
              <w:autoSpaceDN w:val="0"/>
              <w:adjustRightInd w:val="0"/>
              <w:rPr>
                <w:ins w:id="423" w:author="Chelsvig, Emma" w:date="2020-01-13T09:54:00Z"/>
                <w:rFonts w:ascii="Times New Roman" w:hAnsi="Times New Roman" w:cs="Times New Roman"/>
                <w:b/>
                <w:sz w:val="24"/>
                <w:szCs w:val="24"/>
              </w:rPr>
            </w:pPr>
          </w:p>
        </w:tc>
        <w:tc>
          <w:tcPr>
            <w:tcW w:w="2065" w:type="dxa"/>
            <w:tcPrChange w:id="424" w:author="Chelsvig, Emma" w:date="2020-01-13T09:57:00Z">
              <w:tcPr>
                <w:tcW w:w="2338" w:type="dxa"/>
              </w:tcPr>
            </w:tcPrChange>
          </w:tcPr>
          <w:p w14:paraId="7B49DC43" w14:textId="524AB2A5" w:rsidR="00B619D2" w:rsidRDefault="00B619D2" w:rsidP="000A46F5">
            <w:pPr>
              <w:autoSpaceDE w:val="0"/>
              <w:autoSpaceDN w:val="0"/>
              <w:adjustRightInd w:val="0"/>
              <w:rPr>
                <w:ins w:id="425" w:author="Chelsvig, Emma" w:date="2020-01-13T09:54:00Z"/>
                <w:rFonts w:ascii="Times New Roman" w:hAnsi="Times New Roman" w:cs="Times New Roman"/>
                <w:b/>
                <w:sz w:val="24"/>
                <w:szCs w:val="24"/>
              </w:rPr>
            </w:pPr>
            <w:ins w:id="426" w:author="Chelsvig, Emma" w:date="2020-01-13T09:57:00Z">
              <w:r w:rsidRPr="00954A4B">
                <w:rPr>
                  <w:rFonts w:ascii="Times New Roman" w:eastAsia="Times New Roman" w:hAnsi="Times New Roman" w:cs="Times New Roman"/>
                  <w:color w:val="000000"/>
                  <w:sz w:val="24"/>
                  <w:szCs w:val="24"/>
                </w:rPr>
                <w:t>0.58</w:t>
              </w:r>
            </w:ins>
            <w:ins w:id="427" w:author="Chelsvig, Emma" w:date="2020-01-13T09:58:00Z">
              <w:r>
                <w:rPr>
                  <w:rFonts w:ascii="Times New Roman" w:eastAsia="Times New Roman" w:hAnsi="Times New Roman" w:cs="Times New Roman"/>
                  <w:color w:val="000000"/>
                  <w:sz w:val="24"/>
                  <w:szCs w:val="24"/>
                </w:rPr>
                <w:t xml:space="preserve"> </w:t>
              </w:r>
            </w:ins>
            <w:ins w:id="428" w:author="Chelsvig, Emma" w:date="2020-01-13T09:57:00Z">
              <w:r w:rsidRPr="00954A4B">
                <w:rPr>
                  <w:rFonts w:ascii="Times New Roman" w:eastAsia="Times New Roman" w:hAnsi="Times New Roman" w:cs="Times New Roman"/>
                  <w:color w:val="000000"/>
                  <w:sz w:val="24"/>
                  <w:szCs w:val="24"/>
                </w:rPr>
                <w:t>-</w:t>
              </w:r>
            </w:ins>
            <w:ins w:id="429" w:author="Chelsvig, Emma" w:date="2020-01-13T09:58:00Z">
              <w:r>
                <w:rPr>
                  <w:rFonts w:ascii="Times New Roman" w:eastAsia="Times New Roman" w:hAnsi="Times New Roman" w:cs="Times New Roman"/>
                  <w:color w:val="000000"/>
                  <w:sz w:val="24"/>
                  <w:szCs w:val="24"/>
                </w:rPr>
                <w:t xml:space="preserve"> </w:t>
              </w:r>
            </w:ins>
            <w:ins w:id="430" w:author="Chelsvig, Emma" w:date="2020-01-13T09:57:00Z">
              <w:r w:rsidRPr="00954A4B">
                <w:rPr>
                  <w:rFonts w:ascii="Times New Roman" w:eastAsia="Times New Roman" w:hAnsi="Times New Roman" w:cs="Times New Roman"/>
                  <w:color w:val="000000"/>
                  <w:sz w:val="24"/>
                  <w:szCs w:val="24"/>
                </w:rPr>
                <w:t>100</w:t>
              </w:r>
            </w:ins>
          </w:p>
        </w:tc>
      </w:tr>
      <w:tr w:rsidR="00B619D2" w14:paraId="75A9FCB8" w14:textId="77777777" w:rsidTr="00B619D2">
        <w:trPr>
          <w:ins w:id="431" w:author="Chelsvig, Emma" w:date="2020-01-13T09:54:00Z"/>
        </w:trPr>
        <w:tc>
          <w:tcPr>
            <w:tcW w:w="1795" w:type="dxa"/>
            <w:tcPrChange w:id="432" w:author="Chelsvig, Emma" w:date="2020-01-13T09:57:00Z">
              <w:tcPr>
                <w:tcW w:w="2337" w:type="dxa"/>
              </w:tcPr>
            </w:tcPrChange>
          </w:tcPr>
          <w:p w14:paraId="53D3C1EF" w14:textId="12F11FD0" w:rsidR="00B619D2" w:rsidRDefault="00B619D2" w:rsidP="000A46F5">
            <w:pPr>
              <w:autoSpaceDE w:val="0"/>
              <w:autoSpaceDN w:val="0"/>
              <w:adjustRightInd w:val="0"/>
              <w:rPr>
                <w:ins w:id="433" w:author="Chelsvig, Emma" w:date="2020-01-13T09:54:00Z"/>
                <w:rFonts w:ascii="Times New Roman" w:hAnsi="Times New Roman" w:cs="Times New Roman"/>
                <w:b/>
                <w:sz w:val="24"/>
                <w:szCs w:val="24"/>
              </w:rPr>
            </w:pPr>
            <w:ins w:id="434" w:author="Chelsvig, Emma" w:date="2020-01-13T09:56:00Z">
              <w:r>
                <w:rPr>
                  <w:rFonts w:ascii="Times New Roman" w:hAnsi="Times New Roman" w:cs="Times New Roman"/>
                  <w:b/>
                  <w:sz w:val="24"/>
                  <w:szCs w:val="24"/>
                </w:rPr>
                <w:t>PFAC</w:t>
              </w:r>
            </w:ins>
          </w:p>
        </w:tc>
        <w:tc>
          <w:tcPr>
            <w:tcW w:w="3780" w:type="dxa"/>
            <w:tcPrChange w:id="435" w:author="Chelsvig, Emma" w:date="2020-01-13T09:57:00Z">
              <w:tcPr>
                <w:tcW w:w="2337" w:type="dxa"/>
              </w:tcPr>
            </w:tcPrChange>
          </w:tcPr>
          <w:p w14:paraId="7DC3C5C9" w14:textId="0D23EEFE" w:rsidR="00B619D2" w:rsidRDefault="00B619D2" w:rsidP="000A46F5">
            <w:pPr>
              <w:autoSpaceDE w:val="0"/>
              <w:autoSpaceDN w:val="0"/>
              <w:adjustRightInd w:val="0"/>
              <w:rPr>
                <w:ins w:id="436" w:author="Chelsvig, Emma" w:date="2020-01-13T09:54:00Z"/>
                <w:rFonts w:ascii="Times New Roman" w:hAnsi="Times New Roman" w:cs="Times New Roman"/>
                <w:b/>
                <w:sz w:val="24"/>
                <w:szCs w:val="24"/>
              </w:rPr>
            </w:pPr>
            <w:ins w:id="437" w:author="Chelsvig, Emma" w:date="2020-01-13T09:56:00Z">
              <w:r>
                <w:rPr>
                  <w:rFonts w:ascii="Times New Roman" w:hAnsi="Times New Roman" w:cs="Times New Roman"/>
                  <w:b/>
                  <w:sz w:val="24"/>
                  <w:szCs w:val="24"/>
                </w:rPr>
                <w:t>Pan factor</w:t>
              </w:r>
            </w:ins>
          </w:p>
        </w:tc>
        <w:tc>
          <w:tcPr>
            <w:tcW w:w="1710" w:type="dxa"/>
            <w:tcPrChange w:id="438" w:author="Chelsvig, Emma" w:date="2020-01-13T09:57:00Z">
              <w:tcPr>
                <w:tcW w:w="2338" w:type="dxa"/>
              </w:tcPr>
            </w:tcPrChange>
          </w:tcPr>
          <w:p w14:paraId="5A87B9A9" w14:textId="77777777" w:rsidR="00B619D2" w:rsidRDefault="00B619D2" w:rsidP="000A46F5">
            <w:pPr>
              <w:autoSpaceDE w:val="0"/>
              <w:autoSpaceDN w:val="0"/>
              <w:adjustRightInd w:val="0"/>
              <w:rPr>
                <w:ins w:id="439" w:author="Chelsvig, Emma" w:date="2020-01-13T09:54:00Z"/>
                <w:rFonts w:ascii="Times New Roman" w:hAnsi="Times New Roman" w:cs="Times New Roman"/>
                <w:b/>
                <w:sz w:val="24"/>
                <w:szCs w:val="24"/>
              </w:rPr>
            </w:pPr>
          </w:p>
        </w:tc>
        <w:tc>
          <w:tcPr>
            <w:tcW w:w="2065" w:type="dxa"/>
            <w:tcPrChange w:id="440" w:author="Chelsvig, Emma" w:date="2020-01-13T09:57:00Z">
              <w:tcPr>
                <w:tcW w:w="2338" w:type="dxa"/>
              </w:tcPr>
            </w:tcPrChange>
          </w:tcPr>
          <w:p w14:paraId="23EA7C29" w14:textId="1AEC2E08" w:rsidR="00B619D2" w:rsidRDefault="00B619D2" w:rsidP="000A46F5">
            <w:pPr>
              <w:autoSpaceDE w:val="0"/>
              <w:autoSpaceDN w:val="0"/>
              <w:adjustRightInd w:val="0"/>
              <w:rPr>
                <w:ins w:id="441" w:author="Chelsvig, Emma" w:date="2020-01-13T09:54:00Z"/>
                <w:rFonts w:ascii="Times New Roman" w:hAnsi="Times New Roman" w:cs="Times New Roman"/>
                <w:b/>
                <w:sz w:val="24"/>
                <w:szCs w:val="24"/>
              </w:rPr>
            </w:pPr>
            <w:ins w:id="442" w:author="Chelsvig, Emma" w:date="2020-01-13T09:57:00Z">
              <w:r w:rsidRPr="00954A4B">
                <w:rPr>
                  <w:rFonts w:ascii="Times New Roman" w:eastAsia="Times New Roman" w:hAnsi="Times New Roman" w:cs="Times New Roman"/>
                  <w:color w:val="000000"/>
                  <w:sz w:val="24"/>
                  <w:szCs w:val="24"/>
                </w:rPr>
                <w:t>0.7</w:t>
              </w:r>
            </w:ins>
            <w:ins w:id="443" w:author="Chelsvig, Emma" w:date="2020-01-13T09:58:00Z">
              <w:r>
                <w:rPr>
                  <w:rFonts w:ascii="Times New Roman" w:eastAsia="Times New Roman" w:hAnsi="Times New Roman" w:cs="Times New Roman"/>
                  <w:color w:val="000000"/>
                  <w:sz w:val="24"/>
                  <w:szCs w:val="24"/>
                </w:rPr>
                <w:t xml:space="preserve"> </w:t>
              </w:r>
            </w:ins>
            <w:ins w:id="444" w:author="Chelsvig, Emma" w:date="2020-01-13T09:57:00Z">
              <w:r w:rsidRPr="00954A4B">
                <w:rPr>
                  <w:rFonts w:ascii="Times New Roman" w:eastAsia="Times New Roman" w:hAnsi="Times New Roman" w:cs="Times New Roman"/>
                  <w:color w:val="000000"/>
                  <w:sz w:val="24"/>
                  <w:szCs w:val="24"/>
                </w:rPr>
                <w:t>-</w:t>
              </w:r>
            </w:ins>
            <w:ins w:id="445" w:author="Chelsvig, Emma" w:date="2020-01-13T09:58:00Z">
              <w:r>
                <w:rPr>
                  <w:rFonts w:ascii="Times New Roman" w:eastAsia="Times New Roman" w:hAnsi="Times New Roman" w:cs="Times New Roman"/>
                  <w:color w:val="000000"/>
                  <w:sz w:val="24"/>
                  <w:szCs w:val="24"/>
                </w:rPr>
                <w:t xml:space="preserve"> </w:t>
              </w:r>
            </w:ins>
            <w:ins w:id="446" w:author="Chelsvig, Emma" w:date="2020-01-13T09:57:00Z">
              <w:r w:rsidRPr="00954A4B">
                <w:rPr>
                  <w:rFonts w:ascii="Times New Roman" w:eastAsia="Times New Roman" w:hAnsi="Times New Roman" w:cs="Times New Roman"/>
                  <w:color w:val="000000"/>
                  <w:sz w:val="24"/>
                  <w:szCs w:val="24"/>
                </w:rPr>
                <w:t>0.77</w:t>
              </w:r>
            </w:ins>
          </w:p>
        </w:tc>
      </w:tr>
      <w:tr w:rsidR="00B619D2" w14:paraId="540B65C0" w14:textId="77777777" w:rsidTr="00B619D2">
        <w:trPr>
          <w:ins w:id="447" w:author="Chelsvig, Emma" w:date="2020-01-13T09:54:00Z"/>
        </w:trPr>
        <w:tc>
          <w:tcPr>
            <w:tcW w:w="1795" w:type="dxa"/>
            <w:tcPrChange w:id="448" w:author="Chelsvig, Emma" w:date="2020-01-13T09:57:00Z">
              <w:tcPr>
                <w:tcW w:w="2337" w:type="dxa"/>
              </w:tcPr>
            </w:tcPrChange>
          </w:tcPr>
          <w:p w14:paraId="15511828" w14:textId="03D36E36" w:rsidR="00B619D2" w:rsidRDefault="00B619D2" w:rsidP="000A46F5">
            <w:pPr>
              <w:autoSpaceDE w:val="0"/>
              <w:autoSpaceDN w:val="0"/>
              <w:adjustRightInd w:val="0"/>
              <w:rPr>
                <w:ins w:id="449" w:author="Chelsvig, Emma" w:date="2020-01-13T09:54:00Z"/>
                <w:rFonts w:ascii="Times New Roman" w:hAnsi="Times New Roman" w:cs="Times New Roman"/>
                <w:b/>
                <w:sz w:val="24"/>
                <w:szCs w:val="24"/>
              </w:rPr>
            </w:pPr>
            <w:ins w:id="450" w:author="Chelsvig, Emma" w:date="2020-01-13T09:56:00Z">
              <w:r>
                <w:rPr>
                  <w:rFonts w:ascii="Times New Roman" w:hAnsi="Times New Roman" w:cs="Times New Roman"/>
                  <w:b/>
                  <w:sz w:val="24"/>
                  <w:szCs w:val="24"/>
                </w:rPr>
                <w:t>ED</w:t>
              </w:r>
            </w:ins>
          </w:p>
        </w:tc>
        <w:tc>
          <w:tcPr>
            <w:tcW w:w="3780" w:type="dxa"/>
            <w:tcPrChange w:id="451" w:author="Chelsvig, Emma" w:date="2020-01-13T09:57:00Z">
              <w:tcPr>
                <w:tcW w:w="2337" w:type="dxa"/>
              </w:tcPr>
            </w:tcPrChange>
          </w:tcPr>
          <w:p w14:paraId="63186D01" w14:textId="71304256" w:rsidR="00B619D2" w:rsidRDefault="00B619D2" w:rsidP="000A46F5">
            <w:pPr>
              <w:autoSpaceDE w:val="0"/>
              <w:autoSpaceDN w:val="0"/>
              <w:adjustRightInd w:val="0"/>
              <w:rPr>
                <w:ins w:id="452" w:author="Chelsvig, Emma" w:date="2020-01-13T09:54:00Z"/>
                <w:rFonts w:ascii="Times New Roman" w:hAnsi="Times New Roman" w:cs="Times New Roman"/>
                <w:b/>
                <w:sz w:val="24"/>
                <w:szCs w:val="24"/>
              </w:rPr>
            </w:pPr>
            <w:ins w:id="453" w:author="Chelsvig, Emma" w:date="2020-01-13T09:56:00Z">
              <w:r>
                <w:rPr>
                  <w:rFonts w:ascii="Times New Roman" w:hAnsi="Times New Roman" w:cs="Times New Roman"/>
                  <w:b/>
                  <w:sz w:val="24"/>
                  <w:szCs w:val="24"/>
                </w:rPr>
                <w:t>Evaporation depth</w:t>
              </w:r>
            </w:ins>
          </w:p>
        </w:tc>
        <w:tc>
          <w:tcPr>
            <w:tcW w:w="1710" w:type="dxa"/>
            <w:tcPrChange w:id="454" w:author="Chelsvig, Emma" w:date="2020-01-13T09:57:00Z">
              <w:tcPr>
                <w:tcW w:w="2338" w:type="dxa"/>
              </w:tcPr>
            </w:tcPrChange>
          </w:tcPr>
          <w:p w14:paraId="3B1A9B3A" w14:textId="77777777" w:rsidR="00B619D2" w:rsidRDefault="00B619D2" w:rsidP="000A46F5">
            <w:pPr>
              <w:autoSpaceDE w:val="0"/>
              <w:autoSpaceDN w:val="0"/>
              <w:adjustRightInd w:val="0"/>
              <w:rPr>
                <w:ins w:id="455" w:author="Chelsvig, Emma" w:date="2020-01-13T09:54:00Z"/>
                <w:rFonts w:ascii="Times New Roman" w:hAnsi="Times New Roman" w:cs="Times New Roman"/>
                <w:b/>
                <w:sz w:val="24"/>
                <w:szCs w:val="24"/>
              </w:rPr>
            </w:pPr>
          </w:p>
        </w:tc>
        <w:tc>
          <w:tcPr>
            <w:tcW w:w="2065" w:type="dxa"/>
            <w:tcPrChange w:id="456" w:author="Chelsvig, Emma" w:date="2020-01-13T09:57:00Z">
              <w:tcPr>
                <w:tcW w:w="2338" w:type="dxa"/>
              </w:tcPr>
            </w:tcPrChange>
          </w:tcPr>
          <w:p w14:paraId="06C1CE13" w14:textId="55C00A19" w:rsidR="00B619D2" w:rsidRDefault="00B619D2" w:rsidP="000A46F5">
            <w:pPr>
              <w:autoSpaceDE w:val="0"/>
              <w:autoSpaceDN w:val="0"/>
              <w:adjustRightInd w:val="0"/>
              <w:rPr>
                <w:ins w:id="457" w:author="Chelsvig, Emma" w:date="2020-01-13T09:54:00Z"/>
                <w:rFonts w:ascii="Times New Roman" w:hAnsi="Times New Roman" w:cs="Times New Roman"/>
                <w:b/>
                <w:sz w:val="24"/>
                <w:szCs w:val="24"/>
              </w:rPr>
            </w:pPr>
            <w:ins w:id="458" w:author="Chelsvig, Emma" w:date="2020-01-13T09:57:00Z">
              <w:r w:rsidRPr="00954A4B">
                <w:rPr>
                  <w:rFonts w:ascii="Times New Roman" w:eastAsia="Times New Roman" w:hAnsi="Times New Roman" w:cs="Times New Roman"/>
                  <w:color w:val="000000"/>
                  <w:sz w:val="24"/>
                  <w:szCs w:val="24"/>
                </w:rPr>
                <w:t>10.0</w:t>
              </w:r>
            </w:ins>
            <w:ins w:id="459" w:author="Chelsvig, Emma" w:date="2020-01-13T09:58:00Z">
              <w:r>
                <w:rPr>
                  <w:rFonts w:ascii="Times New Roman" w:eastAsia="Times New Roman" w:hAnsi="Times New Roman" w:cs="Times New Roman"/>
                  <w:color w:val="000000"/>
                  <w:sz w:val="24"/>
                  <w:szCs w:val="24"/>
                </w:rPr>
                <w:t xml:space="preserve"> </w:t>
              </w:r>
            </w:ins>
            <w:ins w:id="460" w:author="Chelsvig, Emma" w:date="2020-01-13T09:57:00Z">
              <w:r w:rsidRPr="00954A4B">
                <w:rPr>
                  <w:rFonts w:ascii="Times New Roman" w:eastAsia="Times New Roman" w:hAnsi="Times New Roman" w:cs="Times New Roman"/>
                  <w:color w:val="000000"/>
                  <w:sz w:val="24"/>
                  <w:szCs w:val="24"/>
                </w:rPr>
                <w:t>-</w:t>
              </w:r>
            </w:ins>
            <w:ins w:id="461" w:author="Chelsvig, Emma" w:date="2020-01-13T09:58:00Z">
              <w:r>
                <w:rPr>
                  <w:rFonts w:ascii="Times New Roman" w:eastAsia="Times New Roman" w:hAnsi="Times New Roman" w:cs="Times New Roman"/>
                  <w:color w:val="000000"/>
                  <w:sz w:val="24"/>
                  <w:szCs w:val="24"/>
                </w:rPr>
                <w:t xml:space="preserve"> </w:t>
              </w:r>
            </w:ins>
            <w:ins w:id="462" w:author="Chelsvig, Emma" w:date="2020-01-13T09:57:00Z">
              <w:r w:rsidRPr="00954A4B">
                <w:rPr>
                  <w:rFonts w:ascii="Times New Roman" w:eastAsia="Times New Roman" w:hAnsi="Times New Roman" w:cs="Times New Roman"/>
                  <w:color w:val="000000"/>
                  <w:sz w:val="24"/>
                  <w:szCs w:val="24"/>
                </w:rPr>
                <w:t>17.5</w:t>
              </w:r>
            </w:ins>
          </w:p>
        </w:tc>
      </w:tr>
    </w:tbl>
    <w:p w14:paraId="72F35D72" w14:textId="7D54D6AC" w:rsidR="00B619D2" w:rsidRDefault="00B619D2" w:rsidP="000A46F5">
      <w:pPr>
        <w:autoSpaceDE w:val="0"/>
        <w:autoSpaceDN w:val="0"/>
        <w:adjustRightInd w:val="0"/>
        <w:spacing w:after="0" w:line="240" w:lineRule="auto"/>
        <w:rPr>
          <w:ins w:id="463" w:author="Chelsvig, Emma" w:date="2020-01-13T09:54:00Z"/>
          <w:rFonts w:ascii="Times New Roman" w:hAnsi="Times New Roman" w:cs="Times New Roman"/>
          <w:b/>
          <w:sz w:val="24"/>
          <w:szCs w:val="24"/>
        </w:rPr>
      </w:pPr>
    </w:p>
    <w:p w14:paraId="3ABC72DB" w14:textId="6A8F0476" w:rsidR="00B619D2" w:rsidRDefault="00B619D2" w:rsidP="000A46F5">
      <w:pPr>
        <w:autoSpaceDE w:val="0"/>
        <w:autoSpaceDN w:val="0"/>
        <w:adjustRightInd w:val="0"/>
        <w:spacing w:after="0" w:line="240" w:lineRule="auto"/>
        <w:rPr>
          <w:ins w:id="464" w:author="Chelsvig, Emma" w:date="2020-01-13T09:54:00Z"/>
          <w:rFonts w:ascii="Times New Roman" w:hAnsi="Times New Roman" w:cs="Times New Roman"/>
          <w:b/>
          <w:sz w:val="24"/>
          <w:szCs w:val="24"/>
        </w:rPr>
      </w:pPr>
    </w:p>
    <w:p w14:paraId="0BAB18F5" w14:textId="2374A770" w:rsidR="00B619D2" w:rsidRPr="00954A4B" w:rsidDel="00347856" w:rsidRDefault="00B619D2" w:rsidP="000A46F5">
      <w:pPr>
        <w:autoSpaceDE w:val="0"/>
        <w:autoSpaceDN w:val="0"/>
        <w:adjustRightInd w:val="0"/>
        <w:spacing w:after="0" w:line="240" w:lineRule="auto"/>
        <w:rPr>
          <w:del w:id="465" w:author="Chelsvig, Emma" w:date="2020-01-13T10:21:00Z"/>
          <w:rFonts w:ascii="Times New Roman" w:hAnsi="Times New Roman" w:cs="Times New Roman"/>
          <w:b/>
          <w:sz w:val="24"/>
          <w:szCs w:val="24"/>
        </w:rPr>
      </w:pPr>
    </w:p>
    <w:p w14:paraId="3404B964" w14:textId="61867EE1" w:rsidR="005156C5" w:rsidDel="00347856" w:rsidRDefault="00EE5E67" w:rsidP="007103E8">
      <w:pPr>
        <w:autoSpaceDE w:val="0"/>
        <w:autoSpaceDN w:val="0"/>
        <w:adjustRightInd w:val="0"/>
        <w:spacing w:after="0" w:line="480" w:lineRule="auto"/>
        <w:ind w:firstLine="576"/>
        <w:rPr>
          <w:del w:id="466" w:author="Chelsvig, Emma" w:date="2020-01-13T10:21:00Z"/>
          <w:rFonts w:ascii="Times New Roman" w:hAnsi="Times New Roman" w:cs="Times New Roman"/>
          <w:color w:val="000000"/>
          <w:sz w:val="24"/>
          <w:szCs w:val="24"/>
        </w:rPr>
      </w:pPr>
      <w:del w:id="467" w:author="Chelsvig, Emma" w:date="2020-01-13T10:21:00Z">
        <w:r w:rsidDel="00347856">
          <w:rPr>
            <w:rFonts w:ascii="Times New Roman" w:hAnsi="Times New Roman" w:cs="Times New Roman"/>
            <w:color w:val="000000"/>
            <w:sz w:val="24"/>
            <w:szCs w:val="24"/>
          </w:rPr>
          <w:delText xml:space="preserve">The </w:delText>
        </w:r>
        <w:r w:rsidR="004417CB" w:rsidDel="00347856">
          <w:rPr>
            <w:rFonts w:ascii="Times New Roman" w:hAnsi="Times New Roman" w:cs="Times New Roman"/>
            <w:color w:val="000000"/>
            <w:sz w:val="24"/>
            <w:szCs w:val="24"/>
          </w:rPr>
          <w:delText>study</w:delText>
        </w:r>
        <w:r w:rsidR="005156C5" w:rsidRPr="00954A4B" w:rsidDel="00347856">
          <w:rPr>
            <w:rFonts w:ascii="Times New Roman" w:hAnsi="Times New Roman" w:cs="Times New Roman"/>
            <w:color w:val="000000"/>
            <w:sz w:val="24"/>
            <w:szCs w:val="24"/>
          </w:rPr>
          <w:delText xml:space="preserve"> </w:delText>
        </w:r>
        <w:r w:rsidR="002017C8" w:rsidDel="00347856">
          <w:rPr>
            <w:rFonts w:ascii="Times New Roman" w:hAnsi="Times New Roman" w:cs="Times New Roman"/>
            <w:color w:val="000000"/>
            <w:sz w:val="24"/>
            <w:szCs w:val="24"/>
          </w:rPr>
          <w:delText xml:space="preserve">area </w:delText>
        </w:r>
        <w:r w:rsidDel="00347856">
          <w:rPr>
            <w:rFonts w:ascii="Times New Roman" w:hAnsi="Times New Roman" w:cs="Times New Roman"/>
            <w:color w:val="000000"/>
            <w:sz w:val="24"/>
            <w:szCs w:val="24"/>
          </w:rPr>
          <w:delText xml:space="preserve">dimensions were </w:delText>
        </w:r>
        <w:r w:rsidR="004417CB" w:rsidDel="00347856">
          <w:rPr>
            <w:rFonts w:ascii="Times New Roman" w:hAnsi="Times New Roman" w:cs="Times New Roman"/>
            <w:color w:val="000000"/>
            <w:sz w:val="24"/>
            <w:szCs w:val="24"/>
          </w:rPr>
          <w:delText xml:space="preserve">digitized </w:delText>
        </w:r>
        <w:r w:rsidDel="00347856">
          <w:rPr>
            <w:rFonts w:ascii="Times New Roman" w:hAnsi="Times New Roman" w:cs="Times New Roman"/>
            <w:color w:val="000000"/>
            <w:sz w:val="24"/>
            <w:szCs w:val="24"/>
          </w:rPr>
          <w:delText xml:space="preserve">based on a predefined study area by </w:delText>
        </w:r>
        <w:r w:rsidR="004417CB" w:rsidDel="00347856">
          <w:rPr>
            <w:rFonts w:ascii="Times New Roman" w:hAnsi="Times New Roman" w:cs="Times New Roman"/>
            <w:sz w:val="24"/>
            <w:szCs w:val="24"/>
          </w:rPr>
          <w:delText>Ensminger, (2014).</w:delText>
        </w:r>
        <w:r w:rsidDel="00347856">
          <w:rPr>
            <w:rFonts w:ascii="Times New Roman" w:hAnsi="Times New Roman" w:cs="Times New Roman"/>
            <w:color w:val="000000"/>
            <w:sz w:val="24"/>
            <w:szCs w:val="24"/>
          </w:rPr>
          <w:delText xml:space="preserve"> </w:delText>
        </w:r>
        <w:r w:rsidR="006E2BC6" w:rsidRPr="00954A4B" w:rsidDel="00347856">
          <w:rPr>
            <w:rFonts w:ascii="Times New Roman" w:hAnsi="Times New Roman" w:cs="Times New Roman"/>
            <w:color w:val="000000"/>
            <w:sz w:val="24"/>
            <w:szCs w:val="24"/>
          </w:rPr>
          <w:delText>The w</w:delText>
        </w:r>
        <w:r w:rsidR="005156C5" w:rsidRPr="00954A4B" w:rsidDel="00347856">
          <w:rPr>
            <w:rFonts w:ascii="Times New Roman" w:hAnsi="Times New Roman" w:cs="Times New Roman"/>
            <w:color w:val="000000"/>
            <w:sz w:val="24"/>
            <w:szCs w:val="24"/>
          </w:rPr>
          <w:delText>ater body dimensions are “</w:delText>
        </w:r>
        <w:r w:rsidR="008B5E8A" w:rsidDel="00347856">
          <w:rPr>
            <w:rFonts w:ascii="Times New Roman" w:hAnsi="Times New Roman" w:cs="Times New Roman"/>
            <w:color w:val="000000"/>
            <w:sz w:val="24"/>
            <w:szCs w:val="24"/>
          </w:rPr>
          <w:delText>U</w:delText>
        </w:r>
        <w:r w:rsidR="005156C5" w:rsidRPr="00954A4B" w:rsidDel="00347856">
          <w:rPr>
            <w:rFonts w:ascii="Times New Roman" w:hAnsi="Times New Roman" w:cs="Times New Roman"/>
            <w:color w:val="000000"/>
            <w:sz w:val="24"/>
            <w:szCs w:val="24"/>
          </w:rPr>
          <w:delText xml:space="preserve">ser </w:delText>
        </w:r>
        <w:r w:rsidR="008B5E8A" w:rsidDel="00347856">
          <w:rPr>
            <w:rFonts w:ascii="Times New Roman" w:hAnsi="Times New Roman" w:cs="Times New Roman"/>
            <w:color w:val="000000"/>
            <w:sz w:val="24"/>
            <w:szCs w:val="24"/>
          </w:rPr>
          <w:delText>D</w:delText>
        </w:r>
        <w:r w:rsidR="005156C5" w:rsidRPr="00954A4B" w:rsidDel="00347856">
          <w:rPr>
            <w:rFonts w:ascii="Times New Roman" w:hAnsi="Times New Roman" w:cs="Times New Roman"/>
            <w:color w:val="000000"/>
            <w:sz w:val="24"/>
            <w:szCs w:val="24"/>
          </w:rPr>
          <w:delText xml:space="preserve">efined” derived from GIS analysis of the study site with water body physical parameters based on USEPA OPP default values Table 2. </w:delText>
        </w:r>
        <w:r w:rsidR="006E2BC6" w:rsidRPr="00954A4B" w:rsidDel="00347856">
          <w:rPr>
            <w:rFonts w:ascii="Times New Roman" w:hAnsi="Times New Roman" w:cs="Times New Roman"/>
            <w:color w:val="000000"/>
            <w:sz w:val="24"/>
            <w:szCs w:val="24"/>
          </w:rPr>
          <w:delText xml:space="preserve"> </w:delText>
        </w:r>
        <w:r w:rsidR="004417CB" w:rsidDel="00347856">
          <w:rPr>
            <w:rFonts w:ascii="Times New Roman" w:hAnsi="Times New Roman" w:cs="Times New Roman"/>
            <w:color w:val="000000"/>
            <w:sz w:val="24"/>
            <w:szCs w:val="24"/>
          </w:rPr>
          <w:delText xml:space="preserve">These were done using </w:delText>
        </w:r>
        <w:r w:rsidR="006E0E5E" w:rsidDel="00347856">
          <w:rPr>
            <w:rFonts w:ascii="Times New Roman" w:hAnsi="Times New Roman" w:cs="Times New Roman"/>
            <w:color w:val="000000"/>
            <w:sz w:val="24"/>
            <w:szCs w:val="24"/>
          </w:rPr>
          <w:delText xml:space="preserve">ArcGIS </w:delText>
        </w:r>
        <w:r w:rsidR="006E0E5E" w:rsidRPr="00954A4B" w:rsidDel="00347856">
          <w:rPr>
            <w:rFonts w:ascii="Times New Roman" w:hAnsi="Times New Roman" w:cs="Times New Roman"/>
            <w:color w:val="000000"/>
            <w:sz w:val="24"/>
            <w:szCs w:val="24"/>
          </w:rPr>
          <w:delText>10.4</w:delText>
        </w:r>
        <w:r w:rsidR="004417CB" w:rsidRPr="00954A4B" w:rsidDel="00347856">
          <w:rPr>
            <w:rFonts w:ascii="Times New Roman" w:hAnsi="Times New Roman" w:cs="Times New Roman"/>
            <w:color w:val="000000"/>
            <w:sz w:val="24"/>
            <w:szCs w:val="24"/>
          </w:rPr>
          <w:delText>.</w:delText>
        </w:r>
      </w:del>
    </w:p>
    <w:p w14:paraId="7EC71507" w14:textId="7FBE7A1E" w:rsidR="008A4286" w:rsidDel="00347856" w:rsidRDefault="008A4286" w:rsidP="007103E8">
      <w:pPr>
        <w:autoSpaceDE w:val="0"/>
        <w:autoSpaceDN w:val="0"/>
        <w:adjustRightInd w:val="0"/>
        <w:spacing w:after="0" w:line="480" w:lineRule="auto"/>
        <w:ind w:firstLine="576"/>
        <w:rPr>
          <w:del w:id="468" w:author="Chelsvig, Emma" w:date="2020-01-13T10:21:00Z"/>
          <w:rFonts w:ascii="Times New Roman" w:hAnsi="Times New Roman" w:cs="Times New Roman"/>
          <w:color w:val="000000"/>
          <w:sz w:val="24"/>
          <w:szCs w:val="24"/>
        </w:rPr>
      </w:pPr>
    </w:p>
    <w:p w14:paraId="155A050E" w14:textId="495FBED1" w:rsidR="008A4286" w:rsidDel="00347856" w:rsidRDefault="008A4286" w:rsidP="007103E8">
      <w:pPr>
        <w:autoSpaceDE w:val="0"/>
        <w:autoSpaceDN w:val="0"/>
        <w:adjustRightInd w:val="0"/>
        <w:spacing w:after="0" w:line="480" w:lineRule="auto"/>
        <w:ind w:firstLine="576"/>
        <w:rPr>
          <w:del w:id="469" w:author="Chelsvig, Emma" w:date="2020-01-13T10:21:00Z"/>
          <w:rFonts w:ascii="Times New Roman" w:hAnsi="Times New Roman" w:cs="Times New Roman"/>
          <w:color w:val="000000"/>
          <w:sz w:val="24"/>
          <w:szCs w:val="24"/>
        </w:rPr>
      </w:pPr>
    </w:p>
    <w:p w14:paraId="3980A727" w14:textId="792843BF" w:rsidR="008A4286" w:rsidDel="00347856" w:rsidRDefault="008A4286" w:rsidP="007103E8">
      <w:pPr>
        <w:autoSpaceDE w:val="0"/>
        <w:autoSpaceDN w:val="0"/>
        <w:adjustRightInd w:val="0"/>
        <w:spacing w:after="0" w:line="480" w:lineRule="auto"/>
        <w:ind w:firstLine="576"/>
        <w:rPr>
          <w:del w:id="470" w:author="Chelsvig, Emma" w:date="2020-01-13T10:21:00Z"/>
          <w:rFonts w:ascii="Times New Roman" w:hAnsi="Times New Roman" w:cs="Times New Roman"/>
          <w:color w:val="000000"/>
          <w:sz w:val="24"/>
          <w:szCs w:val="24"/>
        </w:rPr>
      </w:pPr>
    </w:p>
    <w:p w14:paraId="17995E6F" w14:textId="18BBDED7" w:rsidR="008A4286" w:rsidDel="00347856" w:rsidRDefault="008A4286" w:rsidP="007103E8">
      <w:pPr>
        <w:autoSpaceDE w:val="0"/>
        <w:autoSpaceDN w:val="0"/>
        <w:adjustRightInd w:val="0"/>
        <w:spacing w:after="0" w:line="480" w:lineRule="auto"/>
        <w:ind w:firstLine="576"/>
        <w:rPr>
          <w:del w:id="471" w:author="Chelsvig, Emma" w:date="2020-01-13T10:21:00Z"/>
          <w:rFonts w:ascii="Times New Roman" w:hAnsi="Times New Roman" w:cs="Times New Roman"/>
          <w:color w:val="000000"/>
          <w:sz w:val="24"/>
          <w:szCs w:val="24"/>
        </w:rPr>
      </w:pPr>
    </w:p>
    <w:p w14:paraId="71C884F0" w14:textId="7A6099AC" w:rsidR="008A4286" w:rsidDel="00347856" w:rsidRDefault="008A4286" w:rsidP="007103E8">
      <w:pPr>
        <w:autoSpaceDE w:val="0"/>
        <w:autoSpaceDN w:val="0"/>
        <w:adjustRightInd w:val="0"/>
        <w:spacing w:after="0" w:line="480" w:lineRule="auto"/>
        <w:ind w:firstLine="576"/>
        <w:rPr>
          <w:del w:id="472" w:author="Chelsvig, Emma" w:date="2020-01-13T10:21:00Z"/>
          <w:rFonts w:ascii="Times New Roman" w:hAnsi="Times New Roman" w:cs="Times New Roman"/>
          <w:color w:val="000000"/>
          <w:sz w:val="24"/>
          <w:szCs w:val="24"/>
        </w:rPr>
      </w:pPr>
    </w:p>
    <w:p w14:paraId="34A0E95E" w14:textId="66F444D5" w:rsidR="008A4286" w:rsidDel="00347856" w:rsidRDefault="008A4286" w:rsidP="007103E8">
      <w:pPr>
        <w:autoSpaceDE w:val="0"/>
        <w:autoSpaceDN w:val="0"/>
        <w:adjustRightInd w:val="0"/>
        <w:spacing w:after="0" w:line="480" w:lineRule="auto"/>
        <w:ind w:firstLine="576"/>
        <w:rPr>
          <w:del w:id="473" w:author="Chelsvig, Emma" w:date="2020-01-13T10:21:00Z"/>
          <w:rFonts w:ascii="Times New Roman" w:hAnsi="Times New Roman" w:cs="Times New Roman"/>
          <w:color w:val="000000"/>
          <w:sz w:val="24"/>
          <w:szCs w:val="24"/>
        </w:rPr>
      </w:pPr>
    </w:p>
    <w:p w14:paraId="1C25907F" w14:textId="44018834" w:rsidR="008A4286" w:rsidDel="00347856" w:rsidRDefault="008A4286" w:rsidP="007103E8">
      <w:pPr>
        <w:autoSpaceDE w:val="0"/>
        <w:autoSpaceDN w:val="0"/>
        <w:adjustRightInd w:val="0"/>
        <w:spacing w:after="0" w:line="480" w:lineRule="auto"/>
        <w:ind w:firstLine="576"/>
        <w:rPr>
          <w:del w:id="474" w:author="Chelsvig, Emma" w:date="2020-01-13T10:21:00Z"/>
          <w:rFonts w:ascii="Times New Roman" w:hAnsi="Times New Roman" w:cs="Times New Roman"/>
          <w:color w:val="000000"/>
          <w:sz w:val="24"/>
          <w:szCs w:val="24"/>
        </w:rPr>
      </w:pPr>
    </w:p>
    <w:p w14:paraId="68250757" w14:textId="09D31127" w:rsidR="008A4286" w:rsidDel="00347856" w:rsidRDefault="008A4286" w:rsidP="007103E8">
      <w:pPr>
        <w:autoSpaceDE w:val="0"/>
        <w:autoSpaceDN w:val="0"/>
        <w:adjustRightInd w:val="0"/>
        <w:spacing w:after="0" w:line="480" w:lineRule="auto"/>
        <w:ind w:firstLine="576"/>
        <w:rPr>
          <w:del w:id="475" w:author="Chelsvig, Emma" w:date="2020-01-13T10:21:00Z"/>
          <w:rFonts w:ascii="Times New Roman" w:hAnsi="Times New Roman" w:cs="Times New Roman"/>
          <w:color w:val="000000"/>
          <w:sz w:val="24"/>
          <w:szCs w:val="24"/>
        </w:rPr>
      </w:pPr>
    </w:p>
    <w:p w14:paraId="6F977F13" w14:textId="0145CBFB" w:rsidR="008A4286" w:rsidRPr="00954A4B" w:rsidDel="00347856" w:rsidRDefault="008A4286" w:rsidP="007103E8">
      <w:pPr>
        <w:autoSpaceDE w:val="0"/>
        <w:autoSpaceDN w:val="0"/>
        <w:adjustRightInd w:val="0"/>
        <w:spacing w:after="0" w:line="480" w:lineRule="auto"/>
        <w:ind w:firstLine="576"/>
        <w:rPr>
          <w:del w:id="476" w:author="Chelsvig, Emma" w:date="2020-01-13T10:21:00Z"/>
          <w:rFonts w:ascii="Times New Roman" w:hAnsi="Times New Roman" w:cs="Times New Roman"/>
          <w:color w:val="000000"/>
          <w:sz w:val="24"/>
          <w:szCs w:val="24"/>
        </w:rPr>
      </w:pPr>
    </w:p>
    <w:p w14:paraId="376C4099" w14:textId="6DAF023F" w:rsidR="000A46F5" w:rsidRPr="00954A4B" w:rsidDel="00347856" w:rsidRDefault="000A46F5" w:rsidP="000A46F5">
      <w:pPr>
        <w:autoSpaceDE w:val="0"/>
        <w:autoSpaceDN w:val="0"/>
        <w:adjustRightInd w:val="0"/>
        <w:spacing w:after="0" w:line="240" w:lineRule="auto"/>
        <w:rPr>
          <w:del w:id="477" w:author="Chelsvig, Emma" w:date="2020-01-13T10:21:00Z"/>
          <w:rFonts w:ascii="Times New Roman" w:hAnsi="Times New Roman" w:cs="Times New Roman"/>
          <w:sz w:val="24"/>
          <w:szCs w:val="24"/>
        </w:rPr>
      </w:pPr>
    </w:p>
    <w:p w14:paraId="4949E8E3" w14:textId="38EDBAB3" w:rsidR="000A46F5" w:rsidRPr="00954A4B" w:rsidDel="00347856" w:rsidRDefault="000A46F5" w:rsidP="000A46F5">
      <w:pPr>
        <w:pStyle w:val="Caption"/>
        <w:keepNext/>
        <w:spacing w:after="0"/>
        <w:rPr>
          <w:del w:id="478" w:author="Chelsvig, Emma" w:date="2020-01-13T10:21:00Z"/>
          <w:rFonts w:ascii="Times New Roman" w:hAnsi="Times New Roman" w:cs="Times New Roman"/>
          <w:i w:val="0"/>
          <w:color w:val="auto"/>
          <w:sz w:val="24"/>
          <w:szCs w:val="24"/>
        </w:rPr>
      </w:pPr>
      <w:bookmarkStart w:id="479" w:name="_Toc477941979"/>
      <w:del w:id="480" w:author="Chelsvig, Emma" w:date="2020-01-13T10:21:00Z">
        <w:r w:rsidRPr="00954A4B" w:rsidDel="00347856">
          <w:rPr>
            <w:rFonts w:ascii="Times New Roman" w:hAnsi="Times New Roman" w:cs="Times New Roman"/>
            <w:i w:val="0"/>
            <w:color w:val="auto"/>
            <w:sz w:val="24"/>
            <w:szCs w:val="24"/>
          </w:rPr>
          <w:delText xml:space="preserve">Table </w:delText>
        </w:r>
        <w:r w:rsidRPr="00954A4B" w:rsidDel="00347856">
          <w:rPr>
            <w:rFonts w:ascii="Times New Roman" w:hAnsi="Times New Roman" w:cs="Times New Roman"/>
            <w:iCs w:val="0"/>
            <w:sz w:val="24"/>
            <w:szCs w:val="24"/>
          </w:rPr>
          <w:fldChar w:fldCharType="begin"/>
        </w:r>
        <w:r w:rsidRPr="00954A4B" w:rsidDel="00347856">
          <w:rPr>
            <w:rFonts w:ascii="Times New Roman" w:hAnsi="Times New Roman" w:cs="Times New Roman"/>
            <w:i w:val="0"/>
            <w:color w:val="auto"/>
            <w:sz w:val="24"/>
            <w:szCs w:val="24"/>
          </w:rPr>
          <w:delInstrText xml:space="preserve"> SEQ Table \* ARABIC </w:delInstrText>
        </w:r>
        <w:r w:rsidRPr="00954A4B" w:rsidDel="00347856">
          <w:rPr>
            <w:rFonts w:ascii="Times New Roman" w:hAnsi="Times New Roman" w:cs="Times New Roman"/>
            <w:iCs w:val="0"/>
            <w:sz w:val="24"/>
            <w:szCs w:val="24"/>
          </w:rPr>
          <w:fldChar w:fldCharType="separate"/>
        </w:r>
        <w:r w:rsidR="00375244" w:rsidRPr="00954A4B" w:rsidDel="00347856">
          <w:rPr>
            <w:rFonts w:ascii="Times New Roman" w:hAnsi="Times New Roman" w:cs="Times New Roman"/>
            <w:i w:val="0"/>
            <w:noProof/>
            <w:color w:val="auto"/>
            <w:sz w:val="24"/>
            <w:szCs w:val="24"/>
          </w:rPr>
          <w:delText>2</w:delText>
        </w:r>
        <w:r w:rsidRPr="00954A4B" w:rsidDel="00347856">
          <w:rPr>
            <w:rFonts w:ascii="Times New Roman" w:hAnsi="Times New Roman" w:cs="Times New Roman"/>
            <w:iCs w:val="0"/>
            <w:sz w:val="24"/>
            <w:szCs w:val="24"/>
          </w:rPr>
          <w:fldChar w:fldCharType="end"/>
        </w:r>
        <w:r w:rsidRPr="00954A4B" w:rsidDel="00347856">
          <w:rPr>
            <w:rFonts w:ascii="Times New Roman" w:hAnsi="Times New Roman" w:cs="Times New Roman"/>
            <w:i w:val="0"/>
            <w:color w:val="auto"/>
            <w:sz w:val="24"/>
            <w:szCs w:val="24"/>
          </w:rPr>
          <w:delText>. Parameters</w:delText>
        </w:r>
        <w:r w:rsidR="0005418B" w:rsidRPr="00954A4B" w:rsidDel="00347856">
          <w:rPr>
            <w:rFonts w:ascii="Times New Roman" w:hAnsi="Times New Roman" w:cs="Times New Roman"/>
            <w:i w:val="0"/>
            <w:color w:val="auto"/>
            <w:sz w:val="24"/>
            <w:szCs w:val="24"/>
          </w:rPr>
          <w:delText xml:space="preserve"> Required for Defining the Receiving Water Body</w:delText>
        </w:r>
        <w:r w:rsidRPr="00954A4B" w:rsidDel="00347856">
          <w:rPr>
            <w:rFonts w:ascii="Times New Roman" w:hAnsi="Times New Roman" w:cs="Times New Roman"/>
            <w:i w:val="0"/>
            <w:color w:val="auto"/>
            <w:sz w:val="24"/>
            <w:szCs w:val="24"/>
          </w:rPr>
          <w:delText>.</w:delText>
        </w:r>
        <w:bookmarkEnd w:id="479"/>
      </w:del>
    </w:p>
    <w:p w14:paraId="33783105" w14:textId="1320423E" w:rsidR="000A46F5" w:rsidRPr="00954A4B" w:rsidDel="00347856" w:rsidRDefault="000A46F5" w:rsidP="000A46F5">
      <w:pPr>
        <w:autoSpaceDE w:val="0"/>
        <w:autoSpaceDN w:val="0"/>
        <w:adjustRightInd w:val="0"/>
        <w:spacing w:after="0" w:line="240" w:lineRule="auto"/>
        <w:rPr>
          <w:del w:id="481" w:author="Chelsvig, Emma" w:date="2020-01-13T10:21:00Z"/>
          <w:rFonts w:ascii="Times New Roman" w:hAnsi="Times New Roman" w:cs="Times New Roman"/>
          <w:sz w:val="24"/>
          <w:szCs w:val="24"/>
        </w:rPr>
      </w:pPr>
    </w:p>
    <w:tbl>
      <w:tblPr>
        <w:tblStyle w:val="GridTable6Colorful1"/>
        <w:tblW w:w="8550" w:type="dxa"/>
        <w:tblInd w:w="-5" w:type="dxa"/>
        <w:tblLook w:val="04A0" w:firstRow="1" w:lastRow="0" w:firstColumn="1" w:lastColumn="0" w:noHBand="0" w:noVBand="1"/>
      </w:tblPr>
      <w:tblGrid>
        <w:gridCol w:w="3330"/>
        <w:gridCol w:w="1170"/>
        <w:gridCol w:w="1350"/>
        <w:gridCol w:w="1350"/>
        <w:gridCol w:w="1350"/>
      </w:tblGrid>
      <w:tr w:rsidR="000A46F5" w:rsidRPr="00954A4B" w:rsidDel="00347856" w14:paraId="20CB7C07" w14:textId="702DF206" w:rsidTr="006C450D">
        <w:trPr>
          <w:cnfStyle w:val="100000000000" w:firstRow="1" w:lastRow="0" w:firstColumn="0" w:lastColumn="0" w:oddVBand="0" w:evenVBand="0" w:oddHBand="0" w:evenHBand="0" w:firstRowFirstColumn="0" w:firstRowLastColumn="0" w:lastRowFirstColumn="0" w:lastRowLastColumn="0"/>
          <w:trHeight w:val="278"/>
          <w:del w:id="482" w:author="Chelsvig, Emma" w:date="2020-01-13T10:21:00Z"/>
        </w:trPr>
        <w:tc>
          <w:tcPr>
            <w:cnfStyle w:val="001000000000" w:firstRow="0" w:lastRow="0" w:firstColumn="1" w:lastColumn="0" w:oddVBand="0" w:evenVBand="0" w:oddHBand="0" w:evenHBand="0" w:firstRowFirstColumn="0" w:firstRowLastColumn="0" w:lastRowFirstColumn="0" w:lastRowLastColumn="0"/>
            <w:tcW w:w="3330" w:type="dxa"/>
            <w:noWrap/>
            <w:hideMark/>
          </w:tcPr>
          <w:p w14:paraId="24FD5D84" w14:textId="48926C42" w:rsidR="000A46F5" w:rsidRPr="00954A4B" w:rsidDel="00347856" w:rsidRDefault="000A46F5" w:rsidP="004A507F">
            <w:pPr>
              <w:jc w:val="center"/>
              <w:rPr>
                <w:del w:id="483" w:author="Chelsvig, Emma" w:date="2020-01-13T10:21:00Z"/>
                <w:rFonts w:ascii="Times New Roman" w:eastAsia="Times New Roman" w:hAnsi="Times New Roman" w:cs="Times New Roman"/>
                <w:color w:val="000000"/>
                <w:sz w:val="24"/>
                <w:szCs w:val="24"/>
              </w:rPr>
            </w:pPr>
            <w:del w:id="484" w:author="Chelsvig, Emma" w:date="2020-01-13T10:21:00Z">
              <w:r w:rsidRPr="00954A4B" w:rsidDel="00347856">
                <w:rPr>
                  <w:rFonts w:ascii="Times New Roman" w:eastAsia="Times New Roman" w:hAnsi="Times New Roman" w:cs="Times New Roman"/>
                  <w:color w:val="000000"/>
                  <w:sz w:val="24"/>
                  <w:szCs w:val="24"/>
                </w:rPr>
                <w:delText>Parameter</w:delText>
              </w:r>
            </w:del>
          </w:p>
        </w:tc>
        <w:tc>
          <w:tcPr>
            <w:tcW w:w="1170" w:type="dxa"/>
            <w:noWrap/>
            <w:hideMark/>
          </w:tcPr>
          <w:p w14:paraId="26F95C7C" w14:textId="7BF8CF8B" w:rsidR="000A46F5" w:rsidRPr="00954A4B" w:rsidDel="00347856" w:rsidRDefault="000A46F5" w:rsidP="004A507F">
            <w:pPr>
              <w:jc w:val="center"/>
              <w:cnfStyle w:val="100000000000" w:firstRow="1" w:lastRow="0" w:firstColumn="0" w:lastColumn="0" w:oddVBand="0" w:evenVBand="0" w:oddHBand="0" w:evenHBand="0" w:firstRowFirstColumn="0" w:firstRowLastColumn="0" w:lastRowFirstColumn="0" w:lastRowLastColumn="0"/>
              <w:rPr>
                <w:del w:id="485" w:author="Chelsvig, Emma" w:date="2020-01-13T10:21:00Z"/>
                <w:rFonts w:ascii="Times New Roman" w:eastAsia="Times New Roman" w:hAnsi="Times New Roman" w:cs="Times New Roman"/>
                <w:color w:val="000000"/>
                <w:sz w:val="24"/>
                <w:szCs w:val="24"/>
              </w:rPr>
            </w:pPr>
            <w:del w:id="486" w:author="Chelsvig, Emma" w:date="2020-01-13T10:21:00Z">
              <w:r w:rsidRPr="00954A4B" w:rsidDel="00347856">
                <w:rPr>
                  <w:rFonts w:ascii="Times New Roman" w:eastAsia="Times New Roman" w:hAnsi="Times New Roman" w:cs="Times New Roman"/>
                  <w:color w:val="000000"/>
                  <w:sz w:val="24"/>
                  <w:szCs w:val="24"/>
                </w:rPr>
                <w:delText>DPR-FOL002</w:delText>
              </w:r>
            </w:del>
          </w:p>
        </w:tc>
        <w:tc>
          <w:tcPr>
            <w:tcW w:w="1350" w:type="dxa"/>
            <w:noWrap/>
            <w:hideMark/>
          </w:tcPr>
          <w:p w14:paraId="475DB81E" w14:textId="710952F3" w:rsidR="000A46F5" w:rsidRPr="00954A4B" w:rsidDel="00347856" w:rsidRDefault="000A46F5" w:rsidP="004A507F">
            <w:pPr>
              <w:jc w:val="center"/>
              <w:cnfStyle w:val="100000000000" w:firstRow="1" w:lastRow="0" w:firstColumn="0" w:lastColumn="0" w:oddVBand="0" w:evenVBand="0" w:oddHBand="0" w:evenHBand="0" w:firstRowFirstColumn="0" w:firstRowLastColumn="0" w:lastRowFirstColumn="0" w:lastRowLastColumn="0"/>
              <w:rPr>
                <w:del w:id="487" w:author="Chelsvig, Emma" w:date="2020-01-13T10:21:00Z"/>
                <w:rFonts w:ascii="Times New Roman" w:eastAsia="Times New Roman" w:hAnsi="Times New Roman" w:cs="Times New Roman"/>
                <w:color w:val="000000"/>
                <w:sz w:val="24"/>
                <w:szCs w:val="24"/>
              </w:rPr>
            </w:pPr>
            <w:del w:id="488" w:author="Chelsvig, Emma" w:date="2020-01-13T10:21:00Z">
              <w:r w:rsidRPr="00954A4B" w:rsidDel="00347856">
                <w:rPr>
                  <w:rFonts w:ascii="Times New Roman" w:eastAsia="Times New Roman" w:hAnsi="Times New Roman" w:cs="Times New Roman"/>
                  <w:color w:val="000000"/>
                  <w:sz w:val="24"/>
                  <w:szCs w:val="24"/>
                </w:rPr>
                <w:delText>DPR-FOL003</w:delText>
              </w:r>
            </w:del>
          </w:p>
        </w:tc>
        <w:tc>
          <w:tcPr>
            <w:tcW w:w="1350" w:type="dxa"/>
            <w:noWrap/>
            <w:hideMark/>
          </w:tcPr>
          <w:p w14:paraId="716D4424" w14:textId="1E266CFD" w:rsidR="000A46F5" w:rsidRPr="00954A4B" w:rsidDel="00347856" w:rsidRDefault="000A46F5" w:rsidP="004A507F">
            <w:pPr>
              <w:jc w:val="center"/>
              <w:cnfStyle w:val="100000000000" w:firstRow="1" w:lastRow="0" w:firstColumn="0" w:lastColumn="0" w:oddVBand="0" w:evenVBand="0" w:oddHBand="0" w:evenHBand="0" w:firstRowFirstColumn="0" w:firstRowLastColumn="0" w:lastRowFirstColumn="0" w:lastRowLastColumn="0"/>
              <w:rPr>
                <w:del w:id="489" w:author="Chelsvig, Emma" w:date="2020-01-13T10:21:00Z"/>
                <w:rFonts w:ascii="Times New Roman" w:eastAsia="Times New Roman" w:hAnsi="Times New Roman" w:cs="Times New Roman"/>
                <w:color w:val="000000"/>
                <w:sz w:val="24"/>
                <w:szCs w:val="24"/>
              </w:rPr>
            </w:pPr>
            <w:del w:id="490" w:author="Chelsvig, Emma" w:date="2020-01-13T10:21:00Z">
              <w:r w:rsidRPr="00954A4B" w:rsidDel="00347856">
                <w:rPr>
                  <w:rFonts w:ascii="Times New Roman" w:eastAsia="Times New Roman" w:hAnsi="Times New Roman" w:cs="Times New Roman"/>
                  <w:color w:val="000000"/>
                  <w:sz w:val="24"/>
                  <w:szCs w:val="24"/>
                </w:rPr>
                <w:delText>DPR-PGCO10</w:delText>
              </w:r>
            </w:del>
          </w:p>
        </w:tc>
        <w:tc>
          <w:tcPr>
            <w:tcW w:w="1350" w:type="dxa"/>
            <w:noWrap/>
            <w:hideMark/>
          </w:tcPr>
          <w:p w14:paraId="07DC12D7" w14:textId="1D8E1E52" w:rsidR="000A46F5" w:rsidRPr="00954A4B" w:rsidDel="00347856" w:rsidRDefault="000A46F5" w:rsidP="004A507F">
            <w:pPr>
              <w:jc w:val="center"/>
              <w:cnfStyle w:val="100000000000" w:firstRow="1" w:lastRow="0" w:firstColumn="0" w:lastColumn="0" w:oddVBand="0" w:evenVBand="0" w:oddHBand="0" w:evenHBand="0" w:firstRowFirstColumn="0" w:firstRowLastColumn="0" w:lastRowFirstColumn="0" w:lastRowLastColumn="0"/>
              <w:rPr>
                <w:del w:id="491" w:author="Chelsvig, Emma" w:date="2020-01-13T10:21:00Z"/>
                <w:rFonts w:ascii="Times New Roman" w:eastAsia="Times New Roman" w:hAnsi="Times New Roman" w:cs="Times New Roman"/>
                <w:color w:val="000000"/>
                <w:sz w:val="24"/>
                <w:szCs w:val="24"/>
              </w:rPr>
            </w:pPr>
            <w:del w:id="492" w:author="Chelsvig, Emma" w:date="2020-01-13T10:21:00Z">
              <w:r w:rsidRPr="00954A4B" w:rsidDel="00347856">
                <w:rPr>
                  <w:rFonts w:ascii="Times New Roman" w:eastAsia="Times New Roman" w:hAnsi="Times New Roman" w:cs="Times New Roman"/>
                  <w:color w:val="000000"/>
                  <w:sz w:val="24"/>
                  <w:szCs w:val="24"/>
                </w:rPr>
                <w:delText>DPR-PGC022</w:delText>
              </w:r>
            </w:del>
          </w:p>
        </w:tc>
      </w:tr>
      <w:tr w:rsidR="000A46F5" w:rsidRPr="00954A4B" w:rsidDel="00347856" w14:paraId="372BD4CF" w14:textId="727FD84F" w:rsidTr="006C450D">
        <w:trPr>
          <w:cnfStyle w:val="000000100000" w:firstRow="0" w:lastRow="0" w:firstColumn="0" w:lastColumn="0" w:oddVBand="0" w:evenVBand="0" w:oddHBand="1" w:evenHBand="0" w:firstRowFirstColumn="0" w:firstRowLastColumn="0" w:lastRowFirstColumn="0" w:lastRowLastColumn="0"/>
          <w:trHeight w:val="608"/>
          <w:del w:id="493" w:author="Chelsvig, Emma" w:date="2020-01-13T10:21:00Z"/>
        </w:trPr>
        <w:tc>
          <w:tcPr>
            <w:cnfStyle w:val="001000000000" w:firstRow="0" w:lastRow="0" w:firstColumn="1" w:lastColumn="0" w:oddVBand="0" w:evenVBand="0" w:oddHBand="0" w:evenHBand="0" w:firstRowFirstColumn="0" w:firstRowLastColumn="0" w:lastRowFirstColumn="0" w:lastRowLastColumn="0"/>
            <w:tcW w:w="3330" w:type="dxa"/>
            <w:noWrap/>
            <w:hideMark/>
          </w:tcPr>
          <w:p w14:paraId="3961DBAE" w14:textId="0A90ADCE" w:rsidR="000A46F5" w:rsidRPr="00954A4B" w:rsidDel="00347856" w:rsidRDefault="000A46F5" w:rsidP="004A507F">
            <w:pPr>
              <w:rPr>
                <w:del w:id="494" w:author="Chelsvig, Emma" w:date="2020-01-13T10:21:00Z"/>
                <w:rFonts w:ascii="Times New Roman" w:eastAsia="Times New Roman" w:hAnsi="Times New Roman" w:cs="Times New Roman"/>
                <w:color w:val="000000"/>
                <w:sz w:val="24"/>
                <w:szCs w:val="24"/>
              </w:rPr>
            </w:pPr>
            <w:del w:id="495" w:author="Chelsvig, Emma" w:date="2020-01-13T10:21:00Z">
              <w:r w:rsidRPr="00954A4B" w:rsidDel="00347856">
                <w:rPr>
                  <w:rFonts w:ascii="Times New Roman" w:eastAsia="Times New Roman" w:hAnsi="Times New Roman" w:cs="Times New Roman"/>
                  <w:color w:val="000000"/>
                  <w:sz w:val="24"/>
                  <w:szCs w:val="24"/>
                </w:rPr>
                <w:delText>Watershed and Water Body Dimensions</w:delText>
              </w:r>
            </w:del>
          </w:p>
        </w:tc>
        <w:tc>
          <w:tcPr>
            <w:tcW w:w="1170" w:type="dxa"/>
            <w:noWrap/>
            <w:hideMark/>
          </w:tcPr>
          <w:p w14:paraId="7A357275" w14:textId="1EC75ACC"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496" w:author="Chelsvig, Emma" w:date="2020-01-13T10:21:00Z"/>
                <w:rFonts w:ascii="Times New Roman" w:eastAsia="Times New Roman" w:hAnsi="Times New Roman" w:cs="Times New Roman"/>
                <w:b/>
                <w:bCs/>
                <w:color w:val="000000"/>
                <w:sz w:val="24"/>
                <w:szCs w:val="24"/>
              </w:rPr>
            </w:pPr>
            <w:del w:id="497" w:author="Chelsvig, Emma" w:date="2020-01-13T10:21:00Z">
              <w:r w:rsidRPr="00954A4B" w:rsidDel="00347856">
                <w:rPr>
                  <w:rFonts w:ascii="Times New Roman" w:eastAsia="Times New Roman" w:hAnsi="Times New Roman" w:cs="Times New Roman"/>
                  <w:b/>
                  <w:bCs/>
                  <w:color w:val="000000"/>
                  <w:sz w:val="24"/>
                  <w:szCs w:val="24"/>
                </w:rPr>
                <w:delText>User Defined</w:delText>
              </w:r>
            </w:del>
          </w:p>
        </w:tc>
        <w:tc>
          <w:tcPr>
            <w:tcW w:w="1350" w:type="dxa"/>
            <w:noWrap/>
            <w:hideMark/>
          </w:tcPr>
          <w:p w14:paraId="6F74E0F2" w14:textId="68E50F8D"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498" w:author="Chelsvig, Emma" w:date="2020-01-13T10:21:00Z"/>
                <w:rFonts w:ascii="Times New Roman" w:eastAsia="Times New Roman" w:hAnsi="Times New Roman" w:cs="Times New Roman"/>
                <w:b/>
                <w:bCs/>
                <w:color w:val="000000"/>
                <w:sz w:val="24"/>
                <w:szCs w:val="24"/>
              </w:rPr>
            </w:pPr>
            <w:del w:id="499" w:author="Chelsvig, Emma" w:date="2020-01-13T10:21:00Z">
              <w:r w:rsidRPr="00954A4B" w:rsidDel="00347856">
                <w:rPr>
                  <w:rFonts w:ascii="Times New Roman" w:eastAsia="Times New Roman" w:hAnsi="Times New Roman" w:cs="Times New Roman"/>
                  <w:b/>
                  <w:bCs/>
                  <w:color w:val="000000"/>
                  <w:sz w:val="24"/>
                  <w:szCs w:val="24"/>
                </w:rPr>
                <w:delText>User Defined</w:delText>
              </w:r>
            </w:del>
          </w:p>
        </w:tc>
        <w:tc>
          <w:tcPr>
            <w:tcW w:w="1350" w:type="dxa"/>
            <w:noWrap/>
            <w:hideMark/>
          </w:tcPr>
          <w:p w14:paraId="71E69A39" w14:textId="2F29F8B9"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500" w:author="Chelsvig, Emma" w:date="2020-01-13T10:21:00Z"/>
                <w:rFonts w:ascii="Times New Roman" w:eastAsia="Times New Roman" w:hAnsi="Times New Roman" w:cs="Times New Roman"/>
                <w:b/>
                <w:bCs/>
                <w:color w:val="000000"/>
                <w:sz w:val="24"/>
                <w:szCs w:val="24"/>
              </w:rPr>
            </w:pPr>
            <w:del w:id="501" w:author="Chelsvig, Emma" w:date="2020-01-13T10:21:00Z">
              <w:r w:rsidRPr="00954A4B" w:rsidDel="00347856">
                <w:rPr>
                  <w:rFonts w:ascii="Times New Roman" w:eastAsia="Times New Roman" w:hAnsi="Times New Roman" w:cs="Times New Roman"/>
                  <w:b/>
                  <w:bCs/>
                  <w:color w:val="000000"/>
                  <w:sz w:val="24"/>
                  <w:szCs w:val="24"/>
                </w:rPr>
                <w:delText>User Defined</w:delText>
              </w:r>
            </w:del>
          </w:p>
        </w:tc>
        <w:tc>
          <w:tcPr>
            <w:tcW w:w="1350" w:type="dxa"/>
            <w:noWrap/>
            <w:hideMark/>
          </w:tcPr>
          <w:p w14:paraId="36B775B8" w14:textId="05D5B4A5"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502" w:author="Chelsvig, Emma" w:date="2020-01-13T10:21:00Z"/>
                <w:rFonts w:ascii="Times New Roman" w:eastAsia="Times New Roman" w:hAnsi="Times New Roman" w:cs="Times New Roman"/>
                <w:b/>
                <w:bCs/>
                <w:color w:val="000000"/>
                <w:sz w:val="24"/>
                <w:szCs w:val="24"/>
              </w:rPr>
            </w:pPr>
            <w:del w:id="503" w:author="Chelsvig, Emma" w:date="2020-01-13T10:21:00Z">
              <w:r w:rsidRPr="00954A4B" w:rsidDel="00347856">
                <w:rPr>
                  <w:rFonts w:ascii="Times New Roman" w:eastAsia="Times New Roman" w:hAnsi="Times New Roman" w:cs="Times New Roman"/>
                  <w:b/>
                  <w:bCs/>
                  <w:color w:val="000000"/>
                  <w:sz w:val="24"/>
                  <w:szCs w:val="24"/>
                </w:rPr>
                <w:delText>User Defined</w:delText>
              </w:r>
            </w:del>
          </w:p>
        </w:tc>
      </w:tr>
      <w:tr w:rsidR="000A46F5" w:rsidRPr="00954A4B" w:rsidDel="00347856" w14:paraId="113D3B0F" w14:textId="2E965C1A" w:rsidTr="006C450D">
        <w:trPr>
          <w:trHeight w:val="278"/>
          <w:del w:id="504" w:author="Chelsvig, Emma" w:date="2020-01-13T10:21:00Z"/>
        </w:trPr>
        <w:tc>
          <w:tcPr>
            <w:cnfStyle w:val="001000000000" w:firstRow="0" w:lastRow="0" w:firstColumn="1" w:lastColumn="0" w:oddVBand="0" w:evenVBand="0" w:oddHBand="0" w:evenHBand="0" w:firstRowFirstColumn="0" w:firstRowLastColumn="0" w:lastRowFirstColumn="0" w:lastRowLastColumn="0"/>
            <w:tcW w:w="3330" w:type="dxa"/>
            <w:hideMark/>
          </w:tcPr>
          <w:p w14:paraId="278FCF2F" w14:textId="312A8DC9" w:rsidR="000A46F5" w:rsidRPr="00954A4B" w:rsidDel="00347856" w:rsidRDefault="000A46F5" w:rsidP="004A507F">
            <w:pPr>
              <w:rPr>
                <w:del w:id="505" w:author="Chelsvig, Emma" w:date="2020-01-13T10:21:00Z"/>
                <w:rFonts w:ascii="Times New Roman" w:eastAsia="Times New Roman" w:hAnsi="Times New Roman" w:cs="Times New Roman"/>
                <w:b w:val="0"/>
                <w:color w:val="000000"/>
                <w:sz w:val="24"/>
                <w:szCs w:val="24"/>
              </w:rPr>
            </w:pPr>
            <w:del w:id="506" w:author="Chelsvig, Emma" w:date="2020-01-13T10:21:00Z">
              <w:r w:rsidRPr="00954A4B" w:rsidDel="00347856">
                <w:rPr>
                  <w:rFonts w:ascii="Times New Roman" w:eastAsia="Times New Roman" w:hAnsi="Times New Roman" w:cs="Times New Roman"/>
                  <w:b w:val="0"/>
                  <w:color w:val="000000"/>
                  <w:sz w:val="24"/>
                  <w:szCs w:val="24"/>
                </w:rPr>
                <w:delText>Field Area (m</w:delText>
              </w:r>
              <w:r w:rsidRPr="00954A4B" w:rsidDel="00347856">
                <w:rPr>
                  <w:rFonts w:ascii="Times New Roman" w:eastAsia="Times New Roman" w:hAnsi="Times New Roman" w:cs="Times New Roman"/>
                  <w:b w:val="0"/>
                  <w:color w:val="000000"/>
                  <w:sz w:val="24"/>
                  <w:szCs w:val="24"/>
                  <w:vertAlign w:val="superscript"/>
                </w:rPr>
                <w:delText>2</w:delText>
              </w:r>
              <w:r w:rsidRPr="00954A4B" w:rsidDel="00347856">
                <w:rPr>
                  <w:rFonts w:ascii="Times New Roman" w:eastAsia="Times New Roman" w:hAnsi="Times New Roman" w:cs="Times New Roman"/>
                  <w:b w:val="0"/>
                  <w:color w:val="000000"/>
                  <w:sz w:val="24"/>
                  <w:szCs w:val="24"/>
                </w:rPr>
                <w:delText>)</w:delText>
              </w:r>
            </w:del>
          </w:p>
        </w:tc>
        <w:tc>
          <w:tcPr>
            <w:tcW w:w="1170" w:type="dxa"/>
            <w:hideMark/>
          </w:tcPr>
          <w:p w14:paraId="530C0A93" w14:textId="0DC328A5" w:rsidR="000A46F5" w:rsidRPr="00954A4B" w:rsidDel="00347856" w:rsidRDefault="006F511C" w:rsidP="004A507F">
            <w:pPr>
              <w:jc w:val="center"/>
              <w:cnfStyle w:val="000000000000" w:firstRow="0" w:lastRow="0" w:firstColumn="0" w:lastColumn="0" w:oddVBand="0" w:evenVBand="0" w:oddHBand="0" w:evenHBand="0" w:firstRowFirstColumn="0" w:firstRowLastColumn="0" w:lastRowFirstColumn="0" w:lastRowLastColumn="0"/>
              <w:rPr>
                <w:del w:id="507" w:author="Chelsvig, Emma" w:date="2020-01-13T10:21:00Z"/>
                <w:rFonts w:ascii="Times New Roman" w:eastAsia="Times New Roman" w:hAnsi="Times New Roman" w:cs="Times New Roman"/>
                <w:color w:val="000000"/>
                <w:sz w:val="24"/>
                <w:szCs w:val="24"/>
              </w:rPr>
            </w:pPr>
            <w:del w:id="508" w:author="Chelsvig, Emma" w:date="2020-01-13T10:21:00Z">
              <w:r w:rsidRPr="006F511C" w:rsidDel="00347856">
                <w:rPr>
                  <w:rFonts w:ascii="Times New Roman" w:eastAsia="Times New Roman" w:hAnsi="Times New Roman" w:cs="Times New Roman"/>
                  <w:color w:val="000000"/>
                  <w:sz w:val="24"/>
                  <w:szCs w:val="24"/>
                </w:rPr>
                <w:delText>263046</w:delText>
              </w:r>
            </w:del>
          </w:p>
        </w:tc>
        <w:tc>
          <w:tcPr>
            <w:tcW w:w="1350" w:type="dxa"/>
            <w:hideMark/>
          </w:tcPr>
          <w:p w14:paraId="0FFE94B4" w14:textId="43DED66D" w:rsidR="000A46F5" w:rsidRPr="00954A4B" w:rsidDel="00347856" w:rsidRDefault="006F511C" w:rsidP="004A507F">
            <w:pPr>
              <w:jc w:val="center"/>
              <w:cnfStyle w:val="000000000000" w:firstRow="0" w:lastRow="0" w:firstColumn="0" w:lastColumn="0" w:oddVBand="0" w:evenVBand="0" w:oddHBand="0" w:evenHBand="0" w:firstRowFirstColumn="0" w:firstRowLastColumn="0" w:lastRowFirstColumn="0" w:lastRowLastColumn="0"/>
              <w:rPr>
                <w:del w:id="509" w:author="Chelsvig, Emma" w:date="2020-01-13T10:21:00Z"/>
                <w:rFonts w:ascii="Times New Roman" w:eastAsia="Times New Roman" w:hAnsi="Times New Roman" w:cs="Times New Roman"/>
                <w:color w:val="000000"/>
                <w:sz w:val="24"/>
                <w:szCs w:val="24"/>
              </w:rPr>
            </w:pPr>
            <w:del w:id="510" w:author="Chelsvig, Emma" w:date="2020-01-13T10:21:00Z">
              <w:r w:rsidRPr="006F511C" w:rsidDel="00347856">
                <w:rPr>
                  <w:rFonts w:ascii="Times New Roman" w:eastAsia="Times New Roman" w:hAnsi="Times New Roman" w:cs="Times New Roman"/>
                  <w:color w:val="000000"/>
                  <w:sz w:val="24"/>
                  <w:szCs w:val="24"/>
                </w:rPr>
                <w:delText>109265</w:delText>
              </w:r>
            </w:del>
          </w:p>
        </w:tc>
        <w:tc>
          <w:tcPr>
            <w:tcW w:w="1350" w:type="dxa"/>
            <w:hideMark/>
          </w:tcPr>
          <w:p w14:paraId="349B7510" w14:textId="428E88E2" w:rsidR="000A46F5" w:rsidRPr="00954A4B" w:rsidDel="00347856" w:rsidRDefault="006F511C" w:rsidP="004A507F">
            <w:pPr>
              <w:jc w:val="center"/>
              <w:cnfStyle w:val="000000000000" w:firstRow="0" w:lastRow="0" w:firstColumn="0" w:lastColumn="0" w:oddVBand="0" w:evenVBand="0" w:oddHBand="0" w:evenHBand="0" w:firstRowFirstColumn="0" w:firstRowLastColumn="0" w:lastRowFirstColumn="0" w:lastRowLastColumn="0"/>
              <w:rPr>
                <w:del w:id="511" w:author="Chelsvig, Emma" w:date="2020-01-13T10:21:00Z"/>
                <w:rFonts w:ascii="Times New Roman" w:eastAsia="Times New Roman" w:hAnsi="Times New Roman" w:cs="Times New Roman"/>
                <w:color w:val="000000"/>
                <w:sz w:val="24"/>
                <w:szCs w:val="24"/>
              </w:rPr>
            </w:pPr>
            <w:del w:id="512" w:author="Chelsvig, Emma" w:date="2020-01-13T10:21:00Z">
              <w:r w:rsidRPr="006F511C" w:rsidDel="00347856">
                <w:rPr>
                  <w:rFonts w:ascii="Times New Roman" w:eastAsia="Times New Roman" w:hAnsi="Times New Roman" w:cs="Times New Roman"/>
                  <w:color w:val="000000"/>
                  <w:sz w:val="24"/>
                  <w:szCs w:val="24"/>
                </w:rPr>
                <w:delText>226624</w:delText>
              </w:r>
            </w:del>
          </w:p>
        </w:tc>
        <w:tc>
          <w:tcPr>
            <w:tcW w:w="1350" w:type="dxa"/>
            <w:hideMark/>
          </w:tcPr>
          <w:p w14:paraId="4AE6BF14" w14:textId="604ABF36" w:rsidR="000A46F5" w:rsidRPr="00954A4B" w:rsidDel="00347856" w:rsidRDefault="006F511C" w:rsidP="004A507F">
            <w:pPr>
              <w:jc w:val="center"/>
              <w:cnfStyle w:val="000000000000" w:firstRow="0" w:lastRow="0" w:firstColumn="0" w:lastColumn="0" w:oddVBand="0" w:evenVBand="0" w:oddHBand="0" w:evenHBand="0" w:firstRowFirstColumn="0" w:firstRowLastColumn="0" w:lastRowFirstColumn="0" w:lastRowLastColumn="0"/>
              <w:rPr>
                <w:del w:id="513" w:author="Chelsvig, Emma" w:date="2020-01-13T10:21:00Z"/>
                <w:rFonts w:ascii="Times New Roman" w:eastAsia="Times New Roman" w:hAnsi="Times New Roman" w:cs="Times New Roman"/>
                <w:color w:val="000000"/>
                <w:sz w:val="24"/>
                <w:szCs w:val="24"/>
              </w:rPr>
            </w:pPr>
            <w:del w:id="514" w:author="Chelsvig, Emma" w:date="2020-01-13T10:21:00Z">
              <w:r w:rsidRPr="006F511C" w:rsidDel="00347856">
                <w:rPr>
                  <w:rFonts w:ascii="Times New Roman" w:eastAsia="Times New Roman" w:hAnsi="Times New Roman" w:cs="Times New Roman"/>
                  <w:color w:val="000000"/>
                  <w:sz w:val="24"/>
                  <w:szCs w:val="24"/>
                </w:rPr>
                <w:delText>453248</w:delText>
              </w:r>
            </w:del>
          </w:p>
        </w:tc>
      </w:tr>
      <w:tr w:rsidR="000A46F5" w:rsidRPr="00954A4B" w:rsidDel="00347856" w14:paraId="101B0ED1" w14:textId="4D5B4A5E" w:rsidTr="006C450D">
        <w:trPr>
          <w:cnfStyle w:val="000000100000" w:firstRow="0" w:lastRow="0" w:firstColumn="0" w:lastColumn="0" w:oddVBand="0" w:evenVBand="0" w:oddHBand="1" w:evenHBand="0" w:firstRowFirstColumn="0" w:firstRowLastColumn="0" w:lastRowFirstColumn="0" w:lastRowLastColumn="0"/>
          <w:trHeight w:val="278"/>
          <w:del w:id="515" w:author="Chelsvig, Emma" w:date="2020-01-13T10:21:00Z"/>
        </w:trPr>
        <w:tc>
          <w:tcPr>
            <w:cnfStyle w:val="001000000000" w:firstRow="0" w:lastRow="0" w:firstColumn="1" w:lastColumn="0" w:oddVBand="0" w:evenVBand="0" w:oddHBand="0" w:evenHBand="0" w:firstRowFirstColumn="0" w:firstRowLastColumn="0" w:lastRowFirstColumn="0" w:lastRowLastColumn="0"/>
            <w:tcW w:w="3330" w:type="dxa"/>
            <w:hideMark/>
          </w:tcPr>
          <w:p w14:paraId="750F6B4A" w14:textId="59D2B9C7" w:rsidR="000A46F5" w:rsidRPr="00954A4B" w:rsidDel="00347856" w:rsidRDefault="000A46F5" w:rsidP="004A507F">
            <w:pPr>
              <w:rPr>
                <w:del w:id="516" w:author="Chelsvig, Emma" w:date="2020-01-13T10:21:00Z"/>
                <w:rFonts w:ascii="Times New Roman" w:eastAsia="Times New Roman" w:hAnsi="Times New Roman" w:cs="Times New Roman"/>
                <w:b w:val="0"/>
                <w:color w:val="000000"/>
                <w:sz w:val="24"/>
                <w:szCs w:val="24"/>
              </w:rPr>
            </w:pPr>
            <w:del w:id="517" w:author="Chelsvig, Emma" w:date="2020-01-13T10:21:00Z">
              <w:r w:rsidRPr="00954A4B" w:rsidDel="00347856">
                <w:rPr>
                  <w:rFonts w:ascii="Times New Roman" w:eastAsia="Times New Roman" w:hAnsi="Times New Roman" w:cs="Times New Roman"/>
                  <w:b w:val="0"/>
                  <w:color w:val="000000"/>
                  <w:sz w:val="24"/>
                  <w:szCs w:val="24"/>
                </w:rPr>
                <w:delText>Water Body Area (m</w:delText>
              </w:r>
              <w:r w:rsidRPr="00954A4B" w:rsidDel="00347856">
                <w:rPr>
                  <w:rFonts w:ascii="Times New Roman" w:eastAsia="Times New Roman" w:hAnsi="Times New Roman" w:cs="Times New Roman"/>
                  <w:b w:val="0"/>
                  <w:color w:val="000000"/>
                  <w:sz w:val="24"/>
                  <w:szCs w:val="24"/>
                  <w:vertAlign w:val="superscript"/>
                </w:rPr>
                <w:delText>2</w:delText>
              </w:r>
              <w:r w:rsidRPr="00954A4B" w:rsidDel="00347856">
                <w:rPr>
                  <w:rFonts w:ascii="Times New Roman" w:eastAsia="Times New Roman" w:hAnsi="Times New Roman" w:cs="Times New Roman"/>
                  <w:b w:val="0"/>
                  <w:color w:val="000000"/>
                  <w:sz w:val="24"/>
                  <w:szCs w:val="24"/>
                </w:rPr>
                <w:delText>)</w:delText>
              </w:r>
            </w:del>
          </w:p>
        </w:tc>
        <w:tc>
          <w:tcPr>
            <w:tcW w:w="1170" w:type="dxa"/>
            <w:hideMark/>
          </w:tcPr>
          <w:p w14:paraId="6B93E29A" w14:textId="4E892962"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518" w:author="Chelsvig, Emma" w:date="2020-01-13T10:21:00Z"/>
                <w:rFonts w:ascii="Times New Roman" w:eastAsia="Times New Roman" w:hAnsi="Times New Roman" w:cs="Times New Roman"/>
                <w:color w:val="000000"/>
                <w:sz w:val="24"/>
                <w:szCs w:val="24"/>
              </w:rPr>
            </w:pPr>
            <w:del w:id="519" w:author="Chelsvig, Emma" w:date="2020-01-13T10:21:00Z">
              <w:r w:rsidRPr="00954A4B" w:rsidDel="00347856">
                <w:rPr>
                  <w:rFonts w:ascii="Times New Roman" w:eastAsia="Times New Roman" w:hAnsi="Times New Roman" w:cs="Times New Roman"/>
                  <w:color w:val="000000"/>
                  <w:sz w:val="24"/>
                  <w:szCs w:val="24"/>
                </w:rPr>
                <w:delText>35000</w:delText>
              </w:r>
            </w:del>
          </w:p>
        </w:tc>
        <w:tc>
          <w:tcPr>
            <w:tcW w:w="1350" w:type="dxa"/>
            <w:hideMark/>
          </w:tcPr>
          <w:p w14:paraId="23691D5E" w14:textId="11675453"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520" w:author="Chelsvig, Emma" w:date="2020-01-13T10:21:00Z"/>
                <w:rFonts w:ascii="Times New Roman" w:eastAsia="Times New Roman" w:hAnsi="Times New Roman" w:cs="Times New Roman"/>
                <w:color w:val="000000"/>
                <w:sz w:val="24"/>
                <w:szCs w:val="24"/>
              </w:rPr>
            </w:pPr>
            <w:del w:id="521" w:author="Chelsvig, Emma" w:date="2020-01-13T10:21:00Z">
              <w:r w:rsidRPr="00954A4B" w:rsidDel="00347856">
                <w:rPr>
                  <w:rFonts w:ascii="Times New Roman" w:eastAsia="Times New Roman" w:hAnsi="Times New Roman" w:cs="Times New Roman"/>
                  <w:color w:val="000000"/>
                  <w:sz w:val="24"/>
                  <w:szCs w:val="24"/>
                </w:rPr>
                <w:delText>35000</w:delText>
              </w:r>
            </w:del>
          </w:p>
        </w:tc>
        <w:tc>
          <w:tcPr>
            <w:tcW w:w="1350" w:type="dxa"/>
            <w:hideMark/>
          </w:tcPr>
          <w:p w14:paraId="12985686" w14:textId="4FFF01BE"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522" w:author="Chelsvig, Emma" w:date="2020-01-13T10:21:00Z"/>
                <w:rFonts w:ascii="Times New Roman" w:eastAsia="Times New Roman" w:hAnsi="Times New Roman" w:cs="Times New Roman"/>
                <w:color w:val="000000"/>
                <w:sz w:val="24"/>
                <w:szCs w:val="24"/>
              </w:rPr>
            </w:pPr>
            <w:del w:id="523" w:author="Chelsvig, Emma" w:date="2020-01-13T10:21:00Z">
              <w:r w:rsidRPr="00954A4B" w:rsidDel="00347856">
                <w:rPr>
                  <w:rFonts w:ascii="Times New Roman" w:eastAsia="Times New Roman" w:hAnsi="Times New Roman" w:cs="Times New Roman"/>
                  <w:color w:val="000000"/>
                  <w:sz w:val="24"/>
                  <w:szCs w:val="24"/>
                </w:rPr>
                <w:delText>32000</w:delText>
              </w:r>
            </w:del>
          </w:p>
        </w:tc>
        <w:tc>
          <w:tcPr>
            <w:tcW w:w="1350" w:type="dxa"/>
            <w:hideMark/>
          </w:tcPr>
          <w:p w14:paraId="793C0F12" w14:textId="6E8DB4BB"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524" w:author="Chelsvig, Emma" w:date="2020-01-13T10:21:00Z"/>
                <w:rFonts w:ascii="Times New Roman" w:eastAsia="Times New Roman" w:hAnsi="Times New Roman" w:cs="Times New Roman"/>
                <w:color w:val="000000"/>
                <w:sz w:val="24"/>
                <w:szCs w:val="24"/>
              </w:rPr>
            </w:pPr>
            <w:del w:id="525" w:author="Chelsvig, Emma" w:date="2020-01-13T10:21:00Z">
              <w:r w:rsidRPr="00954A4B" w:rsidDel="00347856">
                <w:rPr>
                  <w:rFonts w:ascii="Times New Roman" w:eastAsia="Times New Roman" w:hAnsi="Times New Roman" w:cs="Times New Roman"/>
                  <w:color w:val="000000"/>
                  <w:sz w:val="24"/>
                  <w:szCs w:val="24"/>
                </w:rPr>
                <w:delText>30000</w:delText>
              </w:r>
            </w:del>
          </w:p>
        </w:tc>
      </w:tr>
      <w:tr w:rsidR="000A46F5" w:rsidRPr="00954A4B" w:rsidDel="00347856" w14:paraId="7A72AB71" w14:textId="59CC8E18" w:rsidTr="006C450D">
        <w:trPr>
          <w:trHeight w:val="278"/>
          <w:del w:id="526" w:author="Chelsvig, Emma" w:date="2020-01-13T10:21:00Z"/>
        </w:trPr>
        <w:tc>
          <w:tcPr>
            <w:cnfStyle w:val="001000000000" w:firstRow="0" w:lastRow="0" w:firstColumn="1" w:lastColumn="0" w:oddVBand="0" w:evenVBand="0" w:oddHBand="0" w:evenHBand="0" w:firstRowFirstColumn="0" w:firstRowLastColumn="0" w:lastRowFirstColumn="0" w:lastRowLastColumn="0"/>
            <w:tcW w:w="3330" w:type="dxa"/>
            <w:hideMark/>
          </w:tcPr>
          <w:p w14:paraId="79142357" w14:textId="4A773795" w:rsidR="000A46F5" w:rsidRPr="00954A4B" w:rsidDel="00347856" w:rsidRDefault="000A46F5" w:rsidP="004A507F">
            <w:pPr>
              <w:rPr>
                <w:del w:id="527" w:author="Chelsvig, Emma" w:date="2020-01-13T10:21:00Z"/>
                <w:rFonts w:ascii="Times New Roman" w:eastAsia="Times New Roman" w:hAnsi="Times New Roman" w:cs="Times New Roman"/>
                <w:b w:val="0"/>
                <w:color w:val="000000"/>
                <w:sz w:val="24"/>
                <w:szCs w:val="24"/>
              </w:rPr>
            </w:pPr>
            <w:del w:id="528" w:author="Chelsvig, Emma" w:date="2020-01-13T10:21:00Z">
              <w:r w:rsidRPr="00954A4B" w:rsidDel="00347856">
                <w:rPr>
                  <w:rFonts w:ascii="Times New Roman" w:eastAsia="Times New Roman" w:hAnsi="Times New Roman" w:cs="Times New Roman"/>
                  <w:b w:val="0"/>
                  <w:color w:val="000000"/>
                  <w:sz w:val="24"/>
                  <w:szCs w:val="24"/>
                </w:rPr>
                <w:delText xml:space="preserve">Initial Depth (m) </w:delText>
              </w:r>
            </w:del>
          </w:p>
        </w:tc>
        <w:tc>
          <w:tcPr>
            <w:tcW w:w="1170" w:type="dxa"/>
            <w:hideMark/>
          </w:tcPr>
          <w:p w14:paraId="149CC262" w14:textId="3671A606" w:rsidR="000A46F5" w:rsidRPr="00954A4B" w:rsidDel="00347856" w:rsidRDefault="000A46F5" w:rsidP="004A507F">
            <w:pPr>
              <w:jc w:val="center"/>
              <w:cnfStyle w:val="000000000000" w:firstRow="0" w:lastRow="0" w:firstColumn="0" w:lastColumn="0" w:oddVBand="0" w:evenVBand="0" w:oddHBand="0" w:evenHBand="0" w:firstRowFirstColumn="0" w:firstRowLastColumn="0" w:lastRowFirstColumn="0" w:lastRowLastColumn="0"/>
              <w:rPr>
                <w:del w:id="529" w:author="Chelsvig, Emma" w:date="2020-01-13T10:21:00Z"/>
                <w:rFonts w:ascii="Times New Roman" w:eastAsia="Times New Roman" w:hAnsi="Times New Roman" w:cs="Times New Roman"/>
                <w:color w:val="000000"/>
                <w:sz w:val="24"/>
                <w:szCs w:val="24"/>
              </w:rPr>
            </w:pPr>
            <w:del w:id="530" w:author="Chelsvig, Emma" w:date="2020-01-13T10:21:00Z">
              <w:r w:rsidRPr="00954A4B" w:rsidDel="00347856">
                <w:rPr>
                  <w:rFonts w:ascii="Times New Roman" w:eastAsia="Times New Roman" w:hAnsi="Times New Roman" w:cs="Times New Roman"/>
                  <w:color w:val="000000"/>
                  <w:sz w:val="24"/>
                  <w:szCs w:val="24"/>
                </w:rPr>
                <w:delText>2</w:delText>
              </w:r>
            </w:del>
          </w:p>
        </w:tc>
        <w:tc>
          <w:tcPr>
            <w:tcW w:w="1350" w:type="dxa"/>
            <w:hideMark/>
          </w:tcPr>
          <w:p w14:paraId="5CD9F427" w14:textId="7633D714" w:rsidR="000A46F5" w:rsidRPr="00954A4B" w:rsidDel="00347856" w:rsidRDefault="000A46F5" w:rsidP="004A507F">
            <w:pPr>
              <w:jc w:val="center"/>
              <w:cnfStyle w:val="000000000000" w:firstRow="0" w:lastRow="0" w:firstColumn="0" w:lastColumn="0" w:oddVBand="0" w:evenVBand="0" w:oddHBand="0" w:evenHBand="0" w:firstRowFirstColumn="0" w:firstRowLastColumn="0" w:lastRowFirstColumn="0" w:lastRowLastColumn="0"/>
              <w:rPr>
                <w:del w:id="531" w:author="Chelsvig, Emma" w:date="2020-01-13T10:21:00Z"/>
                <w:rFonts w:ascii="Times New Roman" w:eastAsia="Times New Roman" w:hAnsi="Times New Roman" w:cs="Times New Roman"/>
                <w:color w:val="000000"/>
                <w:sz w:val="24"/>
                <w:szCs w:val="24"/>
              </w:rPr>
            </w:pPr>
            <w:del w:id="532" w:author="Chelsvig, Emma" w:date="2020-01-13T10:21:00Z">
              <w:r w:rsidRPr="00954A4B" w:rsidDel="00347856">
                <w:rPr>
                  <w:rFonts w:ascii="Times New Roman" w:eastAsia="Times New Roman" w:hAnsi="Times New Roman" w:cs="Times New Roman"/>
                  <w:color w:val="000000"/>
                  <w:sz w:val="24"/>
                  <w:szCs w:val="24"/>
                </w:rPr>
                <w:delText>2</w:delText>
              </w:r>
            </w:del>
          </w:p>
        </w:tc>
        <w:tc>
          <w:tcPr>
            <w:tcW w:w="1350" w:type="dxa"/>
            <w:hideMark/>
          </w:tcPr>
          <w:p w14:paraId="3078721B" w14:textId="4A741F28" w:rsidR="000A46F5" w:rsidRPr="00954A4B" w:rsidDel="00347856" w:rsidRDefault="000A46F5" w:rsidP="004A507F">
            <w:pPr>
              <w:jc w:val="center"/>
              <w:cnfStyle w:val="000000000000" w:firstRow="0" w:lastRow="0" w:firstColumn="0" w:lastColumn="0" w:oddVBand="0" w:evenVBand="0" w:oddHBand="0" w:evenHBand="0" w:firstRowFirstColumn="0" w:firstRowLastColumn="0" w:lastRowFirstColumn="0" w:lastRowLastColumn="0"/>
              <w:rPr>
                <w:del w:id="533" w:author="Chelsvig, Emma" w:date="2020-01-13T10:21:00Z"/>
                <w:rFonts w:ascii="Times New Roman" w:eastAsia="Times New Roman" w:hAnsi="Times New Roman" w:cs="Times New Roman"/>
                <w:color w:val="000000"/>
                <w:sz w:val="24"/>
                <w:szCs w:val="24"/>
              </w:rPr>
            </w:pPr>
            <w:del w:id="534" w:author="Chelsvig, Emma" w:date="2020-01-13T10:21:00Z">
              <w:r w:rsidRPr="00954A4B" w:rsidDel="00347856">
                <w:rPr>
                  <w:rFonts w:ascii="Times New Roman" w:eastAsia="Times New Roman" w:hAnsi="Times New Roman" w:cs="Times New Roman"/>
                  <w:color w:val="000000"/>
                  <w:sz w:val="24"/>
                  <w:szCs w:val="24"/>
                </w:rPr>
                <w:delText>2</w:delText>
              </w:r>
            </w:del>
          </w:p>
        </w:tc>
        <w:tc>
          <w:tcPr>
            <w:tcW w:w="1350" w:type="dxa"/>
            <w:hideMark/>
          </w:tcPr>
          <w:p w14:paraId="17BE4BE7" w14:textId="0BBFD7F5" w:rsidR="000A46F5" w:rsidRPr="00954A4B" w:rsidDel="00347856" w:rsidRDefault="000A46F5" w:rsidP="004A507F">
            <w:pPr>
              <w:jc w:val="center"/>
              <w:cnfStyle w:val="000000000000" w:firstRow="0" w:lastRow="0" w:firstColumn="0" w:lastColumn="0" w:oddVBand="0" w:evenVBand="0" w:oddHBand="0" w:evenHBand="0" w:firstRowFirstColumn="0" w:firstRowLastColumn="0" w:lastRowFirstColumn="0" w:lastRowLastColumn="0"/>
              <w:rPr>
                <w:del w:id="535" w:author="Chelsvig, Emma" w:date="2020-01-13T10:21:00Z"/>
                <w:rFonts w:ascii="Times New Roman" w:eastAsia="Times New Roman" w:hAnsi="Times New Roman" w:cs="Times New Roman"/>
                <w:color w:val="000000"/>
                <w:sz w:val="24"/>
                <w:szCs w:val="24"/>
              </w:rPr>
            </w:pPr>
            <w:del w:id="536" w:author="Chelsvig, Emma" w:date="2020-01-13T10:21:00Z">
              <w:r w:rsidRPr="00954A4B" w:rsidDel="00347856">
                <w:rPr>
                  <w:rFonts w:ascii="Times New Roman" w:eastAsia="Times New Roman" w:hAnsi="Times New Roman" w:cs="Times New Roman"/>
                  <w:color w:val="000000"/>
                  <w:sz w:val="24"/>
                  <w:szCs w:val="24"/>
                </w:rPr>
                <w:delText>2</w:delText>
              </w:r>
            </w:del>
          </w:p>
        </w:tc>
      </w:tr>
      <w:tr w:rsidR="000A46F5" w:rsidRPr="00954A4B" w:rsidDel="00347856" w14:paraId="4DB2013D" w14:textId="4535AA65" w:rsidTr="006C450D">
        <w:trPr>
          <w:cnfStyle w:val="000000100000" w:firstRow="0" w:lastRow="0" w:firstColumn="0" w:lastColumn="0" w:oddVBand="0" w:evenVBand="0" w:oddHBand="1" w:evenHBand="0" w:firstRowFirstColumn="0" w:firstRowLastColumn="0" w:lastRowFirstColumn="0" w:lastRowLastColumn="0"/>
          <w:trHeight w:val="278"/>
          <w:del w:id="537" w:author="Chelsvig, Emma" w:date="2020-01-13T10:21:00Z"/>
        </w:trPr>
        <w:tc>
          <w:tcPr>
            <w:cnfStyle w:val="001000000000" w:firstRow="0" w:lastRow="0" w:firstColumn="1" w:lastColumn="0" w:oddVBand="0" w:evenVBand="0" w:oddHBand="0" w:evenHBand="0" w:firstRowFirstColumn="0" w:firstRowLastColumn="0" w:lastRowFirstColumn="0" w:lastRowLastColumn="0"/>
            <w:tcW w:w="3330" w:type="dxa"/>
            <w:hideMark/>
          </w:tcPr>
          <w:p w14:paraId="1C27F5AE" w14:textId="5D5BBADF" w:rsidR="000A46F5" w:rsidRPr="00954A4B" w:rsidDel="00347856" w:rsidRDefault="000A46F5" w:rsidP="004A507F">
            <w:pPr>
              <w:rPr>
                <w:del w:id="538" w:author="Chelsvig, Emma" w:date="2020-01-13T10:21:00Z"/>
                <w:rFonts w:ascii="Times New Roman" w:eastAsia="Times New Roman" w:hAnsi="Times New Roman" w:cs="Times New Roman"/>
                <w:b w:val="0"/>
                <w:color w:val="000000"/>
                <w:sz w:val="24"/>
                <w:szCs w:val="24"/>
              </w:rPr>
            </w:pPr>
            <w:del w:id="539" w:author="Chelsvig, Emma" w:date="2020-01-13T10:21:00Z">
              <w:r w:rsidRPr="00954A4B" w:rsidDel="00347856">
                <w:rPr>
                  <w:rFonts w:ascii="Times New Roman" w:eastAsia="Times New Roman" w:hAnsi="Times New Roman" w:cs="Times New Roman"/>
                  <w:b w:val="0"/>
                  <w:color w:val="000000"/>
                  <w:sz w:val="24"/>
                  <w:szCs w:val="24"/>
                </w:rPr>
                <w:delText xml:space="preserve">Maximum Depth (m) </w:delText>
              </w:r>
            </w:del>
          </w:p>
        </w:tc>
        <w:tc>
          <w:tcPr>
            <w:tcW w:w="1170" w:type="dxa"/>
            <w:hideMark/>
          </w:tcPr>
          <w:p w14:paraId="4408CFC7" w14:textId="2922848D"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540" w:author="Chelsvig, Emma" w:date="2020-01-13T10:21:00Z"/>
                <w:rFonts w:ascii="Times New Roman" w:eastAsia="Times New Roman" w:hAnsi="Times New Roman" w:cs="Times New Roman"/>
                <w:color w:val="000000"/>
                <w:sz w:val="24"/>
                <w:szCs w:val="24"/>
              </w:rPr>
            </w:pPr>
            <w:del w:id="541" w:author="Chelsvig, Emma" w:date="2020-01-13T10:21:00Z">
              <w:r w:rsidRPr="00954A4B" w:rsidDel="00347856">
                <w:rPr>
                  <w:rFonts w:ascii="Times New Roman" w:eastAsia="Times New Roman" w:hAnsi="Times New Roman" w:cs="Times New Roman"/>
                  <w:color w:val="000000"/>
                  <w:sz w:val="24"/>
                  <w:szCs w:val="24"/>
                </w:rPr>
                <w:delText>2</w:delText>
              </w:r>
            </w:del>
          </w:p>
        </w:tc>
        <w:tc>
          <w:tcPr>
            <w:tcW w:w="1350" w:type="dxa"/>
            <w:hideMark/>
          </w:tcPr>
          <w:p w14:paraId="2117EEA5" w14:textId="44795305"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542" w:author="Chelsvig, Emma" w:date="2020-01-13T10:21:00Z"/>
                <w:rFonts w:ascii="Times New Roman" w:eastAsia="Times New Roman" w:hAnsi="Times New Roman" w:cs="Times New Roman"/>
                <w:color w:val="000000"/>
                <w:sz w:val="24"/>
                <w:szCs w:val="24"/>
              </w:rPr>
            </w:pPr>
            <w:del w:id="543" w:author="Chelsvig, Emma" w:date="2020-01-13T10:21:00Z">
              <w:r w:rsidRPr="00954A4B" w:rsidDel="00347856">
                <w:rPr>
                  <w:rFonts w:ascii="Times New Roman" w:eastAsia="Times New Roman" w:hAnsi="Times New Roman" w:cs="Times New Roman"/>
                  <w:color w:val="000000"/>
                  <w:sz w:val="24"/>
                  <w:szCs w:val="24"/>
                </w:rPr>
                <w:delText>2</w:delText>
              </w:r>
            </w:del>
          </w:p>
        </w:tc>
        <w:tc>
          <w:tcPr>
            <w:tcW w:w="1350" w:type="dxa"/>
            <w:hideMark/>
          </w:tcPr>
          <w:p w14:paraId="2E2AF241" w14:textId="36C8B988"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544" w:author="Chelsvig, Emma" w:date="2020-01-13T10:21:00Z"/>
                <w:rFonts w:ascii="Times New Roman" w:eastAsia="Times New Roman" w:hAnsi="Times New Roman" w:cs="Times New Roman"/>
                <w:color w:val="000000"/>
                <w:sz w:val="24"/>
                <w:szCs w:val="24"/>
              </w:rPr>
            </w:pPr>
            <w:del w:id="545" w:author="Chelsvig, Emma" w:date="2020-01-13T10:21:00Z">
              <w:r w:rsidRPr="00954A4B" w:rsidDel="00347856">
                <w:rPr>
                  <w:rFonts w:ascii="Times New Roman" w:eastAsia="Times New Roman" w:hAnsi="Times New Roman" w:cs="Times New Roman"/>
                  <w:color w:val="000000"/>
                  <w:sz w:val="24"/>
                  <w:szCs w:val="24"/>
                </w:rPr>
                <w:delText>2</w:delText>
              </w:r>
            </w:del>
          </w:p>
        </w:tc>
        <w:tc>
          <w:tcPr>
            <w:tcW w:w="1350" w:type="dxa"/>
            <w:hideMark/>
          </w:tcPr>
          <w:p w14:paraId="409C77F0" w14:textId="1E5886BC"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546" w:author="Chelsvig, Emma" w:date="2020-01-13T10:21:00Z"/>
                <w:rFonts w:ascii="Times New Roman" w:eastAsia="Times New Roman" w:hAnsi="Times New Roman" w:cs="Times New Roman"/>
                <w:color w:val="000000"/>
                <w:sz w:val="24"/>
                <w:szCs w:val="24"/>
              </w:rPr>
            </w:pPr>
            <w:del w:id="547" w:author="Chelsvig, Emma" w:date="2020-01-13T10:21:00Z">
              <w:r w:rsidRPr="00954A4B" w:rsidDel="00347856">
                <w:rPr>
                  <w:rFonts w:ascii="Times New Roman" w:eastAsia="Times New Roman" w:hAnsi="Times New Roman" w:cs="Times New Roman"/>
                  <w:color w:val="000000"/>
                  <w:sz w:val="24"/>
                  <w:szCs w:val="24"/>
                </w:rPr>
                <w:delText>2</w:delText>
              </w:r>
            </w:del>
          </w:p>
        </w:tc>
      </w:tr>
      <w:tr w:rsidR="000A46F5" w:rsidRPr="00954A4B" w:rsidDel="00347856" w14:paraId="03F2CEB1" w14:textId="31CD5189" w:rsidTr="006C450D">
        <w:trPr>
          <w:trHeight w:val="278"/>
          <w:del w:id="548" w:author="Chelsvig, Emma" w:date="2020-01-13T10:21:00Z"/>
        </w:trPr>
        <w:tc>
          <w:tcPr>
            <w:cnfStyle w:val="001000000000" w:firstRow="0" w:lastRow="0" w:firstColumn="1" w:lastColumn="0" w:oddVBand="0" w:evenVBand="0" w:oddHBand="0" w:evenHBand="0" w:firstRowFirstColumn="0" w:firstRowLastColumn="0" w:lastRowFirstColumn="0" w:lastRowLastColumn="0"/>
            <w:tcW w:w="3330" w:type="dxa"/>
            <w:hideMark/>
          </w:tcPr>
          <w:p w14:paraId="40E64CD7" w14:textId="68580D91" w:rsidR="000A46F5" w:rsidRPr="00954A4B" w:rsidDel="00347856" w:rsidRDefault="000A46F5" w:rsidP="004A507F">
            <w:pPr>
              <w:rPr>
                <w:del w:id="549" w:author="Chelsvig, Emma" w:date="2020-01-13T10:21:00Z"/>
                <w:rFonts w:ascii="Times New Roman" w:eastAsia="Times New Roman" w:hAnsi="Times New Roman" w:cs="Times New Roman"/>
                <w:b w:val="0"/>
                <w:color w:val="000000"/>
                <w:sz w:val="24"/>
                <w:szCs w:val="24"/>
              </w:rPr>
            </w:pPr>
            <w:del w:id="550" w:author="Chelsvig, Emma" w:date="2020-01-13T10:21:00Z">
              <w:r w:rsidRPr="00954A4B" w:rsidDel="00347856">
                <w:rPr>
                  <w:rFonts w:ascii="Times New Roman" w:eastAsia="Times New Roman" w:hAnsi="Times New Roman" w:cs="Times New Roman"/>
                  <w:b w:val="0"/>
                  <w:color w:val="000000"/>
                  <w:sz w:val="24"/>
                  <w:szCs w:val="24"/>
                </w:rPr>
                <w:delText xml:space="preserve">Hydraulic Length (m) </w:delText>
              </w:r>
            </w:del>
          </w:p>
        </w:tc>
        <w:tc>
          <w:tcPr>
            <w:tcW w:w="1170" w:type="dxa"/>
            <w:hideMark/>
          </w:tcPr>
          <w:p w14:paraId="5E1E991D" w14:textId="3CD9164E" w:rsidR="000A46F5" w:rsidRPr="00954A4B" w:rsidDel="00347856" w:rsidRDefault="000A46F5" w:rsidP="004A507F">
            <w:pPr>
              <w:jc w:val="center"/>
              <w:cnfStyle w:val="000000000000" w:firstRow="0" w:lastRow="0" w:firstColumn="0" w:lastColumn="0" w:oddVBand="0" w:evenVBand="0" w:oddHBand="0" w:evenHBand="0" w:firstRowFirstColumn="0" w:firstRowLastColumn="0" w:lastRowFirstColumn="0" w:lastRowLastColumn="0"/>
              <w:rPr>
                <w:del w:id="551" w:author="Chelsvig, Emma" w:date="2020-01-13T10:21:00Z"/>
                <w:rFonts w:ascii="Times New Roman" w:eastAsia="Times New Roman" w:hAnsi="Times New Roman" w:cs="Times New Roman"/>
                <w:color w:val="000000"/>
                <w:sz w:val="24"/>
                <w:szCs w:val="24"/>
              </w:rPr>
            </w:pPr>
            <w:del w:id="552" w:author="Chelsvig, Emma" w:date="2020-01-13T10:21:00Z">
              <w:r w:rsidRPr="00954A4B" w:rsidDel="00347856">
                <w:rPr>
                  <w:rFonts w:ascii="Times New Roman" w:eastAsia="Times New Roman" w:hAnsi="Times New Roman" w:cs="Times New Roman"/>
                  <w:color w:val="000000"/>
                  <w:sz w:val="24"/>
                  <w:szCs w:val="24"/>
                </w:rPr>
                <w:delText>2400</w:delText>
              </w:r>
            </w:del>
          </w:p>
        </w:tc>
        <w:tc>
          <w:tcPr>
            <w:tcW w:w="1350" w:type="dxa"/>
            <w:hideMark/>
          </w:tcPr>
          <w:p w14:paraId="56E4D28A" w14:textId="0A137B96" w:rsidR="000A46F5" w:rsidRPr="00954A4B" w:rsidDel="00347856" w:rsidRDefault="000A46F5" w:rsidP="004A507F">
            <w:pPr>
              <w:jc w:val="center"/>
              <w:cnfStyle w:val="000000000000" w:firstRow="0" w:lastRow="0" w:firstColumn="0" w:lastColumn="0" w:oddVBand="0" w:evenVBand="0" w:oddHBand="0" w:evenHBand="0" w:firstRowFirstColumn="0" w:firstRowLastColumn="0" w:lastRowFirstColumn="0" w:lastRowLastColumn="0"/>
              <w:rPr>
                <w:del w:id="553" w:author="Chelsvig, Emma" w:date="2020-01-13T10:21:00Z"/>
                <w:rFonts w:ascii="Times New Roman" w:eastAsia="Times New Roman" w:hAnsi="Times New Roman" w:cs="Times New Roman"/>
                <w:color w:val="000000"/>
                <w:sz w:val="24"/>
                <w:szCs w:val="24"/>
              </w:rPr>
            </w:pPr>
            <w:del w:id="554" w:author="Chelsvig, Emma" w:date="2020-01-13T10:21:00Z">
              <w:r w:rsidRPr="00954A4B" w:rsidDel="00347856">
                <w:rPr>
                  <w:rFonts w:ascii="Times New Roman" w:eastAsia="Times New Roman" w:hAnsi="Times New Roman" w:cs="Times New Roman"/>
                  <w:color w:val="000000"/>
                  <w:sz w:val="24"/>
                  <w:szCs w:val="24"/>
                </w:rPr>
                <w:delText>2400</w:delText>
              </w:r>
            </w:del>
          </w:p>
        </w:tc>
        <w:tc>
          <w:tcPr>
            <w:tcW w:w="1350" w:type="dxa"/>
            <w:hideMark/>
          </w:tcPr>
          <w:p w14:paraId="236DCC48" w14:textId="42CFC497" w:rsidR="000A46F5" w:rsidRPr="00954A4B" w:rsidDel="00347856" w:rsidRDefault="000A46F5" w:rsidP="004A507F">
            <w:pPr>
              <w:jc w:val="center"/>
              <w:cnfStyle w:val="000000000000" w:firstRow="0" w:lastRow="0" w:firstColumn="0" w:lastColumn="0" w:oddVBand="0" w:evenVBand="0" w:oddHBand="0" w:evenHBand="0" w:firstRowFirstColumn="0" w:firstRowLastColumn="0" w:lastRowFirstColumn="0" w:lastRowLastColumn="0"/>
              <w:rPr>
                <w:del w:id="555" w:author="Chelsvig, Emma" w:date="2020-01-13T10:21:00Z"/>
                <w:rFonts w:ascii="Times New Roman" w:eastAsia="Times New Roman" w:hAnsi="Times New Roman" w:cs="Times New Roman"/>
                <w:color w:val="000000"/>
                <w:sz w:val="24"/>
                <w:szCs w:val="24"/>
              </w:rPr>
            </w:pPr>
            <w:del w:id="556" w:author="Chelsvig, Emma" w:date="2020-01-13T10:21:00Z">
              <w:r w:rsidRPr="00954A4B" w:rsidDel="00347856">
                <w:rPr>
                  <w:rFonts w:ascii="Times New Roman" w:eastAsia="Times New Roman" w:hAnsi="Times New Roman" w:cs="Times New Roman"/>
                  <w:color w:val="000000"/>
                  <w:sz w:val="24"/>
                  <w:szCs w:val="24"/>
                </w:rPr>
                <w:delText>2000</w:delText>
              </w:r>
            </w:del>
          </w:p>
        </w:tc>
        <w:tc>
          <w:tcPr>
            <w:tcW w:w="1350" w:type="dxa"/>
            <w:hideMark/>
          </w:tcPr>
          <w:p w14:paraId="464298F5" w14:textId="4EA88399" w:rsidR="000A46F5" w:rsidRPr="00954A4B" w:rsidDel="00347856" w:rsidRDefault="000A46F5" w:rsidP="004A507F">
            <w:pPr>
              <w:jc w:val="center"/>
              <w:cnfStyle w:val="000000000000" w:firstRow="0" w:lastRow="0" w:firstColumn="0" w:lastColumn="0" w:oddVBand="0" w:evenVBand="0" w:oddHBand="0" w:evenHBand="0" w:firstRowFirstColumn="0" w:firstRowLastColumn="0" w:lastRowFirstColumn="0" w:lastRowLastColumn="0"/>
              <w:rPr>
                <w:del w:id="557" w:author="Chelsvig, Emma" w:date="2020-01-13T10:21:00Z"/>
                <w:rFonts w:ascii="Times New Roman" w:eastAsia="Times New Roman" w:hAnsi="Times New Roman" w:cs="Times New Roman"/>
                <w:color w:val="000000"/>
                <w:sz w:val="24"/>
                <w:szCs w:val="24"/>
              </w:rPr>
            </w:pPr>
            <w:del w:id="558" w:author="Chelsvig, Emma" w:date="2020-01-13T10:21:00Z">
              <w:r w:rsidRPr="00954A4B" w:rsidDel="00347856">
                <w:rPr>
                  <w:rFonts w:ascii="Times New Roman" w:eastAsia="Times New Roman" w:hAnsi="Times New Roman" w:cs="Times New Roman"/>
                  <w:color w:val="000000"/>
                  <w:sz w:val="24"/>
                  <w:szCs w:val="24"/>
                </w:rPr>
                <w:delText>2000</w:delText>
              </w:r>
            </w:del>
          </w:p>
        </w:tc>
      </w:tr>
      <w:tr w:rsidR="000A46F5" w:rsidRPr="00954A4B" w:rsidDel="00347856" w14:paraId="68A03485" w14:textId="513D3D60" w:rsidTr="006C450D">
        <w:trPr>
          <w:cnfStyle w:val="000000100000" w:firstRow="0" w:lastRow="0" w:firstColumn="0" w:lastColumn="0" w:oddVBand="0" w:evenVBand="0" w:oddHBand="1" w:evenHBand="0" w:firstRowFirstColumn="0" w:firstRowLastColumn="0" w:lastRowFirstColumn="0" w:lastRowLastColumn="0"/>
          <w:trHeight w:hRule="exact" w:val="579"/>
          <w:del w:id="559" w:author="Chelsvig, Emma" w:date="2020-01-13T10:21:00Z"/>
        </w:trPr>
        <w:tc>
          <w:tcPr>
            <w:cnfStyle w:val="001000000000" w:firstRow="0" w:lastRow="0" w:firstColumn="1" w:lastColumn="0" w:oddVBand="0" w:evenVBand="0" w:oddHBand="0" w:evenHBand="0" w:firstRowFirstColumn="0" w:firstRowLastColumn="0" w:lastRowFirstColumn="0" w:lastRowLastColumn="0"/>
            <w:tcW w:w="3330" w:type="dxa"/>
            <w:noWrap/>
            <w:hideMark/>
          </w:tcPr>
          <w:p w14:paraId="7B9BFF20" w14:textId="060E467B" w:rsidR="000A46F5" w:rsidRPr="00954A4B" w:rsidDel="00347856" w:rsidRDefault="000A46F5" w:rsidP="004A507F">
            <w:pPr>
              <w:rPr>
                <w:del w:id="560" w:author="Chelsvig, Emma" w:date="2020-01-13T10:21:00Z"/>
                <w:rFonts w:ascii="Times New Roman" w:eastAsia="Times New Roman" w:hAnsi="Times New Roman" w:cs="Times New Roman"/>
                <w:color w:val="000000"/>
                <w:sz w:val="24"/>
                <w:szCs w:val="24"/>
              </w:rPr>
            </w:pPr>
            <w:del w:id="561" w:author="Chelsvig, Emma" w:date="2020-01-13T10:21:00Z">
              <w:r w:rsidRPr="00954A4B" w:rsidDel="00347856">
                <w:rPr>
                  <w:rFonts w:ascii="Times New Roman" w:eastAsia="Times New Roman" w:hAnsi="Times New Roman" w:cs="Times New Roman"/>
                  <w:color w:val="000000"/>
                  <w:sz w:val="24"/>
                  <w:szCs w:val="24"/>
                </w:rPr>
                <w:delText>Water Body Physical Parameters – Water Column</w:delText>
              </w:r>
            </w:del>
          </w:p>
        </w:tc>
        <w:tc>
          <w:tcPr>
            <w:tcW w:w="1170" w:type="dxa"/>
            <w:noWrap/>
            <w:hideMark/>
          </w:tcPr>
          <w:p w14:paraId="2A975880" w14:textId="196B2568"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562" w:author="Chelsvig, Emma" w:date="2020-01-13T10:21:00Z"/>
                <w:rFonts w:ascii="Times New Roman" w:eastAsia="Times New Roman" w:hAnsi="Times New Roman" w:cs="Times New Roman"/>
                <w:b/>
                <w:bCs/>
                <w:color w:val="000000"/>
                <w:sz w:val="24"/>
                <w:szCs w:val="24"/>
              </w:rPr>
            </w:pPr>
            <w:del w:id="563" w:author="Chelsvig, Emma" w:date="2020-01-13T10:21:00Z">
              <w:r w:rsidRPr="00954A4B" w:rsidDel="00347856">
                <w:rPr>
                  <w:rFonts w:ascii="Times New Roman" w:eastAsia="Times New Roman" w:hAnsi="Times New Roman" w:cs="Times New Roman"/>
                  <w:b/>
                  <w:bCs/>
                  <w:color w:val="000000"/>
                  <w:sz w:val="24"/>
                  <w:szCs w:val="24"/>
                </w:rPr>
                <w:delText>USEPA Pond</w:delText>
              </w:r>
            </w:del>
          </w:p>
        </w:tc>
        <w:tc>
          <w:tcPr>
            <w:tcW w:w="1350" w:type="dxa"/>
            <w:noWrap/>
            <w:hideMark/>
          </w:tcPr>
          <w:p w14:paraId="0B2AF34E" w14:textId="51C6C619"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564" w:author="Chelsvig, Emma" w:date="2020-01-13T10:21:00Z"/>
                <w:rFonts w:ascii="Times New Roman" w:eastAsia="Times New Roman" w:hAnsi="Times New Roman" w:cs="Times New Roman"/>
                <w:b/>
                <w:bCs/>
                <w:color w:val="000000"/>
                <w:sz w:val="24"/>
                <w:szCs w:val="24"/>
              </w:rPr>
            </w:pPr>
            <w:del w:id="565" w:author="Chelsvig, Emma" w:date="2020-01-13T10:21:00Z">
              <w:r w:rsidRPr="00954A4B" w:rsidDel="00347856">
                <w:rPr>
                  <w:rFonts w:ascii="Times New Roman" w:eastAsia="Times New Roman" w:hAnsi="Times New Roman" w:cs="Times New Roman"/>
                  <w:b/>
                  <w:bCs/>
                  <w:color w:val="000000"/>
                  <w:sz w:val="24"/>
                  <w:szCs w:val="24"/>
                </w:rPr>
                <w:delText>USEPA Pond</w:delText>
              </w:r>
            </w:del>
          </w:p>
        </w:tc>
        <w:tc>
          <w:tcPr>
            <w:tcW w:w="1350" w:type="dxa"/>
            <w:noWrap/>
            <w:hideMark/>
          </w:tcPr>
          <w:p w14:paraId="09C4B1C9" w14:textId="144C3153"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566" w:author="Chelsvig, Emma" w:date="2020-01-13T10:21:00Z"/>
                <w:rFonts w:ascii="Times New Roman" w:eastAsia="Times New Roman" w:hAnsi="Times New Roman" w:cs="Times New Roman"/>
                <w:b/>
                <w:bCs/>
                <w:color w:val="000000"/>
                <w:sz w:val="24"/>
                <w:szCs w:val="24"/>
              </w:rPr>
            </w:pPr>
            <w:del w:id="567" w:author="Chelsvig, Emma" w:date="2020-01-13T10:21:00Z">
              <w:r w:rsidRPr="00954A4B" w:rsidDel="00347856">
                <w:rPr>
                  <w:rFonts w:ascii="Times New Roman" w:eastAsia="Times New Roman" w:hAnsi="Times New Roman" w:cs="Times New Roman"/>
                  <w:b/>
                  <w:bCs/>
                  <w:color w:val="000000"/>
                  <w:sz w:val="24"/>
                  <w:szCs w:val="24"/>
                </w:rPr>
                <w:delText>USEPA</w:delText>
              </w:r>
            </w:del>
          </w:p>
          <w:p w14:paraId="59E51335" w14:textId="7085FEFB"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568" w:author="Chelsvig, Emma" w:date="2020-01-13T10:21:00Z"/>
                <w:rFonts w:ascii="Times New Roman" w:eastAsia="Times New Roman" w:hAnsi="Times New Roman" w:cs="Times New Roman"/>
                <w:b/>
                <w:bCs/>
                <w:color w:val="000000"/>
                <w:sz w:val="24"/>
                <w:szCs w:val="24"/>
              </w:rPr>
            </w:pPr>
            <w:del w:id="569" w:author="Chelsvig, Emma" w:date="2020-01-13T10:21:00Z">
              <w:r w:rsidRPr="00954A4B" w:rsidDel="00347856">
                <w:rPr>
                  <w:rFonts w:ascii="Times New Roman" w:eastAsia="Times New Roman" w:hAnsi="Times New Roman" w:cs="Times New Roman"/>
                  <w:b/>
                  <w:bCs/>
                  <w:color w:val="000000"/>
                  <w:sz w:val="24"/>
                  <w:szCs w:val="24"/>
                </w:rPr>
                <w:delText>Pond</w:delText>
              </w:r>
            </w:del>
          </w:p>
        </w:tc>
        <w:tc>
          <w:tcPr>
            <w:tcW w:w="1350" w:type="dxa"/>
            <w:noWrap/>
            <w:hideMark/>
          </w:tcPr>
          <w:p w14:paraId="441EB205" w14:textId="4633EDF9"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570" w:author="Chelsvig, Emma" w:date="2020-01-13T10:21:00Z"/>
                <w:rFonts w:ascii="Times New Roman" w:eastAsia="Times New Roman" w:hAnsi="Times New Roman" w:cs="Times New Roman"/>
                <w:b/>
                <w:bCs/>
                <w:color w:val="000000"/>
                <w:sz w:val="24"/>
                <w:szCs w:val="24"/>
              </w:rPr>
            </w:pPr>
            <w:del w:id="571" w:author="Chelsvig, Emma" w:date="2020-01-13T10:21:00Z">
              <w:r w:rsidRPr="00954A4B" w:rsidDel="00347856">
                <w:rPr>
                  <w:rFonts w:ascii="Times New Roman" w:eastAsia="Times New Roman" w:hAnsi="Times New Roman" w:cs="Times New Roman"/>
                  <w:b/>
                  <w:bCs/>
                  <w:color w:val="000000"/>
                  <w:sz w:val="24"/>
                  <w:szCs w:val="24"/>
                </w:rPr>
                <w:delText>USEPA Pond</w:delText>
              </w:r>
            </w:del>
          </w:p>
        </w:tc>
      </w:tr>
      <w:tr w:rsidR="000A46F5" w:rsidRPr="00954A4B" w:rsidDel="00347856" w14:paraId="025A8475" w14:textId="3D58FD3F" w:rsidTr="006C450D">
        <w:trPr>
          <w:trHeight w:val="278"/>
          <w:del w:id="572" w:author="Chelsvig, Emma" w:date="2020-01-13T10:21:00Z"/>
        </w:trPr>
        <w:tc>
          <w:tcPr>
            <w:cnfStyle w:val="001000000000" w:firstRow="0" w:lastRow="0" w:firstColumn="1" w:lastColumn="0" w:oddVBand="0" w:evenVBand="0" w:oddHBand="0" w:evenHBand="0" w:firstRowFirstColumn="0" w:firstRowLastColumn="0" w:lastRowFirstColumn="0" w:lastRowLastColumn="0"/>
            <w:tcW w:w="3330" w:type="dxa"/>
            <w:hideMark/>
          </w:tcPr>
          <w:p w14:paraId="650BAFD3" w14:textId="3D495D98" w:rsidR="000A46F5" w:rsidRPr="00954A4B" w:rsidDel="00347856" w:rsidRDefault="000A46F5" w:rsidP="004A507F">
            <w:pPr>
              <w:rPr>
                <w:del w:id="573" w:author="Chelsvig, Emma" w:date="2020-01-13T10:21:00Z"/>
                <w:rFonts w:ascii="Times New Roman" w:eastAsia="Times New Roman" w:hAnsi="Times New Roman" w:cs="Times New Roman"/>
                <w:b w:val="0"/>
                <w:color w:val="000000"/>
                <w:sz w:val="24"/>
                <w:szCs w:val="24"/>
              </w:rPr>
            </w:pPr>
            <w:del w:id="574" w:author="Chelsvig, Emma" w:date="2020-01-13T10:21:00Z">
              <w:r w:rsidRPr="00954A4B" w:rsidDel="00347856">
                <w:rPr>
                  <w:rFonts w:ascii="Times New Roman" w:eastAsia="Times New Roman" w:hAnsi="Times New Roman" w:cs="Times New Roman"/>
                  <w:b w:val="0"/>
                  <w:color w:val="000000"/>
                  <w:sz w:val="24"/>
                  <w:szCs w:val="24"/>
                </w:rPr>
                <w:delText>DFAC</w:delText>
              </w:r>
              <w:r w:rsidRPr="00954A4B" w:rsidDel="00347856">
                <w:rPr>
                  <w:rFonts w:ascii="Times New Roman" w:eastAsia="Times New Roman" w:hAnsi="Times New Roman" w:cs="Times New Roman"/>
                  <w:b w:val="0"/>
                  <w:color w:val="000000"/>
                  <w:sz w:val="24"/>
                  <w:szCs w:val="24"/>
                  <w:vertAlign w:val="superscript"/>
                </w:rPr>
                <w:delText>a</w:delText>
              </w:r>
              <w:r w:rsidRPr="00954A4B" w:rsidDel="00347856">
                <w:rPr>
                  <w:rFonts w:ascii="Times New Roman" w:eastAsia="Times New Roman" w:hAnsi="Times New Roman" w:cs="Times New Roman"/>
                  <w:b w:val="0"/>
                  <w:color w:val="000000"/>
                  <w:sz w:val="24"/>
                  <w:szCs w:val="24"/>
                </w:rPr>
                <w:delText xml:space="preserve"> </w:delText>
              </w:r>
            </w:del>
          </w:p>
        </w:tc>
        <w:tc>
          <w:tcPr>
            <w:tcW w:w="1170" w:type="dxa"/>
            <w:hideMark/>
          </w:tcPr>
          <w:p w14:paraId="0C6525DF" w14:textId="6C910E77" w:rsidR="000A46F5" w:rsidRPr="00954A4B" w:rsidDel="00347856" w:rsidRDefault="000A46F5" w:rsidP="004A507F">
            <w:pPr>
              <w:jc w:val="center"/>
              <w:cnfStyle w:val="000000000000" w:firstRow="0" w:lastRow="0" w:firstColumn="0" w:lastColumn="0" w:oddVBand="0" w:evenVBand="0" w:oddHBand="0" w:evenHBand="0" w:firstRowFirstColumn="0" w:firstRowLastColumn="0" w:lastRowFirstColumn="0" w:lastRowLastColumn="0"/>
              <w:rPr>
                <w:del w:id="575" w:author="Chelsvig, Emma" w:date="2020-01-13T10:21:00Z"/>
                <w:rFonts w:ascii="Times New Roman" w:eastAsia="Times New Roman" w:hAnsi="Times New Roman" w:cs="Times New Roman"/>
                <w:color w:val="000000"/>
                <w:sz w:val="24"/>
                <w:szCs w:val="24"/>
              </w:rPr>
            </w:pPr>
            <w:del w:id="576" w:author="Chelsvig, Emma" w:date="2020-01-13T10:21:00Z">
              <w:r w:rsidRPr="00954A4B" w:rsidDel="00347856">
                <w:rPr>
                  <w:rFonts w:ascii="Times New Roman" w:eastAsia="Times New Roman" w:hAnsi="Times New Roman" w:cs="Times New Roman"/>
                  <w:color w:val="000000"/>
                  <w:sz w:val="24"/>
                  <w:szCs w:val="24"/>
                </w:rPr>
                <w:delText>1.19</w:delText>
              </w:r>
            </w:del>
          </w:p>
        </w:tc>
        <w:tc>
          <w:tcPr>
            <w:tcW w:w="1350" w:type="dxa"/>
            <w:hideMark/>
          </w:tcPr>
          <w:p w14:paraId="1F6A84ED" w14:textId="4B1B4D44" w:rsidR="000A46F5" w:rsidRPr="00954A4B" w:rsidDel="00347856" w:rsidRDefault="000A46F5" w:rsidP="004A507F">
            <w:pPr>
              <w:jc w:val="center"/>
              <w:cnfStyle w:val="000000000000" w:firstRow="0" w:lastRow="0" w:firstColumn="0" w:lastColumn="0" w:oddVBand="0" w:evenVBand="0" w:oddHBand="0" w:evenHBand="0" w:firstRowFirstColumn="0" w:firstRowLastColumn="0" w:lastRowFirstColumn="0" w:lastRowLastColumn="0"/>
              <w:rPr>
                <w:del w:id="577" w:author="Chelsvig, Emma" w:date="2020-01-13T10:21:00Z"/>
                <w:rFonts w:ascii="Times New Roman" w:eastAsia="Times New Roman" w:hAnsi="Times New Roman" w:cs="Times New Roman"/>
                <w:color w:val="000000"/>
                <w:sz w:val="24"/>
                <w:szCs w:val="24"/>
              </w:rPr>
            </w:pPr>
            <w:del w:id="578" w:author="Chelsvig, Emma" w:date="2020-01-13T10:21:00Z">
              <w:r w:rsidRPr="00954A4B" w:rsidDel="00347856">
                <w:rPr>
                  <w:rFonts w:ascii="Times New Roman" w:eastAsia="Times New Roman" w:hAnsi="Times New Roman" w:cs="Times New Roman"/>
                  <w:color w:val="000000"/>
                  <w:sz w:val="24"/>
                  <w:szCs w:val="24"/>
                </w:rPr>
                <w:delText>1.19</w:delText>
              </w:r>
            </w:del>
          </w:p>
        </w:tc>
        <w:tc>
          <w:tcPr>
            <w:tcW w:w="1350" w:type="dxa"/>
            <w:hideMark/>
          </w:tcPr>
          <w:p w14:paraId="547A3251" w14:textId="7432FB69" w:rsidR="000A46F5" w:rsidRPr="00954A4B" w:rsidDel="00347856" w:rsidRDefault="000A46F5" w:rsidP="004A507F">
            <w:pPr>
              <w:jc w:val="center"/>
              <w:cnfStyle w:val="000000000000" w:firstRow="0" w:lastRow="0" w:firstColumn="0" w:lastColumn="0" w:oddVBand="0" w:evenVBand="0" w:oddHBand="0" w:evenHBand="0" w:firstRowFirstColumn="0" w:firstRowLastColumn="0" w:lastRowFirstColumn="0" w:lastRowLastColumn="0"/>
              <w:rPr>
                <w:del w:id="579" w:author="Chelsvig, Emma" w:date="2020-01-13T10:21:00Z"/>
                <w:rFonts w:ascii="Times New Roman" w:eastAsia="Times New Roman" w:hAnsi="Times New Roman" w:cs="Times New Roman"/>
                <w:color w:val="000000"/>
                <w:sz w:val="24"/>
                <w:szCs w:val="24"/>
              </w:rPr>
            </w:pPr>
            <w:del w:id="580" w:author="Chelsvig, Emma" w:date="2020-01-13T10:21:00Z">
              <w:r w:rsidRPr="00954A4B" w:rsidDel="00347856">
                <w:rPr>
                  <w:rFonts w:ascii="Times New Roman" w:eastAsia="Times New Roman" w:hAnsi="Times New Roman" w:cs="Times New Roman"/>
                  <w:color w:val="000000"/>
                  <w:sz w:val="24"/>
                  <w:szCs w:val="24"/>
                </w:rPr>
                <w:delText>1.19</w:delText>
              </w:r>
            </w:del>
          </w:p>
        </w:tc>
        <w:tc>
          <w:tcPr>
            <w:tcW w:w="1350" w:type="dxa"/>
            <w:hideMark/>
          </w:tcPr>
          <w:p w14:paraId="6EE92C6F" w14:textId="5C838A2E" w:rsidR="000A46F5" w:rsidRPr="00954A4B" w:rsidDel="00347856" w:rsidRDefault="000A46F5" w:rsidP="004A507F">
            <w:pPr>
              <w:jc w:val="center"/>
              <w:cnfStyle w:val="000000000000" w:firstRow="0" w:lastRow="0" w:firstColumn="0" w:lastColumn="0" w:oddVBand="0" w:evenVBand="0" w:oddHBand="0" w:evenHBand="0" w:firstRowFirstColumn="0" w:firstRowLastColumn="0" w:lastRowFirstColumn="0" w:lastRowLastColumn="0"/>
              <w:rPr>
                <w:del w:id="581" w:author="Chelsvig, Emma" w:date="2020-01-13T10:21:00Z"/>
                <w:rFonts w:ascii="Times New Roman" w:eastAsia="Times New Roman" w:hAnsi="Times New Roman" w:cs="Times New Roman"/>
                <w:color w:val="000000"/>
                <w:sz w:val="24"/>
                <w:szCs w:val="24"/>
              </w:rPr>
            </w:pPr>
            <w:del w:id="582" w:author="Chelsvig, Emma" w:date="2020-01-13T10:21:00Z">
              <w:r w:rsidRPr="00954A4B" w:rsidDel="00347856">
                <w:rPr>
                  <w:rFonts w:ascii="Times New Roman" w:eastAsia="Times New Roman" w:hAnsi="Times New Roman" w:cs="Times New Roman"/>
                  <w:color w:val="000000"/>
                  <w:sz w:val="24"/>
                  <w:szCs w:val="24"/>
                </w:rPr>
                <w:delText>1.19</w:delText>
              </w:r>
            </w:del>
          </w:p>
        </w:tc>
      </w:tr>
      <w:tr w:rsidR="000A46F5" w:rsidRPr="00954A4B" w:rsidDel="00347856" w14:paraId="64526ED5" w14:textId="6138BBA6" w:rsidTr="006C450D">
        <w:trPr>
          <w:cnfStyle w:val="000000100000" w:firstRow="0" w:lastRow="0" w:firstColumn="0" w:lastColumn="0" w:oddVBand="0" w:evenVBand="0" w:oddHBand="1" w:evenHBand="0" w:firstRowFirstColumn="0" w:firstRowLastColumn="0" w:lastRowFirstColumn="0" w:lastRowLastColumn="0"/>
          <w:trHeight w:val="278"/>
          <w:del w:id="583" w:author="Chelsvig, Emma" w:date="2020-01-13T10:21:00Z"/>
        </w:trPr>
        <w:tc>
          <w:tcPr>
            <w:cnfStyle w:val="001000000000" w:firstRow="0" w:lastRow="0" w:firstColumn="1" w:lastColumn="0" w:oddVBand="0" w:evenVBand="0" w:oddHBand="0" w:evenHBand="0" w:firstRowFirstColumn="0" w:firstRowLastColumn="0" w:lastRowFirstColumn="0" w:lastRowLastColumn="0"/>
            <w:tcW w:w="3330" w:type="dxa"/>
            <w:hideMark/>
          </w:tcPr>
          <w:p w14:paraId="65981FCB" w14:textId="2B5F7CB5" w:rsidR="000A46F5" w:rsidRPr="00954A4B" w:rsidDel="00347856" w:rsidRDefault="000A46F5" w:rsidP="004A507F">
            <w:pPr>
              <w:rPr>
                <w:del w:id="584" w:author="Chelsvig, Emma" w:date="2020-01-13T10:21:00Z"/>
                <w:rFonts w:ascii="Times New Roman" w:eastAsia="Times New Roman" w:hAnsi="Times New Roman" w:cs="Times New Roman"/>
                <w:b w:val="0"/>
                <w:color w:val="000000"/>
                <w:sz w:val="24"/>
                <w:szCs w:val="24"/>
              </w:rPr>
            </w:pPr>
            <w:del w:id="585" w:author="Chelsvig, Emma" w:date="2020-01-13T10:21:00Z">
              <w:r w:rsidRPr="00954A4B" w:rsidDel="00347856">
                <w:rPr>
                  <w:rFonts w:ascii="Times New Roman" w:eastAsia="Times New Roman" w:hAnsi="Times New Roman" w:cs="Times New Roman"/>
                  <w:b w:val="0"/>
                  <w:color w:val="000000"/>
                  <w:sz w:val="24"/>
                  <w:szCs w:val="24"/>
                </w:rPr>
                <w:delText>Water Column SS</w:delText>
              </w:r>
              <w:r w:rsidRPr="00954A4B" w:rsidDel="00347856">
                <w:rPr>
                  <w:rFonts w:ascii="Times New Roman" w:eastAsia="Times New Roman" w:hAnsi="Times New Roman" w:cs="Times New Roman"/>
                  <w:b w:val="0"/>
                  <w:color w:val="000000"/>
                  <w:sz w:val="24"/>
                  <w:szCs w:val="24"/>
                  <w:vertAlign w:val="superscript"/>
                </w:rPr>
                <w:delText>b</w:delText>
              </w:r>
              <w:r w:rsidRPr="00954A4B" w:rsidDel="00347856">
                <w:rPr>
                  <w:rFonts w:ascii="Times New Roman" w:eastAsia="Times New Roman" w:hAnsi="Times New Roman" w:cs="Times New Roman"/>
                  <w:b w:val="0"/>
                  <w:color w:val="000000"/>
                  <w:sz w:val="24"/>
                  <w:szCs w:val="24"/>
                </w:rPr>
                <w:delText xml:space="preserve"> (mg/L) </w:delText>
              </w:r>
            </w:del>
          </w:p>
        </w:tc>
        <w:tc>
          <w:tcPr>
            <w:tcW w:w="1170" w:type="dxa"/>
            <w:hideMark/>
          </w:tcPr>
          <w:p w14:paraId="18089DCC" w14:textId="777CB163"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586" w:author="Chelsvig, Emma" w:date="2020-01-13T10:21:00Z"/>
                <w:rFonts w:ascii="Times New Roman" w:eastAsia="Times New Roman" w:hAnsi="Times New Roman" w:cs="Times New Roman"/>
                <w:color w:val="000000"/>
                <w:sz w:val="24"/>
                <w:szCs w:val="24"/>
              </w:rPr>
            </w:pPr>
            <w:del w:id="587" w:author="Chelsvig, Emma" w:date="2020-01-13T10:21:00Z">
              <w:r w:rsidRPr="00954A4B" w:rsidDel="00347856">
                <w:rPr>
                  <w:rFonts w:ascii="Times New Roman" w:eastAsia="Times New Roman" w:hAnsi="Times New Roman" w:cs="Times New Roman"/>
                  <w:color w:val="000000"/>
                  <w:sz w:val="24"/>
                  <w:szCs w:val="24"/>
                </w:rPr>
                <w:delText>30</w:delText>
              </w:r>
            </w:del>
          </w:p>
        </w:tc>
        <w:tc>
          <w:tcPr>
            <w:tcW w:w="1350" w:type="dxa"/>
            <w:hideMark/>
          </w:tcPr>
          <w:p w14:paraId="1D9A4692" w14:textId="05C9EBE3"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588" w:author="Chelsvig, Emma" w:date="2020-01-13T10:21:00Z"/>
                <w:rFonts w:ascii="Times New Roman" w:eastAsia="Times New Roman" w:hAnsi="Times New Roman" w:cs="Times New Roman"/>
                <w:color w:val="000000"/>
                <w:sz w:val="24"/>
                <w:szCs w:val="24"/>
              </w:rPr>
            </w:pPr>
            <w:del w:id="589" w:author="Chelsvig, Emma" w:date="2020-01-13T10:21:00Z">
              <w:r w:rsidRPr="00954A4B" w:rsidDel="00347856">
                <w:rPr>
                  <w:rFonts w:ascii="Times New Roman" w:eastAsia="Times New Roman" w:hAnsi="Times New Roman" w:cs="Times New Roman"/>
                  <w:color w:val="000000"/>
                  <w:sz w:val="24"/>
                  <w:szCs w:val="24"/>
                </w:rPr>
                <w:delText>30</w:delText>
              </w:r>
            </w:del>
          </w:p>
        </w:tc>
        <w:tc>
          <w:tcPr>
            <w:tcW w:w="1350" w:type="dxa"/>
            <w:hideMark/>
          </w:tcPr>
          <w:p w14:paraId="42921001" w14:textId="5E28040A"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590" w:author="Chelsvig, Emma" w:date="2020-01-13T10:21:00Z"/>
                <w:rFonts w:ascii="Times New Roman" w:eastAsia="Times New Roman" w:hAnsi="Times New Roman" w:cs="Times New Roman"/>
                <w:color w:val="000000"/>
                <w:sz w:val="24"/>
                <w:szCs w:val="24"/>
              </w:rPr>
            </w:pPr>
            <w:del w:id="591" w:author="Chelsvig, Emma" w:date="2020-01-13T10:21:00Z">
              <w:r w:rsidRPr="00954A4B" w:rsidDel="00347856">
                <w:rPr>
                  <w:rFonts w:ascii="Times New Roman" w:eastAsia="Times New Roman" w:hAnsi="Times New Roman" w:cs="Times New Roman"/>
                  <w:color w:val="000000"/>
                  <w:sz w:val="24"/>
                  <w:szCs w:val="24"/>
                </w:rPr>
                <w:delText>30</w:delText>
              </w:r>
            </w:del>
          </w:p>
        </w:tc>
        <w:tc>
          <w:tcPr>
            <w:tcW w:w="1350" w:type="dxa"/>
            <w:hideMark/>
          </w:tcPr>
          <w:p w14:paraId="787CBC58" w14:textId="06FE34B5"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592" w:author="Chelsvig, Emma" w:date="2020-01-13T10:21:00Z"/>
                <w:rFonts w:ascii="Times New Roman" w:eastAsia="Times New Roman" w:hAnsi="Times New Roman" w:cs="Times New Roman"/>
                <w:color w:val="000000"/>
                <w:sz w:val="24"/>
                <w:szCs w:val="24"/>
              </w:rPr>
            </w:pPr>
            <w:del w:id="593" w:author="Chelsvig, Emma" w:date="2020-01-13T10:21:00Z">
              <w:r w:rsidRPr="00954A4B" w:rsidDel="00347856">
                <w:rPr>
                  <w:rFonts w:ascii="Times New Roman" w:eastAsia="Times New Roman" w:hAnsi="Times New Roman" w:cs="Times New Roman"/>
                  <w:color w:val="000000"/>
                  <w:sz w:val="24"/>
                  <w:szCs w:val="24"/>
                </w:rPr>
                <w:delText>30</w:delText>
              </w:r>
            </w:del>
          </w:p>
        </w:tc>
      </w:tr>
      <w:tr w:rsidR="000A46F5" w:rsidRPr="00954A4B" w:rsidDel="00347856" w14:paraId="43998FF5" w14:textId="06E97D9A" w:rsidTr="006C450D">
        <w:trPr>
          <w:trHeight w:val="278"/>
          <w:del w:id="594" w:author="Chelsvig, Emma" w:date="2020-01-13T10:21:00Z"/>
        </w:trPr>
        <w:tc>
          <w:tcPr>
            <w:cnfStyle w:val="001000000000" w:firstRow="0" w:lastRow="0" w:firstColumn="1" w:lastColumn="0" w:oddVBand="0" w:evenVBand="0" w:oddHBand="0" w:evenHBand="0" w:firstRowFirstColumn="0" w:firstRowLastColumn="0" w:lastRowFirstColumn="0" w:lastRowLastColumn="0"/>
            <w:tcW w:w="3330" w:type="dxa"/>
            <w:hideMark/>
          </w:tcPr>
          <w:p w14:paraId="4972CCC0" w14:textId="50E260BF" w:rsidR="000A46F5" w:rsidRPr="00954A4B" w:rsidDel="00347856" w:rsidRDefault="000A46F5" w:rsidP="004A507F">
            <w:pPr>
              <w:rPr>
                <w:del w:id="595" w:author="Chelsvig, Emma" w:date="2020-01-13T10:21:00Z"/>
                <w:rFonts w:ascii="Times New Roman" w:eastAsia="Times New Roman" w:hAnsi="Times New Roman" w:cs="Times New Roman"/>
                <w:b w:val="0"/>
                <w:color w:val="000000"/>
                <w:sz w:val="24"/>
                <w:szCs w:val="24"/>
              </w:rPr>
            </w:pPr>
            <w:del w:id="596" w:author="Chelsvig, Emma" w:date="2020-01-13T10:21:00Z">
              <w:r w:rsidRPr="00954A4B" w:rsidDel="00347856">
                <w:rPr>
                  <w:rFonts w:ascii="Times New Roman" w:eastAsia="Times New Roman" w:hAnsi="Times New Roman" w:cs="Times New Roman"/>
                  <w:b w:val="0"/>
                  <w:color w:val="000000"/>
                  <w:sz w:val="24"/>
                  <w:szCs w:val="24"/>
                </w:rPr>
                <w:delText>Chlorophyll (mg/L)</w:delText>
              </w:r>
            </w:del>
          </w:p>
        </w:tc>
        <w:tc>
          <w:tcPr>
            <w:tcW w:w="1170" w:type="dxa"/>
            <w:hideMark/>
          </w:tcPr>
          <w:p w14:paraId="5425C6C1" w14:textId="654C45A2" w:rsidR="000A46F5" w:rsidRPr="00954A4B" w:rsidDel="00347856" w:rsidRDefault="000A46F5" w:rsidP="004A507F">
            <w:pPr>
              <w:jc w:val="center"/>
              <w:cnfStyle w:val="000000000000" w:firstRow="0" w:lastRow="0" w:firstColumn="0" w:lastColumn="0" w:oddVBand="0" w:evenVBand="0" w:oddHBand="0" w:evenHBand="0" w:firstRowFirstColumn="0" w:firstRowLastColumn="0" w:lastRowFirstColumn="0" w:lastRowLastColumn="0"/>
              <w:rPr>
                <w:del w:id="597" w:author="Chelsvig, Emma" w:date="2020-01-13T10:21:00Z"/>
                <w:rFonts w:ascii="Times New Roman" w:eastAsia="Times New Roman" w:hAnsi="Times New Roman" w:cs="Times New Roman"/>
                <w:color w:val="000000"/>
                <w:sz w:val="24"/>
                <w:szCs w:val="24"/>
              </w:rPr>
            </w:pPr>
            <w:del w:id="598" w:author="Chelsvig, Emma" w:date="2020-01-13T10:21:00Z">
              <w:r w:rsidRPr="00954A4B" w:rsidDel="00347856">
                <w:rPr>
                  <w:rFonts w:ascii="Times New Roman" w:eastAsia="Times New Roman" w:hAnsi="Times New Roman" w:cs="Times New Roman"/>
                  <w:color w:val="000000"/>
                  <w:sz w:val="24"/>
                  <w:szCs w:val="24"/>
                </w:rPr>
                <w:delText>0.005</w:delText>
              </w:r>
            </w:del>
          </w:p>
        </w:tc>
        <w:tc>
          <w:tcPr>
            <w:tcW w:w="1350" w:type="dxa"/>
            <w:hideMark/>
          </w:tcPr>
          <w:p w14:paraId="4846AE42" w14:textId="52AC261F" w:rsidR="000A46F5" w:rsidRPr="00954A4B" w:rsidDel="00347856" w:rsidRDefault="000A46F5" w:rsidP="004A507F">
            <w:pPr>
              <w:jc w:val="center"/>
              <w:cnfStyle w:val="000000000000" w:firstRow="0" w:lastRow="0" w:firstColumn="0" w:lastColumn="0" w:oddVBand="0" w:evenVBand="0" w:oddHBand="0" w:evenHBand="0" w:firstRowFirstColumn="0" w:firstRowLastColumn="0" w:lastRowFirstColumn="0" w:lastRowLastColumn="0"/>
              <w:rPr>
                <w:del w:id="599" w:author="Chelsvig, Emma" w:date="2020-01-13T10:21:00Z"/>
                <w:rFonts w:ascii="Times New Roman" w:eastAsia="Times New Roman" w:hAnsi="Times New Roman" w:cs="Times New Roman"/>
                <w:color w:val="000000"/>
                <w:sz w:val="24"/>
                <w:szCs w:val="24"/>
              </w:rPr>
            </w:pPr>
            <w:del w:id="600" w:author="Chelsvig, Emma" w:date="2020-01-13T10:21:00Z">
              <w:r w:rsidRPr="00954A4B" w:rsidDel="00347856">
                <w:rPr>
                  <w:rFonts w:ascii="Times New Roman" w:eastAsia="Times New Roman" w:hAnsi="Times New Roman" w:cs="Times New Roman"/>
                  <w:color w:val="000000"/>
                  <w:sz w:val="24"/>
                  <w:szCs w:val="24"/>
                </w:rPr>
                <w:delText>0.005</w:delText>
              </w:r>
            </w:del>
          </w:p>
        </w:tc>
        <w:tc>
          <w:tcPr>
            <w:tcW w:w="1350" w:type="dxa"/>
            <w:hideMark/>
          </w:tcPr>
          <w:p w14:paraId="5A97F324" w14:textId="633BBE9A" w:rsidR="000A46F5" w:rsidRPr="00954A4B" w:rsidDel="00347856" w:rsidRDefault="000A46F5" w:rsidP="004A507F">
            <w:pPr>
              <w:jc w:val="center"/>
              <w:cnfStyle w:val="000000000000" w:firstRow="0" w:lastRow="0" w:firstColumn="0" w:lastColumn="0" w:oddVBand="0" w:evenVBand="0" w:oddHBand="0" w:evenHBand="0" w:firstRowFirstColumn="0" w:firstRowLastColumn="0" w:lastRowFirstColumn="0" w:lastRowLastColumn="0"/>
              <w:rPr>
                <w:del w:id="601" w:author="Chelsvig, Emma" w:date="2020-01-13T10:21:00Z"/>
                <w:rFonts w:ascii="Times New Roman" w:eastAsia="Times New Roman" w:hAnsi="Times New Roman" w:cs="Times New Roman"/>
                <w:color w:val="000000"/>
                <w:sz w:val="24"/>
                <w:szCs w:val="24"/>
              </w:rPr>
            </w:pPr>
            <w:del w:id="602" w:author="Chelsvig, Emma" w:date="2020-01-13T10:21:00Z">
              <w:r w:rsidRPr="00954A4B" w:rsidDel="00347856">
                <w:rPr>
                  <w:rFonts w:ascii="Times New Roman" w:eastAsia="Times New Roman" w:hAnsi="Times New Roman" w:cs="Times New Roman"/>
                  <w:color w:val="000000"/>
                  <w:sz w:val="24"/>
                  <w:szCs w:val="24"/>
                </w:rPr>
                <w:delText>0.005</w:delText>
              </w:r>
            </w:del>
          </w:p>
        </w:tc>
        <w:tc>
          <w:tcPr>
            <w:tcW w:w="1350" w:type="dxa"/>
            <w:hideMark/>
          </w:tcPr>
          <w:p w14:paraId="12578BC4" w14:textId="13B0F667" w:rsidR="000A46F5" w:rsidRPr="00954A4B" w:rsidDel="00347856" w:rsidRDefault="000A46F5" w:rsidP="004A507F">
            <w:pPr>
              <w:jc w:val="center"/>
              <w:cnfStyle w:val="000000000000" w:firstRow="0" w:lastRow="0" w:firstColumn="0" w:lastColumn="0" w:oddVBand="0" w:evenVBand="0" w:oddHBand="0" w:evenHBand="0" w:firstRowFirstColumn="0" w:firstRowLastColumn="0" w:lastRowFirstColumn="0" w:lastRowLastColumn="0"/>
              <w:rPr>
                <w:del w:id="603" w:author="Chelsvig, Emma" w:date="2020-01-13T10:21:00Z"/>
                <w:rFonts w:ascii="Times New Roman" w:eastAsia="Times New Roman" w:hAnsi="Times New Roman" w:cs="Times New Roman"/>
                <w:color w:val="000000"/>
                <w:sz w:val="24"/>
                <w:szCs w:val="24"/>
              </w:rPr>
            </w:pPr>
            <w:del w:id="604" w:author="Chelsvig, Emma" w:date="2020-01-13T10:21:00Z">
              <w:r w:rsidRPr="00954A4B" w:rsidDel="00347856">
                <w:rPr>
                  <w:rFonts w:ascii="Times New Roman" w:eastAsia="Times New Roman" w:hAnsi="Times New Roman" w:cs="Times New Roman"/>
                  <w:color w:val="000000"/>
                  <w:sz w:val="24"/>
                  <w:szCs w:val="24"/>
                </w:rPr>
                <w:delText>0.005</w:delText>
              </w:r>
            </w:del>
          </w:p>
        </w:tc>
      </w:tr>
      <w:tr w:rsidR="000A46F5" w:rsidRPr="00954A4B" w:rsidDel="00347856" w14:paraId="499768FB" w14:textId="595E7CA5" w:rsidTr="006C450D">
        <w:trPr>
          <w:cnfStyle w:val="000000100000" w:firstRow="0" w:lastRow="0" w:firstColumn="0" w:lastColumn="0" w:oddVBand="0" w:evenVBand="0" w:oddHBand="1" w:evenHBand="0" w:firstRowFirstColumn="0" w:firstRowLastColumn="0" w:lastRowFirstColumn="0" w:lastRowLastColumn="0"/>
          <w:trHeight w:val="278"/>
          <w:del w:id="605" w:author="Chelsvig, Emma" w:date="2020-01-13T10:21:00Z"/>
        </w:trPr>
        <w:tc>
          <w:tcPr>
            <w:cnfStyle w:val="001000000000" w:firstRow="0" w:lastRow="0" w:firstColumn="1" w:lastColumn="0" w:oddVBand="0" w:evenVBand="0" w:oddHBand="0" w:evenHBand="0" w:firstRowFirstColumn="0" w:firstRowLastColumn="0" w:lastRowFirstColumn="0" w:lastRowLastColumn="0"/>
            <w:tcW w:w="3330" w:type="dxa"/>
            <w:hideMark/>
          </w:tcPr>
          <w:p w14:paraId="753474DB" w14:textId="4D10DF27" w:rsidR="000A46F5" w:rsidRPr="00954A4B" w:rsidDel="00347856" w:rsidRDefault="000A46F5" w:rsidP="004A507F">
            <w:pPr>
              <w:rPr>
                <w:del w:id="606" w:author="Chelsvig, Emma" w:date="2020-01-13T10:21:00Z"/>
                <w:rFonts w:ascii="Times New Roman" w:eastAsia="Times New Roman" w:hAnsi="Times New Roman" w:cs="Times New Roman"/>
                <w:b w:val="0"/>
                <w:color w:val="000000"/>
                <w:sz w:val="24"/>
                <w:szCs w:val="24"/>
              </w:rPr>
            </w:pPr>
            <w:del w:id="607" w:author="Chelsvig, Emma" w:date="2020-01-13T10:21:00Z">
              <w:r w:rsidRPr="00954A4B" w:rsidDel="00347856">
                <w:rPr>
                  <w:rFonts w:ascii="Times New Roman" w:eastAsia="Times New Roman" w:hAnsi="Times New Roman" w:cs="Times New Roman"/>
                  <w:b w:val="0"/>
                  <w:color w:val="000000"/>
                  <w:sz w:val="24"/>
                  <w:szCs w:val="24"/>
                </w:rPr>
                <w:delText>Water Column FOC</w:delText>
              </w:r>
              <w:r w:rsidRPr="00954A4B" w:rsidDel="00347856">
                <w:rPr>
                  <w:rFonts w:ascii="Times New Roman" w:eastAsia="Times New Roman" w:hAnsi="Times New Roman" w:cs="Times New Roman"/>
                  <w:b w:val="0"/>
                  <w:color w:val="000000"/>
                  <w:sz w:val="24"/>
                  <w:szCs w:val="24"/>
                  <w:vertAlign w:val="superscript"/>
                </w:rPr>
                <w:delText>c</w:delText>
              </w:r>
            </w:del>
          </w:p>
        </w:tc>
        <w:tc>
          <w:tcPr>
            <w:tcW w:w="1170" w:type="dxa"/>
            <w:hideMark/>
          </w:tcPr>
          <w:p w14:paraId="7873E101" w14:textId="0D42F521"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608" w:author="Chelsvig, Emma" w:date="2020-01-13T10:21:00Z"/>
                <w:rFonts w:ascii="Times New Roman" w:eastAsia="Times New Roman" w:hAnsi="Times New Roman" w:cs="Times New Roman"/>
                <w:color w:val="000000"/>
                <w:sz w:val="24"/>
                <w:szCs w:val="24"/>
              </w:rPr>
            </w:pPr>
            <w:del w:id="609" w:author="Chelsvig, Emma" w:date="2020-01-13T10:21:00Z">
              <w:r w:rsidRPr="00954A4B" w:rsidDel="00347856">
                <w:rPr>
                  <w:rFonts w:ascii="Times New Roman" w:eastAsia="Times New Roman" w:hAnsi="Times New Roman" w:cs="Times New Roman"/>
                  <w:color w:val="000000"/>
                  <w:sz w:val="24"/>
                  <w:szCs w:val="24"/>
                </w:rPr>
                <w:delText>0.04</w:delText>
              </w:r>
            </w:del>
          </w:p>
        </w:tc>
        <w:tc>
          <w:tcPr>
            <w:tcW w:w="1350" w:type="dxa"/>
            <w:hideMark/>
          </w:tcPr>
          <w:p w14:paraId="108BCF7D" w14:textId="32ACB293"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610" w:author="Chelsvig, Emma" w:date="2020-01-13T10:21:00Z"/>
                <w:rFonts w:ascii="Times New Roman" w:eastAsia="Times New Roman" w:hAnsi="Times New Roman" w:cs="Times New Roman"/>
                <w:color w:val="000000"/>
                <w:sz w:val="24"/>
                <w:szCs w:val="24"/>
              </w:rPr>
            </w:pPr>
            <w:del w:id="611" w:author="Chelsvig, Emma" w:date="2020-01-13T10:21:00Z">
              <w:r w:rsidRPr="00954A4B" w:rsidDel="00347856">
                <w:rPr>
                  <w:rFonts w:ascii="Times New Roman" w:eastAsia="Times New Roman" w:hAnsi="Times New Roman" w:cs="Times New Roman"/>
                  <w:color w:val="000000"/>
                  <w:sz w:val="24"/>
                  <w:szCs w:val="24"/>
                </w:rPr>
                <w:delText>0.04</w:delText>
              </w:r>
            </w:del>
          </w:p>
        </w:tc>
        <w:tc>
          <w:tcPr>
            <w:tcW w:w="1350" w:type="dxa"/>
            <w:hideMark/>
          </w:tcPr>
          <w:p w14:paraId="5EA3A615" w14:textId="3B7A1793"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612" w:author="Chelsvig, Emma" w:date="2020-01-13T10:21:00Z"/>
                <w:rFonts w:ascii="Times New Roman" w:eastAsia="Times New Roman" w:hAnsi="Times New Roman" w:cs="Times New Roman"/>
                <w:color w:val="000000"/>
                <w:sz w:val="24"/>
                <w:szCs w:val="24"/>
              </w:rPr>
            </w:pPr>
            <w:del w:id="613" w:author="Chelsvig, Emma" w:date="2020-01-13T10:21:00Z">
              <w:r w:rsidRPr="00954A4B" w:rsidDel="00347856">
                <w:rPr>
                  <w:rFonts w:ascii="Times New Roman" w:eastAsia="Times New Roman" w:hAnsi="Times New Roman" w:cs="Times New Roman"/>
                  <w:color w:val="000000"/>
                  <w:sz w:val="24"/>
                  <w:szCs w:val="24"/>
                </w:rPr>
                <w:delText>0.04</w:delText>
              </w:r>
            </w:del>
          </w:p>
        </w:tc>
        <w:tc>
          <w:tcPr>
            <w:tcW w:w="1350" w:type="dxa"/>
            <w:hideMark/>
          </w:tcPr>
          <w:p w14:paraId="47274BE5" w14:textId="22E2297E"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614" w:author="Chelsvig, Emma" w:date="2020-01-13T10:21:00Z"/>
                <w:rFonts w:ascii="Times New Roman" w:eastAsia="Times New Roman" w:hAnsi="Times New Roman" w:cs="Times New Roman"/>
                <w:color w:val="000000"/>
                <w:sz w:val="24"/>
                <w:szCs w:val="24"/>
              </w:rPr>
            </w:pPr>
            <w:del w:id="615" w:author="Chelsvig, Emma" w:date="2020-01-13T10:21:00Z">
              <w:r w:rsidRPr="00954A4B" w:rsidDel="00347856">
                <w:rPr>
                  <w:rFonts w:ascii="Times New Roman" w:eastAsia="Times New Roman" w:hAnsi="Times New Roman" w:cs="Times New Roman"/>
                  <w:color w:val="000000"/>
                  <w:sz w:val="24"/>
                  <w:szCs w:val="24"/>
                </w:rPr>
                <w:delText>0.04</w:delText>
              </w:r>
            </w:del>
          </w:p>
        </w:tc>
      </w:tr>
      <w:tr w:rsidR="000A46F5" w:rsidRPr="00954A4B" w:rsidDel="00347856" w14:paraId="1CC860DE" w14:textId="09DF262E" w:rsidTr="006C450D">
        <w:trPr>
          <w:trHeight w:val="278"/>
          <w:del w:id="616" w:author="Chelsvig, Emma" w:date="2020-01-13T10:21:00Z"/>
        </w:trPr>
        <w:tc>
          <w:tcPr>
            <w:cnfStyle w:val="001000000000" w:firstRow="0" w:lastRow="0" w:firstColumn="1" w:lastColumn="0" w:oddVBand="0" w:evenVBand="0" w:oddHBand="0" w:evenHBand="0" w:firstRowFirstColumn="0" w:firstRowLastColumn="0" w:lastRowFirstColumn="0" w:lastRowLastColumn="0"/>
            <w:tcW w:w="3330" w:type="dxa"/>
            <w:hideMark/>
          </w:tcPr>
          <w:p w14:paraId="50A34863" w14:textId="55C0C8C1" w:rsidR="000A46F5" w:rsidRPr="00954A4B" w:rsidDel="00347856" w:rsidRDefault="000A46F5" w:rsidP="004A507F">
            <w:pPr>
              <w:rPr>
                <w:del w:id="617" w:author="Chelsvig, Emma" w:date="2020-01-13T10:21:00Z"/>
                <w:rFonts w:ascii="Times New Roman" w:eastAsia="Times New Roman" w:hAnsi="Times New Roman" w:cs="Times New Roman"/>
                <w:b w:val="0"/>
                <w:color w:val="000000"/>
                <w:sz w:val="24"/>
                <w:szCs w:val="24"/>
              </w:rPr>
            </w:pPr>
            <w:del w:id="618" w:author="Chelsvig, Emma" w:date="2020-01-13T10:21:00Z">
              <w:r w:rsidRPr="00954A4B" w:rsidDel="00347856">
                <w:rPr>
                  <w:rFonts w:ascii="Times New Roman" w:eastAsia="Times New Roman" w:hAnsi="Times New Roman" w:cs="Times New Roman"/>
                  <w:b w:val="0"/>
                  <w:color w:val="000000"/>
                  <w:sz w:val="24"/>
                  <w:szCs w:val="24"/>
                </w:rPr>
                <w:delText>Water Column DOC</w:delText>
              </w:r>
              <w:r w:rsidRPr="00954A4B" w:rsidDel="00347856">
                <w:rPr>
                  <w:rFonts w:ascii="Times New Roman" w:eastAsia="Times New Roman" w:hAnsi="Times New Roman" w:cs="Times New Roman"/>
                  <w:b w:val="0"/>
                  <w:color w:val="000000"/>
                  <w:sz w:val="24"/>
                  <w:szCs w:val="24"/>
                  <w:vertAlign w:val="superscript"/>
                </w:rPr>
                <w:delText>d</w:delText>
              </w:r>
              <w:r w:rsidRPr="00954A4B" w:rsidDel="00347856">
                <w:rPr>
                  <w:rFonts w:ascii="Times New Roman" w:eastAsia="Times New Roman" w:hAnsi="Times New Roman" w:cs="Times New Roman"/>
                  <w:b w:val="0"/>
                  <w:color w:val="000000"/>
                  <w:sz w:val="24"/>
                  <w:szCs w:val="24"/>
                </w:rPr>
                <w:delText xml:space="preserve"> (mg/L)</w:delText>
              </w:r>
            </w:del>
          </w:p>
        </w:tc>
        <w:tc>
          <w:tcPr>
            <w:tcW w:w="1170" w:type="dxa"/>
            <w:hideMark/>
          </w:tcPr>
          <w:p w14:paraId="231CEAB0" w14:textId="0F38FD71" w:rsidR="000A46F5" w:rsidRPr="00954A4B" w:rsidDel="00347856" w:rsidRDefault="000A46F5" w:rsidP="004A507F">
            <w:pPr>
              <w:jc w:val="center"/>
              <w:cnfStyle w:val="000000000000" w:firstRow="0" w:lastRow="0" w:firstColumn="0" w:lastColumn="0" w:oddVBand="0" w:evenVBand="0" w:oddHBand="0" w:evenHBand="0" w:firstRowFirstColumn="0" w:firstRowLastColumn="0" w:lastRowFirstColumn="0" w:lastRowLastColumn="0"/>
              <w:rPr>
                <w:del w:id="619" w:author="Chelsvig, Emma" w:date="2020-01-13T10:21:00Z"/>
                <w:rFonts w:ascii="Times New Roman" w:eastAsia="Times New Roman" w:hAnsi="Times New Roman" w:cs="Times New Roman"/>
                <w:color w:val="000000"/>
                <w:sz w:val="24"/>
                <w:szCs w:val="24"/>
              </w:rPr>
            </w:pPr>
            <w:del w:id="620" w:author="Chelsvig, Emma" w:date="2020-01-13T10:21:00Z">
              <w:r w:rsidRPr="00954A4B" w:rsidDel="00347856">
                <w:rPr>
                  <w:rFonts w:ascii="Times New Roman" w:eastAsia="Times New Roman" w:hAnsi="Times New Roman" w:cs="Times New Roman"/>
                  <w:color w:val="000000"/>
                  <w:sz w:val="24"/>
                  <w:szCs w:val="24"/>
                </w:rPr>
                <w:delText>5</w:delText>
              </w:r>
            </w:del>
          </w:p>
        </w:tc>
        <w:tc>
          <w:tcPr>
            <w:tcW w:w="1350" w:type="dxa"/>
            <w:hideMark/>
          </w:tcPr>
          <w:p w14:paraId="27642AEB" w14:textId="25786035" w:rsidR="000A46F5" w:rsidRPr="00954A4B" w:rsidDel="00347856" w:rsidRDefault="000A46F5" w:rsidP="004A507F">
            <w:pPr>
              <w:jc w:val="center"/>
              <w:cnfStyle w:val="000000000000" w:firstRow="0" w:lastRow="0" w:firstColumn="0" w:lastColumn="0" w:oddVBand="0" w:evenVBand="0" w:oddHBand="0" w:evenHBand="0" w:firstRowFirstColumn="0" w:firstRowLastColumn="0" w:lastRowFirstColumn="0" w:lastRowLastColumn="0"/>
              <w:rPr>
                <w:del w:id="621" w:author="Chelsvig, Emma" w:date="2020-01-13T10:21:00Z"/>
                <w:rFonts w:ascii="Times New Roman" w:eastAsia="Times New Roman" w:hAnsi="Times New Roman" w:cs="Times New Roman"/>
                <w:color w:val="000000"/>
                <w:sz w:val="24"/>
                <w:szCs w:val="24"/>
              </w:rPr>
            </w:pPr>
            <w:del w:id="622" w:author="Chelsvig, Emma" w:date="2020-01-13T10:21:00Z">
              <w:r w:rsidRPr="00954A4B" w:rsidDel="00347856">
                <w:rPr>
                  <w:rFonts w:ascii="Times New Roman" w:eastAsia="Times New Roman" w:hAnsi="Times New Roman" w:cs="Times New Roman"/>
                  <w:color w:val="000000"/>
                  <w:sz w:val="24"/>
                  <w:szCs w:val="24"/>
                </w:rPr>
                <w:delText>5</w:delText>
              </w:r>
            </w:del>
          </w:p>
        </w:tc>
        <w:tc>
          <w:tcPr>
            <w:tcW w:w="1350" w:type="dxa"/>
            <w:hideMark/>
          </w:tcPr>
          <w:p w14:paraId="48CF5010" w14:textId="6ED94F48" w:rsidR="000A46F5" w:rsidRPr="00954A4B" w:rsidDel="00347856" w:rsidRDefault="000A46F5" w:rsidP="004A507F">
            <w:pPr>
              <w:jc w:val="center"/>
              <w:cnfStyle w:val="000000000000" w:firstRow="0" w:lastRow="0" w:firstColumn="0" w:lastColumn="0" w:oddVBand="0" w:evenVBand="0" w:oddHBand="0" w:evenHBand="0" w:firstRowFirstColumn="0" w:firstRowLastColumn="0" w:lastRowFirstColumn="0" w:lastRowLastColumn="0"/>
              <w:rPr>
                <w:del w:id="623" w:author="Chelsvig, Emma" w:date="2020-01-13T10:21:00Z"/>
                <w:rFonts w:ascii="Times New Roman" w:eastAsia="Times New Roman" w:hAnsi="Times New Roman" w:cs="Times New Roman"/>
                <w:color w:val="000000"/>
                <w:sz w:val="24"/>
                <w:szCs w:val="24"/>
              </w:rPr>
            </w:pPr>
            <w:del w:id="624" w:author="Chelsvig, Emma" w:date="2020-01-13T10:21:00Z">
              <w:r w:rsidRPr="00954A4B" w:rsidDel="00347856">
                <w:rPr>
                  <w:rFonts w:ascii="Times New Roman" w:eastAsia="Times New Roman" w:hAnsi="Times New Roman" w:cs="Times New Roman"/>
                  <w:color w:val="000000"/>
                  <w:sz w:val="24"/>
                  <w:szCs w:val="24"/>
                </w:rPr>
                <w:delText>5</w:delText>
              </w:r>
            </w:del>
          </w:p>
        </w:tc>
        <w:tc>
          <w:tcPr>
            <w:tcW w:w="1350" w:type="dxa"/>
            <w:hideMark/>
          </w:tcPr>
          <w:p w14:paraId="543F55B8" w14:textId="609687A8" w:rsidR="000A46F5" w:rsidRPr="00954A4B" w:rsidDel="00347856" w:rsidRDefault="000A46F5" w:rsidP="004A507F">
            <w:pPr>
              <w:jc w:val="center"/>
              <w:cnfStyle w:val="000000000000" w:firstRow="0" w:lastRow="0" w:firstColumn="0" w:lastColumn="0" w:oddVBand="0" w:evenVBand="0" w:oddHBand="0" w:evenHBand="0" w:firstRowFirstColumn="0" w:firstRowLastColumn="0" w:lastRowFirstColumn="0" w:lastRowLastColumn="0"/>
              <w:rPr>
                <w:del w:id="625" w:author="Chelsvig, Emma" w:date="2020-01-13T10:21:00Z"/>
                <w:rFonts w:ascii="Times New Roman" w:eastAsia="Times New Roman" w:hAnsi="Times New Roman" w:cs="Times New Roman"/>
                <w:color w:val="000000"/>
                <w:sz w:val="24"/>
                <w:szCs w:val="24"/>
              </w:rPr>
            </w:pPr>
            <w:del w:id="626" w:author="Chelsvig, Emma" w:date="2020-01-13T10:21:00Z">
              <w:r w:rsidRPr="00954A4B" w:rsidDel="00347856">
                <w:rPr>
                  <w:rFonts w:ascii="Times New Roman" w:eastAsia="Times New Roman" w:hAnsi="Times New Roman" w:cs="Times New Roman"/>
                  <w:color w:val="000000"/>
                  <w:sz w:val="24"/>
                  <w:szCs w:val="24"/>
                </w:rPr>
                <w:delText>5</w:delText>
              </w:r>
            </w:del>
          </w:p>
        </w:tc>
      </w:tr>
      <w:tr w:rsidR="000A46F5" w:rsidRPr="00954A4B" w:rsidDel="00347856" w14:paraId="1F2BF5E1" w14:textId="15B25ADF" w:rsidTr="006C450D">
        <w:trPr>
          <w:cnfStyle w:val="000000100000" w:firstRow="0" w:lastRow="0" w:firstColumn="0" w:lastColumn="0" w:oddVBand="0" w:evenVBand="0" w:oddHBand="1" w:evenHBand="0" w:firstRowFirstColumn="0" w:firstRowLastColumn="0" w:lastRowFirstColumn="0" w:lastRowLastColumn="0"/>
          <w:trHeight w:val="278"/>
          <w:del w:id="627" w:author="Chelsvig, Emma" w:date="2020-01-13T10:21:00Z"/>
        </w:trPr>
        <w:tc>
          <w:tcPr>
            <w:cnfStyle w:val="001000000000" w:firstRow="0" w:lastRow="0" w:firstColumn="1" w:lastColumn="0" w:oddVBand="0" w:evenVBand="0" w:oddHBand="0" w:evenHBand="0" w:firstRowFirstColumn="0" w:firstRowLastColumn="0" w:lastRowFirstColumn="0" w:lastRowLastColumn="0"/>
            <w:tcW w:w="3330" w:type="dxa"/>
            <w:hideMark/>
          </w:tcPr>
          <w:p w14:paraId="4E38E323" w14:textId="33165056" w:rsidR="000A46F5" w:rsidRPr="00954A4B" w:rsidDel="00347856" w:rsidRDefault="000A46F5" w:rsidP="004A507F">
            <w:pPr>
              <w:rPr>
                <w:del w:id="628" w:author="Chelsvig, Emma" w:date="2020-01-13T10:21:00Z"/>
                <w:rFonts w:ascii="Times New Roman" w:eastAsia="Times New Roman" w:hAnsi="Times New Roman" w:cs="Times New Roman"/>
                <w:b w:val="0"/>
                <w:color w:val="000000"/>
                <w:sz w:val="24"/>
                <w:szCs w:val="24"/>
              </w:rPr>
            </w:pPr>
            <w:del w:id="629" w:author="Chelsvig, Emma" w:date="2020-01-13T10:21:00Z">
              <w:r w:rsidRPr="00954A4B" w:rsidDel="00347856">
                <w:rPr>
                  <w:rFonts w:ascii="Times New Roman" w:eastAsia="Times New Roman" w:hAnsi="Times New Roman" w:cs="Times New Roman"/>
                  <w:b w:val="0"/>
                  <w:color w:val="000000"/>
                  <w:sz w:val="24"/>
                  <w:szCs w:val="24"/>
                </w:rPr>
                <w:delText>Water Column Biomass (mg/L)</w:delText>
              </w:r>
            </w:del>
          </w:p>
        </w:tc>
        <w:tc>
          <w:tcPr>
            <w:tcW w:w="1170" w:type="dxa"/>
            <w:hideMark/>
          </w:tcPr>
          <w:p w14:paraId="776EA248" w14:textId="07469BC2"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630" w:author="Chelsvig, Emma" w:date="2020-01-13T10:21:00Z"/>
                <w:rFonts w:ascii="Times New Roman" w:eastAsia="Times New Roman" w:hAnsi="Times New Roman" w:cs="Times New Roman"/>
                <w:color w:val="000000"/>
                <w:sz w:val="24"/>
                <w:szCs w:val="24"/>
              </w:rPr>
            </w:pPr>
            <w:del w:id="631" w:author="Chelsvig, Emma" w:date="2020-01-13T10:21:00Z">
              <w:r w:rsidRPr="00954A4B" w:rsidDel="00347856">
                <w:rPr>
                  <w:rFonts w:ascii="Times New Roman" w:eastAsia="Times New Roman" w:hAnsi="Times New Roman" w:cs="Times New Roman"/>
                  <w:color w:val="000000"/>
                  <w:sz w:val="24"/>
                  <w:szCs w:val="24"/>
                </w:rPr>
                <w:delText>0.4</w:delText>
              </w:r>
            </w:del>
          </w:p>
        </w:tc>
        <w:tc>
          <w:tcPr>
            <w:tcW w:w="1350" w:type="dxa"/>
            <w:hideMark/>
          </w:tcPr>
          <w:p w14:paraId="6A54ABED" w14:textId="28F920A0"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632" w:author="Chelsvig, Emma" w:date="2020-01-13T10:21:00Z"/>
                <w:rFonts w:ascii="Times New Roman" w:eastAsia="Times New Roman" w:hAnsi="Times New Roman" w:cs="Times New Roman"/>
                <w:color w:val="000000"/>
                <w:sz w:val="24"/>
                <w:szCs w:val="24"/>
              </w:rPr>
            </w:pPr>
            <w:del w:id="633" w:author="Chelsvig, Emma" w:date="2020-01-13T10:21:00Z">
              <w:r w:rsidRPr="00954A4B" w:rsidDel="00347856">
                <w:rPr>
                  <w:rFonts w:ascii="Times New Roman" w:eastAsia="Times New Roman" w:hAnsi="Times New Roman" w:cs="Times New Roman"/>
                  <w:color w:val="000000"/>
                  <w:sz w:val="24"/>
                  <w:szCs w:val="24"/>
                </w:rPr>
                <w:delText>0.4</w:delText>
              </w:r>
            </w:del>
          </w:p>
        </w:tc>
        <w:tc>
          <w:tcPr>
            <w:tcW w:w="1350" w:type="dxa"/>
            <w:hideMark/>
          </w:tcPr>
          <w:p w14:paraId="4D548208" w14:textId="62E00D49"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634" w:author="Chelsvig, Emma" w:date="2020-01-13T10:21:00Z"/>
                <w:rFonts w:ascii="Times New Roman" w:eastAsia="Times New Roman" w:hAnsi="Times New Roman" w:cs="Times New Roman"/>
                <w:color w:val="000000"/>
                <w:sz w:val="24"/>
                <w:szCs w:val="24"/>
              </w:rPr>
            </w:pPr>
            <w:del w:id="635" w:author="Chelsvig, Emma" w:date="2020-01-13T10:21:00Z">
              <w:r w:rsidRPr="00954A4B" w:rsidDel="00347856">
                <w:rPr>
                  <w:rFonts w:ascii="Times New Roman" w:eastAsia="Times New Roman" w:hAnsi="Times New Roman" w:cs="Times New Roman"/>
                  <w:color w:val="000000"/>
                  <w:sz w:val="24"/>
                  <w:szCs w:val="24"/>
                </w:rPr>
                <w:delText>0.4</w:delText>
              </w:r>
            </w:del>
          </w:p>
        </w:tc>
        <w:tc>
          <w:tcPr>
            <w:tcW w:w="1350" w:type="dxa"/>
            <w:hideMark/>
          </w:tcPr>
          <w:p w14:paraId="3E0D4C11" w14:textId="3CA80AC7" w:rsidR="000A46F5" w:rsidRPr="00954A4B" w:rsidDel="00347856" w:rsidRDefault="000A46F5" w:rsidP="004A507F">
            <w:pPr>
              <w:jc w:val="center"/>
              <w:cnfStyle w:val="000000100000" w:firstRow="0" w:lastRow="0" w:firstColumn="0" w:lastColumn="0" w:oddVBand="0" w:evenVBand="0" w:oddHBand="1" w:evenHBand="0" w:firstRowFirstColumn="0" w:firstRowLastColumn="0" w:lastRowFirstColumn="0" w:lastRowLastColumn="0"/>
              <w:rPr>
                <w:del w:id="636" w:author="Chelsvig, Emma" w:date="2020-01-13T10:21:00Z"/>
                <w:rFonts w:ascii="Times New Roman" w:eastAsia="Times New Roman" w:hAnsi="Times New Roman" w:cs="Times New Roman"/>
                <w:color w:val="000000"/>
                <w:sz w:val="24"/>
                <w:szCs w:val="24"/>
              </w:rPr>
            </w:pPr>
            <w:del w:id="637" w:author="Chelsvig, Emma" w:date="2020-01-13T10:21:00Z">
              <w:r w:rsidRPr="00954A4B" w:rsidDel="00347856">
                <w:rPr>
                  <w:rFonts w:ascii="Times New Roman" w:eastAsia="Times New Roman" w:hAnsi="Times New Roman" w:cs="Times New Roman"/>
                  <w:color w:val="000000"/>
                  <w:sz w:val="24"/>
                  <w:szCs w:val="24"/>
                </w:rPr>
                <w:delText>0.4</w:delText>
              </w:r>
            </w:del>
          </w:p>
        </w:tc>
      </w:tr>
    </w:tbl>
    <w:p w14:paraId="74847A13" w14:textId="0067AB0F" w:rsidR="000A46F5" w:rsidRPr="00954A4B" w:rsidDel="00347856" w:rsidRDefault="000A46F5" w:rsidP="000A46F5">
      <w:pPr>
        <w:autoSpaceDE w:val="0"/>
        <w:autoSpaceDN w:val="0"/>
        <w:adjustRightInd w:val="0"/>
        <w:spacing w:after="0" w:line="240" w:lineRule="auto"/>
        <w:rPr>
          <w:del w:id="638" w:author="Chelsvig, Emma" w:date="2020-01-13T10:21:00Z"/>
          <w:rFonts w:ascii="Times New Roman" w:hAnsi="Times New Roman" w:cs="Times New Roman"/>
          <w:i/>
          <w:sz w:val="24"/>
          <w:szCs w:val="24"/>
        </w:rPr>
      </w:pPr>
      <w:del w:id="639" w:author="Chelsvig, Emma" w:date="2020-01-13T10:21:00Z">
        <w:r w:rsidRPr="00954A4B" w:rsidDel="00347856">
          <w:rPr>
            <w:rFonts w:ascii="Times New Roman" w:hAnsi="Times New Roman" w:cs="Times New Roman"/>
            <w:i/>
            <w:sz w:val="24"/>
            <w:szCs w:val="24"/>
          </w:rPr>
          <w:delText xml:space="preserve">  Table edited </w:delText>
        </w:r>
        <w:r w:rsidRPr="00954A4B" w:rsidDel="00347856">
          <w:rPr>
            <w:rFonts w:ascii="Times New Roman" w:hAnsi="Times New Roman" w:cs="Times New Roman"/>
            <w:i/>
            <w:noProof/>
            <w:sz w:val="24"/>
            <w:szCs w:val="24"/>
          </w:rPr>
          <w:delText>from</w:delText>
        </w:r>
        <w:r w:rsidRPr="00954A4B" w:rsidDel="00347856">
          <w:rPr>
            <w:rFonts w:ascii="Times New Roman" w:hAnsi="Times New Roman" w:cs="Times New Roman"/>
            <w:i/>
            <w:sz w:val="24"/>
            <w:szCs w:val="24"/>
          </w:rPr>
          <w:delText xml:space="preserve"> Young, 2014. </w:delText>
        </w:r>
      </w:del>
    </w:p>
    <w:p w14:paraId="169DA4E8" w14:textId="2B629F43" w:rsidR="000A46F5" w:rsidRPr="00954A4B" w:rsidDel="00347856" w:rsidRDefault="000A46F5" w:rsidP="000A46F5">
      <w:pPr>
        <w:autoSpaceDE w:val="0"/>
        <w:autoSpaceDN w:val="0"/>
        <w:adjustRightInd w:val="0"/>
        <w:spacing w:after="0" w:line="240" w:lineRule="auto"/>
        <w:rPr>
          <w:del w:id="640" w:author="Chelsvig, Emma" w:date="2020-01-13T10:21:00Z"/>
          <w:rFonts w:ascii="Times New Roman" w:eastAsia="Times New Roman" w:hAnsi="Times New Roman" w:cs="Times New Roman"/>
          <w:i/>
          <w:color w:val="000000"/>
          <w:sz w:val="24"/>
          <w:szCs w:val="24"/>
        </w:rPr>
      </w:pPr>
      <w:del w:id="641" w:author="Chelsvig, Emma" w:date="2020-01-13T10:21:00Z">
        <w:r w:rsidRPr="00954A4B" w:rsidDel="00347856">
          <w:rPr>
            <w:rFonts w:ascii="Times New Roman" w:eastAsia="Times New Roman" w:hAnsi="Times New Roman" w:cs="Times New Roman"/>
            <w:i/>
            <w:color w:val="000000"/>
            <w:sz w:val="24"/>
            <w:szCs w:val="24"/>
            <w:vertAlign w:val="superscript"/>
          </w:rPr>
          <w:delText>a</w:delText>
        </w:r>
        <w:r w:rsidRPr="00954A4B" w:rsidDel="00347856">
          <w:rPr>
            <w:rFonts w:ascii="Times New Roman" w:eastAsia="Times New Roman" w:hAnsi="Times New Roman" w:cs="Times New Roman"/>
            <w:i/>
            <w:color w:val="000000"/>
            <w:sz w:val="24"/>
            <w:szCs w:val="24"/>
          </w:rPr>
          <w:delText>DFAC = VVMM-defined distribution factor associated with photolysis</w:delText>
        </w:r>
      </w:del>
    </w:p>
    <w:p w14:paraId="38CC260F" w14:textId="00C8F81F" w:rsidR="000A46F5" w:rsidRPr="00954A4B" w:rsidDel="00347856" w:rsidRDefault="000A46F5" w:rsidP="000A46F5">
      <w:pPr>
        <w:autoSpaceDE w:val="0"/>
        <w:autoSpaceDN w:val="0"/>
        <w:adjustRightInd w:val="0"/>
        <w:spacing w:after="0" w:line="240" w:lineRule="auto"/>
        <w:rPr>
          <w:del w:id="642" w:author="Chelsvig, Emma" w:date="2020-01-13T10:21:00Z"/>
          <w:rFonts w:ascii="Times New Roman" w:eastAsia="Times New Roman" w:hAnsi="Times New Roman" w:cs="Times New Roman"/>
          <w:i/>
          <w:color w:val="000000"/>
          <w:sz w:val="24"/>
          <w:szCs w:val="24"/>
        </w:rPr>
      </w:pPr>
      <w:del w:id="643" w:author="Chelsvig, Emma" w:date="2020-01-13T10:21:00Z">
        <w:r w:rsidRPr="00954A4B" w:rsidDel="00347856">
          <w:rPr>
            <w:rFonts w:ascii="Times New Roman" w:eastAsia="Times New Roman" w:hAnsi="Times New Roman" w:cs="Times New Roman"/>
            <w:i/>
            <w:color w:val="000000"/>
            <w:sz w:val="24"/>
            <w:szCs w:val="24"/>
            <w:vertAlign w:val="superscript"/>
          </w:rPr>
          <w:delText>b</w:delText>
        </w:r>
        <w:r w:rsidRPr="00954A4B" w:rsidDel="00347856">
          <w:rPr>
            <w:rFonts w:ascii="Times New Roman" w:eastAsia="Times New Roman" w:hAnsi="Times New Roman" w:cs="Times New Roman"/>
            <w:i/>
            <w:color w:val="000000"/>
            <w:sz w:val="24"/>
            <w:szCs w:val="24"/>
          </w:rPr>
          <w:delText>Water Column SS = Concentration of suspended sediment in water column</w:delText>
        </w:r>
      </w:del>
    </w:p>
    <w:p w14:paraId="0ADCD5C2" w14:textId="1CAFECAA" w:rsidR="000A46F5" w:rsidRPr="00954A4B" w:rsidDel="00347856" w:rsidRDefault="000A46F5" w:rsidP="000A46F5">
      <w:pPr>
        <w:autoSpaceDE w:val="0"/>
        <w:autoSpaceDN w:val="0"/>
        <w:adjustRightInd w:val="0"/>
        <w:spacing w:after="0" w:line="240" w:lineRule="auto"/>
        <w:rPr>
          <w:del w:id="644" w:author="Chelsvig, Emma" w:date="2020-01-13T10:21:00Z"/>
          <w:rFonts w:ascii="Times New Roman" w:eastAsia="Times New Roman" w:hAnsi="Times New Roman" w:cs="Times New Roman"/>
          <w:i/>
          <w:color w:val="000000"/>
          <w:sz w:val="24"/>
          <w:szCs w:val="24"/>
        </w:rPr>
      </w:pPr>
      <w:del w:id="645" w:author="Chelsvig, Emma" w:date="2020-01-13T10:21:00Z">
        <w:r w:rsidRPr="00954A4B" w:rsidDel="00347856">
          <w:rPr>
            <w:rFonts w:ascii="Times New Roman" w:eastAsia="Times New Roman" w:hAnsi="Times New Roman" w:cs="Times New Roman"/>
            <w:i/>
            <w:color w:val="000000"/>
            <w:sz w:val="24"/>
            <w:szCs w:val="24"/>
            <w:vertAlign w:val="superscript"/>
          </w:rPr>
          <w:delText>c</w:delText>
        </w:r>
        <w:r w:rsidRPr="00954A4B" w:rsidDel="00347856">
          <w:rPr>
            <w:rFonts w:ascii="Times New Roman" w:eastAsia="Times New Roman" w:hAnsi="Times New Roman" w:cs="Times New Roman"/>
            <w:i/>
            <w:color w:val="000000"/>
            <w:sz w:val="24"/>
            <w:szCs w:val="24"/>
          </w:rPr>
          <w:delText>Water Column FOC = Fraction of organic carbon in water column</w:delText>
        </w:r>
      </w:del>
    </w:p>
    <w:p w14:paraId="550131D1" w14:textId="1C0EB2C0" w:rsidR="000A46F5" w:rsidDel="00347856" w:rsidRDefault="000A46F5" w:rsidP="000A46F5">
      <w:pPr>
        <w:autoSpaceDE w:val="0"/>
        <w:autoSpaceDN w:val="0"/>
        <w:adjustRightInd w:val="0"/>
        <w:spacing w:after="0" w:line="240" w:lineRule="auto"/>
        <w:rPr>
          <w:del w:id="646" w:author="Chelsvig, Emma" w:date="2020-01-13T10:21:00Z"/>
          <w:rFonts w:ascii="Times New Roman" w:eastAsia="Times New Roman" w:hAnsi="Times New Roman" w:cs="Times New Roman"/>
          <w:i/>
          <w:color w:val="000000"/>
          <w:sz w:val="24"/>
          <w:szCs w:val="24"/>
        </w:rPr>
      </w:pPr>
      <w:del w:id="647" w:author="Chelsvig, Emma" w:date="2020-01-13T10:21:00Z">
        <w:r w:rsidRPr="00954A4B" w:rsidDel="00347856">
          <w:rPr>
            <w:rFonts w:ascii="Times New Roman" w:eastAsia="Times New Roman" w:hAnsi="Times New Roman" w:cs="Times New Roman"/>
            <w:i/>
            <w:color w:val="000000"/>
            <w:sz w:val="24"/>
            <w:szCs w:val="24"/>
            <w:vertAlign w:val="superscript"/>
          </w:rPr>
          <w:delText>d</w:delText>
        </w:r>
        <w:r w:rsidRPr="00954A4B" w:rsidDel="00347856">
          <w:rPr>
            <w:rFonts w:ascii="Times New Roman" w:eastAsia="Times New Roman" w:hAnsi="Times New Roman" w:cs="Times New Roman"/>
            <w:i/>
            <w:color w:val="000000"/>
            <w:sz w:val="24"/>
            <w:szCs w:val="24"/>
          </w:rPr>
          <w:delText>Water Column DOC = Concentration of dissolved organic carbon in water column</w:delText>
        </w:r>
      </w:del>
    </w:p>
    <w:p w14:paraId="21F30061" w14:textId="7AEC435E" w:rsidR="008A4286" w:rsidRPr="008A4286" w:rsidDel="00347856" w:rsidRDefault="008A4286" w:rsidP="000A46F5">
      <w:pPr>
        <w:autoSpaceDE w:val="0"/>
        <w:autoSpaceDN w:val="0"/>
        <w:adjustRightInd w:val="0"/>
        <w:spacing w:after="0" w:line="240" w:lineRule="auto"/>
        <w:rPr>
          <w:del w:id="648" w:author="Chelsvig, Emma" w:date="2020-01-13T10:21:00Z"/>
          <w:rFonts w:ascii="Times New Roman" w:eastAsia="Times New Roman" w:hAnsi="Times New Roman" w:cs="Times New Roman"/>
          <w:color w:val="000000"/>
          <w:sz w:val="24"/>
          <w:szCs w:val="24"/>
        </w:rPr>
      </w:pPr>
    </w:p>
    <w:p w14:paraId="43A64D71" w14:textId="276E408B" w:rsidR="00CE4B6B" w:rsidRPr="00954A4B" w:rsidRDefault="00CE4B6B" w:rsidP="00CE4B6B">
      <w:pPr>
        <w:pStyle w:val="Caption"/>
        <w:keepNext/>
        <w:rPr>
          <w:rFonts w:ascii="Times New Roman" w:hAnsi="Times New Roman" w:cs="Times New Roman"/>
          <w:i w:val="0"/>
          <w:color w:val="auto"/>
          <w:sz w:val="24"/>
          <w:szCs w:val="24"/>
        </w:rPr>
      </w:pPr>
      <w:bookmarkStart w:id="649" w:name="_Toc477941980"/>
      <w:r w:rsidRPr="00954A4B">
        <w:rPr>
          <w:rFonts w:ascii="Times New Roman" w:hAnsi="Times New Roman" w:cs="Times New Roman"/>
          <w:i w:val="0"/>
          <w:color w:val="auto"/>
          <w:sz w:val="24"/>
          <w:szCs w:val="24"/>
        </w:rPr>
        <w:t xml:space="preserve">Table </w:t>
      </w:r>
      <w:r w:rsidRPr="00954A4B">
        <w:rPr>
          <w:rFonts w:ascii="Times New Roman" w:hAnsi="Times New Roman" w:cs="Times New Roman"/>
          <w:i w:val="0"/>
          <w:color w:val="auto"/>
          <w:sz w:val="24"/>
          <w:szCs w:val="24"/>
        </w:rPr>
        <w:fldChar w:fldCharType="begin"/>
      </w:r>
      <w:r w:rsidRPr="00954A4B">
        <w:rPr>
          <w:rFonts w:ascii="Times New Roman" w:hAnsi="Times New Roman" w:cs="Times New Roman"/>
          <w:i w:val="0"/>
          <w:color w:val="auto"/>
          <w:sz w:val="24"/>
          <w:szCs w:val="24"/>
        </w:rPr>
        <w:instrText xml:space="preserve"> SEQ Table \* ARABIC </w:instrText>
      </w:r>
      <w:r w:rsidRPr="00954A4B">
        <w:rPr>
          <w:rFonts w:ascii="Times New Roman" w:hAnsi="Times New Roman" w:cs="Times New Roman"/>
          <w:i w:val="0"/>
          <w:color w:val="auto"/>
          <w:sz w:val="24"/>
          <w:szCs w:val="24"/>
        </w:rPr>
        <w:fldChar w:fldCharType="separate"/>
      </w:r>
      <w:r w:rsidR="00375244" w:rsidRPr="00954A4B">
        <w:rPr>
          <w:rFonts w:ascii="Times New Roman" w:hAnsi="Times New Roman" w:cs="Times New Roman"/>
          <w:i w:val="0"/>
          <w:noProof/>
          <w:color w:val="auto"/>
          <w:sz w:val="24"/>
          <w:szCs w:val="24"/>
        </w:rPr>
        <w:t>3</w:t>
      </w:r>
      <w:r w:rsidRPr="00954A4B">
        <w:rPr>
          <w:rFonts w:ascii="Times New Roman" w:hAnsi="Times New Roman" w:cs="Times New Roman"/>
          <w:i w:val="0"/>
          <w:color w:val="auto"/>
          <w:sz w:val="24"/>
          <w:szCs w:val="24"/>
        </w:rPr>
        <w:fldChar w:fldCharType="end"/>
      </w:r>
      <w:r w:rsidRPr="00954A4B">
        <w:rPr>
          <w:rFonts w:ascii="Times New Roman" w:hAnsi="Times New Roman" w:cs="Times New Roman"/>
          <w:i w:val="0"/>
          <w:color w:val="auto"/>
          <w:sz w:val="24"/>
          <w:szCs w:val="24"/>
        </w:rPr>
        <w:t>.  Surface Media Fraction.</w:t>
      </w:r>
      <w:bookmarkEnd w:id="649"/>
    </w:p>
    <w:tbl>
      <w:tblPr>
        <w:tblW w:w="5849" w:type="dxa"/>
        <w:tblInd w:w="-10" w:type="dxa"/>
        <w:tblLook w:val="04A0" w:firstRow="1" w:lastRow="0" w:firstColumn="1" w:lastColumn="0" w:noHBand="0" w:noVBand="1"/>
      </w:tblPr>
      <w:tblGrid>
        <w:gridCol w:w="2010"/>
        <w:gridCol w:w="1589"/>
        <w:gridCol w:w="1483"/>
        <w:gridCol w:w="767"/>
      </w:tblGrid>
      <w:tr w:rsidR="000A46F5" w:rsidRPr="00954A4B" w14:paraId="0CA6BD9B" w14:textId="77777777" w:rsidTr="007E210A">
        <w:trPr>
          <w:trHeight w:val="272"/>
        </w:trPr>
        <w:tc>
          <w:tcPr>
            <w:tcW w:w="5082" w:type="dxa"/>
            <w:gridSpan w:val="3"/>
            <w:tcBorders>
              <w:top w:val="single" w:sz="8" w:space="0" w:color="666666"/>
              <w:left w:val="single" w:sz="8" w:space="0" w:color="666666"/>
              <w:bottom w:val="single" w:sz="12" w:space="0" w:color="666666"/>
              <w:right w:val="single" w:sz="8" w:space="0" w:color="666666"/>
            </w:tcBorders>
            <w:shd w:val="clear" w:color="auto" w:fill="auto"/>
            <w:vAlign w:val="center"/>
            <w:hideMark/>
          </w:tcPr>
          <w:p w14:paraId="25FD6A0A" w14:textId="77777777" w:rsidR="000A46F5" w:rsidRPr="00954A4B" w:rsidRDefault="000A46F5" w:rsidP="004A507F">
            <w:pPr>
              <w:spacing w:after="0" w:line="240" w:lineRule="auto"/>
              <w:rPr>
                <w:rFonts w:ascii="Times New Roman" w:eastAsia="Times New Roman" w:hAnsi="Times New Roman" w:cs="Times New Roman"/>
                <w:b/>
                <w:bCs/>
                <w:color w:val="000000"/>
                <w:sz w:val="24"/>
                <w:szCs w:val="24"/>
              </w:rPr>
            </w:pPr>
            <w:r w:rsidRPr="00954A4B">
              <w:rPr>
                <w:rFonts w:ascii="Times New Roman" w:eastAsia="Times New Roman" w:hAnsi="Times New Roman" w:cs="Times New Roman"/>
                <w:b/>
                <w:bCs/>
                <w:color w:val="000000"/>
                <w:sz w:val="24"/>
                <w:szCs w:val="24"/>
              </w:rPr>
              <w:t>Modeled Surface Media</w:t>
            </w:r>
          </w:p>
        </w:tc>
        <w:tc>
          <w:tcPr>
            <w:tcW w:w="767" w:type="dxa"/>
            <w:tcBorders>
              <w:top w:val="single" w:sz="8" w:space="0" w:color="666666"/>
              <w:left w:val="nil"/>
              <w:bottom w:val="single" w:sz="12" w:space="0" w:color="666666"/>
              <w:right w:val="single" w:sz="8" w:space="0" w:color="666666"/>
            </w:tcBorders>
            <w:shd w:val="clear" w:color="auto" w:fill="auto"/>
            <w:vAlign w:val="center"/>
            <w:hideMark/>
          </w:tcPr>
          <w:p w14:paraId="05D9B94F" w14:textId="77777777" w:rsidR="000A46F5" w:rsidRPr="00954A4B" w:rsidRDefault="000A46F5" w:rsidP="004A507F">
            <w:pPr>
              <w:spacing w:after="0" w:line="240" w:lineRule="auto"/>
              <w:rPr>
                <w:rFonts w:ascii="Times New Roman" w:eastAsia="Times New Roman" w:hAnsi="Times New Roman" w:cs="Times New Roman"/>
                <w:b/>
                <w:bCs/>
                <w:color w:val="000000"/>
                <w:sz w:val="24"/>
                <w:szCs w:val="24"/>
              </w:rPr>
            </w:pPr>
            <w:r w:rsidRPr="00954A4B">
              <w:rPr>
                <w:rFonts w:ascii="Times New Roman" w:eastAsia="Times New Roman" w:hAnsi="Times New Roman" w:cs="Times New Roman"/>
                <w:b/>
                <w:bCs/>
                <w:color w:val="000000"/>
                <w:sz w:val="24"/>
                <w:szCs w:val="24"/>
              </w:rPr>
              <w:t>SMF</w:t>
            </w:r>
          </w:p>
        </w:tc>
      </w:tr>
      <w:tr w:rsidR="000A46F5" w:rsidRPr="00954A4B" w14:paraId="755280A0" w14:textId="77777777" w:rsidTr="007E210A">
        <w:trPr>
          <w:trHeight w:hRule="exact" w:val="339"/>
        </w:trPr>
        <w:tc>
          <w:tcPr>
            <w:tcW w:w="2010" w:type="dxa"/>
            <w:tcBorders>
              <w:top w:val="nil"/>
              <w:left w:val="single" w:sz="8" w:space="0" w:color="666666"/>
              <w:bottom w:val="single" w:sz="8" w:space="0" w:color="666666"/>
              <w:right w:val="single" w:sz="8" w:space="0" w:color="666666"/>
            </w:tcBorders>
            <w:shd w:val="clear" w:color="000000" w:fill="CCCCCC"/>
            <w:vAlign w:val="center"/>
            <w:hideMark/>
          </w:tcPr>
          <w:p w14:paraId="73C495BC" w14:textId="77777777" w:rsidR="000A46F5" w:rsidRPr="00954A4B" w:rsidRDefault="000A46F5" w:rsidP="004A507F">
            <w:pPr>
              <w:spacing w:after="0" w:line="240" w:lineRule="auto"/>
              <w:rPr>
                <w:rFonts w:ascii="Times New Roman" w:eastAsia="Times New Roman" w:hAnsi="Times New Roman" w:cs="Times New Roman"/>
                <w:b/>
                <w:bCs/>
                <w:color w:val="000000"/>
                <w:sz w:val="24"/>
                <w:szCs w:val="24"/>
              </w:rPr>
            </w:pPr>
            <w:r w:rsidRPr="00954A4B">
              <w:rPr>
                <w:rFonts w:ascii="Times New Roman" w:eastAsia="Times New Roman" w:hAnsi="Times New Roman" w:cs="Times New Roman"/>
                <w:b/>
                <w:bCs/>
                <w:color w:val="000000"/>
                <w:sz w:val="24"/>
                <w:szCs w:val="24"/>
              </w:rPr>
              <w:t>Landscape</w:t>
            </w:r>
          </w:p>
        </w:tc>
        <w:tc>
          <w:tcPr>
            <w:tcW w:w="1589" w:type="dxa"/>
            <w:tcBorders>
              <w:top w:val="nil"/>
              <w:left w:val="nil"/>
              <w:bottom w:val="single" w:sz="8" w:space="0" w:color="666666"/>
              <w:right w:val="single" w:sz="8" w:space="0" w:color="666666"/>
            </w:tcBorders>
            <w:shd w:val="clear" w:color="000000" w:fill="CCCCCC"/>
            <w:vAlign w:val="center"/>
            <w:hideMark/>
          </w:tcPr>
          <w:p w14:paraId="57B13080" w14:textId="77777777" w:rsidR="000A46F5" w:rsidRPr="00954A4B" w:rsidRDefault="000A46F5" w:rsidP="004A507F">
            <w:pPr>
              <w:spacing w:after="0" w:line="240" w:lineRule="auto"/>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Grass</w:t>
            </w:r>
          </w:p>
        </w:tc>
        <w:tc>
          <w:tcPr>
            <w:tcW w:w="1481" w:type="dxa"/>
            <w:tcBorders>
              <w:top w:val="nil"/>
              <w:left w:val="nil"/>
              <w:bottom w:val="single" w:sz="8" w:space="0" w:color="666666"/>
              <w:right w:val="single" w:sz="8" w:space="0" w:color="666666"/>
            </w:tcBorders>
            <w:shd w:val="clear" w:color="000000" w:fill="CCCCCC"/>
            <w:vAlign w:val="center"/>
            <w:hideMark/>
          </w:tcPr>
          <w:p w14:paraId="439E8B39" w14:textId="77777777" w:rsidR="000A46F5" w:rsidRPr="00954A4B" w:rsidRDefault="000A46F5" w:rsidP="004A507F">
            <w:pPr>
              <w:spacing w:after="0" w:line="240" w:lineRule="auto"/>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 xml:space="preserve">Pervious </w:t>
            </w:r>
          </w:p>
        </w:tc>
        <w:tc>
          <w:tcPr>
            <w:tcW w:w="767" w:type="dxa"/>
            <w:tcBorders>
              <w:top w:val="nil"/>
              <w:left w:val="nil"/>
              <w:bottom w:val="single" w:sz="8" w:space="0" w:color="666666"/>
              <w:right w:val="single" w:sz="8" w:space="0" w:color="666666"/>
            </w:tcBorders>
            <w:shd w:val="clear" w:color="000000" w:fill="CCCCCC"/>
            <w:vAlign w:val="center"/>
            <w:hideMark/>
          </w:tcPr>
          <w:p w14:paraId="344FD2B0" w14:textId="77777777" w:rsidR="000A46F5" w:rsidRPr="00954A4B" w:rsidRDefault="000A46F5" w:rsidP="004A507F">
            <w:pPr>
              <w:spacing w:after="0" w:line="240" w:lineRule="auto"/>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0.866</w:t>
            </w:r>
          </w:p>
        </w:tc>
      </w:tr>
      <w:tr w:rsidR="000A46F5" w:rsidRPr="00954A4B" w14:paraId="394A6800" w14:textId="77777777" w:rsidTr="007E210A">
        <w:trPr>
          <w:trHeight w:hRule="exact" w:val="307"/>
        </w:trPr>
        <w:tc>
          <w:tcPr>
            <w:tcW w:w="2010" w:type="dxa"/>
            <w:tcBorders>
              <w:top w:val="nil"/>
              <w:left w:val="single" w:sz="8" w:space="0" w:color="666666"/>
              <w:bottom w:val="single" w:sz="8" w:space="0" w:color="666666"/>
              <w:right w:val="single" w:sz="8" w:space="0" w:color="666666"/>
            </w:tcBorders>
            <w:shd w:val="clear" w:color="auto" w:fill="auto"/>
            <w:vAlign w:val="center"/>
            <w:hideMark/>
          </w:tcPr>
          <w:p w14:paraId="791D8065" w14:textId="77777777" w:rsidR="000A46F5" w:rsidRPr="00954A4B" w:rsidRDefault="000A46F5" w:rsidP="004A507F">
            <w:pPr>
              <w:spacing w:after="0" w:line="240" w:lineRule="auto"/>
              <w:rPr>
                <w:rFonts w:ascii="Times New Roman" w:eastAsia="Times New Roman" w:hAnsi="Times New Roman" w:cs="Times New Roman"/>
                <w:b/>
                <w:bCs/>
                <w:color w:val="000000"/>
                <w:sz w:val="24"/>
                <w:szCs w:val="24"/>
              </w:rPr>
            </w:pPr>
            <w:r w:rsidRPr="00954A4B">
              <w:rPr>
                <w:rFonts w:ascii="Times New Roman" w:eastAsia="Times New Roman" w:hAnsi="Times New Roman" w:cs="Times New Roman"/>
                <w:b/>
                <w:bCs/>
                <w:color w:val="000000"/>
                <w:sz w:val="24"/>
                <w:szCs w:val="24"/>
              </w:rPr>
              <w:t>Landscape</w:t>
            </w:r>
          </w:p>
        </w:tc>
        <w:tc>
          <w:tcPr>
            <w:tcW w:w="1589" w:type="dxa"/>
            <w:tcBorders>
              <w:top w:val="nil"/>
              <w:left w:val="nil"/>
              <w:bottom w:val="single" w:sz="8" w:space="0" w:color="666666"/>
              <w:right w:val="single" w:sz="8" w:space="0" w:color="666666"/>
            </w:tcBorders>
            <w:shd w:val="clear" w:color="auto" w:fill="auto"/>
            <w:vAlign w:val="center"/>
            <w:hideMark/>
          </w:tcPr>
          <w:p w14:paraId="7BD38FB5" w14:textId="77777777" w:rsidR="000A46F5" w:rsidRPr="00954A4B" w:rsidRDefault="000A46F5" w:rsidP="004A507F">
            <w:pPr>
              <w:spacing w:after="0" w:line="240" w:lineRule="auto"/>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Concrete</w:t>
            </w:r>
          </w:p>
        </w:tc>
        <w:tc>
          <w:tcPr>
            <w:tcW w:w="1481" w:type="dxa"/>
            <w:tcBorders>
              <w:top w:val="nil"/>
              <w:left w:val="nil"/>
              <w:bottom w:val="single" w:sz="8" w:space="0" w:color="666666"/>
              <w:right w:val="single" w:sz="8" w:space="0" w:color="666666"/>
            </w:tcBorders>
            <w:shd w:val="clear" w:color="auto" w:fill="auto"/>
            <w:vAlign w:val="center"/>
            <w:hideMark/>
          </w:tcPr>
          <w:p w14:paraId="7E3D1E0B" w14:textId="77777777" w:rsidR="000A46F5" w:rsidRPr="00954A4B" w:rsidRDefault="000A46F5" w:rsidP="004A507F">
            <w:pPr>
              <w:spacing w:after="0" w:line="240" w:lineRule="auto"/>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Impervious</w:t>
            </w:r>
          </w:p>
        </w:tc>
        <w:tc>
          <w:tcPr>
            <w:tcW w:w="767" w:type="dxa"/>
            <w:tcBorders>
              <w:top w:val="nil"/>
              <w:left w:val="nil"/>
              <w:bottom w:val="single" w:sz="8" w:space="0" w:color="666666"/>
              <w:right w:val="single" w:sz="8" w:space="0" w:color="666666"/>
            </w:tcBorders>
            <w:shd w:val="clear" w:color="auto" w:fill="auto"/>
            <w:vAlign w:val="center"/>
            <w:hideMark/>
          </w:tcPr>
          <w:p w14:paraId="09B67F9D" w14:textId="77777777" w:rsidR="000A46F5" w:rsidRPr="00954A4B" w:rsidRDefault="000A46F5" w:rsidP="004A507F">
            <w:pPr>
              <w:spacing w:after="0" w:line="240" w:lineRule="auto"/>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0.114</w:t>
            </w:r>
          </w:p>
        </w:tc>
      </w:tr>
      <w:tr w:rsidR="000A46F5" w:rsidRPr="00954A4B" w14:paraId="5C1DBC13" w14:textId="77777777" w:rsidTr="007E210A">
        <w:trPr>
          <w:trHeight w:hRule="exact" w:val="272"/>
        </w:trPr>
        <w:tc>
          <w:tcPr>
            <w:tcW w:w="2010" w:type="dxa"/>
            <w:tcBorders>
              <w:top w:val="nil"/>
              <w:left w:val="single" w:sz="8" w:space="0" w:color="666666"/>
              <w:bottom w:val="single" w:sz="8" w:space="0" w:color="666666"/>
              <w:right w:val="single" w:sz="8" w:space="0" w:color="666666"/>
            </w:tcBorders>
            <w:shd w:val="clear" w:color="000000" w:fill="CCCCCC"/>
            <w:vAlign w:val="center"/>
            <w:hideMark/>
          </w:tcPr>
          <w:p w14:paraId="7684AA27" w14:textId="77777777" w:rsidR="000A46F5" w:rsidRPr="00954A4B" w:rsidRDefault="000A46F5" w:rsidP="004A507F">
            <w:pPr>
              <w:spacing w:after="0" w:line="240" w:lineRule="auto"/>
              <w:rPr>
                <w:rFonts w:ascii="Times New Roman" w:eastAsia="Times New Roman" w:hAnsi="Times New Roman" w:cs="Times New Roman"/>
                <w:b/>
                <w:bCs/>
                <w:color w:val="000000"/>
                <w:sz w:val="24"/>
                <w:szCs w:val="24"/>
              </w:rPr>
            </w:pPr>
            <w:r w:rsidRPr="00954A4B">
              <w:rPr>
                <w:rFonts w:ascii="Times New Roman" w:eastAsia="Times New Roman" w:hAnsi="Times New Roman" w:cs="Times New Roman"/>
                <w:b/>
                <w:bCs/>
                <w:color w:val="000000"/>
                <w:sz w:val="24"/>
                <w:szCs w:val="24"/>
              </w:rPr>
              <w:t>Structural</w:t>
            </w:r>
          </w:p>
        </w:tc>
        <w:tc>
          <w:tcPr>
            <w:tcW w:w="1589" w:type="dxa"/>
            <w:tcBorders>
              <w:top w:val="nil"/>
              <w:left w:val="nil"/>
              <w:bottom w:val="single" w:sz="8" w:space="0" w:color="666666"/>
              <w:right w:val="single" w:sz="8" w:space="0" w:color="666666"/>
            </w:tcBorders>
            <w:shd w:val="clear" w:color="000000" w:fill="CCCCCC"/>
            <w:vAlign w:val="center"/>
            <w:hideMark/>
          </w:tcPr>
          <w:p w14:paraId="5A80986C" w14:textId="77777777" w:rsidR="000A46F5" w:rsidRPr="00954A4B" w:rsidRDefault="000A46F5" w:rsidP="004A507F">
            <w:pPr>
              <w:spacing w:after="0" w:line="240" w:lineRule="auto"/>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Grass</w:t>
            </w:r>
          </w:p>
        </w:tc>
        <w:tc>
          <w:tcPr>
            <w:tcW w:w="1481" w:type="dxa"/>
            <w:tcBorders>
              <w:top w:val="nil"/>
              <w:left w:val="nil"/>
              <w:bottom w:val="single" w:sz="8" w:space="0" w:color="666666"/>
              <w:right w:val="single" w:sz="8" w:space="0" w:color="666666"/>
            </w:tcBorders>
            <w:shd w:val="clear" w:color="000000" w:fill="CCCCCC"/>
            <w:vAlign w:val="center"/>
            <w:hideMark/>
          </w:tcPr>
          <w:p w14:paraId="126443A0" w14:textId="77777777" w:rsidR="000A46F5" w:rsidRPr="00954A4B" w:rsidRDefault="000A46F5" w:rsidP="004A507F">
            <w:pPr>
              <w:spacing w:after="0" w:line="240" w:lineRule="auto"/>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Pervious</w:t>
            </w:r>
          </w:p>
        </w:tc>
        <w:tc>
          <w:tcPr>
            <w:tcW w:w="767" w:type="dxa"/>
            <w:tcBorders>
              <w:top w:val="nil"/>
              <w:left w:val="nil"/>
              <w:bottom w:val="single" w:sz="8" w:space="0" w:color="666666"/>
              <w:right w:val="single" w:sz="8" w:space="0" w:color="666666"/>
            </w:tcBorders>
            <w:shd w:val="clear" w:color="000000" w:fill="CCCCCC"/>
            <w:vAlign w:val="center"/>
            <w:hideMark/>
          </w:tcPr>
          <w:p w14:paraId="2B83032E" w14:textId="77777777" w:rsidR="000A46F5" w:rsidRPr="00954A4B" w:rsidRDefault="000A46F5" w:rsidP="004A507F">
            <w:pPr>
              <w:spacing w:after="0" w:line="240" w:lineRule="auto"/>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0.5</w:t>
            </w:r>
          </w:p>
        </w:tc>
      </w:tr>
      <w:tr w:rsidR="000A46F5" w:rsidRPr="00954A4B" w14:paraId="4719C23E" w14:textId="77777777" w:rsidTr="007E210A">
        <w:trPr>
          <w:trHeight w:hRule="exact" w:val="315"/>
        </w:trPr>
        <w:tc>
          <w:tcPr>
            <w:tcW w:w="2010" w:type="dxa"/>
            <w:tcBorders>
              <w:top w:val="nil"/>
              <w:left w:val="single" w:sz="8" w:space="0" w:color="666666"/>
              <w:bottom w:val="single" w:sz="8" w:space="0" w:color="666666"/>
              <w:right w:val="single" w:sz="8" w:space="0" w:color="666666"/>
            </w:tcBorders>
            <w:shd w:val="clear" w:color="auto" w:fill="auto"/>
            <w:vAlign w:val="center"/>
            <w:hideMark/>
          </w:tcPr>
          <w:p w14:paraId="7BC4FFDD" w14:textId="77777777" w:rsidR="000A46F5" w:rsidRPr="00954A4B" w:rsidRDefault="000A46F5" w:rsidP="004A507F">
            <w:pPr>
              <w:spacing w:after="0" w:line="240" w:lineRule="auto"/>
              <w:rPr>
                <w:rFonts w:ascii="Times New Roman" w:eastAsia="Times New Roman" w:hAnsi="Times New Roman" w:cs="Times New Roman"/>
                <w:b/>
                <w:bCs/>
                <w:color w:val="000000"/>
                <w:sz w:val="24"/>
                <w:szCs w:val="24"/>
              </w:rPr>
            </w:pPr>
            <w:r w:rsidRPr="00954A4B">
              <w:rPr>
                <w:rFonts w:ascii="Times New Roman" w:eastAsia="Times New Roman" w:hAnsi="Times New Roman" w:cs="Times New Roman"/>
                <w:b/>
                <w:bCs/>
                <w:color w:val="000000"/>
                <w:sz w:val="24"/>
                <w:szCs w:val="24"/>
              </w:rPr>
              <w:t>Structural</w:t>
            </w:r>
          </w:p>
        </w:tc>
        <w:tc>
          <w:tcPr>
            <w:tcW w:w="1589" w:type="dxa"/>
            <w:tcBorders>
              <w:top w:val="nil"/>
              <w:left w:val="nil"/>
              <w:bottom w:val="single" w:sz="8" w:space="0" w:color="666666"/>
              <w:right w:val="single" w:sz="8" w:space="0" w:color="666666"/>
            </w:tcBorders>
            <w:shd w:val="clear" w:color="auto" w:fill="auto"/>
            <w:vAlign w:val="center"/>
            <w:hideMark/>
          </w:tcPr>
          <w:p w14:paraId="4F98AEC1" w14:textId="77777777" w:rsidR="000A46F5" w:rsidRPr="00954A4B" w:rsidRDefault="000A46F5" w:rsidP="004A507F">
            <w:pPr>
              <w:spacing w:after="0" w:line="240" w:lineRule="auto"/>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Concrete</w:t>
            </w:r>
          </w:p>
        </w:tc>
        <w:tc>
          <w:tcPr>
            <w:tcW w:w="1481" w:type="dxa"/>
            <w:tcBorders>
              <w:top w:val="nil"/>
              <w:left w:val="nil"/>
              <w:bottom w:val="single" w:sz="8" w:space="0" w:color="666666"/>
              <w:right w:val="single" w:sz="8" w:space="0" w:color="666666"/>
            </w:tcBorders>
            <w:shd w:val="clear" w:color="auto" w:fill="auto"/>
            <w:vAlign w:val="center"/>
            <w:hideMark/>
          </w:tcPr>
          <w:p w14:paraId="2F750A7D" w14:textId="77777777" w:rsidR="000A46F5" w:rsidRPr="00954A4B" w:rsidRDefault="000A46F5" w:rsidP="004A507F">
            <w:pPr>
              <w:spacing w:after="0" w:line="240" w:lineRule="auto"/>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 xml:space="preserve">Impervious </w:t>
            </w:r>
          </w:p>
        </w:tc>
        <w:tc>
          <w:tcPr>
            <w:tcW w:w="767" w:type="dxa"/>
            <w:tcBorders>
              <w:top w:val="nil"/>
              <w:left w:val="nil"/>
              <w:bottom w:val="single" w:sz="8" w:space="0" w:color="666666"/>
              <w:right w:val="single" w:sz="8" w:space="0" w:color="666666"/>
            </w:tcBorders>
            <w:shd w:val="clear" w:color="auto" w:fill="auto"/>
            <w:vAlign w:val="center"/>
            <w:hideMark/>
          </w:tcPr>
          <w:p w14:paraId="38203839" w14:textId="77777777" w:rsidR="000A46F5" w:rsidRPr="00954A4B" w:rsidRDefault="000A46F5" w:rsidP="004A507F">
            <w:pPr>
              <w:spacing w:after="0" w:line="240" w:lineRule="auto"/>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0.35</w:t>
            </w:r>
          </w:p>
        </w:tc>
      </w:tr>
      <w:tr w:rsidR="000A46F5" w:rsidRPr="00954A4B" w14:paraId="482A2F81" w14:textId="77777777" w:rsidTr="007E210A">
        <w:trPr>
          <w:trHeight w:hRule="exact" w:val="252"/>
        </w:trPr>
        <w:tc>
          <w:tcPr>
            <w:tcW w:w="2010" w:type="dxa"/>
            <w:tcBorders>
              <w:top w:val="nil"/>
              <w:left w:val="single" w:sz="8" w:space="0" w:color="666666"/>
              <w:bottom w:val="single" w:sz="8" w:space="0" w:color="666666"/>
              <w:right w:val="single" w:sz="8" w:space="0" w:color="666666"/>
            </w:tcBorders>
            <w:shd w:val="clear" w:color="000000" w:fill="CCCCCC"/>
            <w:vAlign w:val="center"/>
            <w:hideMark/>
          </w:tcPr>
          <w:p w14:paraId="423D8EB4" w14:textId="77777777" w:rsidR="000A46F5" w:rsidRPr="00954A4B" w:rsidRDefault="000A46F5" w:rsidP="004A507F">
            <w:pPr>
              <w:spacing w:after="0" w:line="240" w:lineRule="auto"/>
              <w:rPr>
                <w:rFonts w:ascii="Times New Roman" w:eastAsia="Times New Roman" w:hAnsi="Times New Roman" w:cs="Times New Roman"/>
                <w:b/>
                <w:bCs/>
                <w:color w:val="000000"/>
                <w:sz w:val="24"/>
                <w:szCs w:val="24"/>
              </w:rPr>
            </w:pPr>
            <w:r w:rsidRPr="00954A4B">
              <w:rPr>
                <w:rFonts w:ascii="Times New Roman" w:eastAsia="Times New Roman" w:hAnsi="Times New Roman" w:cs="Times New Roman"/>
                <w:b/>
                <w:bCs/>
                <w:color w:val="000000"/>
                <w:sz w:val="24"/>
                <w:szCs w:val="24"/>
              </w:rPr>
              <w:t>Structural</w:t>
            </w:r>
          </w:p>
        </w:tc>
        <w:tc>
          <w:tcPr>
            <w:tcW w:w="1589" w:type="dxa"/>
            <w:tcBorders>
              <w:top w:val="nil"/>
              <w:left w:val="nil"/>
              <w:bottom w:val="single" w:sz="8" w:space="0" w:color="666666"/>
              <w:right w:val="single" w:sz="8" w:space="0" w:color="666666"/>
            </w:tcBorders>
            <w:shd w:val="clear" w:color="000000" w:fill="CCCCCC"/>
            <w:vAlign w:val="center"/>
            <w:hideMark/>
          </w:tcPr>
          <w:p w14:paraId="4E98627C" w14:textId="77777777" w:rsidR="000A46F5" w:rsidRPr="00954A4B" w:rsidRDefault="000A46F5" w:rsidP="004A507F">
            <w:pPr>
              <w:spacing w:after="0" w:line="240" w:lineRule="auto"/>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Building</w:t>
            </w:r>
          </w:p>
        </w:tc>
        <w:tc>
          <w:tcPr>
            <w:tcW w:w="1481" w:type="dxa"/>
            <w:tcBorders>
              <w:top w:val="nil"/>
              <w:left w:val="nil"/>
              <w:bottom w:val="single" w:sz="8" w:space="0" w:color="666666"/>
              <w:right w:val="single" w:sz="8" w:space="0" w:color="666666"/>
            </w:tcBorders>
            <w:shd w:val="clear" w:color="000000" w:fill="CCCCCC"/>
            <w:vAlign w:val="center"/>
          </w:tcPr>
          <w:p w14:paraId="470719BF" w14:textId="77777777" w:rsidR="000A46F5" w:rsidRPr="00954A4B" w:rsidRDefault="000A46F5" w:rsidP="004A507F">
            <w:pPr>
              <w:spacing w:after="0" w:line="240" w:lineRule="auto"/>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Impervious</w:t>
            </w:r>
          </w:p>
        </w:tc>
        <w:tc>
          <w:tcPr>
            <w:tcW w:w="767" w:type="dxa"/>
            <w:tcBorders>
              <w:top w:val="nil"/>
              <w:left w:val="nil"/>
              <w:bottom w:val="single" w:sz="8" w:space="0" w:color="666666"/>
              <w:right w:val="single" w:sz="8" w:space="0" w:color="666666"/>
            </w:tcBorders>
            <w:shd w:val="clear" w:color="000000" w:fill="CCCCCC"/>
            <w:vAlign w:val="center"/>
            <w:hideMark/>
          </w:tcPr>
          <w:p w14:paraId="76738109" w14:textId="77777777" w:rsidR="000A46F5" w:rsidRPr="00954A4B" w:rsidRDefault="000A46F5" w:rsidP="004A507F">
            <w:pPr>
              <w:spacing w:after="0" w:line="240" w:lineRule="auto"/>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0.15</w:t>
            </w:r>
          </w:p>
        </w:tc>
      </w:tr>
      <w:tr w:rsidR="000A46F5" w:rsidRPr="00954A4B" w14:paraId="2BCA9F77" w14:textId="77777777" w:rsidTr="007E210A">
        <w:trPr>
          <w:trHeight w:hRule="exact" w:val="291"/>
        </w:trPr>
        <w:tc>
          <w:tcPr>
            <w:tcW w:w="2010" w:type="dxa"/>
            <w:tcBorders>
              <w:top w:val="nil"/>
              <w:left w:val="single" w:sz="8" w:space="0" w:color="666666"/>
              <w:bottom w:val="single" w:sz="8" w:space="0" w:color="666666"/>
              <w:right w:val="single" w:sz="8" w:space="0" w:color="666666"/>
            </w:tcBorders>
            <w:shd w:val="clear" w:color="auto" w:fill="auto"/>
            <w:vAlign w:val="center"/>
            <w:hideMark/>
          </w:tcPr>
          <w:p w14:paraId="156D3DCF" w14:textId="77777777" w:rsidR="000A46F5" w:rsidRPr="00954A4B" w:rsidRDefault="000A46F5" w:rsidP="004A507F">
            <w:pPr>
              <w:spacing w:after="0" w:line="240" w:lineRule="auto"/>
              <w:rPr>
                <w:rFonts w:ascii="Times New Roman" w:eastAsia="Times New Roman" w:hAnsi="Times New Roman" w:cs="Times New Roman"/>
                <w:b/>
                <w:bCs/>
                <w:color w:val="000000"/>
                <w:sz w:val="24"/>
                <w:szCs w:val="24"/>
              </w:rPr>
            </w:pPr>
            <w:r w:rsidRPr="00954A4B">
              <w:rPr>
                <w:rFonts w:ascii="Times New Roman" w:eastAsia="Times New Roman" w:hAnsi="Times New Roman" w:cs="Times New Roman"/>
                <w:b/>
                <w:bCs/>
                <w:color w:val="000000"/>
                <w:sz w:val="24"/>
                <w:szCs w:val="24"/>
              </w:rPr>
              <w:t>Other</w:t>
            </w:r>
          </w:p>
        </w:tc>
        <w:tc>
          <w:tcPr>
            <w:tcW w:w="1589" w:type="dxa"/>
            <w:tcBorders>
              <w:top w:val="nil"/>
              <w:left w:val="nil"/>
              <w:bottom w:val="single" w:sz="8" w:space="0" w:color="666666"/>
              <w:right w:val="single" w:sz="8" w:space="0" w:color="666666"/>
            </w:tcBorders>
            <w:shd w:val="clear" w:color="auto" w:fill="auto"/>
            <w:vAlign w:val="center"/>
            <w:hideMark/>
          </w:tcPr>
          <w:p w14:paraId="1AE8EECA" w14:textId="77777777" w:rsidR="000A46F5" w:rsidRPr="00954A4B" w:rsidRDefault="000A46F5" w:rsidP="004A507F">
            <w:pPr>
              <w:spacing w:after="0" w:line="240" w:lineRule="auto"/>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Grass</w:t>
            </w:r>
          </w:p>
        </w:tc>
        <w:tc>
          <w:tcPr>
            <w:tcW w:w="1481" w:type="dxa"/>
            <w:tcBorders>
              <w:top w:val="nil"/>
              <w:left w:val="nil"/>
              <w:bottom w:val="single" w:sz="8" w:space="0" w:color="666666"/>
              <w:right w:val="single" w:sz="8" w:space="0" w:color="666666"/>
            </w:tcBorders>
            <w:shd w:val="clear" w:color="auto" w:fill="auto"/>
            <w:vAlign w:val="center"/>
          </w:tcPr>
          <w:p w14:paraId="751D84E2" w14:textId="77777777" w:rsidR="000A46F5" w:rsidRPr="00954A4B" w:rsidRDefault="000A46F5" w:rsidP="004A507F">
            <w:pPr>
              <w:spacing w:after="0" w:line="240" w:lineRule="auto"/>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Pervious</w:t>
            </w:r>
          </w:p>
        </w:tc>
        <w:tc>
          <w:tcPr>
            <w:tcW w:w="767" w:type="dxa"/>
            <w:tcBorders>
              <w:top w:val="nil"/>
              <w:left w:val="nil"/>
              <w:bottom w:val="single" w:sz="8" w:space="0" w:color="666666"/>
              <w:right w:val="single" w:sz="8" w:space="0" w:color="666666"/>
            </w:tcBorders>
            <w:shd w:val="clear" w:color="auto" w:fill="auto"/>
            <w:vAlign w:val="center"/>
            <w:hideMark/>
          </w:tcPr>
          <w:p w14:paraId="087FD993" w14:textId="77777777" w:rsidR="000A46F5" w:rsidRPr="00954A4B" w:rsidRDefault="000A46F5" w:rsidP="004A507F">
            <w:pPr>
              <w:spacing w:after="0" w:line="240" w:lineRule="auto"/>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1</w:t>
            </w:r>
          </w:p>
        </w:tc>
      </w:tr>
    </w:tbl>
    <w:p w14:paraId="17546183" w14:textId="1B2DAACB" w:rsidR="000A46F5" w:rsidRPr="00954A4B" w:rsidRDefault="000A46F5" w:rsidP="000A46F5">
      <w:pPr>
        <w:autoSpaceDE w:val="0"/>
        <w:autoSpaceDN w:val="0"/>
        <w:adjustRightInd w:val="0"/>
        <w:spacing w:after="0" w:line="240" w:lineRule="auto"/>
        <w:rPr>
          <w:rFonts w:ascii="Times New Roman" w:hAnsi="Times New Roman" w:cs="Times New Roman"/>
          <w:i/>
          <w:sz w:val="24"/>
          <w:szCs w:val="24"/>
        </w:rPr>
      </w:pPr>
      <w:r w:rsidRPr="00954A4B">
        <w:rPr>
          <w:rFonts w:ascii="Times New Roman" w:hAnsi="Times New Roman" w:cs="Times New Roman"/>
          <w:i/>
          <w:sz w:val="24"/>
          <w:szCs w:val="24"/>
        </w:rPr>
        <w:t>Source: Modified from CALFED Report, 2011</w:t>
      </w:r>
    </w:p>
    <w:p w14:paraId="0DF7DFE6" w14:textId="79552124" w:rsidR="00347856" w:rsidRDefault="00347856" w:rsidP="00347856">
      <w:pPr>
        <w:autoSpaceDE w:val="0"/>
        <w:autoSpaceDN w:val="0"/>
        <w:adjustRightInd w:val="0"/>
        <w:spacing w:after="0" w:line="480" w:lineRule="auto"/>
        <w:rPr>
          <w:ins w:id="650" w:author="Chelsvig, Emma" w:date="2020-01-13T10:24:00Z"/>
          <w:rFonts w:ascii="Times New Roman" w:hAnsi="Times New Roman" w:cs="Times New Roman"/>
          <w:sz w:val="24"/>
          <w:szCs w:val="24"/>
          <w:lang w:eastAsia="zh-CN"/>
        </w:rPr>
      </w:pPr>
    </w:p>
    <w:p w14:paraId="51E550D2" w14:textId="1724ABD4" w:rsidR="00347856" w:rsidRPr="00954A4B" w:rsidRDefault="00347856">
      <w:pPr>
        <w:autoSpaceDE w:val="0"/>
        <w:autoSpaceDN w:val="0"/>
        <w:adjustRightInd w:val="0"/>
        <w:spacing w:after="0" w:line="480" w:lineRule="auto"/>
        <w:rPr>
          <w:rFonts w:ascii="Times New Roman" w:hAnsi="Times New Roman" w:cs="Times New Roman"/>
          <w:sz w:val="24"/>
          <w:szCs w:val="24"/>
          <w:lang w:eastAsia="zh-CN"/>
        </w:rPr>
        <w:pPrChange w:id="651" w:author="Chelsvig, Emma" w:date="2020-01-13T10:24:00Z">
          <w:pPr>
            <w:autoSpaceDE w:val="0"/>
            <w:autoSpaceDN w:val="0"/>
            <w:adjustRightInd w:val="0"/>
            <w:spacing w:after="0" w:line="480" w:lineRule="auto"/>
            <w:ind w:firstLine="720"/>
          </w:pPr>
        </w:pPrChange>
      </w:pPr>
      <w:ins w:id="652" w:author="Chelsvig, Emma" w:date="2020-01-13T10:24:00Z">
        <w:r>
          <w:rPr>
            <w:rFonts w:ascii="Times New Roman" w:hAnsi="Times New Roman" w:cs="Times New Roman"/>
            <w:sz w:val="24"/>
            <w:szCs w:val="24"/>
            <w:lang w:eastAsia="zh-CN"/>
          </w:rPr>
          <w:t xml:space="preserve">2.3.1 </w:t>
        </w:r>
      </w:ins>
      <w:ins w:id="653" w:author="Chelsvig, Emma" w:date="2020-01-13T10:26:00Z">
        <w:r w:rsidR="00E335C5">
          <w:rPr>
            <w:rFonts w:ascii="Times New Roman" w:hAnsi="Times New Roman" w:cs="Times New Roman"/>
            <w:sz w:val="24"/>
            <w:szCs w:val="24"/>
            <w:lang w:eastAsia="zh-CN"/>
          </w:rPr>
          <w:t>Bifenthrin Input Parameters</w:t>
        </w:r>
      </w:ins>
    </w:p>
    <w:p w14:paraId="34490DDE" w14:textId="67CC8B04" w:rsidR="005156C5" w:rsidRPr="00DD4CE2" w:rsidRDefault="005156C5" w:rsidP="005156C5">
      <w:pPr>
        <w:autoSpaceDE w:val="0"/>
        <w:autoSpaceDN w:val="0"/>
        <w:adjustRightInd w:val="0"/>
        <w:spacing w:after="0" w:line="480" w:lineRule="auto"/>
        <w:ind w:firstLine="720"/>
        <w:rPr>
          <w:rFonts w:ascii="Times New Roman" w:hAnsi="Times New Roman" w:cs="Times New Roman"/>
          <w:sz w:val="24"/>
          <w:szCs w:val="24"/>
        </w:rPr>
      </w:pPr>
      <w:r w:rsidRPr="00954A4B">
        <w:rPr>
          <w:rFonts w:ascii="Times New Roman" w:hAnsi="Times New Roman" w:cs="Times New Roman"/>
          <w:sz w:val="24"/>
          <w:szCs w:val="24"/>
        </w:rPr>
        <w:t xml:space="preserve">The </w:t>
      </w:r>
      <w:r w:rsidRPr="00954A4B">
        <w:rPr>
          <w:rFonts w:ascii="Times New Roman" w:hAnsi="Times New Roman" w:cs="Times New Roman"/>
          <w:noProof/>
          <w:sz w:val="24"/>
          <w:szCs w:val="24"/>
        </w:rPr>
        <w:t>physicochemical</w:t>
      </w:r>
      <w:r w:rsidRPr="00954A4B">
        <w:rPr>
          <w:rFonts w:ascii="Times New Roman" w:hAnsi="Times New Roman" w:cs="Times New Roman"/>
          <w:sz w:val="24"/>
          <w:szCs w:val="24"/>
        </w:rPr>
        <w:t xml:space="preserve"> properties of bifenthrin, sorption constant (</w:t>
      </w:r>
      <w:proofErr w:type="spellStart"/>
      <w:r w:rsidRPr="00954A4B">
        <w:rPr>
          <w:rFonts w:ascii="Times New Roman" w:hAnsi="Times New Roman" w:cs="Times New Roman"/>
          <w:sz w:val="24"/>
          <w:szCs w:val="24"/>
        </w:rPr>
        <w:t>Kd</w:t>
      </w:r>
      <w:proofErr w:type="spellEnd"/>
      <w:r w:rsidRPr="00954A4B">
        <w:rPr>
          <w:rFonts w:ascii="Times New Roman" w:hAnsi="Times New Roman" w:cs="Times New Roman"/>
          <w:sz w:val="24"/>
          <w:szCs w:val="24"/>
        </w:rPr>
        <w:t xml:space="preserve">), aerobic soil metabolism half-life, and solubility (SOL) in Table </w:t>
      </w:r>
      <w:r w:rsidR="006E2BC6" w:rsidRPr="00954A4B">
        <w:rPr>
          <w:rFonts w:ascii="Times New Roman" w:hAnsi="Times New Roman" w:cs="Times New Roman"/>
          <w:sz w:val="24"/>
          <w:szCs w:val="24"/>
        </w:rPr>
        <w:t>4</w:t>
      </w:r>
      <w:r w:rsidRPr="00954A4B">
        <w:rPr>
          <w:rFonts w:ascii="Times New Roman" w:hAnsi="Times New Roman" w:cs="Times New Roman"/>
          <w:sz w:val="24"/>
          <w:szCs w:val="24"/>
        </w:rPr>
        <w:t xml:space="preserve"> are the governing factors for pesticides </w:t>
      </w:r>
      <w:r w:rsidRPr="00DD4CE2">
        <w:rPr>
          <w:rFonts w:ascii="Times New Roman" w:hAnsi="Times New Roman" w:cs="Times New Roman"/>
          <w:sz w:val="24"/>
          <w:szCs w:val="24"/>
        </w:rPr>
        <w:t xml:space="preserve">runoff potential in both dissolved and absorbed for phases (Goss, 1992; Luo and Zhang, 2010). Degradation of pesticides in soil involves processes such as hydrolysis, photolysis, and microbial decay, simulated by PRZM5, </w:t>
      </w:r>
      <w:r w:rsidR="009372E3" w:rsidRPr="00DD4CE2">
        <w:rPr>
          <w:rFonts w:ascii="Times New Roman" w:hAnsi="Times New Roman" w:cs="Times New Roman"/>
          <w:sz w:val="24"/>
          <w:szCs w:val="24"/>
          <w:lang w:eastAsia="zh-CN"/>
        </w:rPr>
        <w:t>is</w:t>
      </w:r>
      <w:r w:rsidR="009372E3" w:rsidRPr="00DD4CE2">
        <w:rPr>
          <w:rFonts w:ascii="Times New Roman" w:hAnsi="Times New Roman" w:cs="Times New Roman"/>
          <w:sz w:val="24"/>
          <w:szCs w:val="24"/>
        </w:rPr>
        <w:t xml:space="preserve"> </w:t>
      </w:r>
      <w:r w:rsidRPr="00DD4CE2">
        <w:rPr>
          <w:rFonts w:ascii="Times New Roman" w:hAnsi="Times New Roman" w:cs="Times New Roman"/>
          <w:sz w:val="24"/>
          <w:szCs w:val="24"/>
        </w:rPr>
        <w:t>based on a combined single decay rate and assumes first-order kinetics (Luo and Zhang, 2009).</w:t>
      </w:r>
    </w:p>
    <w:p w14:paraId="7AFCCDC5" w14:textId="48C1C7B7" w:rsidR="00FE5422" w:rsidRPr="00407B14" w:rsidRDefault="00636508" w:rsidP="00FE5422">
      <w:pPr>
        <w:autoSpaceDE w:val="0"/>
        <w:autoSpaceDN w:val="0"/>
        <w:adjustRightInd w:val="0"/>
        <w:spacing w:after="0" w:line="480" w:lineRule="auto"/>
        <w:ind w:firstLine="576"/>
        <w:rPr>
          <w:rFonts w:ascii="Times New Roman" w:hAnsi="Times New Roman" w:cs="Times New Roman"/>
          <w:color w:val="FF0000"/>
          <w:sz w:val="24"/>
          <w:szCs w:val="24"/>
        </w:rPr>
      </w:pPr>
      <w:r>
        <w:rPr>
          <w:rFonts w:ascii="Times New Roman" w:hAnsi="Times New Roman" w:cs="Times New Roman"/>
          <w:sz w:val="24"/>
          <w:szCs w:val="24"/>
        </w:rPr>
        <w:t>Professional b</w:t>
      </w:r>
      <w:r w:rsidR="00CD5ADD" w:rsidRPr="00954A4B">
        <w:rPr>
          <w:rFonts w:ascii="Times New Roman" w:hAnsi="Times New Roman" w:cs="Times New Roman"/>
          <w:sz w:val="24"/>
          <w:szCs w:val="24"/>
        </w:rPr>
        <w:t>ifenthrin</w:t>
      </w:r>
      <w:r w:rsidR="001357A2" w:rsidRPr="00954A4B">
        <w:rPr>
          <w:rFonts w:ascii="Times New Roman" w:hAnsi="Times New Roman" w:cs="Times New Roman"/>
          <w:sz w:val="24"/>
          <w:szCs w:val="24"/>
        </w:rPr>
        <w:t xml:space="preserve"> </w:t>
      </w:r>
      <w:r w:rsidR="00982634" w:rsidRPr="00954A4B">
        <w:rPr>
          <w:rFonts w:ascii="Times New Roman" w:hAnsi="Times New Roman" w:cs="Times New Roman"/>
          <w:sz w:val="24"/>
          <w:szCs w:val="24"/>
        </w:rPr>
        <w:t xml:space="preserve">application data </w:t>
      </w:r>
      <w:r w:rsidR="005156C5" w:rsidRPr="00954A4B">
        <w:rPr>
          <w:rFonts w:ascii="Times New Roman" w:hAnsi="Times New Roman" w:cs="Times New Roman"/>
          <w:sz w:val="24"/>
          <w:szCs w:val="24"/>
        </w:rPr>
        <w:t xml:space="preserve">for Sacramento and Placer County </w:t>
      </w:r>
      <w:r w:rsidR="00FE5422" w:rsidRPr="00954A4B">
        <w:rPr>
          <w:rFonts w:ascii="Times New Roman" w:hAnsi="Times New Roman" w:cs="Times New Roman"/>
          <w:sz w:val="24"/>
          <w:szCs w:val="24"/>
        </w:rPr>
        <w:t xml:space="preserve">for 2009 to 2014 </w:t>
      </w:r>
      <w:r w:rsidR="005156C5" w:rsidRPr="00954A4B">
        <w:rPr>
          <w:rFonts w:ascii="Times New Roman" w:hAnsi="Times New Roman" w:cs="Times New Roman"/>
          <w:sz w:val="24"/>
          <w:szCs w:val="24"/>
        </w:rPr>
        <w:t xml:space="preserve">were </w:t>
      </w:r>
      <w:r w:rsidR="00982634" w:rsidRPr="00954A4B">
        <w:rPr>
          <w:rFonts w:ascii="Times New Roman" w:hAnsi="Times New Roman" w:cs="Times New Roman"/>
          <w:sz w:val="24"/>
          <w:szCs w:val="24"/>
        </w:rPr>
        <w:t>downloaded</w:t>
      </w:r>
      <w:r w:rsidR="005156C5" w:rsidRPr="00954A4B">
        <w:rPr>
          <w:rFonts w:ascii="Times New Roman" w:hAnsi="Times New Roman" w:cs="Times New Roman"/>
          <w:sz w:val="24"/>
          <w:szCs w:val="24"/>
        </w:rPr>
        <w:t xml:space="preserve"> from the PUR database maintained by CDPR (CDPR, 2016)</w:t>
      </w:r>
      <w:r>
        <w:rPr>
          <w:rFonts w:ascii="Times New Roman" w:hAnsi="Times New Roman" w:cs="Times New Roman"/>
          <w:sz w:val="24"/>
          <w:szCs w:val="24"/>
        </w:rPr>
        <w:t xml:space="preserve"> and quantified</w:t>
      </w:r>
      <w:r w:rsidR="005156C5" w:rsidRPr="00954A4B">
        <w:rPr>
          <w:rFonts w:ascii="Times New Roman" w:hAnsi="Times New Roman" w:cs="Times New Roman"/>
          <w:sz w:val="24"/>
          <w:szCs w:val="24"/>
        </w:rPr>
        <w:t xml:space="preserve">. The PUR database reports all daily agricultural uses of registered pesticides by active ingredient and non-agricultural </w:t>
      </w:r>
      <w:r w:rsidR="00982634" w:rsidRPr="00954A4B">
        <w:rPr>
          <w:rFonts w:ascii="Times New Roman" w:hAnsi="Times New Roman" w:cs="Times New Roman"/>
          <w:sz w:val="24"/>
          <w:szCs w:val="24"/>
        </w:rPr>
        <w:t xml:space="preserve">uses </w:t>
      </w:r>
      <w:r w:rsidR="005156C5" w:rsidRPr="00954A4B">
        <w:rPr>
          <w:rFonts w:ascii="Times New Roman" w:hAnsi="Times New Roman" w:cs="Times New Roman"/>
          <w:sz w:val="24"/>
          <w:szCs w:val="24"/>
        </w:rPr>
        <w:t xml:space="preserve">at the county level. </w:t>
      </w:r>
      <w:r w:rsidR="000644A1" w:rsidRPr="00954A4B">
        <w:rPr>
          <w:rFonts w:ascii="Times New Roman" w:hAnsi="Times New Roman" w:cs="Times New Roman"/>
          <w:sz w:val="24"/>
          <w:szCs w:val="24"/>
          <w:lang w:eastAsia="zh-CN"/>
        </w:rPr>
        <w:t>For</w:t>
      </w:r>
      <w:r w:rsidR="00E0116D" w:rsidRPr="00954A4B">
        <w:rPr>
          <w:rFonts w:ascii="Times New Roman" w:hAnsi="Times New Roman" w:cs="Times New Roman"/>
          <w:sz w:val="24"/>
          <w:szCs w:val="24"/>
          <w:lang w:eastAsia="zh-CN"/>
        </w:rPr>
        <w:t xml:space="preserve"> this study,</w:t>
      </w:r>
      <w:r w:rsidR="00FE5422" w:rsidRPr="00954A4B">
        <w:rPr>
          <w:rFonts w:ascii="Times New Roman" w:hAnsi="Times New Roman" w:cs="Times New Roman"/>
          <w:sz w:val="24"/>
          <w:szCs w:val="24"/>
        </w:rPr>
        <w:t xml:space="preserve"> </w:t>
      </w:r>
      <w:r w:rsidR="00E0116D" w:rsidRPr="00954A4B">
        <w:rPr>
          <w:rFonts w:ascii="Times New Roman" w:hAnsi="Times New Roman" w:cs="Times New Roman"/>
          <w:sz w:val="24"/>
          <w:szCs w:val="24"/>
        </w:rPr>
        <w:t>structural - impervious (concrete) and pervious (grass), landscape maintenance - impervious (concrete) and pervious (grass); and other - pervious (grass)</w:t>
      </w:r>
      <w:r w:rsidR="00E0116D" w:rsidRPr="00954A4B">
        <w:rPr>
          <w:rFonts w:ascii="Times New Roman" w:hAnsi="Times New Roman" w:cs="Times New Roman"/>
          <w:sz w:val="24"/>
          <w:szCs w:val="24"/>
          <w:lang w:eastAsia="zh-CN"/>
        </w:rPr>
        <w:t xml:space="preserve"> </w:t>
      </w:r>
      <w:r w:rsidR="007E210A" w:rsidRPr="00954A4B">
        <w:rPr>
          <w:rFonts w:ascii="Times New Roman" w:hAnsi="Times New Roman" w:cs="Times New Roman"/>
          <w:sz w:val="24"/>
          <w:szCs w:val="24"/>
          <w:lang w:eastAsia="zh-CN"/>
        </w:rPr>
        <w:t>of non</w:t>
      </w:r>
      <w:r w:rsidR="00E0116D" w:rsidRPr="00954A4B">
        <w:rPr>
          <w:rFonts w:ascii="Times New Roman" w:hAnsi="Times New Roman" w:cs="Times New Roman"/>
          <w:sz w:val="24"/>
          <w:szCs w:val="24"/>
          <w:lang w:eastAsia="zh-CN"/>
        </w:rPr>
        <w:t>-agricultural</w:t>
      </w:r>
      <w:r w:rsidR="00407B14">
        <w:rPr>
          <w:rFonts w:ascii="Times New Roman" w:hAnsi="Times New Roman" w:cs="Times New Roman"/>
          <w:sz w:val="24"/>
          <w:szCs w:val="24"/>
          <w:lang w:eastAsia="zh-CN"/>
        </w:rPr>
        <w:t xml:space="preserve"> use category in </w:t>
      </w:r>
      <w:r w:rsidR="00A45EA0">
        <w:rPr>
          <w:rFonts w:ascii="Times New Roman" w:hAnsi="Times New Roman" w:cs="Times New Roman"/>
          <w:sz w:val="24"/>
          <w:szCs w:val="24"/>
          <w:lang w:eastAsia="zh-CN"/>
        </w:rPr>
        <w:t>PUR</w:t>
      </w:r>
      <w:r w:rsidR="00A45EA0" w:rsidRPr="00954A4B" w:rsidDel="00E0116D">
        <w:rPr>
          <w:rFonts w:ascii="Times New Roman" w:hAnsi="Times New Roman" w:cs="Times New Roman"/>
          <w:sz w:val="24"/>
          <w:szCs w:val="24"/>
          <w:lang w:eastAsia="zh-CN"/>
        </w:rPr>
        <w:t xml:space="preserve"> </w:t>
      </w:r>
      <w:r w:rsidR="00A45EA0">
        <w:rPr>
          <w:rFonts w:ascii="Times New Roman" w:hAnsi="Times New Roman" w:cs="Times New Roman"/>
          <w:sz w:val="24"/>
          <w:szCs w:val="24"/>
          <w:lang w:eastAsia="zh-CN"/>
        </w:rPr>
        <w:t>were</w:t>
      </w:r>
      <w:r w:rsidR="00E0116D" w:rsidRPr="00954A4B">
        <w:rPr>
          <w:rFonts w:ascii="Times New Roman" w:hAnsi="Times New Roman" w:cs="Times New Roman"/>
          <w:sz w:val="24"/>
          <w:szCs w:val="24"/>
          <w:lang w:eastAsia="zh-CN"/>
        </w:rPr>
        <w:t xml:space="preserve"> selected </w:t>
      </w:r>
      <w:r w:rsidR="00407B14">
        <w:rPr>
          <w:rFonts w:ascii="Times New Roman" w:hAnsi="Times New Roman" w:cs="Times New Roman"/>
          <w:sz w:val="24"/>
          <w:szCs w:val="24"/>
        </w:rPr>
        <w:t xml:space="preserve">for </w:t>
      </w:r>
      <w:r w:rsidR="00407B14" w:rsidRPr="00954A4B">
        <w:rPr>
          <w:rFonts w:ascii="Times New Roman" w:hAnsi="Times New Roman" w:cs="Times New Roman"/>
          <w:sz w:val="24"/>
          <w:szCs w:val="24"/>
        </w:rPr>
        <w:t>the</w:t>
      </w:r>
      <w:r w:rsidR="00FE5422" w:rsidRPr="00954A4B">
        <w:rPr>
          <w:rFonts w:ascii="Times New Roman" w:hAnsi="Times New Roman" w:cs="Times New Roman"/>
          <w:sz w:val="24"/>
          <w:szCs w:val="24"/>
        </w:rPr>
        <w:t xml:space="preserve"> study </w:t>
      </w:r>
      <w:r w:rsidR="005F5238" w:rsidRPr="00954A4B">
        <w:rPr>
          <w:rFonts w:ascii="Times New Roman" w:hAnsi="Times New Roman" w:cs="Times New Roman"/>
          <w:sz w:val="24"/>
          <w:szCs w:val="24"/>
        </w:rPr>
        <w:t>area</w:t>
      </w:r>
      <w:r w:rsidR="005F5238" w:rsidRPr="00407B14">
        <w:rPr>
          <w:rFonts w:ascii="Times New Roman" w:hAnsi="Times New Roman" w:cs="Times New Roman"/>
          <w:color w:val="FF0000"/>
          <w:sz w:val="24"/>
          <w:szCs w:val="24"/>
        </w:rPr>
        <w:t xml:space="preserve"> </w:t>
      </w:r>
    </w:p>
    <w:p w14:paraId="4B59B142" w14:textId="3D2842CC" w:rsidR="002017C8" w:rsidRDefault="00407B14" w:rsidP="00FE5422">
      <w:pPr>
        <w:autoSpaceDE w:val="0"/>
        <w:autoSpaceDN w:val="0"/>
        <w:adjustRightInd w:val="0"/>
        <w:spacing w:after="0" w:line="480" w:lineRule="auto"/>
        <w:ind w:firstLine="576"/>
        <w:rPr>
          <w:rFonts w:ascii="Times New Roman" w:hAnsi="Times New Roman" w:cs="Times New Roman"/>
          <w:sz w:val="24"/>
          <w:szCs w:val="24"/>
        </w:rPr>
      </w:pPr>
      <w:r>
        <w:rPr>
          <w:rFonts w:ascii="Times New Roman" w:hAnsi="Times New Roman" w:cs="Times New Roman"/>
          <w:sz w:val="24"/>
          <w:szCs w:val="24"/>
        </w:rPr>
        <w:t>The bifenthrin application apportionment was</w:t>
      </w:r>
      <w:r w:rsidR="002017C8" w:rsidRPr="00954A4B">
        <w:rPr>
          <w:rFonts w:ascii="Times New Roman" w:hAnsi="Times New Roman" w:cs="Times New Roman"/>
          <w:sz w:val="24"/>
          <w:szCs w:val="24"/>
        </w:rPr>
        <w:t xml:space="preserve"> based on assumed impervious and pervious applic</w:t>
      </w:r>
      <w:r w:rsidR="0048514C">
        <w:rPr>
          <w:rFonts w:ascii="Times New Roman" w:hAnsi="Times New Roman" w:cs="Times New Roman"/>
          <w:sz w:val="24"/>
          <w:szCs w:val="24"/>
        </w:rPr>
        <w:t>ation surfaces percentages from</w:t>
      </w:r>
      <w:r w:rsidR="002017C8" w:rsidRPr="00954A4B">
        <w:rPr>
          <w:rFonts w:ascii="Times New Roman" w:hAnsi="Times New Roman" w:cs="Times New Roman"/>
          <w:sz w:val="24"/>
          <w:szCs w:val="24"/>
        </w:rPr>
        <w:t xml:space="preserve"> research conducted by CDPR, Pyrethroid Working Group (PWG) and TDC regarding lice</w:t>
      </w:r>
      <w:r w:rsidR="0048514C">
        <w:rPr>
          <w:rFonts w:ascii="Times New Roman" w:hAnsi="Times New Roman" w:cs="Times New Roman"/>
          <w:sz w:val="24"/>
          <w:szCs w:val="24"/>
        </w:rPr>
        <w:t>nsed applicators</w:t>
      </w:r>
      <w:r w:rsidR="002017C8" w:rsidRPr="00954A4B">
        <w:rPr>
          <w:rFonts w:ascii="Times New Roman" w:hAnsi="Times New Roman" w:cs="Times New Roman"/>
          <w:sz w:val="24"/>
          <w:szCs w:val="24"/>
        </w:rPr>
        <w:t xml:space="preserve"> usage of the chemicals. For structural applications, it was assumed that 50% </w:t>
      </w:r>
      <w:r w:rsidR="0048514C">
        <w:rPr>
          <w:rFonts w:ascii="Times New Roman" w:hAnsi="Times New Roman" w:cs="Times New Roman"/>
          <w:sz w:val="24"/>
          <w:szCs w:val="24"/>
        </w:rPr>
        <w:t xml:space="preserve">of bifenthrin </w:t>
      </w:r>
      <w:r w:rsidR="002017C8" w:rsidRPr="00954A4B">
        <w:rPr>
          <w:rFonts w:ascii="Times New Roman" w:hAnsi="Times New Roman" w:cs="Times New Roman"/>
          <w:sz w:val="24"/>
          <w:szCs w:val="24"/>
        </w:rPr>
        <w:t>was</w:t>
      </w:r>
      <w:r w:rsidR="0048514C">
        <w:rPr>
          <w:rFonts w:ascii="Times New Roman" w:hAnsi="Times New Roman" w:cs="Times New Roman"/>
          <w:sz w:val="24"/>
          <w:szCs w:val="24"/>
        </w:rPr>
        <w:t xml:space="preserve"> applied</w:t>
      </w:r>
      <w:r w:rsidR="002017C8" w:rsidRPr="00954A4B">
        <w:rPr>
          <w:rFonts w:ascii="Times New Roman" w:hAnsi="Times New Roman" w:cs="Times New Roman"/>
          <w:sz w:val="24"/>
          <w:szCs w:val="24"/>
        </w:rPr>
        <w:t xml:space="preserve"> to impervious (35% of concrete and 15% </w:t>
      </w:r>
      <w:r w:rsidR="002017C8" w:rsidRPr="00954A4B">
        <w:rPr>
          <w:rFonts w:ascii="Times New Roman" w:hAnsi="Times New Roman" w:cs="Times New Roman"/>
          <w:noProof/>
          <w:sz w:val="24"/>
          <w:szCs w:val="24"/>
        </w:rPr>
        <w:t>of</w:t>
      </w:r>
      <w:r w:rsidR="002017C8" w:rsidRPr="00954A4B">
        <w:rPr>
          <w:rFonts w:ascii="Times New Roman" w:hAnsi="Times New Roman" w:cs="Times New Roman"/>
          <w:sz w:val="24"/>
          <w:szCs w:val="24"/>
        </w:rPr>
        <w:t xml:space="preserve"> buildings) and 50% to pervious surfaces. For landscape treatments, based on an </w:t>
      </w:r>
      <w:r w:rsidR="002017C8" w:rsidRPr="00954A4B">
        <w:rPr>
          <w:rFonts w:ascii="Times New Roman" w:hAnsi="Times New Roman" w:cs="Times New Roman"/>
          <w:noProof/>
          <w:sz w:val="24"/>
          <w:szCs w:val="24"/>
        </w:rPr>
        <w:t>assumption</w:t>
      </w:r>
      <w:r w:rsidR="002017C8" w:rsidRPr="00954A4B">
        <w:rPr>
          <w:rFonts w:ascii="Times New Roman" w:hAnsi="Times New Roman" w:cs="Times New Roman"/>
          <w:sz w:val="24"/>
          <w:szCs w:val="24"/>
        </w:rPr>
        <w:t xml:space="preserve"> of 3-ft overspray onto sidewalks, roads, and driveways, 11.4% </w:t>
      </w:r>
      <w:r w:rsidR="0048514C">
        <w:rPr>
          <w:rFonts w:ascii="Times New Roman" w:hAnsi="Times New Roman" w:cs="Times New Roman"/>
          <w:sz w:val="24"/>
          <w:szCs w:val="24"/>
        </w:rPr>
        <w:t xml:space="preserve">of bifenthrin </w:t>
      </w:r>
      <w:r w:rsidR="002017C8" w:rsidRPr="00954A4B">
        <w:rPr>
          <w:rFonts w:ascii="Times New Roman" w:hAnsi="Times New Roman" w:cs="Times New Roman"/>
          <w:sz w:val="24"/>
          <w:szCs w:val="24"/>
        </w:rPr>
        <w:t xml:space="preserve">was applied to impervious and 86.6% to </w:t>
      </w:r>
      <w:r w:rsidR="002017C8" w:rsidRPr="00954A4B">
        <w:rPr>
          <w:rFonts w:ascii="Times New Roman" w:hAnsi="Times New Roman" w:cs="Times New Roman"/>
          <w:noProof/>
          <w:sz w:val="24"/>
          <w:szCs w:val="24"/>
        </w:rPr>
        <w:t>pervious</w:t>
      </w:r>
      <w:r w:rsidR="002017C8" w:rsidRPr="00954A4B">
        <w:rPr>
          <w:rFonts w:ascii="Times New Roman" w:hAnsi="Times New Roman" w:cs="Times New Roman"/>
          <w:sz w:val="24"/>
          <w:szCs w:val="24"/>
        </w:rPr>
        <w:t xml:space="preserve"> (TDC, 2010). </w:t>
      </w:r>
      <w:r w:rsidR="0048514C">
        <w:rPr>
          <w:rFonts w:ascii="Times New Roman" w:hAnsi="Times New Roman" w:cs="Times New Roman"/>
          <w:sz w:val="24"/>
          <w:szCs w:val="24"/>
        </w:rPr>
        <w:t>For o</w:t>
      </w:r>
      <w:r w:rsidR="002017C8" w:rsidRPr="00954A4B">
        <w:rPr>
          <w:rFonts w:ascii="Times New Roman" w:hAnsi="Times New Roman" w:cs="Times New Roman"/>
          <w:sz w:val="24"/>
          <w:szCs w:val="24"/>
        </w:rPr>
        <w:t>ther surfaces besides landscape and structural</w:t>
      </w:r>
      <w:r w:rsidR="0048514C">
        <w:rPr>
          <w:rFonts w:ascii="Times New Roman" w:hAnsi="Times New Roman" w:cs="Times New Roman"/>
          <w:sz w:val="24"/>
          <w:szCs w:val="24"/>
        </w:rPr>
        <w:t>, bifenthrin application was</w:t>
      </w:r>
      <w:r w:rsidR="002017C8" w:rsidRPr="00954A4B">
        <w:rPr>
          <w:rFonts w:ascii="Times New Roman" w:hAnsi="Times New Roman" w:cs="Times New Roman"/>
          <w:sz w:val="24"/>
          <w:szCs w:val="24"/>
        </w:rPr>
        <w:t xml:space="preserve"> assumed to be 100%</w:t>
      </w:r>
      <w:r w:rsidR="0048514C">
        <w:rPr>
          <w:rFonts w:ascii="Times New Roman" w:hAnsi="Times New Roman" w:cs="Times New Roman"/>
          <w:sz w:val="24"/>
          <w:szCs w:val="24"/>
        </w:rPr>
        <w:t xml:space="preserve"> for</w:t>
      </w:r>
      <w:r w:rsidR="002017C8" w:rsidRPr="00954A4B">
        <w:rPr>
          <w:rFonts w:ascii="Times New Roman" w:hAnsi="Times New Roman" w:cs="Times New Roman"/>
          <w:sz w:val="24"/>
          <w:szCs w:val="24"/>
        </w:rPr>
        <w:t xml:space="preserve"> pervious surfaces. In this work, these values will be termed Surface Media Fractions (SMFs) as shown in Table 3. Application timing and days of application were based on monthly pesticide volume in the PUR and randomly assigned dates respectively.  For this study, </w:t>
      </w:r>
      <w:r w:rsidR="002017C8" w:rsidRPr="00954A4B">
        <w:rPr>
          <w:rFonts w:ascii="Times New Roman" w:hAnsi="Times New Roman" w:cs="Times New Roman"/>
          <w:sz w:val="24"/>
          <w:szCs w:val="24"/>
          <w:lang w:eastAsia="zh-CN"/>
        </w:rPr>
        <w:t>bifenthrin</w:t>
      </w:r>
      <w:r w:rsidR="002017C8" w:rsidRPr="00954A4B">
        <w:rPr>
          <w:rFonts w:ascii="Times New Roman" w:hAnsi="Times New Roman" w:cs="Times New Roman"/>
          <w:sz w:val="24"/>
          <w:szCs w:val="24"/>
        </w:rPr>
        <w:t xml:space="preserve"> were assumed to be entirely outdoor use and above ground application.</w:t>
      </w:r>
    </w:p>
    <w:p w14:paraId="34EA02C4" w14:textId="1E3BA27D" w:rsidR="00636508" w:rsidRDefault="0048514C" w:rsidP="00636508">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Homeowner use of bifenthrin is not reported </w:t>
      </w:r>
      <w:r w:rsidRPr="0048514C">
        <w:rPr>
          <w:rFonts w:ascii="Times New Roman" w:hAnsi="Times New Roman" w:cs="Times New Roman"/>
          <w:sz w:val="24"/>
          <w:szCs w:val="24"/>
        </w:rPr>
        <w:t>in the PUR</w:t>
      </w:r>
      <w:r>
        <w:rPr>
          <w:rFonts w:ascii="Times New Roman" w:hAnsi="Times New Roman" w:cs="Times New Roman"/>
          <w:sz w:val="24"/>
          <w:szCs w:val="24"/>
        </w:rPr>
        <w:t xml:space="preserve"> database</w:t>
      </w:r>
      <w:r w:rsidRPr="0048514C">
        <w:rPr>
          <w:rFonts w:ascii="Times New Roman" w:hAnsi="Times New Roman" w:cs="Times New Roman"/>
          <w:sz w:val="24"/>
          <w:szCs w:val="24"/>
        </w:rPr>
        <w:t>; however, an approximate amount of use can be inferred from sales data. Approximately 80% o</w:t>
      </w:r>
      <w:r>
        <w:rPr>
          <w:rFonts w:ascii="Times New Roman" w:hAnsi="Times New Roman" w:cs="Times New Roman"/>
          <w:sz w:val="24"/>
          <w:szCs w:val="24"/>
        </w:rPr>
        <w:t>f bifenthrin use in the study area is</w:t>
      </w:r>
      <w:r w:rsidRPr="0048514C">
        <w:rPr>
          <w:rFonts w:ascii="Times New Roman" w:hAnsi="Times New Roman" w:cs="Times New Roman"/>
          <w:sz w:val="24"/>
          <w:szCs w:val="24"/>
        </w:rPr>
        <w:t xml:space="preserve"> estimated to be applied by professional applicators (TDC, 2010). Therefore, homeowner</w:t>
      </w:r>
      <w:r>
        <w:rPr>
          <w:rFonts w:ascii="Times New Roman" w:hAnsi="Times New Roman" w:cs="Times New Roman"/>
          <w:sz w:val="24"/>
          <w:szCs w:val="24"/>
        </w:rPr>
        <w:t xml:space="preserve"> use of bifenthrin was assumed to be </w:t>
      </w:r>
      <w:r w:rsidR="0059425E" w:rsidRPr="0059425E">
        <w:rPr>
          <w:rFonts w:ascii="Times New Roman" w:hAnsi="Times New Roman" w:cs="Times New Roman"/>
          <w:sz w:val="24"/>
          <w:szCs w:val="24"/>
        </w:rPr>
        <w:t xml:space="preserve">25% of professional use (20/80=0.25) </w:t>
      </w:r>
      <w:r>
        <w:rPr>
          <w:rFonts w:ascii="Times New Roman" w:hAnsi="Times New Roman" w:cs="Times New Roman"/>
          <w:sz w:val="24"/>
          <w:szCs w:val="24"/>
        </w:rPr>
        <w:t>of bifenthrin</w:t>
      </w:r>
      <w:r w:rsidRPr="0048514C">
        <w:rPr>
          <w:rFonts w:ascii="Times New Roman" w:hAnsi="Times New Roman" w:cs="Times New Roman"/>
          <w:sz w:val="24"/>
          <w:szCs w:val="24"/>
        </w:rPr>
        <w:t xml:space="preserve">.  Homeowner use was assumed to follow professional use patterns with respect to allocation to structural versus landscape maintenance, distribution to pervious and pervious surfaces, and therefore separate model simulations were not required for homeowner applications.  </w:t>
      </w:r>
    </w:p>
    <w:p w14:paraId="28BB9829" w14:textId="2369AFEE" w:rsidR="004959A6" w:rsidRDefault="004959A6" w:rsidP="00421DC4">
      <w:pPr>
        <w:autoSpaceDE w:val="0"/>
        <w:autoSpaceDN w:val="0"/>
        <w:adjustRightInd w:val="0"/>
        <w:spacing w:after="0" w:line="480" w:lineRule="auto"/>
        <w:ind w:firstLine="720"/>
        <w:rPr>
          <w:rFonts w:ascii="Times New Roman" w:hAnsi="Times New Roman" w:cs="Times New Roman"/>
          <w:sz w:val="24"/>
          <w:szCs w:val="24"/>
        </w:rPr>
      </w:pPr>
      <w:r w:rsidRPr="004959A6">
        <w:rPr>
          <w:rFonts w:ascii="Times New Roman" w:hAnsi="Times New Roman" w:cs="Times New Roman"/>
          <w:sz w:val="24"/>
          <w:szCs w:val="24"/>
        </w:rPr>
        <w:t>The PUR database provides urban pesticide use data at the county-level</w:t>
      </w:r>
      <w:r>
        <w:rPr>
          <w:rFonts w:ascii="Times New Roman" w:hAnsi="Times New Roman" w:cs="Times New Roman"/>
          <w:sz w:val="24"/>
          <w:szCs w:val="24"/>
        </w:rPr>
        <w:t>. In other to effectively simulate bifenthrin concentration</w:t>
      </w:r>
      <w:r w:rsidRPr="004959A6">
        <w:rPr>
          <w:rFonts w:ascii="Times New Roman" w:hAnsi="Times New Roman" w:cs="Times New Roman"/>
          <w:sz w:val="24"/>
          <w:szCs w:val="24"/>
        </w:rPr>
        <w:t xml:space="preserve"> in the urban environment</w:t>
      </w:r>
      <w:r>
        <w:rPr>
          <w:rFonts w:ascii="Times New Roman" w:hAnsi="Times New Roman" w:cs="Times New Roman"/>
          <w:sz w:val="24"/>
          <w:szCs w:val="24"/>
        </w:rPr>
        <w:t xml:space="preserve">, there is no need to redistribute bifenthrin </w:t>
      </w:r>
      <w:r w:rsidR="006A01B0">
        <w:rPr>
          <w:rFonts w:ascii="Times New Roman" w:hAnsi="Times New Roman" w:cs="Times New Roman"/>
          <w:sz w:val="24"/>
          <w:szCs w:val="24"/>
        </w:rPr>
        <w:t>over all</w:t>
      </w:r>
      <w:r w:rsidR="00421DC4">
        <w:rPr>
          <w:rFonts w:ascii="Times New Roman" w:hAnsi="Times New Roman" w:cs="Times New Roman"/>
          <w:sz w:val="24"/>
          <w:szCs w:val="24"/>
        </w:rPr>
        <w:t xml:space="preserve"> known urban areas in the</w:t>
      </w:r>
      <w:r w:rsidRPr="004959A6">
        <w:rPr>
          <w:rFonts w:ascii="Times New Roman" w:hAnsi="Times New Roman" w:cs="Times New Roman"/>
          <w:sz w:val="24"/>
          <w:szCs w:val="24"/>
        </w:rPr>
        <w:t xml:space="preserve"> county, but only those urban areas that fall within the study area. To determine the fra</w:t>
      </w:r>
      <w:r w:rsidR="006A01B0">
        <w:rPr>
          <w:rFonts w:ascii="Times New Roman" w:hAnsi="Times New Roman" w:cs="Times New Roman"/>
          <w:sz w:val="24"/>
          <w:szCs w:val="24"/>
        </w:rPr>
        <w:t>ction of urban land</w:t>
      </w:r>
      <w:r w:rsidRPr="004959A6">
        <w:rPr>
          <w:rFonts w:ascii="Times New Roman" w:hAnsi="Times New Roman" w:cs="Times New Roman"/>
          <w:sz w:val="24"/>
          <w:szCs w:val="24"/>
        </w:rPr>
        <w:t xml:space="preserve"> within the study area</w:t>
      </w:r>
      <w:r w:rsidR="006A01B0">
        <w:rPr>
          <w:rFonts w:ascii="Times New Roman" w:hAnsi="Times New Roman" w:cs="Times New Roman"/>
          <w:sz w:val="24"/>
          <w:szCs w:val="24"/>
        </w:rPr>
        <w:t>,</w:t>
      </w:r>
      <w:r w:rsidRPr="004959A6">
        <w:rPr>
          <w:rFonts w:ascii="Times New Roman" w:hAnsi="Times New Roman" w:cs="Times New Roman"/>
          <w:sz w:val="24"/>
          <w:szCs w:val="24"/>
        </w:rPr>
        <w:t xml:space="preserve"> a GI</w:t>
      </w:r>
      <w:r w:rsidR="00421DC4">
        <w:rPr>
          <w:rFonts w:ascii="Times New Roman" w:hAnsi="Times New Roman" w:cs="Times New Roman"/>
          <w:sz w:val="24"/>
          <w:szCs w:val="24"/>
        </w:rPr>
        <w:t>S overlay analysis was performed. This was done using the 2011 United States Geological Survey National Land Cover Dataset</w:t>
      </w:r>
      <w:r w:rsidRPr="004959A6">
        <w:rPr>
          <w:rFonts w:ascii="Times New Roman" w:hAnsi="Times New Roman" w:cs="Times New Roman"/>
          <w:sz w:val="24"/>
          <w:szCs w:val="24"/>
        </w:rPr>
        <w:t xml:space="preserve"> (USGS</w:t>
      </w:r>
      <w:r w:rsidR="00421DC4">
        <w:rPr>
          <w:rFonts w:ascii="Times New Roman" w:hAnsi="Times New Roman" w:cs="Times New Roman"/>
          <w:sz w:val="24"/>
          <w:szCs w:val="24"/>
        </w:rPr>
        <w:t xml:space="preserve"> NLCD</w:t>
      </w:r>
      <w:r w:rsidR="006A01B0">
        <w:rPr>
          <w:rFonts w:ascii="Times New Roman" w:hAnsi="Times New Roman" w:cs="Times New Roman"/>
          <w:sz w:val="24"/>
          <w:szCs w:val="24"/>
        </w:rPr>
        <w:t xml:space="preserve">, 2011) </w:t>
      </w:r>
      <w:r w:rsidRPr="004959A6">
        <w:rPr>
          <w:rFonts w:ascii="Times New Roman" w:hAnsi="Times New Roman" w:cs="Times New Roman"/>
          <w:sz w:val="24"/>
          <w:szCs w:val="24"/>
        </w:rPr>
        <w:t>to represent urban areas</w:t>
      </w:r>
      <w:r w:rsidR="00421DC4">
        <w:rPr>
          <w:rFonts w:ascii="Times New Roman" w:hAnsi="Times New Roman" w:cs="Times New Roman"/>
          <w:sz w:val="24"/>
          <w:szCs w:val="24"/>
        </w:rPr>
        <w:t xml:space="preserve"> within</w:t>
      </w:r>
      <w:r w:rsidRPr="004959A6">
        <w:rPr>
          <w:rFonts w:ascii="Times New Roman" w:hAnsi="Times New Roman" w:cs="Times New Roman"/>
          <w:sz w:val="24"/>
          <w:szCs w:val="24"/>
        </w:rPr>
        <w:t xml:space="preserve"> study area. Determining the </w:t>
      </w:r>
      <w:r w:rsidR="006A01B0">
        <w:rPr>
          <w:rFonts w:ascii="Times New Roman" w:hAnsi="Times New Roman" w:cs="Times New Roman"/>
          <w:sz w:val="24"/>
          <w:szCs w:val="24"/>
        </w:rPr>
        <w:t xml:space="preserve">urban </w:t>
      </w:r>
      <w:r w:rsidRPr="004959A6">
        <w:rPr>
          <w:rFonts w:ascii="Times New Roman" w:hAnsi="Times New Roman" w:cs="Times New Roman"/>
          <w:sz w:val="24"/>
          <w:szCs w:val="24"/>
        </w:rPr>
        <w:t xml:space="preserve">area </w:t>
      </w:r>
      <w:r w:rsidR="00421DC4">
        <w:rPr>
          <w:rFonts w:ascii="Times New Roman" w:hAnsi="Times New Roman" w:cs="Times New Roman"/>
          <w:sz w:val="24"/>
          <w:szCs w:val="24"/>
        </w:rPr>
        <w:t>was performed</w:t>
      </w:r>
      <w:r w:rsidR="006A01B0">
        <w:rPr>
          <w:rFonts w:ascii="Times New Roman" w:hAnsi="Times New Roman" w:cs="Times New Roman"/>
          <w:sz w:val="24"/>
          <w:szCs w:val="24"/>
        </w:rPr>
        <w:t xml:space="preserve"> in two phases. F</w:t>
      </w:r>
      <w:r w:rsidRPr="004959A6">
        <w:rPr>
          <w:rFonts w:ascii="Times New Roman" w:hAnsi="Times New Roman" w:cs="Times New Roman"/>
          <w:sz w:val="24"/>
          <w:szCs w:val="24"/>
        </w:rPr>
        <w:t>irst</w:t>
      </w:r>
      <w:r w:rsidR="006A01B0">
        <w:rPr>
          <w:rFonts w:ascii="Times New Roman" w:hAnsi="Times New Roman" w:cs="Times New Roman"/>
          <w:sz w:val="24"/>
          <w:szCs w:val="24"/>
        </w:rPr>
        <w:t>, the study area was overlaid on the NLCD data and then extracted. Last, the total urban area within the extracted portion was calculated.</w:t>
      </w:r>
      <w:r w:rsidRPr="004959A6">
        <w:rPr>
          <w:rFonts w:ascii="Times New Roman" w:hAnsi="Times New Roman" w:cs="Times New Roman"/>
          <w:sz w:val="24"/>
          <w:szCs w:val="24"/>
        </w:rPr>
        <w:t xml:space="preserve"> </w:t>
      </w:r>
    </w:p>
    <w:p w14:paraId="4620131D" w14:textId="2AFBBB4E" w:rsidR="005156C5" w:rsidRDefault="0055144C" w:rsidP="00A45EA0">
      <w:pPr>
        <w:autoSpaceDE w:val="0"/>
        <w:autoSpaceDN w:val="0"/>
        <w:adjustRightInd w:val="0"/>
        <w:spacing w:after="0" w:line="480" w:lineRule="auto"/>
        <w:ind w:firstLine="576"/>
        <w:rPr>
          <w:rFonts w:ascii="Times New Roman" w:hAnsi="Times New Roman" w:cs="Times New Roman"/>
          <w:sz w:val="24"/>
          <w:szCs w:val="24"/>
        </w:rPr>
      </w:pPr>
      <w:r w:rsidRPr="00954A4B">
        <w:rPr>
          <w:rFonts w:ascii="Times New Roman" w:hAnsi="Times New Roman" w:cs="Times New Roman"/>
          <w:sz w:val="24"/>
          <w:szCs w:val="24"/>
        </w:rPr>
        <w:t xml:space="preserve">The </w:t>
      </w:r>
      <w:r w:rsidR="001357A2" w:rsidRPr="00954A4B">
        <w:rPr>
          <w:rFonts w:ascii="Times New Roman" w:hAnsi="Times New Roman" w:cs="Times New Roman"/>
          <w:sz w:val="24"/>
          <w:szCs w:val="24"/>
        </w:rPr>
        <w:t>bifenthrin</w:t>
      </w:r>
      <w:r w:rsidR="005156C5" w:rsidRPr="00954A4B">
        <w:rPr>
          <w:rFonts w:ascii="Times New Roman" w:hAnsi="Times New Roman" w:cs="Times New Roman"/>
          <w:sz w:val="24"/>
          <w:szCs w:val="24"/>
        </w:rPr>
        <w:t xml:space="preserve"> application rate </w:t>
      </w:r>
      <w:r w:rsidR="00850B55" w:rsidRPr="00954A4B">
        <w:rPr>
          <w:rFonts w:ascii="Times New Roman" w:hAnsi="Times New Roman" w:cs="Times New Roman"/>
          <w:sz w:val="24"/>
          <w:szCs w:val="24"/>
          <w:lang w:eastAsia="zh-CN"/>
        </w:rPr>
        <w:t xml:space="preserve">(kg/ha) </w:t>
      </w:r>
      <w:r w:rsidR="005156C5" w:rsidRPr="00954A4B">
        <w:rPr>
          <w:rFonts w:ascii="Times New Roman" w:hAnsi="Times New Roman" w:cs="Times New Roman"/>
          <w:sz w:val="24"/>
          <w:szCs w:val="24"/>
        </w:rPr>
        <w:t xml:space="preserve">was calculated based on the size of </w:t>
      </w:r>
      <w:r w:rsidR="00080A19" w:rsidRPr="00954A4B">
        <w:rPr>
          <w:rFonts w:ascii="Times New Roman" w:hAnsi="Times New Roman" w:cs="Times New Roman"/>
          <w:sz w:val="24"/>
          <w:szCs w:val="24"/>
        </w:rPr>
        <w:t xml:space="preserve">the </w:t>
      </w:r>
      <w:r w:rsidR="00636508">
        <w:rPr>
          <w:rFonts w:ascii="Times New Roman" w:hAnsi="Times New Roman" w:cs="Times New Roman"/>
          <w:sz w:val="24"/>
          <w:szCs w:val="24"/>
        </w:rPr>
        <w:t xml:space="preserve">extracted urban </w:t>
      </w:r>
      <w:r w:rsidR="00080A19" w:rsidRPr="00954A4B">
        <w:rPr>
          <w:rFonts w:ascii="Times New Roman" w:hAnsi="Times New Roman" w:cs="Times New Roman"/>
          <w:sz w:val="24"/>
          <w:szCs w:val="24"/>
        </w:rPr>
        <w:t>study area</w:t>
      </w:r>
      <w:r w:rsidR="00CF5118" w:rsidRPr="00954A4B">
        <w:rPr>
          <w:rFonts w:ascii="Times New Roman" w:hAnsi="Times New Roman" w:cs="Times New Roman"/>
          <w:sz w:val="24"/>
          <w:szCs w:val="24"/>
        </w:rPr>
        <w:t xml:space="preserve">. </w:t>
      </w:r>
      <w:r w:rsidR="005156C5" w:rsidRPr="00954A4B">
        <w:rPr>
          <w:rFonts w:ascii="Times New Roman" w:hAnsi="Times New Roman" w:cs="Times New Roman"/>
          <w:sz w:val="24"/>
          <w:szCs w:val="24"/>
        </w:rPr>
        <w:t xml:space="preserve">Application efficiency </w:t>
      </w:r>
      <w:r w:rsidR="00820BAD" w:rsidRPr="00954A4B">
        <w:rPr>
          <w:rFonts w:ascii="Times New Roman" w:hAnsi="Times New Roman" w:cs="Times New Roman"/>
          <w:sz w:val="24"/>
          <w:szCs w:val="24"/>
        </w:rPr>
        <w:t xml:space="preserve">and drift were </w:t>
      </w:r>
      <w:r w:rsidR="005156C5" w:rsidRPr="00954A4B">
        <w:rPr>
          <w:rFonts w:ascii="Times New Roman" w:hAnsi="Times New Roman" w:cs="Times New Roman"/>
          <w:sz w:val="24"/>
          <w:szCs w:val="24"/>
        </w:rPr>
        <w:t xml:space="preserve">set </w:t>
      </w:r>
      <w:r w:rsidR="00820BAD" w:rsidRPr="00954A4B">
        <w:rPr>
          <w:rFonts w:ascii="Times New Roman" w:hAnsi="Times New Roman" w:cs="Times New Roman"/>
          <w:sz w:val="24"/>
          <w:szCs w:val="24"/>
        </w:rPr>
        <w:t>to</w:t>
      </w:r>
      <w:r w:rsidR="005156C5" w:rsidRPr="00954A4B">
        <w:rPr>
          <w:rFonts w:ascii="Times New Roman" w:hAnsi="Times New Roman" w:cs="Times New Roman"/>
          <w:sz w:val="24"/>
          <w:szCs w:val="24"/>
        </w:rPr>
        <w:t xml:space="preserve"> 99%</w:t>
      </w:r>
      <w:r w:rsidR="003B0DF7" w:rsidRPr="00954A4B">
        <w:rPr>
          <w:rFonts w:ascii="Times New Roman" w:hAnsi="Times New Roman" w:cs="Times New Roman"/>
          <w:sz w:val="24"/>
          <w:szCs w:val="24"/>
        </w:rPr>
        <w:t xml:space="preserve"> </w:t>
      </w:r>
      <w:r w:rsidR="00820BAD" w:rsidRPr="00954A4B">
        <w:rPr>
          <w:rFonts w:ascii="Times New Roman" w:hAnsi="Times New Roman" w:cs="Times New Roman"/>
          <w:sz w:val="24"/>
          <w:szCs w:val="24"/>
        </w:rPr>
        <w:t>and 1% (CALFED Report, 2011)</w:t>
      </w:r>
      <w:r w:rsidR="005156C5" w:rsidRPr="00954A4B">
        <w:rPr>
          <w:rFonts w:ascii="Times New Roman" w:hAnsi="Times New Roman" w:cs="Times New Roman"/>
          <w:sz w:val="24"/>
          <w:szCs w:val="24"/>
        </w:rPr>
        <w:t xml:space="preserve"> for </w:t>
      </w:r>
      <w:r w:rsidR="00CF5118" w:rsidRPr="00954A4B">
        <w:rPr>
          <w:rFonts w:ascii="Times New Roman" w:hAnsi="Times New Roman" w:cs="Times New Roman"/>
          <w:sz w:val="24"/>
          <w:szCs w:val="24"/>
        </w:rPr>
        <w:t xml:space="preserve">aboveground </w:t>
      </w:r>
      <w:r w:rsidR="003B0DF7" w:rsidRPr="00954A4B">
        <w:rPr>
          <w:rFonts w:ascii="Times New Roman" w:hAnsi="Times New Roman" w:cs="Times New Roman"/>
          <w:sz w:val="24"/>
          <w:szCs w:val="24"/>
        </w:rPr>
        <w:t>application method</w:t>
      </w:r>
      <w:r w:rsidR="00820BAD" w:rsidRPr="00954A4B">
        <w:rPr>
          <w:rFonts w:ascii="Times New Roman" w:hAnsi="Times New Roman" w:cs="Times New Roman"/>
          <w:sz w:val="24"/>
          <w:szCs w:val="24"/>
        </w:rPr>
        <w:t>.</w:t>
      </w:r>
      <w:r w:rsidR="005156C5" w:rsidRPr="00954A4B">
        <w:rPr>
          <w:rFonts w:ascii="Times New Roman" w:hAnsi="Times New Roman" w:cs="Times New Roman"/>
          <w:noProof/>
          <w:sz w:val="24"/>
          <w:szCs w:val="24"/>
        </w:rPr>
        <w:t xml:space="preserve"> </w:t>
      </w:r>
      <w:r w:rsidR="00407B14" w:rsidRPr="00A45EA0">
        <w:rPr>
          <w:rFonts w:ascii="Times New Roman" w:hAnsi="Times New Roman" w:cs="Times New Roman"/>
          <w:noProof/>
          <w:sz w:val="24"/>
          <w:szCs w:val="24"/>
        </w:rPr>
        <w:t>In PUR database, reported entries for structural pest control and landscape maintenance uses are usually dated as the first day of the month regardless of the actual application dates.</w:t>
      </w:r>
      <w:r w:rsidR="00407B14" w:rsidRPr="00407B14">
        <w:rPr>
          <w:rFonts w:ascii="Times New Roman" w:hAnsi="Times New Roman" w:cs="Times New Roman"/>
          <w:color w:val="FF0000"/>
          <w:sz w:val="24"/>
          <w:szCs w:val="24"/>
        </w:rPr>
        <w:t xml:space="preserve"> </w:t>
      </w:r>
      <w:r w:rsidR="005156C5" w:rsidRPr="00954A4B">
        <w:rPr>
          <w:rFonts w:ascii="Times New Roman" w:hAnsi="Times New Roman" w:cs="Times New Roman"/>
          <w:noProof/>
          <w:sz w:val="24"/>
          <w:szCs w:val="24"/>
        </w:rPr>
        <w:t>The application</w:t>
      </w:r>
      <w:r w:rsidR="005156C5" w:rsidRPr="00954A4B">
        <w:rPr>
          <w:rFonts w:ascii="Times New Roman" w:hAnsi="Times New Roman" w:cs="Times New Roman"/>
          <w:sz w:val="24"/>
          <w:szCs w:val="24"/>
        </w:rPr>
        <w:t xml:space="preserve"> was </w:t>
      </w:r>
      <w:r w:rsidR="00820BAD" w:rsidRPr="00954A4B">
        <w:rPr>
          <w:rFonts w:ascii="Times New Roman" w:hAnsi="Times New Roman" w:cs="Times New Roman"/>
          <w:sz w:val="24"/>
          <w:szCs w:val="24"/>
        </w:rPr>
        <w:t xml:space="preserve">made </w:t>
      </w:r>
      <w:r w:rsidR="005156C5" w:rsidRPr="00954A4B">
        <w:rPr>
          <w:rFonts w:ascii="Times New Roman" w:hAnsi="Times New Roman" w:cs="Times New Roman"/>
          <w:sz w:val="24"/>
          <w:szCs w:val="24"/>
        </w:rPr>
        <w:t xml:space="preserve">to </w:t>
      </w:r>
      <w:r w:rsidR="00820BAD" w:rsidRPr="00954A4B">
        <w:rPr>
          <w:rFonts w:ascii="Times New Roman" w:hAnsi="Times New Roman" w:cs="Times New Roman"/>
          <w:sz w:val="24"/>
          <w:szCs w:val="24"/>
        </w:rPr>
        <w:t>occur</w:t>
      </w:r>
      <w:r w:rsidR="00505022">
        <w:rPr>
          <w:rFonts w:ascii="Times New Roman" w:hAnsi="Times New Roman" w:cs="Times New Roman"/>
          <w:sz w:val="24"/>
          <w:szCs w:val="24"/>
        </w:rPr>
        <w:t xml:space="preserve"> for every year</w:t>
      </w:r>
      <w:r w:rsidR="00820BAD" w:rsidRPr="00954A4B">
        <w:rPr>
          <w:rFonts w:ascii="Times New Roman" w:hAnsi="Times New Roman" w:cs="Times New Roman"/>
          <w:sz w:val="24"/>
          <w:szCs w:val="24"/>
        </w:rPr>
        <w:t xml:space="preserve"> from the </w:t>
      </w:r>
      <w:r w:rsidR="00134965" w:rsidRPr="00954A4B">
        <w:rPr>
          <w:rFonts w:ascii="Times New Roman" w:hAnsi="Times New Roman" w:cs="Times New Roman"/>
          <w:sz w:val="24"/>
          <w:szCs w:val="24"/>
        </w:rPr>
        <w:t>first year to the last year of precipitation data.</w:t>
      </w:r>
      <w:r w:rsidR="005156C5" w:rsidRPr="00954A4B">
        <w:rPr>
          <w:rFonts w:ascii="Times New Roman" w:hAnsi="Times New Roman" w:cs="Times New Roman"/>
          <w:sz w:val="24"/>
          <w:szCs w:val="24"/>
        </w:rPr>
        <w:t xml:space="preserve"> </w:t>
      </w:r>
    </w:p>
    <w:p w14:paraId="0262421D" w14:textId="77777777" w:rsidR="008A4286" w:rsidRDefault="008A4286" w:rsidP="00A45EA0">
      <w:pPr>
        <w:autoSpaceDE w:val="0"/>
        <w:autoSpaceDN w:val="0"/>
        <w:adjustRightInd w:val="0"/>
        <w:spacing w:after="0" w:line="480" w:lineRule="auto"/>
        <w:ind w:firstLine="576"/>
        <w:rPr>
          <w:rFonts w:ascii="Times New Roman" w:hAnsi="Times New Roman" w:cs="Times New Roman"/>
          <w:sz w:val="24"/>
          <w:szCs w:val="24"/>
        </w:rPr>
      </w:pPr>
    </w:p>
    <w:p w14:paraId="26DBE762" w14:textId="77777777" w:rsidR="00407B14" w:rsidRDefault="00407B14" w:rsidP="00407B14">
      <w:pPr>
        <w:autoSpaceDE w:val="0"/>
        <w:autoSpaceDN w:val="0"/>
        <w:adjustRightInd w:val="0"/>
        <w:spacing w:after="0" w:line="240" w:lineRule="auto"/>
        <w:ind w:firstLine="720"/>
        <w:rPr>
          <w:rFonts w:ascii="Times New Roman" w:hAnsi="Times New Roman" w:cs="Times New Roman"/>
          <w:sz w:val="24"/>
          <w:szCs w:val="24"/>
        </w:rPr>
      </w:pPr>
    </w:p>
    <w:p w14:paraId="01D36AB1" w14:textId="7F1495D0" w:rsidR="00CE4B6B" w:rsidRPr="00954A4B" w:rsidRDefault="00CE4B6B" w:rsidP="00CE4B6B">
      <w:pPr>
        <w:pStyle w:val="Caption"/>
        <w:keepNext/>
        <w:rPr>
          <w:rFonts w:ascii="Times New Roman" w:hAnsi="Times New Roman" w:cs="Times New Roman"/>
          <w:i w:val="0"/>
          <w:color w:val="auto"/>
          <w:sz w:val="24"/>
          <w:szCs w:val="24"/>
        </w:rPr>
      </w:pPr>
      <w:bookmarkStart w:id="654" w:name="_Toc477941981"/>
      <w:bookmarkStart w:id="655" w:name="_Toc464482858"/>
      <w:r w:rsidRPr="00954A4B">
        <w:rPr>
          <w:rFonts w:ascii="Times New Roman" w:hAnsi="Times New Roman" w:cs="Times New Roman"/>
          <w:i w:val="0"/>
          <w:color w:val="auto"/>
          <w:sz w:val="24"/>
          <w:szCs w:val="24"/>
        </w:rPr>
        <w:t xml:space="preserve">Table </w:t>
      </w:r>
      <w:r w:rsidRPr="00954A4B">
        <w:rPr>
          <w:rFonts w:ascii="Times New Roman" w:hAnsi="Times New Roman" w:cs="Times New Roman"/>
          <w:i w:val="0"/>
          <w:color w:val="auto"/>
          <w:sz w:val="24"/>
          <w:szCs w:val="24"/>
        </w:rPr>
        <w:fldChar w:fldCharType="begin"/>
      </w:r>
      <w:r w:rsidRPr="00954A4B">
        <w:rPr>
          <w:rFonts w:ascii="Times New Roman" w:hAnsi="Times New Roman" w:cs="Times New Roman"/>
          <w:i w:val="0"/>
          <w:color w:val="auto"/>
          <w:sz w:val="24"/>
          <w:szCs w:val="24"/>
        </w:rPr>
        <w:instrText xml:space="preserve"> SEQ Table \* ARABIC </w:instrText>
      </w:r>
      <w:r w:rsidRPr="00954A4B">
        <w:rPr>
          <w:rFonts w:ascii="Times New Roman" w:hAnsi="Times New Roman" w:cs="Times New Roman"/>
          <w:i w:val="0"/>
          <w:color w:val="auto"/>
          <w:sz w:val="24"/>
          <w:szCs w:val="24"/>
        </w:rPr>
        <w:fldChar w:fldCharType="separate"/>
      </w:r>
      <w:r w:rsidR="00375244" w:rsidRPr="00954A4B">
        <w:rPr>
          <w:rFonts w:ascii="Times New Roman" w:hAnsi="Times New Roman" w:cs="Times New Roman"/>
          <w:i w:val="0"/>
          <w:noProof/>
          <w:color w:val="auto"/>
          <w:sz w:val="24"/>
          <w:szCs w:val="24"/>
        </w:rPr>
        <w:t>4</w:t>
      </w:r>
      <w:r w:rsidRPr="00954A4B">
        <w:rPr>
          <w:rFonts w:ascii="Times New Roman" w:hAnsi="Times New Roman" w:cs="Times New Roman"/>
          <w:i w:val="0"/>
          <w:color w:val="auto"/>
          <w:sz w:val="24"/>
          <w:szCs w:val="24"/>
        </w:rPr>
        <w:fldChar w:fldCharType="end"/>
      </w:r>
      <w:r w:rsidRPr="00954A4B">
        <w:rPr>
          <w:rFonts w:ascii="Times New Roman" w:hAnsi="Times New Roman" w:cs="Times New Roman"/>
          <w:i w:val="0"/>
          <w:color w:val="auto"/>
          <w:sz w:val="24"/>
          <w:szCs w:val="24"/>
        </w:rPr>
        <w:t>. Physicochemical Property for only Bifenthrin (CALFED Report, 2011)</w:t>
      </w:r>
      <w:bookmarkEnd w:id="654"/>
    </w:p>
    <w:tbl>
      <w:tblPr>
        <w:tblStyle w:val="ListTable21"/>
        <w:tblW w:w="7616" w:type="dxa"/>
        <w:tblLook w:val="04A0" w:firstRow="1" w:lastRow="0" w:firstColumn="1" w:lastColumn="0" w:noHBand="0" w:noVBand="1"/>
      </w:tblPr>
      <w:tblGrid>
        <w:gridCol w:w="5282"/>
        <w:gridCol w:w="1303"/>
        <w:gridCol w:w="1031"/>
      </w:tblGrid>
      <w:tr w:rsidR="005156C5" w:rsidRPr="00954A4B" w14:paraId="71C2BD67" w14:textId="77777777" w:rsidTr="00651445">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5282" w:type="dxa"/>
            <w:noWrap/>
            <w:hideMark/>
          </w:tcPr>
          <w:bookmarkEnd w:id="655"/>
          <w:p w14:paraId="4B92AE8B" w14:textId="68E10300" w:rsidR="005156C5" w:rsidRPr="00954A4B" w:rsidRDefault="00DF6FA7" w:rsidP="00527509">
            <w:pPr>
              <w:spacing w:line="480" w:lineRule="auto"/>
              <w:rPr>
                <w:rFonts w:ascii="Times New Roman" w:eastAsia="Times New Roman" w:hAnsi="Times New Roman" w:cs="Times New Roman"/>
                <w:sz w:val="24"/>
                <w:szCs w:val="24"/>
              </w:rPr>
            </w:pPr>
            <w:r w:rsidRPr="00954A4B">
              <w:rPr>
                <w:rFonts w:ascii="Times New Roman" w:eastAsia="Times New Roman" w:hAnsi="Times New Roman" w:cs="Times New Roman"/>
                <w:sz w:val="24"/>
                <w:szCs w:val="24"/>
              </w:rPr>
              <w:t>*</w:t>
            </w:r>
            <w:r w:rsidR="005156C5" w:rsidRPr="00954A4B">
              <w:rPr>
                <w:rFonts w:ascii="Times New Roman" w:eastAsia="Times New Roman" w:hAnsi="Times New Roman" w:cs="Times New Roman"/>
                <w:sz w:val="24"/>
                <w:szCs w:val="24"/>
              </w:rPr>
              <w:t xml:space="preserve">Physicochemical Properties </w:t>
            </w:r>
          </w:p>
        </w:tc>
        <w:tc>
          <w:tcPr>
            <w:tcW w:w="1303" w:type="dxa"/>
            <w:noWrap/>
            <w:hideMark/>
          </w:tcPr>
          <w:p w14:paraId="553EF2B8" w14:textId="77777777" w:rsidR="005156C5" w:rsidRPr="00954A4B" w:rsidRDefault="005156C5" w:rsidP="0052750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4A4B">
              <w:rPr>
                <w:rFonts w:ascii="Times New Roman" w:eastAsia="Times New Roman" w:hAnsi="Times New Roman" w:cs="Times New Roman"/>
                <w:sz w:val="24"/>
                <w:szCs w:val="24"/>
              </w:rPr>
              <w:t>Bifenthrin</w:t>
            </w:r>
          </w:p>
        </w:tc>
        <w:tc>
          <w:tcPr>
            <w:tcW w:w="1031" w:type="dxa"/>
            <w:hideMark/>
          </w:tcPr>
          <w:p w14:paraId="6AF27015" w14:textId="77777777" w:rsidR="005156C5" w:rsidRPr="00954A4B" w:rsidRDefault="005156C5" w:rsidP="0052750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4A4B">
              <w:rPr>
                <w:rFonts w:ascii="Times New Roman" w:eastAsia="Times New Roman" w:hAnsi="Times New Roman" w:cs="Times New Roman"/>
                <w:sz w:val="24"/>
                <w:szCs w:val="24"/>
              </w:rPr>
              <w:t xml:space="preserve">Sources </w:t>
            </w:r>
          </w:p>
        </w:tc>
      </w:tr>
      <w:tr w:rsidR="005156C5" w:rsidRPr="00954A4B" w14:paraId="024E0C66" w14:textId="77777777" w:rsidTr="00651445">
        <w:trPr>
          <w:cnfStyle w:val="000000100000" w:firstRow="0" w:lastRow="0" w:firstColumn="0" w:lastColumn="0" w:oddVBand="0" w:evenVBand="0" w:oddHBand="1"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5282" w:type="dxa"/>
            <w:noWrap/>
            <w:hideMark/>
          </w:tcPr>
          <w:p w14:paraId="56E90849" w14:textId="77777777" w:rsidR="005156C5" w:rsidRPr="00954A4B" w:rsidRDefault="005156C5" w:rsidP="00527509">
            <w:pPr>
              <w:spacing w:line="480" w:lineRule="auto"/>
              <w:rPr>
                <w:rFonts w:ascii="Times New Roman" w:eastAsia="Times New Roman" w:hAnsi="Times New Roman" w:cs="Times New Roman"/>
                <w:b w:val="0"/>
                <w:sz w:val="24"/>
                <w:szCs w:val="24"/>
              </w:rPr>
            </w:pPr>
            <w:r w:rsidRPr="00954A4B">
              <w:rPr>
                <w:rFonts w:ascii="Times New Roman" w:eastAsia="Times New Roman" w:hAnsi="Times New Roman" w:cs="Times New Roman"/>
                <w:b w:val="0"/>
                <w:sz w:val="24"/>
                <w:szCs w:val="24"/>
              </w:rPr>
              <w:t xml:space="preserve">Pervious </w:t>
            </w:r>
            <w:proofErr w:type="spellStart"/>
            <w:r w:rsidRPr="00954A4B">
              <w:rPr>
                <w:rFonts w:ascii="Times New Roman" w:eastAsia="Times New Roman" w:hAnsi="Times New Roman" w:cs="Times New Roman"/>
                <w:b w:val="0"/>
                <w:sz w:val="24"/>
                <w:szCs w:val="24"/>
              </w:rPr>
              <w:t>Kd</w:t>
            </w:r>
            <w:proofErr w:type="spellEnd"/>
            <w:r w:rsidRPr="00954A4B">
              <w:rPr>
                <w:rFonts w:ascii="Times New Roman" w:eastAsia="Times New Roman" w:hAnsi="Times New Roman" w:cs="Times New Roman"/>
                <w:b w:val="0"/>
                <w:sz w:val="24"/>
                <w:szCs w:val="24"/>
              </w:rPr>
              <w:t xml:space="preserve"> (mL/g)</w:t>
            </w:r>
          </w:p>
        </w:tc>
        <w:tc>
          <w:tcPr>
            <w:tcW w:w="1303" w:type="dxa"/>
            <w:noWrap/>
            <w:hideMark/>
          </w:tcPr>
          <w:p w14:paraId="44EFB9B4" w14:textId="77777777" w:rsidR="005156C5" w:rsidRPr="00954A4B" w:rsidRDefault="005156C5" w:rsidP="0052750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54A4B">
              <w:rPr>
                <w:rFonts w:ascii="Times New Roman" w:eastAsia="Times New Roman" w:hAnsi="Times New Roman" w:cs="Times New Roman"/>
                <w:sz w:val="24"/>
                <w:szCs w:val="24"/>
              </w:rPr>
              <w:t>48</w:t>
            </w:r>
          </w:p>
        </w:tc>
        <w:tc>
          <w:tcPr>
            <w:tcW w:w="1031" w:type="dxa"/>
            <w:noWrap/>
            <w:hideMark/>
          </w:tcPr>
          <w:p w14:paraId="3BB3F86C" w14:textId="77777777" w:rsidR="005156C5" w:rsidRPr="00954A4B" w:rsidRDefault="005156C5" w:rsidP="0052750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rPr>
            </w:pPr>
            <w:r w:rsidRPr="00954A4B">
              <w:rPr>
                <w:rFonts w:ascii="Times New Roman" w:eastAsia="Times New Roman" w:hAnsi="Times New Roman" w:cs="Times New Roman"/>
                <w:bCs/>
                <w:sz w:val="24"/>
                <w:szCs w:val="24"/>
              </w:rPr>
              <w:t>J</w:t>
            </w:r>
          </w:p>
        </w:tc>
      </w:tr>
      <w:tr w:rsidR="005156C5" w:rsidRPr="00954A4B" w14:paraId="4355DEBA" w14:textId="77777777" w:rsidTr="00651445">
        <w:trPr>
          <w:trHeight w:hRule="exact" w:val="306"/>
        </w:trPr>
        <w:tc>
          <w:tcPr>
            <w:cnfStyle w:val="001000000000" w:firstRow="0" w:lastRow="0" w:firstColumn="1" w:lastColumn="0" w:oddVBand="0" w:evenVBand="0" w:oddHBand="0" w:evenHBand="0" w:firstRowFirstColumn="0" w:firstRowLastColumn="0" w:lastRowFirstColumn="0" w:lastRowLastColumn="0"/>
            <w:tcW w:w="5282" w:type="dxa"/>
            <w:noWrap/>
            <w:hideMark/>
          </w:tcPr>
          <w:p w14:paraId="073E4B46" w14:textId="77777777" w:rsidR="005156C5" w:rsidRPr="00954A4B" w:rsidRDefault="005156C5" w:rsidP="00527509">
            <w:pPr>
              <w:spacing w:line="480" w:lineRule="auto"/>
              <w:rPr>
                <w:rFonts w:ascii="Times New Roman" w:eastAsia="Times New Roman" w:hAnsi="Times New Roman" w:cs="Times New Roman"/>
                <w:b w:val="0"/>
                <w:sz w:val="24"/>
                <w:szCs w:val="24"/>
              </w:rPr>
            </w:pPr>
            <w:r w:rsidRPr="00954A4B">
              <w:rPr>
                <w:rFonts w:ascii="Times New Roman" w:eastAsia="Times New Roman" w:hAnsi="Times New Roman" w:cs="Times New Roman"/>
                <w:b w:val="0"/>
                <w:sz w:val="24"/>
                <w:szCs w:val="24"/>
              </w:rPr>
              <w:t xml:space="preserve">Impervious </w:t>
            </w:r>
            <w:proofErr w:type="spellStart"/>
            <w:r w:rsidRPr="00954A4B">
              <w:rPr>
                <w:rFonts w:ascii="Times New Roman" w:eastAsia="Times New Roman" w:hAnsi="Times New Roman" w:cs="Times New Roman"/>
                <w:b w:val="0"/>
                <w:sz w:val="24"/>
                <w:szCs w:val="24"/>
              </w:rPr>
              <w:t>Kd</w:t>
            </w:r>
            <w:proofErr w:type="spellEnd"/>
            <w:r w:rsidRPr="00954A4B">
              <w:rPr>
                <w:rFonts w:ascii="Times New Roman" w:eastAsia="Times New Roman" w:hAnsi="Times New Roman" w:cs="Times New Roman"/>
                <w:b w:val="0"/>
                <w:sz w:val="24"/>
                <w:szCs w:val="24"/>
              </w:rPr>
              <w:t xml:space="preserve"> (mL/g)</w:t>
            </w:r>
          </w:p>
        </w:tc>
        <w:tc>
          <w:tcPr>
            <w:tcW w:w="1303" w:type="dxa"/>
            <w:noWrap/>
            <w:hideMark/>
          </w:tcPr>
          <w:p w14:paraId="7BDA61F8" w14:textId="77777777" w:rsidR="005156C5" w:rsidRPr="00954A4B" w:rsidRDefault="005156C5" w:rsidP="0052750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4A4B">
              <w:rPr>
                <w:rFonts w:ascii="Times New Roman" w:eastAsia="Times New Roman" w:hAnsi="Times New Roman" w:cs="Times New Roman"/>
                <w:sz w:val="24"/>
                <w:szCs w:val="24"/>
              </w:rPr>
              <w:t>48</w:t>
            </w:r>
          </w:p>
        </w:tc>
        <w:tc>
          <w:tcPr>
            <w:tcW w:w="1031" w:type="dxa"/>
            <w:noWrap/>
            <w:hideMark/>
          </w:tcPr>
          <w:p w14:paraId="03ED5801" w14:textId="77777777" w:rsidR="005156C5" w:rsidRPr="00954A4B" w:rsidRDefault="005156C5" w:rsidP="0052750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954A4B">
              <w:rPr>
                <w:rFonts w:ascii="Times New Roman" w:eastAsia="Times New Roman" w:hAnsi="Times New Roman" w:cs="Times New Roman"/>
                <w:bCs/>
                <w:sz w:val="24"/>
                <w:szCs w:val="24"/>
              </w:rPr>
              <w:t>J</w:t>
            </w:r>
          </w:p>
        </w:tc>
      </w:tr>
      <w:tr w:rsidR="005156C5" w:rsidRPr="00954A4B" w14:paraId="6342D3B1" w14:textId="77777777" w:rsidTr="00651445">
        <w:trPr>
          <w:cnfStyle w:val="000000100000" w:firstRow="0" w:lastRow="0" w:firstColumn="0" w:lastColumn="0" w:oddVBand="0" w:evenVBand="0" w:oddHBand="1"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5282" w:type="dxa"/>
            <w:noWrap/>
            <w:hideMark/>
          </w:tcPr>
          <w:p w14:paraId="504E6088" w14:textId="77777777" w:rsidR="005156C5" w:rsidRPr="00954A4B" w:rsidRDefault="005156C5" w:rsidP="00527509">
            <w:pPr>
              <w:spacing w:line="480" w:lineRule="auto"/>
              <w:rPr>
                <w:rFonts w:ascii="Times New Roman" w:eastAsia="Times New Roman" w:hAnsi="Times New Roman" w:cs="Times New Roman"/>
                <w:b w:val="0"/>
                <w:sz w:val="24"/>
                <w:szCs w:val="24"/>
              </w:rPr>
            </w:pPr>
            <w:r w:rsidRPr="00954A4B">
              <w:rPr>
                <w:rFonts w:ascii="Times New Roman" w:eastAsia="Times New Roman" w:hAnsi="Times New Roman" w:cs="Times New Roman"/>
                <w:b w:val="0"/>
                <w:sz w:val="24"/>
                <w:szCs w:val="24"/>
              </w:rPr>
              <w:t>Water Column Metabolism Half-life (day)</w:t>
            </w:r>
          </w:p>
        </w:tc>
        <w:tc>
          <w:tcPr>
            <w:tcW w:w="1303" w:type="dxa"/>
            <w:noWrap/>
            <w:hideMark/>
          </w:tcPr>
          <w:p w14:paraId="69DA2EE0" w14:textId="77777777" w:rsidR="005156C5" w:rsidRPr="00954A4B" w:rsidRDefault="005156C5" w:rsidP="0052750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54A4B">
              <w:rPr>
                <w:rFonts w:ascii="Times New Roman" w:eastAsia="Times New Roman" w:hAnsi="Times New Roman" w:cs="Times New Roman"/>
                <w:sz w:val="24"/>
                <w:szCs w:val="24"/>
              </w:rPr>
              <w:t>323.6</w:t>
            </w:r>
          </w:p>
        </w:tc>
        <w:tc>
          <w:tcPr>
            <w:tcW w:w="1031" w:type="dxa"/>
            <w:noWrap/>
            <w:hideMark/>
          </w:tcPr>
          <w:p w14:paraId="72452FAC" w14:textId="77777777" w:rsidR="005156C5" w:rsidRPr="00954A4B" w:rsidRDefault="005156C5" w:rsidP="0052750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rPr>
            </w:pPr>
            <w:r w:rsidRPr="00954A4B">
              <w:rPr>
                <w:rFonts w:ascii="Times New Roman" w:eastAsia="Times New Roman" w:hAnsi="Times New Roman" w:cs="Times New Roman"/>
                <w:bCs/>
                <w:sz w:val="24"/>
                <w:szCs w:val="24"/>
              </w:rPr>
              <w:t>C</w:t>
            </w:r>
          </w:p>
        </w:tc>
      </w:tr>
      <w:tr w:rsidR="005156C5" w:rsidRPr="00954A4B" w14:paraId="0E86DA12" w14:textId="77777777" w:rsidTr="00651445">
        <w:trPr>
          <w:trHeight w:hRule="exact" w:val="235"/>
        </w:trPr>
        <w:tc>
          <w:tcPr>
            <w:cnfStyle w:val="001000000000" w:firstRow="0" w:lastRow="0" w:firstColumn="1" w:lastColumn="0" w:oddVBand="0" w:evenVBand="0" w:oddHBand="0" w:evenHBand="0" w:firstRowFirstColumn="0" w:firstRowLastColumn="0" w:lastRowFirstColumn="0" w:lastRowLastColumn="0"/>
            <w:tcW w:w="5282" w:type="dxa"/>
            <w:noWrap/>
            <w:hideMark/>
          </w:tcPr>
          <w:p w14:paraId="15C01109" w14:textId="77777777" w:rsidR="005156C5" w:rsidRPr="00954A4B" w:rsidRDefault="005156C5" w:rsidP="00527509">
            <w:pPr>
              <w:spacing w:line="480" w:lineRule="auto"/>
              <w:rPr>
                <w:rFonts w:ascii="Times New Roman" w:eastAsia="Times New Roman" w:hAnsi="Times New Roman" w:cs="Times New Roman"/>
                <w:b w:val="0"/>
                <w:sz w:val="24"/>
                <w:szCs w:val="24"/>
              </w:rPr>
            </w:pPr>
            <w:r w:rsidRPr="00954A4B">
              <w:rPr>
                <w:rFonts w:ascii="Times New Roman" w:eastAsia="Times New Roman" w:hAnsi="Times New Roman" w:cs="Times New Roman"/>
                <w:b w:val="0"/>
                <w:sz w:val="24"/>
                <w:szCs w:val="24"/>
              </w:rPr>
              <w:t>Water Reference Temperature (</w:t>
            </w:r>
            <w:proofErr w:type="spellStart"/>
            <w:r w:rsidRPr="00954A4B">
              <w:rPr>
                <w:rFonts w:ascii="Times New Roman" w:eastAsia="Times New Roman" w:hAnsi="Times New Roman" w:cs="Times New Roman"/>
                <w:b w:val="0"/>
                <w:sz w:val="24"/>
                <w:szCs w:val="24"/>
                <w:vertAlign w:val="superscript"/>
              </w:rPr>
              <w:t>o</w:t>
            </w:r>
            <w:r w:rsidRPr="00954A4B">
              <w:rPr>
                <w:rFonts w:ascii="Times New Roman" w:eastAsia="Times New Roman" w:hAnsi="Times New Roman" w:cs="Times New Roman"/>
                <w:b w:val="0"/>
                <w:sz w:val="24"/>
                <w:szCs w:val="24"/>
              </w:rPr>
              <w:t>C</w:t>
            </w:r>
            <w:proofErr w:type="spellEnd"/>
            <w:r w:rsidRPr="00954A4B">
              <w:rPr>
                <w:rFonts w:ascii="Times New Roman" w:eastAsia="Times New Roman" w:hAnsi="Times New Roman" w:cs="Times New Roman"/>
                <w:b w:val="0"/>
                <w:sz w:val="24"/>
                <w:szCs w:val="24"/>
              </w:rPr>
              <w:t>)</w:t>
            </w:r>
          </w:p>
        </w:tc>
        <w:tc>
          <w:tcPr>
            <w:tcW w:w="1303" w:type="dxa"/>
            <w:noWrap/>
            <w:hideMark/>
          </w:tcPr>
          <w:p w14:paraId="045A30AF" w14:textId="77777777" w:rsidR="005156C5" w:rsidRPr="00954A4B" w:rsidRDefault="005156C5" w:rsidP="0052750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4A4B">
              <w:rPr>
                <w:rFonts w:ascii="Times New Roman" w:eastAsia="Times New Roman" w:hAnsi="Times New Roman" w:cs="Times New Roman"/>
                <w:sz w:val="24"/>
                <w:szCs w:val="24"/>
              </w:rPr>
              <w:t> 20</w:t>
            </w:r>
          </w:p>
        </w:tc>
        <w:tc>
          <w:tcPr>
            <w:tcW w:w="1031" w:type="dxa"/>
            <w:noWrap/>
            <w:hideMark/>
          </w:tcPr>
          <w:p w14:paraId="130A55B6" w14:textId="77777777" w:rsidR="005156C5" w:rsidRPr="00954A4B" w:rsidRDefault="005156C5" w:rsidP="0052750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954A4B">
              <w:rPr>
                <w:rFonts w:ascii="Times New Roman" w:eastAsia="Times New Roman" w:hAnsi="Times New Roman" w:cs="Times New Roman"/>
                <w:bCs/>
                <w:sz w:val="24"/>
                <w:szCs w:val="24"/>
              </w:rPr>
              <w:t> -</w:t>
            </w:r>
          </w:p>
        </w:tc>
      </w:tr>
      <w:tr w:rsidR="005156C5" w:rsidRPr="00954A4B" w14:paraId="6EFA0935" w14:textId="77777777" w:rsidTr="00651445">
        <w:trPr>
          <w:cnfStyle w:val="000000100000" w:firstRow="0" w:lastRow="0" w:firstColumn="0" w:lastColumn="0" w:oddVBand="0" w:evenVBand="0" w:oddHBand="1" w:evenHBand="0" w:firstRowFirstColumn="0" w:firstRowLastColumn="0" w:lastRowFirstColumn="0" w:lastRowLastColumn="0"/>
          <w:trHeight w:hRule="exact" w:val="315"/>
        </w:trPr>
        <w:tc>
          <w:tcPr>
            <w:cnfStyle w:val="001000000000" w:firstRow="0" w:lastRow="0" w:firstColumn="1" w:lastColumn="0" w:oddVBand="0" w:evenVBand="0" w:oddHBand="0" w:evenHBand="0" w:firstRowFirstColumn="0" w:firstRowLastColumn="0" w:lastRowFirstColumn="0" w:lastRowLastColumn="0"/>
            <w:tcW w:w="5282" w:type="dxa"/>
            <w:noWrap/>
            <w:hideMark/>
          </w:tcPr>
          <w:p w14:paraId="6668ABCB" w14:textId="77777777" w:rsidR="005156C5" w:rsidRPr="00954A4B" w:rsidRDefault="005156C5" w:rsidP="00527509">
            <w:pPr>
              <w:spacing w:line="480" w:lineRule="auto"/>
              <w:rPr>
                <w:rFonts w:ascii="Times New Roman" w:eastAsia="Times New Roman" w:hAnsi="Times New Roman" w:cs="Times New Roman"/>
                <w:b w:val="0"/>
                <w:sz w:val="24"/>
                <w:szCs w:val="24"/>
              </w:rPr>
            </w:pPr>
            <w:r w:rsidRPr="00954A4B">
              <w:rPr>
                <w:rFonts w:ascii="Times New Roman" w:eastAsia="Times New Roman" w:hAnsi="Times New Roman" w:cs="Times New Roman"/>
                <w:b w:val="0"/>
                <w:sz w:val="24"/>
                <w:szCs w:val="24"/>
              </w:rPr>
              <w:t>Benthic Metabolism Half-life (day)</w:t>
            </w:r>
          </w:p>
        </w:tc>
        <w:tc>
          <w:tcPr>
            <w:tcW w:w="1303" w:type="dxa"/>
            <w:noWrap/>
            <w:hideMark/>
          </w:tcPr>
          <w:p w14:paraId="589380FB" w14:textId="77777777" w:rsidR="005156C5" w:rsidRPr="00954A4B" w:rsidRDefault="005156C5" w:rsidP="0052750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54A4B">
              <w:rPr>
                <w:rFonts w:ascii="Times New Roman" w:eastAsia="Times New Roman" w:hAnsi="Times New Roman" w:cs="Times New Roman"/>
                <w:sz w:val="24"/>
                <w:szCs w:val="24"/>
              </w:rPr>
              <w:t>647.2</w:t>
            </w:r>
          </w:p>
        </w:tc>
        <w:tc>
          <w:tcPr>
            <w:tcW w:w="1031" w:type="dxa"/>
            <w:noWrap/>
            <w:hideMark/>
          </w:tcPr>
          <w:p w14:paraId="2DC80F27" w14:textId="77777777" w:rsidR="005156C5" w:rsidRPr="00954A4B" w:rsidRDefault="005156C5" w:rsidP="0052750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rPr>
            </w:pPr>
            <w:r w:rsidRPr="00954A4B">
              <w:rPr>
                <w:rFonts w:ascii="Times New Roman" w:eastAsia="Times New Roman" w:hAnsi="Times New Roman" w:cs="Times New Roman"/>
                <w:bCs/>
                <w:sz w:val="24"/>
                <w:szCs w:val="24"/>
              </w:rPr>
              <w:t>C</w:t>
            </w:r>
          </w:p>
        </w:tc>
      </w:tr>
      <w:tr w:rsidR="005156C5" w:rsidRPr="00954A4B" w14:paraId="03DE9F7A" w14:textId="77777777" w:rsidTr="00651445">
        <w:trPr>
          <w:trHeight w:hRule="exact" w:val="251"/>
        </w:trPr>
        <w:tc>
          <w:tcPr>
            <w:cnfStyle w:val="001000000000" w:firstRow="0" w:lastRow="0" w:firstColumn="1" w:lastColumn="0" w:oddVBand="0" w:evenVBand="0" w:oddHBand="0" w:evenHBand="0" w:firstRowFirstColumn="0" w:firstRowLastColumn="0" w:lastRowFirstColumn="0" w:lastRowLastColumn="0"/>
            <w:tcW w:w="5282" w:type="dxa"/>
            <w:noWrap/>
            <w:hideMark/>
          </w:tcPr>
          <w:p w14:paraId="09401F62" w14:textId="77777777" w:rsidR="005156C5" w:rsidRPr="00954A4B" w:rsidRDefault="005156C5" w:rsidP="00527509">
            <w:pPr>
              <w:spacing w:line="480" w:lineRule="auto"/>
              <w:rPr>
                <w:rFonts w:ascii="Times New Roman" w:eastAsia="Times New Roman" w:hAnsi="Times New Roman" w:cs="Times New Roman"/>
                <w:b w:val="0"/>
                <w:sz w:val="24"/>
                <w:szCs w:val="24"/>
              </w:rPr>
            </w:pPr>
            <w:r w:rsidRPr="00954A4B">
              <w:rPr>
                <w:rFonts w:ascii="Times New Roman" w:eastAsia="Times New Roman" w:hAnsi="Times New Roman" w:cs="Times New Roman"/>
                <w:b w:val="0"/>
                <w:sz w:val="24"/>
                <w:szCs w:val="24"/>
              </w:rPr>
              <w:t>Benthic Reference Temperature (</w:t>
            </w:r>
            <w:proofErr w:type="spellStart"/>
            <w:r w:rsidRPr="00954A4B">
              <w:rPr>
                <w:rFonts w:ascii="Times New Roman" w:eastAsia="Times New Roman" w:hAnsi="Times New Roman" w:cs="Times New Roman"/>
                <w:b w:val="0"/>
                <w:sz w:val="24"/>
                <w:szCs w:val="24"/>
                <w:vertAlign w:val="superscript"/>
              </w:rPr>
              <w:t>o</w:t>
            </w:r>
            <w:r w:rsidRPr="00954A4B">
              <w:rPr>
                <w:rFonts w:ascii="Times New Roman" w:eastAsia="Times New Roman" w:hAnsi="Times New Roman" w:cs="Times New Roman"/>
                <w:b w:val="0"/>
                <w:sz w:val="24"/>
                <w:szCs w:val="24"/>
              </w:rPr>
              <w:t>C</w:t>
            </w:r>
            <w:proofErr w:type="spellEnd"/>
            <w:r w:rsidRPr="00954A4B">
              <w:rPr>
                <w:rFonts w:ascii="Times New Roman" w:eastAsia="Times New Roman" w:hAnsi="Times New Roman" w:cs="Times New Roman"/>
                <w:b w:val="0"/>
                <w:sz w:val="24"/>
                <w:szCs w:val="24"/>
              </w:rPr>
              <w:t>)</w:t>
            </w:r>
          </w:p>
        </w:tc>
        <w:tc>
          <w:tcPr>
            <w:tcW w:w="1303" w:type="dxa"/>
            <w:noWrap/>
            <w:hideMark/>
          </w:tcPr>
          <w:p w14:paraId="7C00A014" w14:textId="77777777" w:rsidR="005156C5" w:rsidRPr="00954A4B" w:rsidRDefault="005156C5" w:rsidP="0052750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4A4B">
              <w:rPr>
                <w:rFonts w:ascii="Times New Roman" w:eastAsia="Times New Roman" w:hAnsi="Times New Roman" w:cs="Times New Roman"/>
                <w:sz w:val="24"/>
                <w:szCs w:val="24"/>
              </w:rPr>
              <w:t> 20</w:t>
            </w:r>
          </w:p>
        </w:tc>
        <w:tc>
          <w:tcPr>
            <w:tcW w:w="1031" w:type="dxa"/>
            <w:noWrap/>
            <w:hideMark/>
          </w:tcPr>
          <w:p w14:paraId="3F0A2949" w14:textId="77777777" w:rsidR="005156C5" w:rsidRPr="00954A4B" w:rsidRDefault="005156C5" w:rsidP="0052750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954A4B">
              <w:rPr>
                <w:rFonts w:ascii="Times New Roman" w:eastAsia="Times New Roman" w:hAnsi="Times New Roman" w:cs="Times New Roman"/>
                <w:bCs/>
                <w:sz w:val="24"/>
                <w:szCs w:val="24"/>
              </w:rPr>
              <w:t> -</w:t>
            </w:r>
          </w:p>
        </w:tc>
      </w:tr>
      <w:tr w:rsidR="005156C5" w:rsidRPr="00954A4B" w14:paraId="1DFD2295" w14:textId="77777777" w:rsidTr="00651445">
        <w:trPr>
          <w:cnfStyle w:val="000000100000" w:firstRow="0" w:lastRow="0" w:firstColumn="0" w:lastColumn="0" w:oddVBand="0" w:evenVBand="0" w:oddHBand="1" w:evenHBand="0" w:firstRowFirstColumn="0" w:firstRowLastColumn="0" w:lastRowFirstColumn="0" w:lastRowLastColumn="0"/>
          <w:trHeight w:hRule="exact" w:val="235"/>
        </w:trPr>
        <w:tc>
          <w:tcPr>
            <w:cnfStyle w:val="001000000000" w:firstRow="0" w:lastRow="0" w:firstColumn="1" w:lastColumn="0" w:oddVBand="0" w:evenVBand="0" w:oddHBand="0" w:evenHBand="0" w:firstRowFirstColumn="0" w:firstRowLastColumn="0" w:lastRowFirstColumn="0" w:lastRowLastColumn="0"/>
            <w:tcW w:w="5282" w:type="dxa"/>
            <w:noWrap/>
            <w:hideMark/>
          </w:tcPr>
          <w:p w14:paraId="0E98C984" w14:textId="77777777" w:rsidR="005156C5" w:rsidRPr="00954A4B" w:rsidRDefault="005156C5" w:rsidP="00527509">
            <w:pPr>
              <w:spacing w:line="480" w:lineRule="auto"/>
              <w:rPr>
                <w:rFonts w:ascii="Times New Roman" w:eastAsia="Times New Roman" w:hAnsi="Times New Roman" w:cs="Times New Roman"/>
                <w:b w:val="0"/>
                <w:sz w:val="24"/>
                <w:szCs w:val="24"/>
              </w:rPr>
            </w:pPr>
            <w:r w:rsidRPr="00954A4B">
              <w:rPr>
                <w:rFonts w:ascii="Times New Roman" w:eastAsia="Times New Roman" w:hAnsi="Times New Roman" w:cs="Times New Roman"/>
                <w:b w:val="0"/>
                <w:sz w:val="24"/>
                <w:szCs w:val="24"/>
              </w:rPr>
              <w:t>Aqueous Photolysis half-life (day)</w:t>
            </w:r>
          </w:p>
        </w:tc>
        <w:tc>
          <w:tcPr>
            <w:tcW w:w="1303" w:type="dxa"/>
            <w:noWrap/>
            <w:hideMark/>
          </w:tcPr>
          <w:p w14:paraId="1677774A" w14:textId="77777777" w:rsidR="005156C5" w:rsidRPr="00954A4B" w:rsidRDefault="005156C5" w:rsidP="0052750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54A4B">
              <w:rPr>
                <w:rFonts w:ascii="Times New Roman" w:eastAsia="Times New Roman" w:hAnsi="Times New Roman" w:cs="Times New Roman"/>
                <w:sz w:val="24"/>
                <w:szCs w:val="24"/>
              </w:rPr>
              <w:t>stable</w:t>
            </w:r>
          </w:p>
        </w:tc>
        <w:tc>
          <w:tcPr>
            <w:tcW w:w="1031" w:type="dxa"/>
            <w:noWrap/>
            <w:hideMark/>
          </w:tcPr>
          <w:p w14:paraId="00281D6A" w14:textId="77777777" w:rsidR="005156C5" w:rsidRPr="00954A4B" w:rsidRDefault="005156C5" w:rsidP="0052750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rPr>
            </w:pPr>
            <w:r w:rsidRPr="00954A4B">
              <w:rPr>
                <w:rFonts w:ascii="Times New Roman" w:eastAsia="Times New Roman" w:hAnsi="Times New Roman" w:cs="Times New Roman"/>
                <w:bCs/>
                <w:sz w:val="24"/>
                <w:szCs w:val="24"/>
              </w:rPr>
              <w:t>E</w:t>
            </w:r>
          </w:p>
        </w:tc>
      </w:tr>
      <w:tr w:rsidR="005156C5" w:rsidRPr="00954A4B" w14:paraId="63E9CB26" w14:textId="77777777" w:rsidTr="00651445">
        <w:trPr>
          <w:trHeight w:hRule="exact" w:val="251"/>
        </w:trPr>
        <w:tc>
          <w:tcPr>
            <w:cnfStyle w:val="001000000000" w:firstRow="0" w:lastRow="0" w:firstColumn="1" w:lastColumn="0" w:oddVBand="0" w:evenVBand="0" w:oddHBand="0" w:evenHBand="0" w:firstRowFirstColumn="0" w:firstRowLastColumn="0" w:lastRowFirstColumn="0" w:lastRowLastColumn="0"/>
            <w:tcW w:w="5282" w:type="dxa"/>
            <w:noWrap/>
            <w:hideMark/>
          </w:tcPr>
          <w:p w14:paraId="13247504" w14:textId="77777777" w:rsidR="005156C5" w:rsidRPr="00954A4B" w:rsidRDefault="005156C5" w:rsidP="00527509">
            <w:pPr>
              <w:spacing w:line="480" w:lineRule="auto"/>
              <w:rPr>
                <w:rFonts w:ascii="Times New Roman" w:eastAsia="Times New Roman" w:hAnsi="Times New Roman" w:cs="Times New Roman"/>
                <w:b w:val="0"/>
                <w:sz w:val="24"/>
                <w:szCs w:val="24"/>
              </w:rPr>
            </w:pPr>
            <w:r w:rsidRPr="00954A4B">
              <w:rPr>
                <w:rFonts w:ascii="Times New Roman" w:eastAsia="Times New Roman" w:hAnsi="Times New Roman" w:cs="Times New Roman"/>
                <w:b w:val="0"/>
                <w:sz w:val="24"/>
                <w:szCs w:val="24"/>
              </w:rPr>
              <w:t>Photolysis Reference Latitude(</w:t>
            </w:r>
            <w:r w:rsidRPr="00954A4B">
              <w:rPr>
                <w:rFonts w:ascii="Times New Roman" w:eastAsia="Times New Roman" w:hAnsi="Times New Roman" w:cs="Times New Roman"/>
                <w:b w:val="0"/>
                <w:sz w:val="24"/>
                <w:szCs w:val="24"/>
                <w:vertAlign w:val="superscript"/>
              </w:rPr>
              <w:t>o</w:t>
            </w:r>
            <w:r w:rsidRPr="00954A4B">
              <w:rPr>
                <w:rFonts w:ascii="Times New Roman" w:eastAsia="Times New Roman" w:hAnsi="Times New Roman" w:cs="Times New Roman"/>
                <w:b w:val="0"/>
                <w:sz w:val="24"/>
                <w:szCs w:val="24"/>
              </w:rPr>
              <w:t>)</w:t>
            </w:r>
          </w:p>
        </w:tc>
        <w:tc>
          <w:tcPr>
            <w:tcW w:w="1303" w:type="dxa"/>
            <w:noWrap/>
            <w:hideMark/>
          </w:tcPr>
          <w:p w14:paraId="78A9D5DE" w14:textId="77777777" w:rsidR="005156C5" w:rsidRPr="00954A4B" w:rsidRDefault="005156C5" w:rsidP="0052750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4A4B">
              <w:rPr>
                <w:rFonts w:ascii="Times New Roman" w:eastAsia="Times New Roman" w:hAnsi="Times New Roman" w:cs="Times New Roman"/>
                <w:sz w:val="24"/>
                <w:szCs w:val="24"/>
              </w:rPr>
              <w:t> 40</w:t>
            </w:r>
          </w:p>
        </w:tc>
        <w:tc>
          <w:tcPr>
            <w:tcW w:w="1031" w:type="dxa"/>
            <w:noWrap/>
            <w:hideMark/>
          </w:tcPr>
          <w:p w14:paraId="267EA76D" w14:textId="77777777" w:rsidR="005156C5" w:rsidRPr="00954A4B" w:rsidRDefault="005156C5" w:rsidP="0052750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954A4B">
              <w:rPr>
                <w:rFonts w:ascii="Times New Roman" w:eastAsia="Times New Roman" w:hAnsi="Times New Roman" w:cs="Times New Roman"/>
                <w:bCs/>
                <w:sz w:val="24"/>
                <w:szCs w:val="24"/>
              </w:rPr>
              <w:t> -</w:t>
            </w:r>
          </w:p>
        </w:tc>
      </w:tr>
      <w:tr w:rsidR="005156C5" w:rsidRPr="00954A4B" w14:paraId="06F714DD" w14:textId="77777777" w:rsidTr="00651445">
        <w:trPr>
          <w:cnfStyle w:val="000000100000" w:firstRow="0" w:lastRow="0" w:firstColumn="0" w:lastColumn="0" w:oddVBand="0" w:evenVBand="0" w:oddHBand="1" w:evenHBand="0" w:firstRowFirstColumn="0" w:firstRowLastColumn="0" w:lastRowFirstColumn="0" w:lastRowLastColumn="0"/>
          <w:trHeight w:hRule="exact" w:val="235"/>
        </w:trPr>
        <w:tc>
          <w:tcPr>
            <w:cnfStyle w:val="001000000000" w:firstRow="0" w:lastRow="0" w:firstColumn="1" w:lastColumn="0" w:oddVBand="0" w:evenVBand="0" w:oddHBand="0" w:evenHBand="0" w:firstRowFirstColumn="0" w:firstRowLastColumn="0" w:lastRowFirstColumn="0" w:lastRowLastColumn="0"/>
            <w:tcW w:w="5282" w:type="dxa"/>
            <w:noWrap/>
            <w:hideMark/>
          </w:tcPr>
          <w:p w14:paraId="1B2366BF" w14:textId="77777777" w:rsidR="005156C5" w:rsidRPr="00954A4B" w:rsidRDefault="005156C5" w:rsidP="00527509">
            <w:pPr>
              <w:spacing w:line="480" w:lineRule="auto"/>
              <w:rPr>
                <w:rFonts w:ascii="Times New Roman" w:eastAsia="Times New Roman" w:hAnsi="Times New Roman" w:cs="Times New Roman"/>
                <w:b w:val="0"/>
                <w:sz w:val="24"/>
                <w:szCs w:val="24"/>
              </w:rPr>
            </w:pPr>
            <w:r w:rsidRPr="00954A4B">
              <w:rPr>
                <w:rFonts w:ascii="Times New Roman" w:eastAsia="Times New Roman" w:hAnsi="Times New Roman" w:cs="Times New Roman"/>
                <w:b w:val="0"/>
                <w:sz w:val="24"/>
                <w:szCs w:val="24"/>
              </w:rPr>
              <w:t>Hydrolysis Half-life (day)</w:t>
            </w:r>
          </w:p>
        </w:tc>
        <w:tc>
          <w:tcPr>
            <w:tcW w:w="1303" w:type="dxa"/>
            <w:noWrap/>
            <w:hideMark/>
          </w:tcPr>
          <w:p w14:paraId="38295D1E" w14:textId="77777777" w:rsidR="005156C5" w:rsidRPr="00954A4B" w:rsidRDefault="005156C5" w:rsidP="0052750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54A4B">
              <w:rPr>
                <w:rFonts w:ascii="Times New Roman" w:eastAsia="Times New Roman" w:hAnsi="Times New Roman" w:cs="Times New Roman"/>
                <w:sz w:val="24"/>
                <w:szCs w:val="24"/>
              </w:rPr>
              <w:t>stable</w:t>
            </w:r>
          </w:p>
        </w:tc>
        <w:tc>
          <w:tcPr>
            <w:tcW w:w="1031" w:type="dxa"/>
            <w:noWrap/>
            <w:hideMark/>
          </w:tcPr>
          <w:p w14:paraId="25E6166D" w14:textId="77777777" w:rsidR="005156C5" w:rsidRPr="00954A4B" w:rsidRDefault="005156C5" w:rsidP="0052750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156C5" w:rsidRPr="00954A4B" w14:paraId="2B54861B" w14:textId="77777777" w:rsidTr="00651445">
        <w:trPr>
          <w:trHeight w:hRule="exact" w:val="306"/>
        </w:trPr>
        <w:tc>
          <w:tcPr>
            <w:cnfStyle w:val="001000000000" w:firstRow="0" w:lastRow="0" w:firstColumn="1" w:lastColumn="0" w:oddVBand="0" w:evenVBand="0" w:oddHBand="0" w:evenHBand="0" w:firstRowFirstColumn="0" w:firstRowLastColumn="0" w:lastRowFirstColumn="0" w:lastRowLastColumn="0"/>
            <w:tcW w:w="5282" w:type="dxa"/>
            <w:noWrap/>
            <w:hideMark/>
          </w:tcPr>
          <w:p w14:paraId="4FE81DC7" w14:textId="77777777" w:rsidR="005156C5" w:rsidRPr="00954A4B" w:rsidRDefault="005156C5" w:rsidP="00527509">
            <w:pPr>
              <w:spacing w:line="480" w:lineRule="auto"/>
              <w:rPr>
                <w:rFonts w:ascii="Times New Roman" w:eastAsia="Times New Roman" w:hAnsi="Times New Roman" w:cs="Times New Roman"/>
                <w:b w:val="0"/>
                <w:sz w:val="24"/>
                <w:szCs w:val="24"/>
              </w:rPr>
            </w:pPr>
            <w:r w:rsidRPr="00954A4B">
              <w:rPr>
                <w:rFonts w:ascii="Times New Roman" w:eastAsia="Times New Roman" w:hAnsi="Times New Roman" w:cs="Times New Roman"/>
                <w:b w:val="0"/>
                <w:sz w:val="24"/>
                <w:szCs w:val="24"/>
              </w:rPr>
              <w:t>Soil half-life (day)</w:t>
            </w:r>
          </w:p>
        </w:tc>
        <w:tc>
          <w:tcPr>
            <w:tcW w:w="1303" w:type="dxa"/>
            <w:noWrap/>
            <w:hideMark/>
          </w:tcPr>
          <w:p w14:paraId="16CB3DAD" w14:textId="77777777" w:rsidR="005156C5" w:rsidRPr="00954A4B" w:rsidRDefault="005156C5" w:rsidP="0052750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4A4B">
              <w:rPr>
                <w:rFonts w:ascii="Times New Roman" w:eastAsia="Times New Roman" w:hAnsi="Times New Roman" w:cs="Times New Roman"/>
                <w:sz w:val="24"/>
                <w:szCs w:val="24"/>
              </w:rPr>
              <w:t>161.8</w:t>
            </w:r>
          </w:p>
        </w:tc>
        <w:tc>
          <w:tcPr>
            <w:tcW w:w="1031" w:type="dxa"/>
            <w:noWrap/>
            <w:hideMark/>
          </w:tcPr>
          <w:p w14:paraId="0E09DC49" w14:textId="77777777" w:rsidR="005156C5" w:rsidRPr="00954A4B" w:rsidRDefault="005156C5" w:rsidP="0052750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954A4B">
              <w:rPr>
                <w:rFonts w:ascii="Times New Roman" w:eastAsia="Times New Roman" w:hAnsi="Times New Roman" w:cs="Times New Roman"/>
                <w:bCs/>
                <w:sz w:val="24"/>
                <w:szCs w:val="24"/>
              </w:rPr>
              <w:t>E</w:t>
            </w:r>
          </w:p>
        </w:tc>
      </w:tr>
      <w:tr w:rsidR="005156C5" w:rsidRPr="00954A4B" w14:paraId="02BE6A2E" w14:textId="77777777" w:rsidTr="00651445">
        <w:trPr>
          <w:cnfStyle w:val="000000100000" w:firstRow="0" w:lastRow="0" w:firstColumn="0" w:lastColumn="0" w:oddVBand="0" w:evenVBand="0" w:oddHBand="1"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5282" w:type="dxa"/>
            <w:noWrap/>
            <w:hideMark/>
          </w:tcPr>
          <w:p w14:paraId="64A98C61" w14:textId="77777777" w:rsidR="005156C5" w:rsidRPr="00954A4B" w:rsidRDefault="005156C5" w:rsidP="00527509">
            <w:pPr>
              <w:spacing w:line="480" w:lineRule="auto"/>
              <w:rPr>
                <w:rFonts w:ascii="Times New Roman" w:eastAsia="Times New Roman" w:hAnsi="Times New Roman" w:cs="Times New Roman"/>
                <w:b w:val="0"/>
                <w:sz w:val="24"/>
                <w:szCs w:val="24"/>
              </w:rPr>
            </w:pPr>
            <w:r w:rsidRPr="00954A4B">
              <w:rPr>
                <w:rFonts w:ascii="Times New Roman" w:eastAsia="Times New Roman" w:hAnsi="Times New Roman" w:cs="Times New Roman"/>
                <w:b w:val="0"/>
                <w:sz w:val="24"/>
                <w:szCs w:val="24"/>
              </w:rPr>
              <w:t>Soil Reference (</w:t>
            </w:r>
            <w:proofErr w:type="spellStart"/>
            <w:r w:rsidRPr="00954A4B">
              <w:rPr>
                <w:rFonts w:ascii="Times New Roman" w:eastAsia="Times New Roman" w:hAnsi="Times New Roman" w:cs="Times New Roman"/>
                <w:b w:val="0"/>
                <w:noProof/>
                <w:sz w:val="24"/>
                <w:szCs w:val="24"/>
                <w:vertAlign w:val="superscript"/>
              </w:rPr>
              <w:t>o</w:t>
            </w:r>
            <w:r w:rsidRPr="00954A4B">
              <w:rPr>
                <w:rFonts w:ascii="Times New Roman" w:eastAsia="Times New Roman" w:hAnsi="Times New Roman" w:cs="Times New Roman"/>
                <w:b w:val="0"/>
                <w:noProof/>
                <w:sz w:val="24"/>
                <w:szCs w:val="24"/>
              </w:rPr>
              <w:t>C</w:t>
            </w:r>
            <w:proofErr w:type="spellEnd"/>
            <w:r w:rsidRPr="00954A4B">
              <w:rPr>
                <w:rFonts w:ascii="Times New Roman" w:eastAsia="Times New Roman" w:hAnsi="Times New Roman" w:cs="Times New Roman"/>
                <w:b w:val="0"/>
                <w:sz w:val="24"/>
                <w:szCs w:val="24"/>
              </w:rPr>
              <w:t>)</w:t>
            </w:r>
          </w:p>
        </w:tc>
        <w:tc>
          <w:tcPr>
            <w:tcW w:w="1303" w:type="dxa"/>
            <w:noWrap/>
            <w:hideMark/>
          </w:tcPr>
          <w:p w14:paraId="577B4585" w14:textId="77777777" w:rsidR="005156C5" w:rsidRPr="00954A4B" w:rsidRDefault="005156C5" w:rsidP="0052750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54A4B">
              <w:rPr>
                <w:rFonts w:ascii="Times New Roman" w:eastAsia="Times New Roman" w:hAnsi="Times New Roman" w:cs="Times New Roman"/>
                <w:sz w:val="24"/>
                <w:szCs w:val="24"/>
              </w:rPr>
              <w:t> 20</w:t>
            </w:r>
          </w:p>
        </w:tc>
        <w:tc>
          <w:tcPr>
            <w:tcW w:w="1031" w:type="dxa"/>
            <w:noWrap/>
            <w:hideMark/>
          </w:tcPr>
          <w:p w14:paraId="2F26E8D1" w14:textId="77777777" w:rsidR="005156C5" w:rsidRPr="00954A4B" w:rsidRDefault="005156C5" w:rsidP="0052750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rPr>
            </w:pPr>
            <w:r w:rsidRPr="00954A4B">
              <w:rPr>
                <w:rFonts w:ascii="Times New Roman" w:eastAsia="Times New Roman" w:hAnsi="Times New Roman" w:cs="Times New Roman"/>
                <w:bCs/>
                <w:sz w:val="24"/>
                <w:szCs w:val="24"/>
              </w:rPr>
              <w:t> -</w:t>
            </w:r>
          </w:p>
        </w:tc>
      </w:tr>
      <w:tr w:rsidR="005156C5" w:rsidRPr="00954A4B" w14:paraId="6BEB76C7" w14:textId="77777777" w:rsidTr="00651445">
        <w:trPr>
          <w:trHeight w:hRule="exact" w:val="306"/>
        </w:trPr>
        <w:tc>
          <w:tcPr>
            <w:cnfStyle w:val="001000000000" w:firstRow="0" w:lastRow="0" w:firstColumn="1" w:lastColumn="0" w:oddVBand="0" w:evenVBand="0" w:oddHBand="0" w:evenHBand="0" w:firstRowFirstColumn="0" w:firstRowLastColumn="0" w:lastRowFirstColumn="0" w:lastRowLastColumn="0"/>
            <w:tcW w:w="5282" w:type="dxa"/>
            <w:noWrap/>
            <w:hideMark/>
          </w:tcPr>
          <w:p w14:paraId="5DFC086D" w14:textId="77777777" w:rsidR="005156C5" w:rsidRPr="00954A4B" w:rsidRDefault="005156C5" w:rsidP="00527509">
            <w:pPr>
              <w:spacing w:line="480" w:lineRule="auto"/>
              <w:rPr>
                <w:rFonts w:ascii="Times New Roman" w:eastAsia="Times New Roman" w:hAnsi="Times New Roman" w:cs="Times New Roman"/>
                <w:b w:val="0"/>
                <w:sz w:val="24"/>
                <w:szCs w:val="24"/>
              </w:rPr>
            </w:pPr>
            <w:r w:rsidRPr="00954A4B">
              <w:rPr>
                <w:rFonts w:ascii="Times New Roman" w:eastAsia="Times New Roman" w:hAnsi="Times New Roman" w:cs="Times New Roman"/>
                <w:b w:val="0"/>
                <w:sz w:val="24"/>
                <w:szCs w:val="24"/>
              </w:rPr>
              <w:t>MWT (g/mol)</w:t>
            </w:r>
          </w:p>
        </w:tc>
        <w:tc>
          <w:tcPr>
            <w:tcW w:w="1303" w:type="dxa"/>
            <w:noWrap/>
            <w:hideMark/>
          </w:tcPr>
          <w:p w14:paraId="28DC33C3" w14:textId="77777777" w:rsidR="005156C5" w:rsidRPr="00954A4B" w:rsidRDefault="005156C5" w:rsidP="0052750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4A4B">
              <w:rPr>
                <w:rFonts w:ascii="Times New Roman" w:eastAsia="Times New Roman" w:hAnsi="Times New Roman" w:cs="Times New Roman"/>
                <w:sz w:val="24"/>
                <w:szCs w:val="24"/>
              </w:rPr>
              <w:t>422.9</w:t>
            </w:r>
          </w:p>
        </w:tc>
        <w:tc>
          <w:tcPr>
            <w:tcW w:w="1031" w:type="dxa"/>
            <w:noWrap/>
            <w:hideMark/>
          </w:tcPr>
          <w:p w14:paraId="22BA9B7B" w14:textId="77777777" w:rsidR="005156C5" w:rsidRPr="00954A4B" w:rsidRDefault="005156C5" w:rsidP="0052750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954A4B">
              <w:rPr>
                <w:rFonts w:ascii="Times New Roman" w:eastAsia="Times New Roman" w:hAnsi="Times New Roman" w:cs="Times New Roman"/>
                <w:bCs/>
                <w:sz w:val="24"/>
                <w:szCs w:val="24"/>
              </w:rPr>
              <w:t>E</w:t>
            </w:r>
          </w:p>
        </w:tc>
      </w:tr>
      <w:tr w:rsidR="005156C5" w:rsidRPr="00954A4B" w14:paraId="6718B2BC" w14:textId="77777777" w:rsidTr="00651445">
        <w:trPr>
          <w:cnfStyle w:val="000000100000" w:firstRow="0" w:lastRow="0" w:firstColumn="0" w:lastColumn="0" w:oddVBand="0" w:evenVBand="0" w:oddHBand="1"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5282" w:type="dxa"/>
            <w:noWrap/>
            <w:hideMark/>
          </w:tcPr>
          <w:p w14:paraId="433899DE" w14:textId="77777777" w:rsidR="005156C5" w:rsidRPr="00954A4B" w:rsidRDefault="005156C5" w:rsidP="00527509">
            <w:pPr>
              <w:spacing w:line="480" w:lineRule="auto"/>
              <w:rPr>
                <w:rFonts w:ascii="Times New Roman" w:eastAsia="Times New Roman" w:hAnsi="Times New Roman" w:cs="Times New Roman"/>
                <w:b w:val="0"/>
                <w:sz w:val="24"/>
                <w:szCs w:val="24"/>
              </w:rPr>
            </w:pPr>
            <w:r w:rsidRPr="00954A4B">
              <w:rPr>
                <w:rFonts w:ascii="Times New Roman" w:eastAsia="Times New Roman" w:hAnsi="Times New Roman" w:cs="Times New Roman"/>
                <w:b w:val="0"/>
                <w:sz w:val="24"/>
                <w:szCs w:val="24"/>
              </w:rPr>
              <w:t>Vapor Pressure (torr)</w:t>
            </w:r>
          </w:p>
        </w:tc>
        <w:tc>
          <w:tcPr>
            <w:tcW w:w="1303" w:type="dxa"/>
            <w:noWrap/>
            <w:hideMark/>
          </w:tcPr>
          <w:p w14:paraId="6D73B0F0" w14:textId="77777777" w:rsidR="005156C5" w:rsidRPr="00954A4B" w:rsidRDefault="005156C5" w:rsidP="0052750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54A4B">
              <w:rPr>
                <w:rFonts w:ascii="Times New Roman" w:eastAsia="Times New Roman" w:hAnsi="Times New Roman" w:cs="Times New Roman"/>
                <w:sz w:val="24"/>
                <w:szCs w:val="24"/>
              </w:rPr>
              <w:t>1.80E-03</w:t>
            </w:r>
          </w:p>
        </w:tc>
        <w:tc>
          <w:tcPr>
            <w:tcW w:w="1031" w:type="dxa"/>
            <w:noWrap/>
            <w:hideMark/>
          </w:tcPr>
          <w:p w14:paraId="0A57D87C" w14:textId="77777777" w:rsidR="005156C5" w:rsidRPr="00954A4B" w:rsidRDefault="005156C5" w:rsidP="0052750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rPr>
            </w:pPr>
            <w:r w:rsidRPr="00954A4B">
              <w:rPr>
                <w:rFonts w:ascii="Times New Roman" w:eastAsia="Times New Roman" w:hAnsi="Times New Roman" w:cs="Times New Roman"/>
                <w:bCs/>
                <w:sz w:val="24"/>
                <w:szCs w:val="24"/>
              </w:rPr>
              <w:t>E</w:t>
            </w:r>
          </w:p>
        </w:tc>
      </w:tr>
      <w:tr w:rsidR="005156C5" w:rsidRPr="00954A4B" w14:paraId="61249A33" w14:textId="77777777" w:rsidTr="00651445">
        <w:trPr>
          <w:trHeight w:hRule="exact" w:val="306"/>
        </w:trPr>
        <w:tc>
          <w:tcPr>
            <w:cnfStyle w:val="001000000000" w:firstRow="0" w:lastRow="0" w:firstColumn="1" w:lastColumn="0" w:oddVBand="0" w:evenVBand="0" w:oddHBand="0" w:evenHBand="0" w:firstRowFirstColumn="0" w:firstRowLastColumn="0" w:lastRowFirstColumn="0" w:lastRowLastColumn="0"/>
            <w:tcW w:w="5282" w:type="dxa"/>
            <w:noWrap/>
            <w:hideMark/>
          </w:tcPr>
          <w:p w14:paraId="398DBE26" w14:textId="77777777" w:rsidR="005156C5" w:rsidRPr="00954A4B" w:rsidRDefault="005156C5" w:rsidP="00527509">
            <w:pPr>
              <w:spacing w:line="480" w:lineRule="auto"/>
              <w:rPr>
                <w:rFonts w:ascii="Times New Roman" w:eastAsia="Times New Roman" w:hAnsi="Times New Roman" w:cs="Times New Roman"/>
                <w:b w:val="0"/>
                <w:sz w:val="24"/>
                <w:szCs w:val="24"/>
              </w:rPr>
            </w:pPr>
            <w:r w:rsidRPr="00954A4B">
              <w:rPr>
                <w:rFonts w:ascii="Times New Roman" w:eastAsia="Times New Roman" w:hAnsi="Times New Roman" w:cs="Times New Roman"/>
                <w:b w:val="0"/>
                <w:sz w:val="24"/>
                <w:szCs w:val="24"/>
              </w:rPr>
              <w:t>Solubility (mg/L)</w:t>
            </w:r>
          </w:p>
        </w:tc>
        <w:tc>
          <w:tcPr>
            <w:tcW w:w="1303" w:type="dxa"/>
            <w:noWrap/>
            <w:hideMark/>
          </w:tcPr>
          <w:p w14:paraId="0DC48835" w14:textId="77777777" w:rsidR="005156C5" w:rsidRPr="00954A4B" w:rsidRDefault="005156C5" w:rsidP="0052750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4A4B">
              <w:rPr>
                <w:rFonts w:ascii="Times New Roman" w:eastAsia="Times New Roman" w:hAnsi="Times New Roman" w:cs="Times New Roman"/>
                <w:sz w:val="24"/>
                <w:szCs w:val="24"/>
              </w:rPr>
              <w:t>0.000014</w:t>
            </w:r>
          </w:p>
        </w:tc>
        <w:tc>
          <w:tcPr>
            <w:tcW w:w="1031" w:type="dxa"/>
            <w:noWrap/>
            <w:hideMark/>
          </w:tcPr>
          <w:p w14:paraId="47AA08E8" w14:textId="77777777" w:rsidR="005156C5" w:rsidRPr="00954A4B" w:rsidRDefault="005156C5" w:rsidP="0052750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954A4B">
              <w:rPr>
                <w:rFonts w:ascii="Times New Roman" w:eastAsia="Times New Roman" w:hAnsi="Times New Roman" w:cs="Times New Roman"/>
                <w:bCs/>
                <w:sz w:val="24"/>
                <w:szCs w:val="24"/>
              </w:rPr>
              <w:t>E</w:t>
            </w:r>
          </w:p>
        </w:tc>
      </w:tr>
      <w:tr w:rsidR="005156C5" w:rsidRPr="00954A4B" w14:paraId="4CDDBDE6" w14:textId="77777777" w:rsidTr="00651445">
        <w:trPr>
          <w:cnfStyle w:val="000000100000" w:firstRow="0" w:lastRow="0" w:firstColumn="0" w:lastColumn="0" w:oddVBand="0" w:evenVBand="0" w:oddHBand="1"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5282" w:type="dxa"/>
            <w:noWrap/>
            <w:hideMark/>
          </w:tcPr>
          <w:p w14:paraId="543C8246" w14:textId="77777777" w:rsidR="005156C5" w:rsidRPr="00954A4B" w:rsidRDefault="005156C5" w:rsidP="00527509">
            <w:pPr>
              <w:spacing w:line="480" w:lineRule="auto"/>
              <w:rPr>
                <w:rFonts w:ascii="Times New Roman" w:eastAsia="Times New Roman" w:hAnsi="Times New Roman" w:cs="Times New Roman"/>
                <w:b w:val="0"/>
                <w:sz w:val="24"/>
                <w:szCs w:val="24"/>
              </w:rPr>
            </w:pPr>
            <w:r w:rsidRPr="00954A4B">
              <w:rPr>
                <w:rFonts w:ascii="Times New Roman" w:eastAsia="Times New Roman" w:hAnsi="Times New Roman" w:cs="Times New Roman"/>
                <w:b w:val="0"/>
                <w:sz w:val="24"/>
                <w:szCs w:val="24"/>
              </w:rPr>
              <w:t>Henry's Constant (m</w:t>
            </w:r>
            <w:r w:rsidRPr="00954A4B">
              <w:rPr>
                <w:rFonts w:ascii="Times New Roman" w:eastAsia="Times New Roman" w:hAnsi="Times New Roman" w:cs="Times New Roman"/>
                <w:b w:val="0"/>
                <w:sz w:val="24"/>
                <w:szCs w:val="24"/>
                <w:vertAlign w:val="superscript"/>
              </w:rPr>
              <w:t>3</w:t>
            </w:r>
            <w:r w:rsidRPr="00954A4B">
              <w:rPr>
                <w:rFonts w:ascii="Times New Roman" w:eastAsia="Times New Roman" w:hAnsi="Times New Roman" w:cs="Times New Roman"/>
                <w:b w:val="0"/>
                <w:sz w:val="24"/>
                <w:szCs w:val="24"/>
              </w:rPr>
              <w:t>/mol)</w:t>
            </w:r>
          </w:p>
        </w:tc>
        <w:tc>
          <w:tcPr>
            <w:tcW w:w="1303" w:type="dxa"/>
            <w:noWrap/>
            <w:hideMark/>
          </w:tcPr>
          <w:p w14:paraId="305E98EA" w14:textId="77777777" w:rsidR="005156C5" w:rsidRPr="00954A4B" w:rsidRDefault="005156C5" w:rsidP="0052750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54A4B">
              <w:rPr>
                <w:rFonts w:ascii="Times New Roman" w:eastAsia="Times New Roman" w:hAnsi="Times New Roman" w:cs="Times New Roman"/>
                <w:sz w:val="24"/>
                <w:szCs w:val="24"/>
              </w:rPr>
              <w:t>7.20E-03</w:t>
            </w:r>
          </w:p>
        </w:tc>
        <w:tc>
          <w:tcPr>
            <w:tcW w:w="1031" w:type="dxa"/>
            <w:noWrap/>
            <w:hideMark/>
          </w:tcPr>
          <w:p w14:paraId="381D088C" w14:textId="77777777" w:rsidR="005156C5" w:rsidRPr="00954A4B" w:rsidRDefault="005156C5" w:rsidP="0052750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rPr>
            </w:pPr>
            <w:r w:rsidRPr="00954A4B">
              <w:rPr>
                <w:rFonts w:ascii="Times New Roman" w:eastAsia="Times New Roman" w:hAnsi="Times New Roman" w:cs="Times New Roman"/>
                <w:bCs/>
                <w:sz w:val="24"/>
                <w:szCs w:val="24"/>
              </w:rPr>
              <w:t>E</w:t>
            </w:r>
          </w:p>
        </w:tc>
      </w:tr>
    </w:tbl>
    <w:p w14:paraId="068BB31E" w14:textId="7F67B337" w:rsidR="005156C5" w:rsidRPr="00954A4B" w:rsidRDefault="005156C5" w:rsidP="00DF6FA7">
      <w:pPr>
        <w:autoSpaceDE w:val="0"/>
        <w:autoSpaceDN w:val="0"/>
        <w:adjustRightInd w:val="0"/>
        <w:spacing w:after="0" w:line="240" w:lineRule="auto"/>
        <w:rPr>
          <w:rFonts w:ascii="Times New Roman" w:hAnsi="Times New Roman" w:cs="Times New Roman"/>
          <w:i/>
          <w:sz w:val="24"/>
          <w:szCs w:val="24"/>
        </w:rPr>
      </w:pPr>
      <w:r w:rsidRPr="00954A4B">
        <w:rPr>
          <w:rFonts w:ascii="Times New Roman" w:hAnsi="Times New Roman" w:cs="Times New Roman"/>
          <w:b/>
          <w:i/>
          <w:sz w:val="24"/>
          <w:szCs w:val="24"/>
        </w:rPr>
        <w:t>SOURCES:</w:t>
      </w:r>
      <w:r w:rsidR="00E628E9">
        <w:rPr>
          <w:rFonts w:ascii="Times New Roman" w:hAnsi="Times New Roman" w:cs="Times New Roman"/>
          <w:i/>
          <w:sz w:val="24"/>
          <w:szCs w:val="24"/>
        </w:rPr>
        <w:t xml:space="preserve"> J = Jorgenson and</w:t>
      </w:r>
      <w:r w:rsidRPr="00954A4B">
        <w:rPr>
          <w:rFonts w:ascii="Times New Roman" w:hAnsi="Times New Roman" w:cs="Times New Roman"/>
          <w:i/>
          <w:sz w:val="24"/>
          <w:szCs w:val="24"/>
        </w:rPr>
        <w:t xml:space="preserve"> Young, 2010, E = EPA RED/IRED, C = CALCULATED  </w:t>
      </w:r>
    </w:p>
    <w:p w14:paraId="7B1BA4EB" w14:textId="77777777" w:rsidR="001357A2" w:rsidRPr="00954A4B" w:rsidRDefault="001357A2" w:rsidP="00DF6FA7">
      <w:pPr>
        <w:autoSpaceDE w:val="0"/>
        <w:autoSpaceDN w:val="0"/>
        <w:adjustRightInd w:val="0"/>
        <w:spacing w:after="0" w:line="240" w:lineRule="auto"/>
        <w:rPr>
          <w:rFonts w:ascii="Times New Roman" w:hAnsi="Times New Roman" w:cs="Times New Roman"/>
          <w:sz w:val="24"/>
          <w:szCs w:val="24"/>
        </w:rPr>
      </w:pPr>
    </w:p>
    <w:p w14:paraId="254BF51D" w14:textId="50AC9DC6" w:rsidR="005156C5" w:rsidRPr="00954A4B" w:rsidRDefault="00E335C5" w:rsidP="00A25A41">
      <w:pPr>
        <w:pStyle w:val="Heading2"/>
        <w:rPr>
          <w:sz w:val="24"/>
          <w:szCs w:val="24"/>
        </w:rPr>
      </w:pPr>
      <w:bookmarkStart w:id="656" w:name="_Toc477941414"/>
      <w:ins w:id="657" w:author="Chelsvig, Emma" w:date="2020-01-13T10:27:00Z">
        <w:r>
          <w:rPr>
            <w:sz w:val="24"/>
            <w:szCs w:val="24"/>
          </w:rPr>
          <w:t xml:space="preserve">Deterministic </w:t>
        </w:r>
      </w:ins>
      <w:r w:rsidR="005156C5" w:rsidRPr="00954A4B">
        <w:rPr>
          <w:sz w:val="24"/>
          <w:szCs w:val="24"/>
        </w:rPr>
        <w:t>Simulation Design</w:t>
      </w:r>
      <w:bookmarkEnd w:id="656"/>
    </w:p>
    <w:p w14:paraId="7F565689" w14:textId="7F308544" w:rsidR="00E335C5" w:rsidRDefault="00E335C5" w:rsidP="005156C5">
      <w:pPr>
        <w:autoSpaceDE w:val="0"/>
        <w:autoSpaceDN w:val="0"/>
        <w:adjustRightInd w:val="0"/>
        <w:spacing w:after="0" w:line="480" w:lineRule="auto"/>
        <w:ind w:firstLine="720"/>
        <w:rPr>
          <w:ins w:id="658" w:author="Chelsvig, Emma" w:date="2020-01-13T10:28:00Z"/>
          <w:rFonts w:ascii="Times New Roman" w:hAnsi="Times New Roman" w:cs="Times New Roman"/>
          <w:noProof/>
          <w:sz w:val="24"/>
          <w:szCs w:val="24"/>
        </w:rPr>
      </w:pPr>
      <w:ins w:id="659" w:author="Chelsvig, Emma" w:date="2020-01-13T10:28:00Z">
        <w:r>
          <w:rPr>
            <w:rFonts w:ascii="Times New Roman" w:hAnsi="Times New Roman" w:cs="Times New Roman"/>
            <w:noProof/>
            <w:sz w:val="24"/>
            <w:szCs w:val="24"/>
          </w:rPr>
          <w:t xml:space="preserve">A deterministic simulation was </w:t>
        </w:r>
      </w:ins>
      <w:ins w:id="660" w:author="Chelsvig, Emma" w:date="2020-01-13T10:29:00Z">
        <w:r>
          <w:rPr>
            <w:rFonts w:ascii="Times New Roman" w:hAnsi="Times New Roman" w:cs="Times New Roman"/>
            <w:noProof/>
            <w:sz w:val="24"/>
            <w:szCs w:val="24"/>
          </w:rPr>
          <w:t xml:space="preserve">performed to provide a single concentration estimate for each sampling site </w:t>
        </w:r>
      </w:ins>
      <w:ins w:id="661" w:author="Chelsvig, Emma" w:date="2020-01-13T10:30:00Z">
        <w:r>
          <w:rPr>
            <w:rFonts w:ascii="Times New Roman" w:hAnsi="Times New Roman" w:cs="Times New Roman"/>
            <w:noProof/>
            <w:sz w:val="24"/>
            <w:szCs w:val="24"/>
          </w:rPr>
          <w:t>over the studied time period. Deterministic simulations do n</w:t>
        </w:r>
      </w:ins>
      <w:ins w:id="662" w:author="Chelsvig, Emma" w:date="2020-01-13T10:31:00Z">
        <w:r>
          <w:rPr>
            <w:rFonts w:ascii="Times New Roman" w:hAnsi="Times New Roman" w:cs="Times New Roman"/>
            <w:noProof/>
            <w:sz w:val="24"/>
            <w:szCs w:val="24"/>
          </w:rPr>
          <w:t xml:space="preserve">ot incorporate </w:t>
        </w:r>
      </w:ins>
      <w:ins w:id="663" w:author="Chelsvig, Emma" w:date="2020-01-13T10:32:00Z">
        <w:r>
          <w:rPr>
            <w:rFonts w:ascii="Times New Roman" w:hAnsi="Times New Roman" w:cs="Times New Roman"/>
            <w:noProof/>
            <w:sz w:val="24"/>
            <w:szCs w:val="24"/>
          </w:rPr>
          <w:t xml:space="preserve">a </w:t>
        </w:r>
      </w:ins>
      <w:ins w:id="664" w:author="Chelsvig, Emma" w:date="2020-01-13T10:31:00Z">
        <w:r>
          <w:rPr>
            <w:rFonts w:ascii="Times New Roman" w:hAnsi="Times New Roman" w:cs="Times New Roman"/>
            <w:noProof/>
            <w:sz w:val="24"/>
            <w:szCs w:val="24"/>
          </w:rPr>
          <w:t xml:space="preserve">random component </w:t>
        </w:r>
      </w:ins>
      <w:ins w:id="665" w:author="Chelsvig, Emma" w:date="2020-01-13T10:32:00Z">
        <w:r>
          <w:rPr>
            <w:rFonts w:ascii="Times New Roman" w:hAnsi="Times New Roman" w:cs="Times New Roman"/>
            <w:noProof/>
            <w:sz w:val="24"/>
            <w:szCs w:val="24"/>
          </w:rPr>
          <w:t>because</w:t>
        </w:r>
      </w:ins>
      <w:ins w:id="666" w:author="Chelsvig, Emma" w:date="2020-01-13T10:31:00Z">
        <w:r>
          <w:rPr>
            <w:rFonts w:ascii="Times New Roman" w:hAnsi="Times New Roman" w:cs="Times New Roman"/>
            <w:noProof/>
            <w:sz w:val="24"/>
            <w:szCs w:val="24"/>
          </w:rPr>
          <w:t xml:space="preserve"> a single set of input values are used to model the output rather</w:t>
        </w:r>
      </w:ins>
      <w:ins w:id="667" w:author="Chelsvig, Emma" w:date="2020-01-13T10:32:00Z">
        <w:r>
          <w:rPr>
            <w:rFonts w:ascii="Times New Roman" w:hAnsi="Times New Roman" w:cs="Times New Roman"/>
            <w:noProof/>
            <w:sz w:val="24"/>
            <w:szCs w:val="24"/>
          </w:rPr>
          <w:t xml:space="preserve"> than considering a range of possible values for each</w:t>
        </w:r>
      </w:ins>
      <w:ins w:id="668" w:author="Chelsvig, Emma" w:date="2020-01-14T08:48:00Z">
        <w:r w:rsidR="00EC58B3">
          <w:rPr>
            <w:rFonts w:ascii="Times New Roman" w:hAnsi="Times New Roman" w:cs="Times New Roman"/>
            <w:noProof/>
            <w:sz w:val="24"/>
            <w:szCs w:val="24"/>
          </w:rPr>
          <w:t xml:space="preserve"> input</w:t>
        </w:r>
      </w:ins>
      <w:ins w:id="669" w:author="Chelsvig, Emma" w:date="2020-01-13T10:32:00Z">
        <w:r>
          <w:rPr>
            <w:rFonts w:ascii="Times New Roman" w:hAnsi="Times New Roman" w:cs="Times New Roman"/>
            <w:noProof/>
            <w:sz w:val="24"/>
            <w:szCs w:val="24"/>
          </w:rPr>
          <w:t xml:space="preserve"> parameter.</w:t>
        </w:r>
      </w:ins>
    </w:p>
    <w:p w14:paraId="5E1F4BB7" w14:textId="1ABA7CE6" w:rsidR="00A06580" w:rsidRPr="00954A4B" w:rsidRDefault="005156C5" w:rsidP="005156C5">
      <w:pPr>
        <w:autoSpaceDE w:val="0"/>
        <w:autoSpaceDN w:val="0"/>
        <w:adjustRightInd w:val="0"/>
        <w:spacing w:after="0" w:line="480" w:lineRule="auto"/>
        <w:ind w:firstLine="720"/>
        <w:rPr>
          <w:rFonts w:ascii="Times New Roman" w:hAnsi="Times New Roman" w:cs="Times New Roman"/>
          <w:color w:val="FF0000"/>
          <w:sz w:val="24"/>
          <w:szCs w:val="24"/>
        </w:rPr>
      </w:pPr>
      <w:r w:rsidRPr="00954A4B">
        <w:rPr>
          <w:rFonts w:ascii="Times New Roman" w:hAnsi="Times New Roman" w:cs="Times New Roman"/>
          <w:noProof/>
          <w:sz w:val="24"/>
          <w:szCs w:val="24"/>
        </w:rPr>
        <w:t xml:space="preserve">The </w:t>
      </w:r>
      <w:ins w:id="670" w:author="Chelsvig, Emma" w:date="2020-01-13T10:28:00Z">
        <w:r w:rsidR="00E335C5">
          <w:rPr>
            <w:rFonts w:ascii="Times New Roman" w:hAnsi="Times New Roman" w:cs="Times New Roman"/>
            <w:noProof/>
            <w:sz w:val="24"/>
            <w:szCs w:val="24"/>
          </w:rPr>
          <w:t xml:space="preserve">deterministic </w:t>
        </w:r>
      </w:ins>
      <w:r w:rsidRPr="00954A4B">
        <w:rPr>
          <w:rFonts w:ascii="Times New Roman" w:hAnsi="Times New Roman" w:cs="Times New Roman"/>
          <w:noProof/>
          <w:sz w:val="24"/>
          <w:szCs w:val="24"/>
        </w:rPr>
        <w:t>simulation</w:t>
      </w:r>
      <w:r w:rsidRPr="00954A4B">
        <w:rPr>
          <w:rFonts w:ascii="Times New Roman" w:hAnsi="Times New Roman" w:cs="Times New Roman"/>
          <w:sz w:val="24"/>
          <w:szCs w:val="24"/>
        </w:rPr>
        <w:t xml:space="preserve"> </w:t>
      </w:r>
      <w:r w:rsidR="00AC3E69" w:rsidRPr="00954A4B">
        <w:rPr>
          <w:rFonts w:ascii="Times New Roman" w:hAnsi="Times New Roman" w:cs="Times New Roman"/>
          <w:sz w:val="24"/>
          <w:szCs w:val="24"/>
          <w:lang w:eastAsia="zh-CN"/>
        </w:rPr>
        <w:t xml:space="preserve">was performed </w:t>
      </w:r>
      <w:r w:rsidRPr="00954A4B">
        <w:rPr>
          <w:rFonts w:ascii="Times New Roman" w:hAnsi="Times New Roman" w:cs="Times New Roman"/>
          <w:sz w:val="24"/>
          <w:szCs w:val="24"/>
        </w:rPr>
        <w:t xml:space="preserve">for bifenthrin in </w:t>
      </w:r>
      <w:r w:rsidR="000E1DBF" w:rsidRPr="00954A4B">
        <w:rPr>
          <w:rFonts w:ascii="Times New Roman" w:hAnsi="Times New Roman" w:cs="Times New Roman"/>
          <w:sz w:val="24"/>
          <w:szCs w:val="24"/>
        </w:rPr>
        <w:t>the</w:t>
      </w:r>
      <w:r w:rsidRPr="00954A4B">
        <w:rPr>
          <w:rFonts w:ascii="Times New Roman" w:hAnsi="Times New Roman" w:cs="Times New Roman"/>
          <w:sz w:val="24"/>
          <w:szCs w:val="24"/>
        </w:rPr>
        <w:t xml:space="preserve"> urbanized residential </w:t>
      </w:r>
      <w:r w:rsidR="00AC3E69" w:rsidRPr="00954A4B">
        <w:rPr>
          <w:rFonts w:ascii="Times New Roman" w:hAnsi="Times New Roman" w:cs="Times New Roman"/>
          <w:sz w:val="24"/>
          <w:szCs w:val="24"/>
          <w:lang w:eastAsia="zh-CN"/>
        </w:rPr>
        <w:t xml:space="preserve">monitoring sites </w:t>
      </w:r>
      <w:r w:rsidRPr="00954A4B">
        <w:rPr>
          <w:rFonts w:ascii="Times New Roman" w:hAnsi="Times New Roman" w:cs="Times New Roman"/>
          <w:sz w:val="24"/>
          <w:szCs w:val="24"/>
        </w:rPr>
        <w:t xml:space="preserve">from 2009 to 2014. </w:t>
      </w:r>
      <w:r w:rsidR="00AC3E69" w:rsidRPr="00954A4B">
        <w:rPr>
          <w:rFonts w:ascii="Times New Roman" w:hAnsi="Times New Roman" w:cs="Times New Roman"/>
          <w:sz w:val="24"/>
          <w:szCs w:val="24"/>
          <w:lang w:eastAsia="zh-CN"/>
        </w:rPr>
        <w:t xml:space="preserve"> </w:t>
      </w:r>
      <w:r w:rsidRPr="00954A4B">
        <w:rPr>
          <w:rFonts w:ascii="Times New Roman" w:hAnsi="Times New Roman" w:cs="Times New Roman"/>
          <w:sz w:val="24"/>
          <w:szCs w:val="24"/>
        </w:rPr>
        <w:t xml:space="preserve"> “</w:t>
      </w:r>
      <w:r w:rsidR="00505022">
        <w:rPr>
          <w:rFonts w:ascii="Times New Roman" w:hAnsi="Times New Roman" w:cs="Times New Roman"/>
          <w:sz w:val="24"/>
          <w:szCs w:val="24"/>
        </w:rPr>
        <w:t>N</w:t>
      </w:r>
      <w:r w:rsidRPr="00954A4B">
        <w:rPr>
          <w:rFonts w:ascii="Times New Roman" w:hAnsi="Times New Roman" w:cs="Times New Roman"/>
          <w:sz w:val="24"/>
          <w:szCs w:val="24"/>
        </w:rPr>
        <w:t xml:space="preserve">onstandard” scenarios developed for California in 2007 for non-agricultural uses, based on the Tier-II modeling scenarios by USEPA designed for registration evaluation and risk assessment of pesticides (USEPA, 2013b) </w:t>
      </w:r>
      <w:r w:rsidR="00505022" w:rsidRPr="00954A4B">
        <w:rPr>
          <w:rFonts w:ascii="Times New Roman" w:hAnsi="Times New Roman" w:cs="Times New Roman"/>
          <w:sz w:val="24"/>
          <w:szCs w:val="24"/>
        </w:rPr>
        <w:t>w</w:t>
      </w:r>
      <w:r w:rsidR="00505022">
        <w:rPr>
          <w:rFonts w:ascii="Times New Roman" w:hAnsi="Times New Roman" w:cs="Times New Roman"/>
          <w:sz w:val="24"/>
          <w:szCs w:val="24"/>
        </w:rPr>
        <w:t>ere</w:t>
      </w:r>
      <w:r w:rsidR="00505022" w:rsidRPr="00954A4B">
        <w:rPr>
          <w:rFonts w:ascii="Times New Roman" w:hAnsi="Times New Roman" w:cs="Times New Roman"/>
          <w:sz w:val="24"/>
          <w:szCs w:val="24"/>
        </w:rPr>
        <w:t xml:space="preserve"> </w:t>
      </w:r>
      <w:r w:rsidRPr="00954A4B">
        <w:rPr>
          <w:rFonts w:ascii="Times New Roman" w:hAnsi="Times New Roman" w:cs="Times New Roman"/>
          <w:sz w:val="24"/>
          <w:szCs w:val="24"/>
        </w:rPr>
        <w:t xml:space="preserve">used. The main </w:t>
      </w:r>
      <w:r w:rsidR="000E1DBF" w:rsidRPr="00954A4B">
        <w:rPr>
          <w:rFonts w:ascii="Times New Roman" w:hAnsi="Times New Roman" w:cs="Times New Roman"/>
          <w:sz w:val="24"/>
          <w:szCs w:val="24"/>
        </w:rPr>
        <w:t xml:space="preserve">PWC </w:t>
      </w:r>
      <w:r w:rsidRPr="00954A4B">
        <w:rPr>
          <w:rFonts w:ascii="Times New Roman" w:hAnsi="Times New Roman" w:cs="Times New Roman"/>
          <w:sz w:val="24"/>
          <w:szCs w:val="24"/>
        </w:rPr>
        <w:t>model components are the land phase, simulated by PRZM5 and water phase, simulated by VVWM. For PRZM5, the “nonstandard” scenarios are based on non-agricultural uses (p</w:t>
      </w:r>
      <w:r w:rsidRPr="00954A4B">
        <w:rPr>
          <w:rFonts w:ascii="Times New Roman" w:eastAsia="Times New Roman" w:hAnsi="Times New Roman" w:cs="Times New Roman"/>
          <w:color w:val="000000"/>
          <w:sz w:val="24"/>
          <w:szCs w:val="24"/>
        </w:rPr>
        <w:t xml:space="preserve">ervious and impervious urban residential </w:t>
      </w:r>
      <w:r w:rsidRPr="00954A4B">
        <w:rPr>
          <w:rFonts w:ascii="Times New Roman" w:eastAsia="Times New Roman" w:hAnsi="Times New Roman" w:cs="Times New Roman"/>
          <w:noProof/>
          <w:color w:val="000000"/>
          <w:sz w:val="24"/>
          <w:szCs w:val="24"/>
        </w:rPr>
        <w:t>land-uses</w:t>
      </w:r>
      <w:r w:rsidRPr="00954A4B">
        <w:rPr>
          <w:rFonts w:ascii="Times New Roman" w:eastAsia="Times New Roman" w:hAnsi="Times New Roman" w:cs="Times New Roman"/>
          <w:color w:val="000000"/>
          <w:sz w:val="24"/>
          <w:szCs w:val="24"/>
        </w:rPr>
        <w:t>)</w:t>
      </w:r>
      <w:r w:rsidRPr="00954A4B">
        <w:rPr>
          <w:rFonts w:ascii="Times New Roman" w:hAnsi="Times New Roman" w:cs="Times New Roman"/>
          <w:sz w:val="24"/>
          <w:szCs w:val="24"/>
        </w:rPr>
        <w:t xml:space="preserve"> in California taking into account studies for California Red-legged frog (USEPA, 2013a). For VVWM, three modeling scenarios are available: the USEPA standard farm pond for aquatic ecosystem risk assessment, the USEPA standard index reservoir for drinking water exposure assessment, and a “</w:t>
      </w:r>
      <w:r w:rsidR="006E0E5E">
        <w:rPr>
          <w:rFonts w:ascii="Times New Roman" w:hAnsi="Times New Roman" w:cs="Times New Roman"/>
          <w:sz w:val="24"/>
          <w:szCs w:val="24"/>
        </w:rPr>
        <w:t>U</w:t>
      </w:r>
      <w:r w:rsidRPr="00954A4B">
        <w:rPr>
          <w:rFonts w:ascii="Times New Roman" w:hAnsi="Times New Roman" w:cs="Times New Roman"/>
          <w:sz w:val="24"/>
          <w:szCs w:val="24"/>
        </w:rPr>
        <w:t xml:space="preserve">ser </w:t>
      </w:r>
      <w:r w:rsidR="006E0E5E">
        <w:rPr>
          <w:rFonts w:ascii="Times New Roman" w:hAnsi="Times New Roman" w:cs="Times New Roman"/>
          <w:sz w:val="24"/>
          <w:szCs w:val="24"/>
        </w:rPr>
        <w:t>D</w:t>
      </w:r>
      <w:r w:rsidRPr="00954A4B">
        <w:rPr>
          <w:rFonts w:ascii="Times New Roman" w:hAnsi="Times New Roman" w:cs="Times New Roman"/>
          <w:sz w:val="24"/>
          <w:szCs w:val="24"/>
        </w:rPr>
        <w:t>efined” scenario (PWC Manual, 2015). The “</w:t>
      </w:r>
      <w:r w:rsidR="000644A1">
        <w:rPr>
          <w:rFonts w:ascii="Times New Roman" w:hAnsi="Times New Roman" w:cs="Times New Roman"/>
          <w:sz w:val="24"/>
          <w:szCs w:val="24"/>
        </w:rPr>
        <w:t>U</w:t>
      </w:r>
      <w:r w:rsidRPr="00954A4B">
        <w:rPr>
          <w:rFonts w:ascii="Times New Roman" w:hAnsi="Times New Roman" w:cs="Times New Roman"/>
          <w:sz w:val="24"/>
          <w:szCs w:val="24"/>
        </w:rPr>
        <w:t xml:space="preserve">ser </w:t>
      </w:r>
      <w:r w:rsidR="000644A1">
        <w:rPr>
          <w:rFonts w:ascii="Times New Roman" w:hAnsi="Times New Roman" w:cs="Times New Roman"/>
          <w:sz w:val="24"/>
          <w:szCs w:val="24"/>
        </w:rPr>
        <w:t>D</w:t>
      </w:r>
      <w:r w:rsidRPr="00954A4B">
        <w:rPr>
          <w:rFonts w:ascii="Times New Roman" w:hAnsi="Times New Roman" w:cs="Times New Roman"/>
          <w:sz w:val="24"/>
          <w:szCs w:val="24"/>
        </w:rPr>
        <w:t>efined” water body (Table 2) was used for simulation in this study. In the scenarios modeling, parameters were formatted for the PWC for urban pesticides simulation.</w:t>
      </w:r>
      <w:r w:rsidRPr="00954A4B">
        <w:rPr>
          <w:rFonts w:ascii="Times New Roman" w:hAnsi="Times New Roman" w:cs="Times New Roman"/>
          <w:color w:val="FF0000"/>
          <w:sz w:val="24"/>
          <w:szCs w:val="24"/>
        </w:rPr>
        <w:t xml:space="preserve"> </w:t>
      </w:r>
    </w:p>
    <w:p w14:paraId="245F0627" w14:textId="2D0CD025" w:rsidR="005156C5" w:rsidRPr="00954A4B" w:rsidRDefault="000E1DBF" w:rsidP="005156C5">
      <w:pPr>
        <w:autoSpaceDE w:val="0"/>
        <w:autoSpaceDN w:val="0"/>
        <w:adjustRightInd w:val="0"/>
        <w:spacing w:after="0" w:line="480" w:lineRule="auto"/>
        <w:ind w:firstLine="720"/>
        <w:rPr>
          <w:rFonts w:ascii="Times New Roman" w:hAnsi="Times New Roman" w:cs="Times New Roman"/>
          <w:sz w:val="24"/>
          <w:szCs w:val="24"/>
        </w:rPr>
      </w:pPr>
      <w:r w:rsidRPr="00954A4B">
        <w:rPr>
          <w:rFonts w:ascii="Times New Roman" w:hAnsi="Times New Roman" w:cs="Times New Roman"/>
          <w:sz w:val="24"/>
          <w:szCs w:val="24"/>
        </w:rPr>
        <w:t xml:space="preserve">The </w:t>
      </w:r>
      <w:r w:rsidR="004639B5" w:rsidRPr="00954A4B">
        <w:rPr>
          <w:rFonts w:ascii="Times New Roman" w:hAnsi="Times New Roman" w:cs="Times New Roman"/>
          <w:sz w:val="24"/>
          <w:szCs w:val="24"/>
        </w:rPr>
        <w:t xml:space="preserve">model </w:t>
      </w:r>
      <w:r w:rsidRPr="00954A4B">
        <w:rPr>
          <w:rFonts w:ascii="Times New Roman" w:hAnsi="Times New Roman" w:cs="Times New Roman"/>
          <w:sz w:val="24"/>
          <w:szCs w:val="24"/>
        </w:rPr>
        <w:t xml:space="preserve">set-up </w:t>
      </w:r>
      <w:r w:rsidR="00525B61" w:rsidRPr="00954A4B">
        <w:rPr>
          <w:rFonts w:ascii="Times New Roman" w:hAnsi="Times New Roman" w:cs="Times New Roman"/>
          <w:sz w:val="24"/>
          <w:szCs w:val="24"/>
        </w:rPr>
        <w:t xml:space="preserve">for bifenthrin </w:t>
      </w:r>
      <w:r w:rsidRPr="00954A4B">
        <w:rPr>
          <w:rFonts w:ascii="Times New Roman" w:hAnsi="Times New Roman" w:cs="Times New Roman"/>
          <w:sz w:val="24"/>
          <w:szCs w:val="24"/>
        </w:rPr>
        <w:t xml:space="preserve">was carried out to calibrate the model for use in simulating </w:t>
      </w:r>
      <w:r w:rsidR="003C687F" w:rsidRPr="00954A4B">
        <w:rPr>
          <w:rFonts w:ascii="Times New Roman" w:hAnsi="Times New Roman" w:cs="Times New Roman"/>
          <w:sz w:val="24"/>
          <w:szCs w:val="24"/>
        </w:rPr>
        <w:t xml:space="preserve">bifenthrin at </w:t>
      </w:r>
      <w:r w:rsidRPr="00954A4B">
        <w:rPr>
          <w:rFonts w:ascii="Times New Roman" w:hAnsi="Times New Roman" w:cs="Times New Roman"/>
          <w:sz w:val="24"/>
          <w:szCs w:val="24"/>
        </w:rPr>
        <w:t>the other</w:t>
      </w:r>
      <w:r w:rsidR="003C687F" w:rsidRPr="00954A4B">
        <w:rPr>
          <w:rFonts w:ascii="Times New Roman" w:hAnsi="Times New Roman" w:cs="Times New Roman"/>
          <w:sz w:val="24"/>
          <w:szCs w:val="24"/>
        </w:rPr>
        <w:t xml:space="preserve"> sites of concern (DPR-PGC010, DPR-PGC022and DPR-FOL003)</w:t>
      </w:r>
      <w:r w:rsidRPr="00954A4B">
        <w:rPr>
          <w:rFonts w:ascii="Times New Roman" w:hAnsi="Times New Roman" w:cs="Times New Roman"/>
          <w:sz w:val="24"/>
          <w:szCs w:val="24"/>
        </w:rPr>
        <w:t>.</w:t>
      </w:r>
      <w:r w:rsidR="005156C5" w:rsidRPr="00954A4B">
        <w:rPr>
          <w:rFonts w:ascii="Times New Roman" w:hAnsi="Times New Roman" w:cs="Times New Roman"/>
          <w:sz w:val="24"/>
          <w:szCs w:val="24"/>
        </w:rPr>
        <w:t xml:space="preserve"> The SMF information for impervious and pervious surfaces for bifenthrin was used to conduct a baseline simulation to estimate </w:t>
      </w:r>
      <w:r w:rsidR="00ED3928" w:rsidRPr="00954A4B">
        <w:rPr>
          <w:rFonts w:ascii="Times New Roman" w:hAnsi="Times New Roman" w:cs="Times New Roman"/>
          <w:noProof/>
          <w:sz w:val="24"/>
          <w:szCs w:val="24"/>
        </w:rPr>
        <w:t xml:space="preserve">a </w:t>
      </w:r>
      <w:r w:rsidR="005156C5" w:rsidRPr="00954A4B">
        <w:rPr>
          <w:rFonts w:ascii="Times New Roman" w:hAnsi="Times New Roman" w:cs="Times New Roman"/>
          <w:noProof/>
          <w:sz w:val="24"/>
          <w:szCs w:val="24"/>
        </w:rPr>
        <w:t>reasonable</w:t>
      </w:r>
      <w:r w:rsidR="005156C5" w:rsidRPr="00954A4B">
        <w:rPr>
          <w:rFonts w:ascii="Times New Roman" w:hAnsi="Times New Roman" w:cs="Times New Roman"/>
          <w:sz w:val="24"/>
          <w:szCs w:val="24"/>
        </w:rPr>
        <w:t xml:space="preserve"> and conservative concentration of bifenthrin relative to the proportion of the amount of </w:t>
      </w:r>
      <w:r w:rsidR="00525B61" w:rsidRPr="00954A4B">
        <w:rPr>
          <w:rFonts w:ascii="Times New Roman" w:hAnsi="Times New Roman" w:cs="Times New Roman"/>
          <w:sz w:val="24"/>
          <w:szCs w:val="24"/>
        </w:rPr>
        <w:t xml:space="preserve">monthly </w:t>
      </w:r>
      <w:r w:rsidR="005156C5" w:rsidRPr="00954A4B">
        <w:rPr>
          <w:rFonts w:ascii="Times New Roman" w:hAnsi="Times New Roman" w:cs="Times New Roman"/>
          <w:sz w:val="24"/>
          <w:szCs w:val="24"/>
        </w:rPr>
        <w:t>bifenthrin active ingredient (A.I.) used and sites of application (landscape maintenance, structural pest control</w:t>
      </w:r>
      <w:r w:rsidR="00525B61" w:rsidRPr="00954A4B">
        <w:rPr>
          <w:rFonts w:ascii="Times New Roman" w:hAnsi="Times New Roman" w:cs="Times New Roman"/>
          <w:sz w:val="24"/>
          <w:szCs w:val="24"/>
        </w:rPr>
        <w:t>, and others</w:t>
      </w:r>
      <w:r w:rsidR="005156C5" w:rsidRPr="00954A4B">
        <w:rPr>
          <w:rFonts w:ascii="Times New Roman" w:hAnsi="Times New Roman" w:cs="Times New Roman"/>
          <w:sz w:val="24"/>
          <w:szCs w:val="24"/>
        </w:rPr>
        <w:t xml:space="preserve">).  Monthly applications were used to incorporate the effects of climatic and hydrologic variations on bifenthrin movement. </w:t>
      </w:r>
    </w:p>
    <w:p w14:paraId="2DBF8D52" w14:textId="0A81AC9E" w:rsidR="00CD42A7" w:rsidRDefault="005156C5" w:rsidP="00CD42A7">
      <w:pPr>
        <w:autoSpaceDE w:val="0"/>
        <w:autoSpaceDN w:val="0"/>
        <w:adjustRightInd w:val="0"/>
        <w:spacing w:after="0" w:line="480" w:lineRule="auto"/>
        <w:ind w:firstLine="720"/>
        <w:rPr>
          <w:ins w:id="671" w:author="Chelsvig, Emma" w:date="2020-01-13T10:35:00Z"/>
          <w:rFonts w:ascii="Times New Roman" w:hAnsi="Times New Roman" w:cs="Times New Roman"/>
          <w:sz w:val="24"/>
          <w:szCs w:val="24"/>
        </w:rPr>
      </w:pPr>
      <w:r w:rsidRPr="00954A4B">
        <w:rPr>
          <w:rFonts w:ascii="Times New Roman" w:hAnsi="Times New Roman" w:cs="Times New Roman"/>
          <w:sz w:val="24"/>
          <w:szCs w:val="24"/>
        </w:rPr>
        <w:t>Modeling results from the PWC are reported as time series</w:t>
      </w:r>
      <w:r w:rsidR="00525B61" w:rsidRPr="00954A4B">
        <w:rPr>
          <w:rFonts w:ascii="Times New Roman" w:hAnsi="Times New Roman" w:cs="Times New Roman"/>
          <w:sz w:val="24"/>
          <w:szCs w:val="24"/>
        </w:rPr>
        <w:t xml:space="preserve"> concentrations</w:t>
      </w:r>
      <w:r w:rsidR="00E52B82" w:rsidRPr="00954A4B">
        <w:rPr>
          <w:rFonts w:ascii="Times New Roman" w:hAnsi="Times New Roman" w:cs="Times New Roman"/>
          <w:sz w:val="24"/>
          <w:szCs w:val="24"/>
        </w:rPr>
        <w:t xml:space="preserve"> </w:t>
      </w:r>
      <w:r w:rsidR="00E52B82" w:rsidRPr="00954A4B">
        <w:rPr>
          <w:rFonts w:ascii="Times New Roman" w:hAnsi="Times New Roman" w:cs="Times New Roman"/>
          <w:sz w:val="24"/>
          <w:szCs w:val="24"/>
          <w:lang w:eastAsia="zh-CN"/>
        </w:rPr>
        <w:t xml:space="preserve">at a </w:t>
      </w:r>
      <w:r w:rsidR="00E52B82" w:rsidRPr="00954A4B">
        <w:rPr>
          <w:rFonts w:ascii="Times New Roman" w:hAnsi="Times New Roman" w:cs="Times New Roman"/>
          <w:sz w:val="24"/>
          <w:szCs w:val="24"/>
        </w:rPr>
        <w:t>daily</w:t>
      </w:r>
      <w:r w:rsidR="00E52B82" w:rsidRPr="00954A4B">
        <w:rPr>
          <w:rFonts w:ascii="Times New Roman" w:hAnsi="Times New Roman" w:cs="Times New Roman"/>
          <w:sz w:val="24"/>
          <w:szCs w:val="24"/>
          <w:lang w:eastAsia="zh-CN"/>
        </w:rPr>
        <w:t xml:space="preserve"> scale</w:t>
      </w:r>
      <w:r w:rsidR="00525B61" w:rsidRPr="00954A4B">
        <w:rPr>
          <w:rFonts w:ascii="Times New Roman" w:hAnsi="Times New Roman" w:cs="Times New Roman"/>
          <w:sz w:val="24"/>
          <w:szCs w:val="24"/>
        </w:rPr>
        <w:t>, 1-day</w:t>
      </w:r>
      <w:r w:rsidRPr="00954A4B">
        <w:rPr>
          <w:rFonts w:ascii="Times New Roman" w:hAnsi="Times New Roman" w:cs="Times New Roman"/>
          <w:sz w:val="24"/>
          <w:szCs w:val="24"/>
        </w:rPr>
        <w:t xml:space="preserve"> and 4-day average EEC of bifenthrin in the urban waters, which </w:t>
      </w:r>
      <w:r w:rsidR="00E52B82" w:rsidRPr="00954A4B">
        <w:rPr>
          <w:rFonts w:ascii="Times New Roman" w:hAnsi="Times New Roman" w:cs="Times New Roman"/>
          <w:sz w:val="24"/>
          <w:szCs w:val="24"/>
          <w:lang w:eastAsia="zh-CN"/>
        </w:rPr>
        <w:t>wa</w:t>
      </w:r>
      <w:r w:rsidR="00E52B82" w:rsidRPr="00954A4B">
        <w:rPr>
          <w:rFonts w:ascii="Times New Roman" w:hAnsi="Times New Roman" w:cs="Times New Roman"/>
          <w:sz w:val="24"/>
          <w:szCs w:val="24"/>
        </w:rPr>
        <w:t xml:space="preserve">s </w:t>
      </w:r>
      <w:r w:rsidRPr="00954A4B">
        <w:rPr>
          <w:rFonts w:ascii="Times New Roman" w:hAnsi="Times New Roman" w:cs="Times New Roman"/>
          <w:sz w:val="24"/>
          <w:szCs w:val="24"/>
        </w:rPr>
        <w:t>simulated as a custom (</w:t>
      </w:r>
      <w:r w:rsidR="000644A1">
        <w:rPr>
          <w:rFonts w:ascii="Times New Roman" w:hAnsi="Times New Roman" w:cs="Times New Roman"/>
          <w:sz w:val="24"/>
          <w:szCs w:val="24"/>
        </w:rPr>
        <w:t>U</w:t>
      </w:r>
      <w:r w:rsidRPr="00954A4B">
        <w:rPr>
          <w:rFonts w:ascii="Times New Roman" w:hAnsi="Times New Roman" w:cs="Times New Roman"/>
          <w:sz w:val="24"/>
          <w:szCs w:val="24"/>
        </w:rPr>
        <w:t xml:space="preserve">ser </w:t>
      </w:r>
      <w:r w:rsidR="000644A1">
        <w:rPr>
          <w:rFonts w:ascii="Times New Roman" w:hAnsi="Times New Roman" w:cs="Times New Roman"/>
          <w:sz w:val="24"/>
          <w:szCs w:val="24"/>
        </w:rPr>
        <w:t>D</w:t>
      </w:r>
      <w:r w:rsidRPr="00954A4B">
        <w:rPr>
          <w:rFonts w:ascii="Times New Roman" w:hAnsi="Times New Roman" w:cs="Times New Roman"/>
          <w:sz w:val="24"/>
          <w:szCs w:val="24"/>
        </w:rPr>
        <w:t xml:space="preserve">efined) water body (Table 2). </w:t>
      </w:r>
      <w:r w:rsidR="00FB4B18" w:rsidRPr="00954A4B">
        <w:rPr>
          <w:rFonts w:ascii="Times New Roman" w:hAnsi="Times New Roman" w:cs="Times New Roman"/>
          <w:sz w:val="24"/>
          <w:szCs w:val="24"/>
        </w:rPr>
        <w:t>In order to evaluate the performance of the PWC model</w:t>
      </w:r>
      <w:r w:rsidR="00525B61" w:rsidRPr="00954A4B">
        <w:rPr>
          <w:rFonts w:ascii="Times New Roman" w:hAnsi="Times New Roman" w:cs="Times New Roman"/>
          <w:sz w:val="24"/>
          <w:szCs w:val="24"/>
        </w:rPr>
        <w:t>,</w:t>
      </w:r>
      <w:r w:rsidR="00ED3928" w:rsidRPr="00954A4B">
        <w:rPr>
          <w:rFonts w:ascii="Times New Roman" w:hAnsi="Times New Roman" w:cs="Times New Roman"/>
          <w:sz w:val="24"/>
          <w:szCs w:val="24"/>
        </w:rPr>
        <w:t xml:space="preserve"> </w:t>
      </w:r>
      <w:r w:rsidR="00ED3928" w:rsidRPr="00954A4B">
        <w:rPr>
          <w:rFonts w:ascii="Times New Roman" w:hAnsi="Times New Roman" w:cs="Times New Roman"/>
          <w:noProof/>
          <w:sz w:val="24"/>
          <w:szCs w:val="24"/>
        </w:rPr>
        <w:t>the</w:t>
      </w:r>
      <w:r w:rsidR="00525B61" w:rsidRPr="00954A4B">
        <w:rPr>
          <w:rFonts w:ascii="Times New Roman" w:hAnsi="Times New Roman" w:cs="Times New Roman"/>
          <w:noProof/>
          <w:sz w:val="24"/>
          <w:szCs w:val="24"/>
        </w:rPr>
        <w:t xml:space="preserve"> same</w:t>
      </w:r>
      <w:r w:rsidR="00525B61" w:rsidRPr="00954A4B">
        <w:rPr>
          <w:rFonts w:ascii="Times New Roman" w:hAnsi="Times New Roman" w:cs="Times New Roman"/>
          <w:sz w:val="24"/>
          <w:szCs w:val="24"/>
        </w:rPr>
        <w:t xml:space="preserve"> day </w:t>
      </w:r>
      <w:r w:rsidRPr="00954A4B">
        <w:rPr>
          <w:rFonts w:ascii="Times New Roman" w:hAnsi="Times New Roman" w:cs="Times New Roman"/>
          <w:sz w:val="24"/>
          <w:szCs w:val="24"/>
        </w:rPr>
        <w:t>predicted bifenthrin concentrations were compared to the reported CDPR</w:t>
      </w:r>
      <w:r w:rsidR="00525B61" w:rsidRPr="00954A4B">
        <w:rPr>
          <w:rFonts w:ascii="Times New Roman" w:hAnsi="Times New Roman" w:cs="Times New Roman"/>
          <w:sz w:val="24"/>
          <w:szCs w:val="24"/>
        </w:rPr>
        <w:t>-SURF</w:t>
      </w:r>
      <w:r w:rsidRPr="00954A4B">
        <w:rPr>
          <w:rFonts w:ascii="Times New Roman" w:hAnsi="Times New Roman" w:cs="Times New Roman"/>
          <w:sz w:val="24"/>
          <w:szCs w:val="24"/>
        </w:rPr>
        <w:t xml:space="preserve"> observed concentrations at the </w:t>
      </w:r>
      <w:r w:rsidR="00525B61" w:rsidRPr="00954A4B">
        <w:rPr>
          <w:rFonts w:ascii="Times New Roman" w:hAnsi="Times New Roman" w:cs="Times New Roman"/>
          <w:sz w:val="24"/>
          <w:szCs w:val="24"/>
        </w:rPr>
        <w:t xml:space="preserve">four </w:t>
      </w:r>
      <w:r w:rsidR="0055144C" w:rsidRPr="00954A4B">
        <w:rPr>
          <w:rFonts w:ascii="Times New Roman" w:hAnsi="Times New Roman" w:cs="Times New Roman"/>
          <w:sz w:val="24"/>
          <w:szCs w:val="24"/>
        </w:rPr>
        <w:t xml:space="preserve">urban </w:t>
      </w:r>
      <w:r w:rsidR="00525B61" w:rsidRPr="00954A4B">
        <w:rPr>
          <w:rFonts w:ascii="Times New Roman" w:hAnsi="Times New Roman" w:cs="Times New Roman"/>
          <w:sz w:val="24"/>
          <w:szCs w:val="24"/>
        </w:rPr>
        <w:t>storm drain outlets</w:t>
      </w:r>
      <w:r w:rsidR="00FB4B18" w:rsidRPr="00954A4B">
        <w:rPr>
          <w:rFonts w:ascii="Times New Roman" w:hAnsi="Times New Roman" w:cs="Times New Roman"/>
          <w:sz w:val="24"/>
          <w:szCs w:val="24"/>
        </w:rPr>
        <w:t xml:space="preserve"> using</w:t>
      </w:r>
      <w:r w:rsidR="00ED3928" w:rsidRPr="00954A4B">
        <w:rPr>
          <w:rFonts w:ascii="Times New Roman" w:hAnsi="Times New Roman" w:cs="Times New Roman"/>
          <w:sz w:val="24"/>
          <w:szCs w:val="24"/>
        </w:rPr>
        <w:t xml:space="preserve"> the</w:t>
      </w:r>
      <w:r w:rsidR="00FB4B18" w:rsidRPr="00954A4B">
        <w:rPr>
          <w:rFonts w:ascii="Times New Roman" w:hAnsi="Times New Roman" w:cs="Times New Roman"/>
          <w:sz w:val="24"/>
          <w:szCs w:val="24"/>
        </w:rPr>
        <w:t xml:space="preserve"> </w:t>
      </w:r>
      <w:r w:rsidR="00FB4B18" w:rsidRPr="00954A4B">
        <w:rPr>
          <w:rFonts w:ascii="Times New Roman" w:hAnsi="Times New Roman" w:cs="Times New Roman"/>
          <w:noProof/>
          <w:sz w:val="24"/>
          <w:szCs w:val="24"/>
        </w:rPr>
        <w:t>coefficient</w:t>
      </w:r>
      <w:r w:rsidR="00FB4B18" w:rsidRPr="00954A4B">
        <w:rPr>
          <w:rFonts w:ascii="Times New Roman" w:hAnsi="Times New Roman" w:cs="Times New Roman"/>
          <w:sz w:val="24"/>
          <w:szCs w:val="24"/>
        </w:rPr>
        <w:t xml:space="preserve"> of determination, means, and graph to determine the agreements between the observed and simulated output. </w:t>
      </w:r>
      <w:r w:rsidR="004639B5" w:rsidRPr="00954A4B">
        <w:rPr>
          <w:rFonts w:ascii="Times New Roman" w:hAnsi="Times New Roman" w:cs="Times New Roman"/>
          <w:sz w:val="24"/>
          <w:szCs w:val="24"/>
        </w:rPr>
        <w:t>T</w:t>
      </w:r>
      <w:r w:rsidR="00E52B82" w:rsidRPr="00954A4B">
        <w:rPr>
          <w:rFonts w:ascii="Times New Roman" w:hAnsi="Times New Roman" w:cs="Times New Roman"/>
          <w:sz w:val="24"/>
          <w:szCs w:val="24"/>
          <w:lang w:eastAsia="zh-CN"/>
        </w:rPr>
        <w:t xml:space="preserve"> </w:t>
      </w:r>
      <w:r w:rsidR="004639B5" w:rsidRPr="00954A4B">
        <w:rPr>
          <w:rFonts w:ascii="Times New Roman" w:hAnsi="Times New Roman" w:cs="Times New Roman"/>
          <w:sz w:val="24"/>
          <w:szCs w:val="24"/>
        </w:rPr>
        <w:t xml:space="preserve">Test of equality of means was </w:t>
      </w:r>
      <w:r w:rsidR="00E52B82" w:rsidRPr="00954A4B">
        <w:rPr>
          <w:rFonts w:ascii="Times New Roman" w:hAnsi="Times New Roman" w:cs="Times New Roman"/>
          <w:sz w:val="24"/>
          <w:szCs w:val="24"/>
          <w:lang w:eastAsia="zh-CN"/>
        </w:rPr>
        <w:t xml:space="preserve">also </w:t>
      </w:r>
      <w:r w:rsidR="004639B5" w:rsidRPr="00954A4B">
        <w:rPr>
          <w:rFonts w:ascii="Times New Roman" w:hAnsi="Times New Roman" w:cs="Times New Roman"/>
          <w:sz w:val="24"/>
          <w:szCs w:val="24"/>
        </w:rPr>
        <w:t>performed to determine if there is a difference between the observed and simulated bifenthrin mean.</w:t>
      </w:r>
      <w:r w:rsidR="00FB4B18" w:rsidRPr="00954A4B">
        <w:rPr>
          <w:rFonts w:ascii="Times New Roman" w:hAnsi="Times New Roman" w:cs="Times New Roman"/>
          <w:sz w:val="24"/>
          <w:szCs w:val="24"/>
        </w:rPr>
        <w:t xml:space="preserve"> </w:t>
      </w:r>
      <w:r w:rsidRPr="00954A4B">
        <w:rPr>
          <w:rFonts w:ascii="Times New Roman" w:hAnsi="Times New Roman" w:cs="Times New Roman"/>
          <w:sz w:val="24"/>
          <w:szCs w:val="24"/>
        </w:rPr>
        <w:t xml:space="preserve">The approach used in modeling bifenthrin in this study is in line with USEPA standards for exposure and risk assessment. </w:t>
      </w:r>
    </w:p>
    <w:p w14:paraId="12420657" w14:textId="55DF1CF4" w:rsidR="00BE754F" w:rsidRPr="00BE754F" w:rsidRDefault="00E335C5" w:rsidP="00BE754F">
      <w:pPr>
        <w:pStyle w:val="Heading2"/>
        <w:rPr>
          <w:ins w:id="672" w:author="Chelsvig, Emma" w:date="2020-01-13T10:36:00Z"/>
          <w:sz w:val="24"/>
          <w:szCs w:val="24"/>
        </w:rPr>
      </w:pPr>
      <w:ins w:id="673" w:author="Chelsvig, Emma" w:date="2020-01-13T10:36:00Z">
        <w:r>
          <w:rPr>
            <w:sz w:val="24"/>
            <w:szCs w:val="24"/>
          </w:rPr>
          <w:t xml:space="preserve">Probabilistic </w:t>
        </w:r>
        <w:r w:rsidRPr="00954A4B">
          <w:rPr>
            <w:sz w:val="24"/>
            <w:szCs w:val="24"/>
          </w:rPr>
          <w:t>Simulation Desig</w:t>
        </w:r>
        <w:r w:rsidR="00BE754F">
          <w:rPr>
            <w:sz w:val="24"/>
            <w:szCs w:val="24"/>
          </w:rPr>
          <w:t>n</w:t>
        </w:r>
      </w:ins>
    </w:p>
    <w:p w14:paraId="2BC7E32B" w14:textId="6DDC41DE" w:rsidR="00E335C5" w:rsidRDefault="00BE754F" w:rsidP="00BE754F">
      <w:pPr>
        <w:autoSpaceDE w:val="0"/>
        <w:autoSpaceDN w:val="0"/>
        <w:adjustRightInd w:val="0"/>
        <w:spacing w:after="0" w:line="480" w:lineRule="auto"/>
        <w:ind w:firstLine="432"/>
        <w:rPr>
          <w:ins w:id="674" w:author="Chelsvig, Emma" w:date="2020-01-13T11:00:00Z"/>
          <w:rFonts w:ascii="Times New Roman" w:hAnsi="Times New Roman" w:cs="Times New Roman"/>
          <w:sz w:val="24"/>
          <w:szCs w:val="24"/>
          <w:lang w:eastAsia="zh-CN"/>
        </w:rPr>
      </w:pPr>
      <w:ins w:id="675" w:author="Chelsvig, Emma" w:date="2020-01-13T10:37:00Z">
        <w:r>
          <w:rPr>
            <w:rFonts w:ascii="Times New Roman" w:hAnsi="Times New Roman" w:cs="Times New Roman"/>
            <w:sz w:val="24"/>
            <w:szCs w:val="24"/>
            <w:lang w:eastAsia="zh-CN"/>
          </w:rPr>
          <w:t>The probabilistic simulation uses th</w:t>
        </w:r>
      </w:ins>
      <w:ins w:id="676" w:author="Chelsvig, Emma" w:date="2020-01-13T10:38:00Z">
        <w:r>
          <w:rPr>
            <w:rFonts w:ascii="Times New Roman" w:hAnsi="Times New Roman" w:cs="Times New Roman"/>
            <w:sz w:val="24"/>
            <w:szCs w:val="24"/>
            <w:lang w:eastAsia="zh-CN"/>
          </w:rPr>
          <w:t xml:space="preserve">e deterministic simulation’s set of input parameters and assumptions. However, the probabilistic simulation </w:t>
        </w:r>
      </w:ins>
      <w:ins w:id="677" w:author="Chelsvig, Emma" w:date="2020-01-13T10:39:00Z">
        <w:r>
          <w:rPr>
            <w:rFonts w:ascii="Times New Roman" w:hAnsi="Times New Roman" w:cs="Times New Roman"/>
            <w:sz w:val="24"/>
            <w:szCs w:val="24"/>
            <w:lang w:eastAsia="zh-CN"/>
          </w:rPr>
          <w:t>utilizes pre-determined distributions for each input paramete</w:t>
        </w:r>
      </w:ins>
      <w:ins w:id="678" w:author="Chelsvig, Emma" w:date="2020-01-13T10:47:00Z">
        <w:r>
          <w:rPr>
            <w:rFonts w:ascii="Times New Roman" w:hAnsi="Times New Roman" w:cs="Times New Roman"/>
            <w:sz w:val="24"/>
            <w:szCs w:val="24"/>
            <w:lang w:eastAsia="zh-CN"/>
          </w:rPr>
          <w:t>r</w:t>
        </w:r>
      </w:ins>
      <w:ins w:id="679" w:author="Chelsvig, Emma" w:date="2020-01-13T10:53:00Z">
        <w:r w:rsidR="00F314EE">
          <w:rPr>
            <w:rFonts w:ascii="Times New Roman" w:hAnsi="Times New Roman" w:cs="Times New Roman"/>
            <w:sz w:val="24"/>
            <w:szCs w:val="24"/>
            <w:lang w:eastAsia="zh-CN"/>
          </w:rPr>
          <w:t xml:space="preserve"> to allow for </w:t>
        </w:r>
      </w:ins>
      <w:ins w:id="680" w:author="Chelsvig, Emma" w:date="2020-01-13T10:47:00Z">
        <w:r>
          <w:rPr>
            <w:rFonts w:ascii="Times New Roman" w:hAnsi="Times New Roman" w:cs="Times New Roman"/>
            <w:sz w:val="24"/>
            <w:szCs w:val="24"/>
            <w:lang w:eastAsia="zh-CN"/>
          </w:rPr>
          <w:t xml:space="preserve">variability </w:t>
        </w:r>
        <w:r w:rsidR="00F314EE">
          <w:rPr>
            <w:rFonts w:ascii="Times New Roman" w:hAnsi="Times New Roman" w:cs="Times New Roman"/>
            <w:sz w:val="24"/>
            <w:szCs w:val="24"/>
            <w:lang w:eastAsia="zh-CN"/>
          </w:rPr>
          <w:t xml:space="preserve">across the simulations. </w:t>
        </w:r>
      </w:ins>
      <w:ins w:id="681" w:author="Chelsvig, Emma" w:date="2020-01-13T10:48:00Z">
        <w:r w:rsidR="00F314EE">
          <w:rPr>
            <w:rFonts w:ascii="Times New Roman" w:hAnsi="Times New Roman" w:cs="Times New Roman"/>
            <w:sz w:val="24"/>
            <w:szCs w:val="24"/>
            <w:lang w:eastAsia="zh-CN"/>
          </w:rPr>
          <w:t xml:space="preserve">This approach </w:t>
        </w:r>
      </w:ins>
      <w:ins w:id="682" w:author="Chelsvig, Emma" w:date="2020-01-13T10:50:00Z">
        <w:r w:rsidR="00F314EE">
          <w:rPr>
            <w:rFonts w:ascii="Times New Roman" w:hAnsi="Times New Roman" w:cs="Times New Roman"/>
            <w:sz w:val="24"/>
            <w:szCs w:val="24"/>
            <w:lang w:eastAsia="zh-CN"/>
          </w:rPr>
          <w:t xml:space="preserve">randomly draws </w:t>
        </w:r>
      </w:ins>
      <w:ins w:id="683" w:author="Chelsvig, Emma" w:date="2020-01-13T10:55:00Z">
        <w:r w:rsidR="00844D91">
          <w:rPr>
            <w:rFonts w:ascii="Times New Roman" w:hAnsi="Times New Roman" w:cs="Times New Roman"/>
            <w:sz w:val="24"/>
            <w:szCs w:val="24"/>
            <w:lang w:eastAsia="zh-CN"/>
          </w:rPr>
          <w:t>input variables</w:t>
        </w:r>
      </w:ins>
      <w:ins w:id="684" w:author="Chelsvig, Emma" w:date="2020-01-13T10:50:00Z">
        <w:r w:rsidR="00F314EE">
          <w:rPr>
            <w:rFonts w:ascii="Times New Roman" w:hAnsi="Times New Roman" w:cs="Times New Roman"/>
            <w:sz w:val="24"/>
            <w:szCs w:val="24"/>
            <w:lang w:eastAsia="zh-CN"/>
          </w:rPr>
          <w:t xml:space="preserve"> from</w:t>
        </w:r>
      </w:ins>
      <w:ins w:id="685" w:author="Chelsvig, Emma" w:date="2020-01-13T10:55:00Z">
        <w:r w:rsidR="00844D91">
          <w:rPr>
            <w:rFonts w:ascii="Times New Roman" w:hAnsi="Times New Roman" w:cs="Times New Roman"/>
            <w:sz w:val="24"/>
            <w:szCs w:val="24"/>
            <w:lang w:eastAsia="zh-CN"/>
          </w:rPr>
          <w:t xml:space="preserve"> their</w:t>
        </w:r>
      </w:ins>
      <w:ins w:id="686" w:author="Chelsvig, Emma" w:date="2020-01-13T10:50:00Z">
        <w:r w:rsidR="00F314EE">
          <w:rPr>
            <w:rFonts w:ascii="Times New Roman" w:hAnsi="Times New Roman" w:cs="Times New Roman"/>
            <w:sz w:val="24"/>
            <w:szCs w:val="24"/>
            <w:lang w:eastAsia="zh-CN"/>
          </w:rPr>
          <w:t xml:space="preserve"> respective distribution during each simulation</w:t>
        </w:r>
      </w:ins>
      <w:ins w:id="687" w:author="Chelsvig, Emma" w:date="2020-01-13T10:51:00Z">
        <w:r w:rsidR="00F314EE">
          <w:rPr>
            <w:rFonts w:ascii="Times New Roman" w:hAnsi="Times New Roman" w:cs="Times New Roman"/>
            <w:sz w:val="24"/>
            <w:szCs w:val="24"/>
            <w:lang w:eastAsia="zh-CN"/>
          </w:rPr>
          <w:t xml:space="preserve"> to yield </w:t>
        </w:r>
      </w:ins>
      <w:ins w:id="688" w:author="Chelsvig, Emma" w:date="2020-01-13T10:54:00Z">
        <w:r w:rsidR="00F314EE">
          <w:rPr>
            <w:rFonts w:ascii="Times New Roman" w:hAnsi="Times New Roman" w:cs="Times New Roman"/>
            <w:sz w:val="24"/>
            <w:szCs w:val="24"/>
            <w:lang w:eastAsia="zh-CN"/>
          </w:rPr>
          <w:t xml:space="preserve">x </w:t>
        </w:r>
      </w:ins>
      <w:ins w:id="689" w:author="Chelsvig, Emma" w:date="2020-01-13T12:33:00Z">
        <w:r w:rsidR="00476921">
          <w:rPr>
            <w:rFonts w:ascii="Times New Roman" w:hAnsi="Times New Roman" w:cs="Times New Roman"/>
            <w:sz w:val="24"/>
            <w:szCs w:val="24"/>
            <w:lang w:eastAsia="zh-CN"/>
          </w:rPr>
          <w:t>model outputs</w:t>
        </w:r>
      </w:ins>
      <w:ins w:id="690" w:author="Chelsvig, Emma" w:date="2020-01-13T10:54:00Z">
        <w:r w:rsidR="00F314EE">
          <w:rPr>
            <w:rFonts w:ascii="Times New Roman" w:hAnsi="Times New Roman" w:cs="Times New Roman"/>
            <w:sz w:val="24"/>
            <w:szCs w:val="24"/>
            <w:lang w:eastAsia="zh-CN"/>
          </w:rPr>
          <w:t xml:space="preserve"> (where x is the number of probabilistic simulations).</w:t>
        </w:r>
      </w:ins>
      <w:ins w:id="691" w:author="Chelsvig, Emma" w:date="2020-01-13T10:56:00Z">
        <w:r w:rsidR="00844D91">
          <w:rPr>
            <w:rFonts w:ascii="Times New Roman" w:hAnsi="Times New Roman" w:cs="Times New Roman"/>
            <w:sz w:val="24"/>
            <w:szCs w:val="24"/>
            <w:lang w:eastAsia="zh-CN"/>
          </w:rPr>
          <w:t xml:space="preserve"> A probabilistic sensitivity analysis (SA)</w:t>
        </w:r>
      </w:ins>
      <w:ins w:id="692" w:author="Chelsvig, Emma" w:date="2020-01-13T10:57:00Z">
        <w:r w:rsidR="00100588">
          <w:rPr>
            <w:rFonts w:ascii="Times New Roman" w:hAnsi="Times New Roman" w:cs="Times New Roman"/>
            <w:sz w:val="24"/>
            <w:szCs w:val="24"/>
            <w:lang w:eastAsia="zh-CN"/>
          </w:rPr>
          <w:t xml:space="preserve"> then searches the entire parameter space</w:t>
        </w:r>
      </w:ins>
      <w:ins w:id="693" w:author="Chelsvig, Emma" w:date="2020-01-13T10:58:00Z">
        <w:r w:rsidR="00100588">
          <w:rPr>
            <w:rFonts w:ascii="Times New Roman" w:hAnsi="Times New Roman" w:cs="Times New Roman"/>
            <w:sz w:val="24"/>
            <w:szCs w:val="24"/>
            <w:lang w:eastAsia="zh-CN"/>
          </w:rPr>
          <w:t xml:space="preserve"> to identify </w:t>
        </w:r>
      </w:ins>
      <w:ins w:id="694" w:author="Chelsvig, Emma" w:date="2020-01-13T10:59:00Z">
        <w:r w:rsidR="00100588">
          <w:rPr>
            <w:rFonts w:ascii="Times New Roman" w:hAnsi="Times New Roman" w:cs="Times New Roman"/>
            <w:sz w:val="24"/>
            <w:szCs w:val="24"/>
            <w:lang w:eastAsia="zh-CN"/>
          </w:rPr>
          <w:t>critical parameters</w:t>
        </w:r>
      </w:ins>
      <w:ins w:id="695" w:author="Chelsvig, Emma" w:date="2020-01-13T13:03:00Z">
        <w:r w:rsidR="00DB7938">
          <w:rPr>
            <w:rFonts w:ascii="Times New Roman" w:hAnsi="Times New Roman" w:cs="Times New Roman"/>
            <w:sz w:val="24"/>
            <w:szCs w:val="24"/>
            <w:lang w:eastAsia="zh-CN"/>
          </w:rPr>
          <w:t xml:space="preserve"> on the model output</w:t>
        </w:r>
      </w:ins>
      <w:ins w:id="696" w:author="Chelsvig, Emma" w:date="2020-01-13T14:09:00Z">
        <w:r w:rsidR="00544E88">
          <w:rPr>
            <w:rFonts w:ascii="Times New Roman" w:hAnsi="Times New Roman" w:cs="Times New Roman"/>
            <w:sz w:val="24"/>
            <w:szCs w:val="24"/>
            <w:lang w:eastAsia="zh-CN"/>
          </w:rPr>
          <w:t>. Th</w:t>
        </w:r>
      </w:ins>
      <w:ins w:id="697" w:author="Chelsvig, Emma" w:date="2020-01-13T14:10:00Z">
        <w:r w:rsidR="00544E88">
          <w:rPr>
            <w:rFonts w:ascii="Times New Roman" w:hAnsi="Times New Roman" w:cs="Times New Roman"/>
            <w:sz w:val="24"/>
            <w:szCs w:val="24"/>
            <w:lang w:eastAsia="zh-CN"/>
          </w:rPr>
          <w:t xml:space="preserve">e SA can </w:t>
        </w:r>
      </w:ins>
      <w:ins w:id="698" w:author="Chelsvig, Emma" w:date="2020-01-13T14:09:00Z">
        <w:r w:rsidR="00544E88">
          <w:rPr>
            <w:rFonts w:ascii="Times New Roman" w:hAnsi="Times New Roman" w:cs="Times New Roman"/>
            <w:sz w:val="24"/>
            <w:szCs w:val="24"/>
            <w:lang w:eastAsia="zh-CN"/>
          </w:rPr>
          <w:t>also aid</w:t>
        </w:r>
      </w:ins>
      <w:ins w:id="699" w:author="Chelsvig, Emma" w:date="2020-01-13T14:10:00Z">
        <w:r w:rsidR="00544E88">
          <w:rPr>
            <w:rFonts w:ascii="Times New Roman" w:hAnsi="Times New Roman" w:cs="Times New Roman"/>
            <w:sz w:val="24"/>
            <w:szCs w:val="24"/>
            <w:lang w:eastAsia="zh-CN"/>
          </w:rPr>
          <w:t xml:space="preserve"> </w:t>
        </w:r>
      </w:ins>
      <w:ins w:id="700" w:author="Chelsvig, Emma" w:date="2020-01-13T14:09:00Z">
        <w:r w:rsidR="00544E88">
          <w:rPr>
            <w:rFonts w:ascii="Times New Roman" w:hAnsi="Times New Roman" w:cs="Times New Roman"/>
            <w:sz w:val="24"/>
            <w:szCs w:val="24"/>
            <w:lang w:eastAsia="zh-CN"/>
          </w:rPr>
          <w:t>in reducing overall model variation and uncertainty</w:t>
        </w:r>
      </w:ins>
      <w:ins w:id="701" w:author="Chelsvig, Emma" w:date="2020-01-13T14:19:00Z">
        <w:r w:rsidR="007B6A20">
          <w:rPr>
            <w:rFonts w:ascii="Times New Roman" w:hAnsi="Times New Roman" w:cs="Times New Roman"/>
            <w:sz w:val="24"/>
            <w:szCs w:val="24"/>
            <w:lang w:eastAsia="zh-CN"/>
          </w:rPr>
          <w:t xml:space="preserve"> by focusing </w:t>
        </w:r>
      </w:ins>
      <w:ins w:id="702" w:author="Chelsvig, Emma" w:date="2020-01-13T14:33:00Z">
        <w:r w:rsidR="00AA4BCD">
          <w:rPr>
            <w:rFonts w:ascii="Times New Roman" w:hAnsi="Times New Roman" w:cs="Times New Roman"/>
            <w:sz w:val="24"/>
            <w:szCs w:val="24"/>
            <w:lang w:eastAsia="zh-CN"/>
          </w:rPr>
          <w:t xml:space="preserve">efforts </w:t>
        </w:r>
      </w:ins>
      <w:ins w:id="703" w:author="Chelsvig, Emma" w:date="2020-01-13T14:19:00Z">
        <w:r w:rsidR="007B6A20">
          <w:rPr>
            <w:rFonts w:ascii="Times New Roman" w:hAnsi="Times New Roman" w:cs="Times New Roman"/>
            <w:sz w:val="24"/>
            <w:szCs w:val="24"/>
            <w:lang w:eastAsia="zh-CN"/>
          </w:rPr>
          <w:t xml:space="preserve">on </w:t>
        </w:r>
      </w:ins>
      <w:ins w:id="704" w:author="Chelsvig, Emma" w:date="2020-01-14T08:51:00Z">
        <w:r w:rsidR="00EC58B3">
          <w:rPr>
            <w:rFonts w:ascii="Times New Roman" w:hAnsi="Times New Roman" w:cs="Times New Roman"/>
            <w:sz w:val="24"/>
            <w:szCs w:val="24"/>
            <w:lang w:eastAsia="zh-CN"/>
          </w:rPr>
          <w:t xml:space="preserve">the </w:t>
        </w:r>
      </w:ins>
      <w:ins w:id="705" w:author="Chelsvig, Emma" w:date="2020-01-13T14:19:00Z">
        <w:r w:rsidR="007B6A20">
          <w:rPr>
            <w:rFonts w:ascii="Times New Roman" w:hAnsi="Times New Roman" w:cs="Times New Roman"/>
            <w:sz w:val="24"/>
            <w:szCs w:val="24"/>
            <w:lang w:eastAsia="zh-CN"/>
          </w:rPr>
          <w:t>critical input parameters</w:t>
        </w:r>
      </w:ins>
      <w:ins w:id="706" w:author="Chelsvig, Emma" w:date="2020-01-13T14:09:00Z">
        <w:r w:rsidR="00544E88">
          <w:rPr>
            <w:rFonts w:ascii="Times New Roman" w:hAnsi="Times New Roman" w:cs="Times New Roman"/>
            <w:sz w:val="24"/>
            <w:szCs w:val="24"/>
            <w:lang w:eastAsia="zh-CN"/>
          </w:rPr>
          <w:t>.</w:t>
        </w:r>
      </w:ins>
      <w:ins w:id="707" w:author="Chelsvig, Emma" w:date="2020-01-13T14:08:00Z">
        <w:r w:rsidR="00544E88">
          <w:rPr>
            <w:rFonts w:ascii="Times New Roman" w:hAnsi="Times New Roman" w:cs="Times New Roman"/>
            <w:sz w:val="24"/>
            <w:szCs w:val="24"/>
            <w:lang w:eastAsia="zh-CN"/>
          </w:rPr>
          <w:t xml:space="preserve"> </w:t>
        </w:r>
      </w:ins>
    </w:p>
    <w:p w14:paraId="66C8688B" w14:textId="2F08F29E" w:rsidR="00100588" w:rsidDel="00090892" w:rsidRDefault="00100588" w:rsidP="00090892">
      <w:pPr>
        <w:autoSpaceDE w:val="0"/>
        <w:autoSpaceDN w:val="0"/>
        <w:adjustRightInd w:val="0"/>
        <w:spacing w:after="0" w:line="480" w:lineRule="auto"/>
        <w:ind w:firstLine="432"/>
        <w:rPr>
          <w:del w:id="708" w:author="Chelsvig, Emma" w:date="2020-01-13T12:29:00Z"/>
          <w:rFonts w:ascii="Times New Roman" w:hAnsi="Times New Roman" w:cs="Times New Roman"/>
          <w:sz w:val="24"/>
          <w:szCs w:val="24"/>
          <w:lang w:eastAsia="zh-CN"/>
        </w:rPr>
      </w:pPr>
      <w:ins w:id="709" w:author="Chelsvig, Emma" w:date="2020-01-13T11:01:00Z">
        <w:r>
          <w:rPr>
            <w:rFonts w:ascii="Times New Roman" w:hAnsi="Times New Roman" w:cs="Times New Roman"/>
            <w:sz w:val="24"/>
            <w:szCs w:val="24"/>
            <w:lang w:eastAsia="zh-CN"/>
          </w:rPr>
          <w:t>The probabilistic SA included</w:t>
        </w:r>
      </w:ins>
      <w:ins w:id="710" w:author="Chelsvig, Emma" w:date="2020-01-13T14:10:00Z">
        <w:r w:rsidR="00544E88">
          <w:rPr>
            <w:rFonts w:ascii="Times New Roman" w:hAnsi="Times New Roman" w:cs="Times New Roman"/>
            <w:sz w:val="24"/>
            <w:szCs w:val="24"/>
            <w:lang w:eastAsia="zh-CN"/>
          </w:rPr>
          <w:t xml:space="preserve"> 5000</w:t>
        </w:r>
      </w:ins>
      <w:ins w:id="711" w:author="Chelsvig, Emma" w:date="2020-01-13T11:03:00Z">
        <w:r>
          <w:rPr>
            <w:rFonts w:ascii="Times New Roman" w:hAnsi="Times New Roman" w:cs="Times New Roman"/>
            <w:sz w:val="24"/>
            <w:szCs w:val="24"/>
            <w:lang w:eastAsia="zh-CN"/>
          </w:rPr>
          <w:t xml:space="preserve"> simulations and ___ input parameters.</w:t>
        </w:r>
      </w:ins>
      <w:ins w:id="712" w:author="Chelsvig, Emma" w:date="2020-01-13T13:08:00Z">
        <w:r w:rsidR="00E0369D">
          <w:rPr>
            <w:rFonts w:ascii="Times New Roman" w:hAnsi="Times New Roman" w:cs="Times New Roman"/>
            <w:sz w:val="24"/>
            <w:szCs w:val="24"/>
            <w:lang w:eastAsia="zh-CN"/>
          </w:rPr>
          <w:t xml:space="preserve"> </w:t>
        </w:r>
      </w:ins>
      <w:ins w:id="713" w:author="Chelsvig, Emma" w:date="2020-01-13T11:03:00Z">
        <w:r>
          <w:rPr>
            <w:rFonts w:ascii="Times New Roman" w:hAnsi="Times New Roman" w:cs="Times New Roman"/>
            <w:sz w:val="24"/>
            <w:szCs w:val="24"/>
            <w:lang w:eastAsia="zh-CN"/>
          </w:rPr>
          <w:t xml:space="preserve">Input parameters were sampled </w:t>
        </w:r>
      </w:ins>
      <w:ins w:id="714" w:author="Chelsvig, Emma" w:date="2020-01-13T14:13:00Z">
        <w:r w:rsidR="00C532BA">
          <w:rPr>
            <w:rFonts w:ascii="Times New Roman" w:hAnsi="Times New Roman" w:cs="Times New Roman"/>
            <w:sz w:val="24"/>
            <w:szCs w:val="24"/>
            <w:lang w:eastAsia="zh-CN"/>
          </w:rPr>
          <w:t>using the</w:t>
        </w:r>
      </w:ins>
      <w:ins w:id="715" w:author="Chelsvig, Emma" w:date="2020-01-13T11:10:00Z">
        <w:r w:rsidR="00BC7D28">
          <w:rPr>
            <w:rFonts w:ascii="Times New Roman" w:hAnsi="Times New Roman" w:cs="Times New Roman"/>
            <w:sz w:val="24"/>
            <w:szCs w:val="24"/>
            <w:lang w:eastAsia="zh-CN"/>
          </w:rPr>
          <w:t xml:space="preserve"> Latin Hypercube </w:t>
        </w:r>
      </w:ins>
      <w:ins w:id="716" w:author="Chelsvig, Emma" w:date="2020-01-13T14:13:00Z">
        <w:r w:rsidR="00C532BA">
          <w:rPr>
            <w:rFonts w:ascii="Times New Roman" w:hAnsi="Times New Roman" w:cs="Times New Roman"/>
            <w:sz w:val="24"/>
            <w:szCs w:val="24"/>
            <w:lang w:eastAsia="zh-CN"/>
          </w:rPr>
          <w:t>technique</w:t>
        </w:r>
      </w:ins>
      <w:ins w:id="717" w:author="Chelsvig, Emma" w:date="2020-01-13T11:10:00Z">
        <w:r w:rsidR="00BC7D28">
          <w:rPr>
            <w:rFonts w:ascii="Times New Roman" w:hAnsi="Times New Roman" w:cs="Times New Roman"/>
            <w:sz w:val="24"/>
            <w:szCs w:val="24"/>
            <w:lang w:eastAsia="zh-CN"/>
          </w:rPr>
          <w:t xml:space="preserve"> with the “</w:t>
        </w:r>
        <w:proofErr w:type="spellStart"/>
        <w:r w:rsidR="00BC7D28">
          <w:rPr>
            <w:rFonts w:ascii="Times New Roman" w:hAnsi="Times New Roman" w:cs="Times New Roman"/>
            <w:sz w:val="24"/>
            <w:szCs w:val="24"/>
            <w:lang w:eastAsia="zh-CN"/>
          </w:rPr>
          <w:t>lhs</w:t>
        </w:r>
        <w:proofErr w:type="spellEnd"/>
        <w:r w:rsidR="00BC7D28">
          <w:rPr>
            <w:rFonts w:ascii="Times New Roman" w:hAnsi="Times New Roman" w:cs="Times New Roman"/>
            <w:sz w:val="24"/>
            <w:szCs w:val="24"/>
            <w:lang w:eastAsia="zh-CN"/>
          </w:rPr>
          <w:t>” R package (Carnell, 2016).</w:t>
        </w:r>
      </w:ins>
      <w:ins w:id="718" w:author="Chelsvig, Emma" w:date="2020-01-13T13:20:00Z">
        <w:r w:rsidR="007456B5">
          <w:rPr>
            <w:rFonts w:ascii="Times New Roman" w:hAnsi="Times New Roman" w:cs="Times New Roman"/>
            <w:sz w:val="24"/>
            <w:szCs w:val="24"/>
            <w:lang w:eastAsia="zh-CN"/>
          </w:rPr>
          <w:t xml:space="preserve"> The Latin Hypercube technique </w:t>
        </w:r>
      </w:ins>
      <w:ins w:id="719" w:author="Chelsvig, Emma" w:date="2020-01-13T13:21:00Z">
        <w:r w:rsidR="007456B5">
          <w:rPr>
            <w:rFonts w:ascii="Times New Roman" w:hAnsi="Times New Roman" w:cs="Times New Roman"/>
            <w:sz w:val="24"/>
            <w:szCs w:val="24"/>
            <w:lang w:eastAsia="zh-CN"/>
          </w:rPr>
          <w:t>samples parameters evenly across their distribution range.</w:t>
        </w:r>
      </w:ins>
      <w:ins w:id="720" w:author="Chelsvig, Emma" w:date="2020-01-13T11:10:00Z">
        <w:r w:rsidR="00BC7D28">
          <w:rPr>
            <w:rFonts w:ascii="Times New Roman" w:hAnsi="Times New Roman" w:cs="Times New Roman"/>
            <w:sz w:val="24"/>
            <w:szCs w:val="24"/>
            <w:lang w:eastAsia="zh-CN"/>
          </w:rPr>
          <w:t xml:space="preserve"> </w:t>
        </w:r>
      </w:ins>
      <w:ins w:id="721" w:author="Chelsvig, Emma" w:date="2020-01-13T11:11:00Z">
        <w:r w:rsidR="00BC7D28">
          <w:rPr>
            <w:rFonts w:ascii="Times New Roman" w:hAnsi="Times New Roman" w:cs="Times New Roman"/>
            <w:sz w:val="24"/>
            <w:szCs w:val="24"/>
            <w:lang w:eastAsia="zh-CN"/>
          </w:rPr>
          <w:t>Table ___ displays the sampled</w:t>
        </w:r>
      </w:ins>
      <w:ins w:id="722" w:author="Chelsvig, Emma" w:date="2020-01-13T14:14:00Z">
        <w:r w:rsidR="00C532BA">
          <w:rPr>
            <w:rFonts w:ascii="Times New Roman" w:hAnsi="Times New Roman" w:cs="Times New Roman"/>
            <w:sz w:val="24"/>
            <w:szCs w:val="24"/>
            <w:lang w:eastAsia="zh-CN"/>
          </w:rPr>
          <w:t xml:space="preserve"> PWC</w:t>
        </w:r>
      </w:ins>
      <w:ins w:id="723" w:author="Chelsvig, Emma" w:date="2020-01-13T11:11:00Z">
        <w:r w:rsidR="00BC7D28">
          <w:rPr>
            <w:rFonts w:ascii="Times New Roman" w:hAnsi="Times New Roman" w:cs="Times New Roman"/>
            <w:sz w:val="24"/>
            <w:szCs w:val="24"/>
            <w:lang w:eastAsia="zh-CN"/>
          </w:rPr>
          <w:t xml:space="preserve"> input parameters, their description</w:t>
        </w:r>
      </w:ins>
      <w:ins w:id="724" w:author="Chelsvig, Emma" w:date="2020-01-13T11:12:00Z">
        <w:r w:rsidR="00BC7D28">
          <w:rPr>
            <w:rFonts w:ascii="Times New Roman" w:hAnsi="Times New Roman" w:cs="Times New Roman"/>
            <w:sz w:val="24"/>
            <w:szCs w:val="24"/>
            <w:lang w:eastAsia="zh-CN"/>
          </w:rPr>
          <w:t xml:space="preserve">s, </w:t>
        </w:r>
      </w:ins>
      <w:ins w:id="725" w:author="Chelsvig, Emma" w:date="2020-01-13T11:13:00Z">
        <w:r w:rsidR="00BC7D28">
          <w:rPr>
            <w:rFonts w:ascii="Times New Roman" w:hAnsi="Times New Roman" w:cs="Times New Roman"/>
            <w:sz w:val="24"/>
            <w:szCs w:val="24"/>
            <w:lang w:eastAsia="zh-CN"/>
          </w:rPr>
          <w:t xml:space="preserve">their distribution ranges, and the sources </w:t>
        </w:r>
      </w:ins>
      <w:ins w:id="726" w:author="Chelsvig, Emma" w:date="2020-01-13T11:14:00Z">
        <w:r w:rsidR="00BC7D28">
          <w:rPr>
            <w:rFonts w:ascii="Times New Roman" w:hAnsi="Times New Roman" w:cs="Times New Roman"/>
            <w:sz w:val="24"/>
            <w:szCs w:val="24"/>
            <w:lang w:eastAsia="zh-CN"/>
          </w:rPr>
          <w:t>used to de</w:t>
        </w:r>
      </w:ins>
      <w:ins w:id="727" w:author="Chelsvig, Emma" w:date="2020-01-13T13:22:00Z">
        <w:r w:rsidR="007456B5">
          <w:rPr>
            <w:rFonts w:ascii="Times New Roman" w:hAnsi="Times New Roman" w:cs="Times New Roman"/>
            <w:sz w:val="24"/>
            <w:szCs w:val="24"/>
            <w:lang w:eastAsia="zh-CN"/>
          </w:rPr>
          <w:t>termine</w:t>
        </w:r>
      </w:ins>
      <w:ins w:id="728" w:author="Chelsvig, Emma" w:date="2020-01-13T11:14:00Z">
        <w:r w:rsidR="00BC7D28">
          <w:rPr>
            <w:rFonts w:ascii="Times New Roman" w:hAnsi="Times New Roman" w:cs="Times New Roman"/>
            <w:sz w:val="24"/>
            <w:szCs w:val="24"/>
            <w:lang w:eastAsia="zh-CN"/>
          </w:rPr>
          <w:t xml:space="preserve"> these ranges.</w:t>
        </w:r>
      </w:ins>
      <w:ins w:id="729" w:author="Chelsvig, Emma" w:date="2020-01-13T13:24:00Z">
        <w:r w:rsidR="00090892">
          <w:rPr>
            <w:rFonts w:ascii="Times New Roman" w:hAnsi="Times New Roman" w:cs="Times New Roman"/>
            <w:sz w:val="24"/>
            <w:szCs w:val="24"/>
            <w:lang w:eastAsia="zh-CN"/>
          </w:rPr>
          <w:t xml:space="preserve"> </w:t>
        </w:r>
      </w:ins>
      <w:ins w:id="730" w:author="Chelsvig, Emma" w:date="2020-01-13T11:14:00Z">
        <w:r w:rsidR="00BC7D28">
          <w:rPr>
            <w:rFonts w:ascii="Times New Roman" w:hAnsi="Times New Roman" w:cs="Times New Roman"/>
            <w:sz w:val="24"/>
            <w:szCs w:val="24"/>
            <w:lang w:eastAsia="zh-CN"/>
          </w:rPr>
          <w:t xml:space="preserve">The partial correlation coefficient (PCC) statistic </w:t>
        </w:r>
      </w:ins>
      <w:ins w:id="731" w:author="Chelsvig, Emma" w:date="2020-01-13T11:15:00Z">
        <w:r w:rsidR="00BC7D28">
          <w:rPr>
            <w:rFonts w:ascii="Times New Roman" w:hAnsi="Times New Roman" w:cs="Times New Roman"/>
            <w:sz w:val="24"/>
            <w:szCs w:val="24"/>
            <w:lang w:eastAsia="zh-CN"/>
          </w:rPr>
          <w:t xml:space="preserve">was computed with the “sensitivity” R package to </w:t>
        </w:r>
      </w:ins>
      <w:ins w:id="732" w:author="Chelsvig, Emma" w:date="2020-01-13T12:21:00Z">
        <w:r w:rsidR="006429B0">
          <w:rPr>
            <w:rFonts w:ascii="Times New Roman" w:hAnsi="Times New Roman" w:cs="Times New Roman"/>
            <w:sz w:val="24"/>
            <w:szCs w:val="24"/>
            <w:lang w:eastAsia="zh-CN"/>
          </w:rPr>
          <w:t>quantify the parameters’ impact on the model output</w:t>
        </w:r>
      </w:ins>
      <w:ins w:id="733" w:author="Chelsvig, Emma" w:date="2020-01-13T14:16:00Z">
        <w:r w:rsidR="00C532BA">
          <w:rPr>
            <w:rFonts w:ascii="Times New Roman" w:hAnsi="Times New Roman" w:cs="Times New Roman"/>
            <w:sz w:val="24"/>
            <w:szCs w:val="24"/>
            <w:lang w:eastAsia="zh-CN"/>
          </w:rPr>
          <w:t>, therefore serving as the primary sensitivity analysis metric</w:t>
        </w:r>
      </w:ins>
      <w:ins w:id="734" w:author="Chelsvig, Emma" w:date="2020-01-13T13:25:00Z">
        <w:r w:rsidR="00090892">
          <w:rPr>
            <w:rFonts w:ascii="Times New Roman" w:hAnsi="Times New Roman" w:cs="Times New Roman"/>
            <w:sz w:val="24"/>
            <w:szCs w:val="24"/>
            <w:lang w:eastAsia="zh-CN"/>
          </w:rPr>
          <w:t xml:space="preserve"> (Pujol et al., 2017)</w:t>
        </w:r>
      </w:ins>
      <w:ins w:id="735" w:author="Chelsvig, Emma" w:date="2020-01-13T12:21:00Z">
        <w:r w:rsidR="0021347E">
          <w:rPr>
            <w:rFonts w:ascii="Times New Roman" w:hAnsi="Times New Roman" w:cs="Times New Roman"/>
            <w:sz w:val="24"/>
            <w:szCs w:val="24"/>
            <w:lang w:eastAsia="zh-CN"/>
          </w:rPr>
          <w:t xml:space="preserve">. </w:t>
        </w:r>
      </w:ins>
      <w:ins w:id="736" w:author="Chelsvig, Emma" w:date="2020-01-13T12:22:00Z">
        <w:r w:rsidR="0021347E">
          <w:rPr>
            <w:rFonts w:ascii="Times New Roman" w:hAnsi="Times New Roman" w:cs="Times New Roman"/>
            <w:sz w:val="24"/>
            <w:szCs w:val="24"/>
            <w:lang w:eastAsia="zh-CN"/>
          </w:rPr>
          <w:t>The PCC statistic</w:t>
        </w:r>
      </w:ins>
      <w:ins w:id="737" w:author="Chelsvig, Emma" w:date="2020-01-13T12:28:00Z">
        <w:r w:rsidR="0021347E">
          <w:rPr>
            <w:rFonts w:ascii="Times New Roman" w:hAnsi="Times New Roman" w:cs="Times New Roman"/>
            <w:sz w:val="24"/>
            <w:szCs w:val="24"/>
            <w:lang w:eastAsia="zh-CN"/>
          </w:rPr>
          <w:t xml:space="preserve"> </w:t>
        </w:r>
      </w:ins>
      <w:ins w:id="738" w:author="Chelsvig, Emma" w:date="2020-01-13T12:23:00Z">
        <w:r w:rsidR="0021347E">
          <w:rPr>
            <w:rFonts w:ascii="Times New Roman" w:hAnsi="Times New Roman" w:cs="Times New Roman"/>
            <w:sz w:val="24"/>
            <w:szCs w:val="24"/>
            <w:lang w:eastAsia="zh-CN"/>
          </w:rPr>
          <w:t xml:space="preserve">measures the strength of the linear relationship between the model output and </w:t>
        </w:r>
      </w:ins>
      <w:ins w:id="739" w:author="Chelsvig, Emma" w:date="2020-01-13T12:24:00Z">
        <w:r w:rsidR="0021347E">
          <w:rPr>
            <w:rFonts w:ascii="Times New Roman" w:hAnsi="Times New Roman" w:cs="Times New Roman"/>
            <w:sz w:val="24"/>
            <w:szCs w:val="24"/>
            <w:lang w:eastAsia="zh-CN"/>
          </w:rPr>
          <w:t>each</w:t>
        </w:r>
      </w:ins>
      <w:ins w:id="740" w:author="Chelsvig, Emma" w:date="2020-01-13T12:23:00Z">
        <w:r w:rsidR="0021347E">
          <w:rPr>
            <w:rFonts w:ascii="Times New Roman" w:hAnsi="Times New Roman" w:cs="Times New Roman"/>
            <w:sz w:val="24"/>
            <w:szCs w:val="24"/>
            <w:lang w:eastAsia="zh-CN"/>
          </w:rPr>
          <w:t xml:space="preserve"> input parameter while accounting for </w:t>
        </w:r>
      </w:ins>
      <w:ins w:id="741" w:author="Chelsvig, Emma" w:date="2020-01-13T12:24:00Z">
        <w:r w:rsidR="0021347E">
          <w:rPr>
            <w:rFonts w:ascii="Times New Roman" w:hAnsi="Times New Roman" w:cs="Times New Roman"/>
            <w:sz w:val="24"/>
            <w:szCs w:val="24"/>
            <w:lang w:eastAsia="zh-CN"/>
          </w:rPr>
          <w:t>changes in all other input parameters.</w:t>
        </w:r>
      </w:ins>
      <w:ins w:id="742" w:author="Chelsvig, Emma" w:date="2020-01-13T12:28:00Z">
        <w:r w:rsidR="0021347E">
          <w:rPr>
            <w:rFonts w:ascii="Times New Roman" w:hAnsi="Times New Roman" w:cs="Times New Roman"/>
            <w:sz w:val="24"/>
            <w:szCs w:val="24"/>
            <w:lang w:eastAsia="zh-CN"/>
          </w:rPr>
          <w:t xml:space="preserve">  It ranges from -1 to +1 with the sign denoting a negative or positive relationship, respectively, between the model output and input parameter. </w:t>
        </w:r>
      </w:ins>
    </w:p>
    <w:p w14:paraId="51999BF3" w14:textId="0A131DEE" w:rsidR="00090892" w:rsidRPr="00954A4B" w:rsidRDefault="00090892">
      <w:pPr>
        <w:autoSpaceDE w:val="0"/>
        <w:autoSpaceDN w:val="0"/>
        <w:adjustRightInd w:val="0"/>
        <w:spacing w:after="0" w:line="480" w:lineRule="auto"/>
        <w:ind w:firstLine="432"/>
        <w:rPr>
          <w:ins w:id="743" w:author="Chelsvig, Emma" w:date="2020-01-13T13:24:00Z"/>
          <w:rFonts w:ascii="Times New Roman" w:hAnsi="Times New Roman" w:cs="Times New Roman"/>
          <w:sz w:val="24"/>
          <w:szCs w:val="24"/>
          <w:lang w:eastAsia="zh-CN"/>
        </w:rPr>
        <w:pPrChange w:id="744" w:author="Chelsvig, Emma" w:date="2020-01-13T10:37:00Z">
          <w:pPr>
            <w:autoSpaceDE w:val="0"/>
            <w:autoSpaceDN w:val="0"/>
            <w:adjustRightInd w:val="0"/>
            <w:spacing w:after="0" w:line="480" w:lineRule="auto"/>
            <w:ind w:firstLine="720"/>
          </w:pPr>
        </w:pPrChange>
      </w:pPr>
      <w:ins w:id="745" w:author="Chelsvig, Emma" w:date="2020-01-13T13:24:00Z">
        <w:r>
          <w:rPr>
            <w:rFonts w:ascii="Times New Roman" w:hAnsi="Times New Roman" w:cs="Times New Roman"/>
            <w:sz w:val="24"/>
            <w:szCs w:val="24"/>
            <w:lang w:eastAsia="zh-CN"/>
          </w:rPr>
          <w:t xml:space="preserve">A Monte Carlo shell wrapper was developed using R version 3.6.1 to execute PRZM and VVWM (PWC version 1.59), </w:t>
        </w:r>
      </w:ins>
      <w:ins w:id="746" w:author="Chelsvig, Emma" w:date="2020-01-13T13:26:00Z">
        <w:r>
          <w:rPr>
            <w:rFonts w:ascii="Times New Roman" w:hAnsi="Times New Roman" w:cs="Times New Roman"/>
            <w:sz w:val="24"/>
            <w:szCs w:val="24"/>
            <w:lang w:eastAsia="zh-CN"/>
          </w:rPr>
          <w:t>conduct the Latin Hypercube technique</w:t>
        </w:r>
      </w:ins>
      <w:ins w:id="747" w:author="Chelsvig, Emma" w:date="2020-01-13T13:24:00Z">
        <w:r>
          <w:rPr>
            <w:rFonts w:ascii="Times New Roman" w:hAnsi="Times New Roman" w:cs="Times New Roman"/>
            <w:sz w:val="24"/>
            <w:szCs w:val="24"/>
            <w:lang w:eastAsia="zh-CN"/>
          </w:rPr>
          <w:t>, and assess parameter sensitivity using the partial correlation coefficient statistic (RStudio Team, 2018).</w:t>
        </w:r>
      </w:ins>
      <w:ins w:id="748" w:author="Chelsvig, Emma" w:date="2020-01-13T13:27:00Z">
        <w:r>
          <w:rPr>
            <w:rFonts w:ascii="Times New Roman" w:hAnsi="Times New Roman" w:cs="Times New Roman"/>
            <w:sz w:val="24"/>
            <w:szCs w:val="24"/>
            <w:lang w:eastAsia="zh-CN"/>
          </w:rPr>
          <w:t xml:space="preserve"> The shell wrapper consisted of several R scripts each with a specific</w:t>
        </w:r>
      </w:ins>
      <w:ins w:id="749" w:author="Chelsvig, Emma" w:date="2020-01-13T13:28:00Z">
        <w:r>
          <w:rPr>
            <w:rFonts w:ascii="Times New Roman" w:hAnsi="Times New Roman" w:cs="Times New Roman"/>
            <w:sz w:val="24"/>
            <w:szCs w:val="24"/>
            <w:lang w:eastAsia="zh-CN"/>
          </w:rPr>
          <w:t xml:space="preserve"> and </w:t>
        </w:r>
      </w:ins>
      <w:ins w:id="750" w:author="Chelsvig, Emma" w:date="2020-01-13T13:27:00Z">
        <w:r>
          <w:rPr>
            <w:rFonts w:ascii="Times New Roman" w:hAnsi="Times New Roman" w:cs="Times New Roman"/>
            <w:sz w:val="24"/>
            <w:szCs w:val="24"/>
            <w:lang w:eastAsia="zh-CN"/>
          </w:rPr>
          <w:t>sequential task.</w:t>
        </w:r>
      </w:ins>
      <w:ins w:id="751" w:author="Chelsvig, Emma" w:date="2020-01-13T13:28:00Z">
        <w:r>
          <w:rPr>
            <w:rFonts w:ascii="Times New Roman" w:hAnsi="Times New Roman" w:cs="Times New Roman"/>
            <w:sz w:val="24"/>
            <w:szCs w:val="24"/>
            <w:lang w:eastAsia="zh-CN"/>
          </w:rPr>
          <w:t xml:space="preserve"> </w:t>
        </w:r>
      </w:ins>
      <w:ins w:id="752" w:author="Chelsvig, Emma" w:date="2020-01-13T14:17:00Z">
        <w:r w:rsidR="005509B1">
          <w:rPr>
            <w:rFonts w:ascii="Times New Roman" w:hAnsi="Times New Roman" w:cs="Times New Roman"/>
            <w:sz w:val="24"/>
            <w:szCs w:val="24"/>
            <w:lang w:eastAsia="zh-CN"/>
          </w:rPr>
          <w:t>The scripts were written to</w:t>
        </w:r>
      </w:ins>
      <w:ins w:id="753" w:author="Chelsvig, Emma" w:date="2020-01-13T14:19:00Z">
        <w:r w:rsidR="00517A2E">
          <w:rPr>
            <w:rFonts w:ascii="Times New Roman" w:hAnsi="Times New Roman" w:cs="Times New Roman"/>
            <w:sz w:val="24"/>
            <w:szCs w:val="24"/>
            <w:lang w:eastAsia="zh-CN"/>
          </w:rPr>
          <w:t>:</w:t>
        </w:r>
      </w:ins>
      <w:ins w:id="754" w:author="Chelsvig, Emma" w:date="2020-01-13T13:29:00Z">
        <w:r>
          <w:rPr>
            <w:rFonts w:ascii="Times New Roman" w:hAnsi="Times New Roman" w:cs="Times New Roman"/>
            <w:sz w:val="24"/>
            <w:szCs w:val="24"/>
            <w:lang w:eastAsia="zh-CN"/>
          </w:rPr>
          <w:t xml:space="preserve"> set up the </w:t>
        </w:r>
      </w:ins>
      <w:ins w:id="755" w:author="Chelsvig, Emma" w:date="2020-01-13T13:33:00Z">
        <w:r>
          <w:rPr>
            <w:rFonts w:ascii="Times New Roman" w:hAnsi="Times New Roman" w:cs="Times New Roman"/>
            <w:sz w:val="24"/>
            <w:szCs w:val="24"/>
            <w:lang w:eastAsia="zh-CN"/>
          </w:rPr>
          <w:t xml:space="preserve">local </w:t>
        </w:r>
      </w:ins>
      <w:ins w:id="756" w:author="Chelsvig, Emma" w:date="2020-01-13T13:29:00Z">
        <w:r>
          <w:rPr>
            <w:rFonts w:ascii="Times New Roman" w:hAnsi="Times New Roman" w:cs="Times New Roman"/>
            <w:sz w:val="24"/>
            <w:szCs w:val="24"/>
            <w:lang w:eastAsia="zh-CN"/>
          </w:rPr>
          <w:t>environment</w:t>
        </w:r>
      </w:ins>
      <w:ins w:id="757" w:author="Chelsvig, Emma" w:date="2020-01-13T14:17:00Z">
        <w:r w:rsidR="005509B1">
          <w:rPr>
            <w:rFonts w:ascii="Times New Roman" w:hAnsi="Times New Roman" w:cs="Times New Roman"/>
            <w:sz w:val="24"/>
            <w:szCs w:val="24"/>
            <w:lang w:eastAsia="zh-CN"/>
          </w:rPr>
          <w:t>;</w:t>
        </w:r>
      </w:ins>
      <w:ins w:id="758" w:author="Chelsvig, Emma" w:date="2020-01-13T13:29:00Z">
        <w:r>
          <w:rPr>
            <w:rFonts w:ascii="Times New Roman" w:hAnsi="Times New Roman" w:cs="Times New Roman"/>
            <w:sz w:val="24"/>
            <w:szCs w:val="24"/>
            <w:lang w:eastAsia="zh-CN"/>
          </w:rPr>
          <w:t xml:space="preserve"> </w:t>
        </w:r>
      </w:ins>
      <w:ins w:id="759" w:author="Chelsvig, Emma" w:date="2020-01-13T13:33:00Z">
        <w:r>
          <w:rPr>
            <w:rFonts w:ascii="Times New Roman" w:hAnsi="Times New Roman" w:cs="Times New Roman"/>
            <w:sz w:val="24"/>
            <w:szCs w:val="24"/>
            <w:lang w:eastAsia="zh-CN"/>
          </w:rPr>
          <w:t xml:space="preserve">parameterize PWC inputs </w:t>
        </w:r>
      </w:ins>
      <w:ins w:id="760" w:author="Chelsvig, Emma" w:date="2020-01-13T13:34:00Z">
        <w:r w:rsidR="00D20DB4">
          <w:rPr>
            <w:rFonts w:ascii="Times New Roman" w:hAnsi="Times New Roman" w:cs="Times New Roman"/>
            <w:sz w:val="24"/>
            <w:szCs w:val="24"/>
            <w:lang w:eastAsia="zh-CN"/>
          </w:rPr>
          <w:t>with the Latin Hypercube technique</w:t>
        </w:r>
      </w:ins>
      <w:ins w:id="761" w:author="Chelsvig, Emma" w:date="2020-01-13T13:35:00Z">
        <w:r w:rsidR="00D20DB4">
          <w:rPr>
            <w:rFonts w:ascii="Times New Roman" w:hAnsi="Times New Roman" w:cs="Times New Roman"/>
            <w:sz w:val="24"/>
            <w:szCs w:val="24"/>
            <w:lang w:eastAsia="zh-CN"/>
          </w:rPr>
          <w:t xml:space="preserve"> and create </w:t>
        </w:r>
      </w:ins>
      <w:ins w:id="762" w:author="Chelsvig, Emma" w:date="2020-01-13T13:36:00Z">
        <w:r w:rsidR="00D20DB4">
          <w:rPr>
            <w:rFonts w:ascii="Times New Roman" w:hAnsi="Times New Roman" w:cs="Times New Roman"/>
            <w:sz w:val="24"/>
            <w:szCs w:val="24"/>
            <w:lang w:eastAsia="zh-CN"/>
          </w:rPr>
          <w:t>5000</w:t>
        </w:r>
      </w:ins>
      <w:ins w:id="763" w:author="Chelsvig, Emma" w:date="2020-01-13T13:35:00Z">
        <w:r w:rsidR="00D20DB4">
          <w:rPr>
            <w:rFonts w:ascii="Times New Roman" w:hAnsi="Times New Roman" w:cs="Times New Roman"/>
            <w:sz w:val="24"/>
            <w:szCs w:val="24"/>
            <w:lang w:eastAsia="zh-CN"/>
          </w:rPr>
          <w:t xml:space="preserve"> sets of</w:t>
        </w:r>
      </w:ins>
      <w:ins w:id="764" w:author="Chelsvig, Emma" w:date="2020-01-14T08:52:00Z">
        <w:r w:rsidR="00D62289">
          <w:rPr>
            <w:rFonts w:ascii="Times New Roman" w:hAnsi="Times New Roman" w:cs="Times New Roman"/>
            <w:sz w:val="24"/>
            <w:szCs w:val="24"/>
            <w:lang w:eastAsia="zh-CN"/>
          </w:rPr>
          <w:t xml:space="preserve"> model inputs</w:t>
        </w:r>
      </w:ins>
      <w:ins w:id="765" w:author="Chelsvig, Emma" w:date="2020-01-13T14:23:00Z">
        <w:r w:rsidR="00517A2E">
          <w:rPr>
            <w:rFonts w:ascii="Times New Roman" w:hAnsi="Times New Roman" w:cs="Times New Roman"/>
            <w:sz w:val="24"/>
            <w:szCs w:val="24"/>
            <w:lang w:eastAsia="zh-CN"/>
          </w:rPr>
          <w:t>,</w:t>
        </w:r>
      </w:ins>
      <w:ins w:id="766" w:author="Chelsvig, Emma" w:date="2020-01-13T14:19:00Z">
        <w:r w:rsidR="00517A2E">
          <w:rPr>
            <w:rFonts w:ascii="Times New Roman" w:hAnsi="Times New Roman" w:cs="Times New Roman"/>
            <w:sz w:val="24"/>
            <w:szCs w:val="24"/>
            <w:lang w:eastAsia="zh-CN"/>
          </w:rPr>
          <w:t xml:space="preserve"> </w:t>
        </w:r>
      </w:ins>
      <w:ins w:id="767" w:author="Chelsvig, Emma" w:date="2020-01-13T13:29:00Z">
        <w:r>
          <w:rPr>
            <w:rFonts w:ascii="Times New Roman" w:hAnsi="Times New Roman" w:cs="Times New Roman"/>
            <w:sz w:val="24"/>
            <w:szCs w:val="24"/>
            <w:lang w:eastAsia="zh-CN"/>
          </w:rPr>
          <w:t xml:space="preserve">load initial PRZM </w:t>
        </w:r>
      </w:ins>
      <w:ins w:id="768" w:author="Chelsvig, Emma" w:date="2020-01-13T13:30:00Z">
        <w:r>
          <w:rPr>
            <w:rFonts w:ascii="Times New Roman" w:hAnsi="Times New Roman" w:cs="Times New Roman"/>
            <w:sz w:val="24"/>
            <w:szCs w:val="24"/>
            <w:lang w:eastAsia="zh-CN"/>
          </w:rPr>
          <w:t>and VVWM input files</w:t>
        </w:r>
      </w:ins>
      <w:ins w:id="769" w:author="Chelsvig, Emma" w:date="2020-01-13T14:23:00Z">
        <w:r w:rsidR="00517A2E">
          <w:rPr>
            <w:rFonts w:ascii="Times New Roman" w:hAnsi="Times New Roman" w:cs="Times New Roman"/>
            <w:sz w:val="24"/>
            <w:szCs w:val="24"/>
            <w:lang w:eastAsia="zh-CN"/>
          </w:rPr>
          <w:t>,</w:t>
        </w:r>
      </w:ins>
      <w:ins w:id="770" w:author="Chelsvig, Emma" w:date="2020-01-13T14:21:00Z">
        <w:r w:rsidR="00517A2E">
          <w:rPr>
            <w:rFonts w:ascii="Times New Roman" w:hAnsi="Times New Roman" w:cs="Times New Roman"/>
            <w:sz w:val="24"/>
            <w:szCs w:val="24"/>
            <w:lang w:eastAsia="zh-CN"/>
          </w:rPr>
          <w:t xml:space="preserve"> insert the </w:t>
        </w:r>
      </w:ins>
      <w:ins w:id="771" w:author="Chelsvig, Emma" w:date="2020-01-14T08:53:00Z">
        <w:r w:rsidR="00D62289">
          <w:rPr>
            <w:rFonts w:ascii="Times New Roman" w:hAnsi="Times New Roman" w:cs="Times New Roman"/>
            <w:sz w:val="24"/>
            <w:szCs w:val="24"/>
            <w:lang w:eastAsia="zh-CN"/>
          </w:rPr>
          <w:t xml:space="preserve">Latin Hypercube </w:t>
        </w:r>
      </w:ins>
      <w:ins w:id="772" w:author="Chelsvig, Emma" w:date="2020-01-13T14:21:00Z">
        <w:r w:rsidR="00517A2E">
          <w:rPr>
            <w:rFonts w:ascii="Times New Roman" w:hAnsi="Times New Roman" w:cs="Times New Roman"/>
            <w:sz w:val="24"/>
            <w:szCs w:val="24"/>
            <w:lang w:eastAsia="zh-CN"/>
          </w:rPr>
          <w:t xml:space="preserve">sampled input parameter values </w:t>
        </w:r>
      </w:ins>
      <w:ins w:id="773" w:author="Chelsvig, Emma" w:date="2020-01-13T14:22:00Z">
        <w:r w:rsidR="00517A2E">
          <w:rPr>
            <w:rFonts w:ascii="Times New Roman" w:hAnsi="Times New Roman" w:cs="Times New Roman"/>
            <w:sz w:val="24"/>
            <w:szCs w:val="24"/>
            <w:lang w:eastAsia="zh-CN"/>
          </w:rPr>
          <w:t xml:space="preserve">into the PRZM and VVWM input files according to </w:t>
        </w:r>
      </w:ins>
      <w:ins w:id="774" w:author="Chelsvig, Emma" w:date="2020-01-13T14:20:00Z">
        <w:r w:rsidR="00517A2E">
          <w:rPr>
            <w:rFonts w:ascii="Times New Roman" w:hAnsi="Times New Roman" w:cs="Times New Roman"/>
            <w:sz w:val="24"/>
            <w:szCs w:val="24"/>
            <w:lang w:eastAsia="zh-CN"/>
          </w:rPr>
          <w:t xml:space="preserve">each simulation; </w:t>
        </w:r>
      </w:ins>
      <w:ins w:id="775" w:author="Chelsvig, Emma" w:date="2020-01-13T13:39:00Z">
        <w:r w:rsidR="00D20DB4">
          <w:rPr>
            <w:rFonts w:ascii="Times New Roman" w:hAnsi="Times New Roman" w:cs="Times New Roman"/>
            <w:sz w:val="24"/>
            <w:szCs w:val="24"/>
            <w:lang w:eastAsia="zh-CN"/>
          </w:rPr>
          <w:t>execute</w:t>
        </w:r>
      </w:ins>
      <w:ins w:id="776" w:author="Chelsvig, Emma" w:date="2020-01-13T13:37:00Z">
        <w:r w:rsidR="00D20DB4">
          <w:rPr>
            <w:rFonts w:ascii="Times New Roman" w:hAnsi="Times New Roman" w:cs="Times New Roman"/>
            <w:sz w:val="24"/>
            <w:szCs w:val="24"/>
            <w:lang w:eastAsia="zh-CN"/>
          </w:rPr>
          <w:t xml:space="preserve"> PWC by executing PRZM and VVWM</w:t>
        </w:r>
      </w:ins>
      <w:ins w:id="777" w:author="Chelsvig, Emma" w:date="2020-01-13T14:23:00Z">
        <w:r w:rsidR="00517A2E">
          <w:rPr>
            <w:rFonts w:ascii="Times New Roman" w:hAnsi="Times New Roman" w:cs="Times New Roman"/>
            <w:sz w:val="24"/>
            <w:szCs w:val="24"/>
            <w:lang w:eastAsia="zh-CN"/>
          </w:rPr>
          <w:t xml:space="preserve"> for each simulation</w:t>
        </w:r>
      </w:ins>
      <w:ins w:id="778" w:author="Chelsvig, Emma" w:date="2020-01-13T14:20:00Z">
        <w:r w:rsidR="00517A2E">
          <w:rPr>
            <w:rFonts w:ascii="Times New Roman" w:hAnsi="Times New Roman" w:cs="Times New Roman"/>
            <w:sz w:val="24"/>
            <w:szCs w:val="24"/>
            <w:lang w:eastAsia="zh-CN"/>
          </w:rPr>
          <w:t>;</w:t>
        </w:r>
      </w:ins>
      <w:ins w:id="779" w:author="Chelsvig, Emma" w:date="2020-01-13T13:39:00Z">
        <w:r w:rsidR="00D20DB4">
          <w:rPr>
            <w:rFonts w:ascii="Times New Roman" w:hAnsi="Times New Roman" w:cs="Times New Roman"/>
            <w:sz w:val="24"/>
            <w:szCs w:val="24"/>
            <w:lang w:eastAsia="zh-CN"/>
          </w:rPr>
          <w:t xml:space="preserve"> </w:t>
        </w:r>
      </w:ins>
      <w:ins w:id="780" w:author="Chelsvig, Emma" w:date="2020-01-13T14:24:00Z">
        <w:r w:rsidR="00517A2E">
          <w:rPr>
            <w:rFonts w:ascii="Times New Roman" w:hAnsi="Times New Roman" w:cs="Times New Roman"/>
            <w:sz w:val="24"/>
            <w:szCs w:val="24"/>
            <w:lang w:eastAsia="zh-CN"/>
          </w:rPr>
          <w:t xml:space="preserve">and </w:t>
        </w:r>
      </w:ins>
      <w:ins w:id="781" w:author="Chelsvig, Emma" w:date="2020-01-13T13:39:00Z">
        <w:r w:rsidR="00D20DB4">
          <w:rPr>
            <w:rFonts w:ascii="Times New Roman" w:hAnsi="Times New Roman" w:cs="Times New Roman"/>
            <w:sz w:val="24"/>
            <w:szCs w:val="24"/>
            <w:lang w:eastAsia="zh-CN"/>
          </w:rPr>
          <w:t>w</w:t>
        </w:r>
      </w:ins>
      <w:ins w:id="782" w:author="Chelsvig, Emma" w:date="2020-01-13T13:38:00Z">
        <w:r w:rsidR="00D20DB4">
          <w:rPr>
            <w:rFonts w:ascii="Times New Roman" w:hAnsi="Times New Roman" w:cs="Times New Roman"/>
            <w:sz w:val="24"/>
            <w:szCs w:val="24"/>
            <w:lang w:eastAsia="zh-CN"/>
          </w:rPr>
          <w:t xml:space="preserve">rite </w:t>
        </w:r>
      </w:ins>
      <w:ins w:id="783" w:author="Chelsvig, Emma" w:date="2020-01-13T14:30:00Z">
        <w:r w:rsidR="00AA4BCD">
          <w:rPr>
            <w:rFonts w:ascii="Times New Roman" w:hAnsi="Times New Roman" w:cs="Times New Roman"/>
            <w:sz w:val="24"/>
            <w:szCs w:val="24"/>
            <w:lang w:eastAsia="zh-CN"/>
          </w:rPr>
          <w:t xml:space="preserve">out </w:t>
        </w:r>
      </w:ins>
      <w:ins w:id="784" w:author="Chelsvig, Emma" w:date="2020-01-13T13:39:00Z">
        <w:r w:rsidR="00D20DB4">
          <w:rPr>
            <w:rFonts w:ascii="Times New Roman" w:hAnsi="Times New Roman" w:cs="Times New Roman"/>
            <w:sz w:val="24"/>
            <w:szCs w:val="24"/>
            <w:lang w:eastAsia="zh-CN"/>
          </w:rPr>
          <w:t>PWC</w:t>
        </w:r>
      </w:ins>
      <w:ins w:id="785" w:author="Chelsvig, Emma" w:date="2020-01-13T13:38:00Z">
        <w:r w:rsidR="00D20DB4">
          <w:rPr>
            <w:rFonts w:ascii="Times New Roman" w:hAnsi="Times New Roman" w:cs="Times New Roman"/>
            <w:sz w:val="24"/>
            <w:szCs w:val="24"/>
            <w:lang w:eastAsia="zh-CN"/>
          </w:rPr>
          <w:t xml:space="preserve"> input/output files for each simulation</w:t>
        </w:r>
      </w:ins>
      <w:ins w:id="786" w:author="Chelsvig, Emma" w:date="2020-01-13T14:24:00Z">
        <w:r w:rsidR="00517A2E">
          <w:rPr>
            <w:rFonts w:ascii="Times New Roman" w:hAnsi="Times New Roman" w:cs="Times New Roman"/>
            <w:sz w:val="24"/>
            <w:szCs w:val="24"/>
            <w:lang w:eastAsia="zh-CN"/>
          </w:rPr>
          <w:t>.</w:t>
        </w:r>
      </w:ins>
      <w:ins w:id="787" w:author="Chelsvig, Emma" w:date="2020-01-13T14:25:00Z">
        <w:r w:rsidR="00517A2E">
          <w:rPr>
            <w:rFonts w:ascii="Times New Roman" w:hAnsi="Times New Roman" w:cs="Times New Roman"/>
            <w:sz w:val="24"/>
            <w:szCs w:val="24"/>
            <w:lang w:eastAsia="zh-CN"/>
          </w:rPr>
          <w:t xml:space="preserve"> PWC output variables </w:t>
        </w:r>
      </w:ins>
      <w:ins w:id="788" w:author="Chelsvig, Emma" w:date="2020-01-13T14:26:00Z">
        <w:r w:rsidR="00517A2E">
          <w:rPr>
            <w:rFonts w:ascii="Times New Roman" w:hAnsi="Times New Roman" w:cs="Times New Roman"/>
            <w:sz w:val="24"/>
            <w:szCs w:val="24"/>
            <w:lang w:eastAsia="zh-CN"/>
          </w:rPr>
          <w:t>from all simulations were co</w:t>
        </w:r>
        <w:r w:rsidR="00AA4BCD">
          <w:rPr>
            <w:rFonts w:ascii="Times New Roman" w:hAnsi="Times New Roman" w:cs="Times New Roman"/>
            <w:sz w:val="24"/>
            <w:szCs w:val="24"/>
            <w:lang w:eastAsia="zh-CN"/>
          </w:rPr>
          <w:t xml:space="preserve">nsolidated </w:t>
        </w:r>
      </w:ins>
      <w:ins w:id="789" w:author="Chelsvig, Emma" w:date="2020-01-13T14:31:00Z">
        <w:r w:rsidR="00AA4BCD">
          <w:rPr>
            <w:rFonts w:ascii="Times New Roman" w:hAnsi="Times New Roman" w:cs="Times New Roman"/>
            <w:sz w:val="24"/>
            <w:szCs w:val="24"/>
            <w:lang w:eastAsia="zh-CN"/>
          </w:rPr>
          <w:t xml:space="preserve">into </w:t>
        </w:r>
      </w:ins>
      <w:ins w:id="790" w:author="Chelsvig, Emma" w:date="2020-01-13T14:26:00Z">
        <w:r w:rsidR="00AA4BCD">
          <w:rPr>
            <w:rFonts w:ascii="Times New Roman" w:hAnsi="Times New Roman" w:cs="Times New Roman"/>
            <w:sz w:val="24"/>
            <w:szCs w:val="24"/>
            <w:lang w:eastAsia="zh-CN"/>
          </w:rPr>
          <w:t>.</w:t>
        </w:r>
        <w:proofErr w:type="spellStart"/>
        <w:r w:rsidR="00AA4BCD">
          <w:rPr>
            <w:rFonts w:ascii="Times New Roman" w:hAnsi="Times New Roman" w:cs="Times New Roman"/>
            <w:sz w:val="24"/>
            <w:szCs w:val="24"/>
            <w:lang w:eastAsia="zh-CN"/>
          </w:rPr>
          <w:t>R</w:t>
        </w:r>
      </w:ins>
      <w:ins w:id="791" w:author="Chelsvig, Emma" w:date="2020-01-13T14:27:00Z">
        <w:r w:rsidR="00AA4BCD">
          <w:rPr>
            <w:rFonts w:ascii="Times New Roman" w:hAnsi="Times New Roman" w:cs="Times New Roman"/>
            <w:sz w:val="24"/>
            <w:szCs w:val="24"/>
            <w:lang w:eastAsia="zh-CN"/>
          </w:rPr>
          <w:t>D</w:t>
        </w:r>
      </w:ins>
      <w:ins w:id="792" w:author="Chelsvig, Emma" w:date="2020-01-13T14:26:00Z">
        <w:r w:rsidR="00AA4BCD">
          <w:rPr>
            <w:rFonts w:ascii="Times New Roman" w:hAnsi="Times New Roman" w:cs="Times New Roman"/>
            <w:sz w:val="24"/>
            <w:szCs w:val="24"/>
            <w:lang w:eastAsia="zh-CN"/>
          </w:rPr>
          <w:t>ata</w:t>
        </w:r>
        <w:proofErr w:type="spellEnd"/>
        <w:r w:rsidR="00AA4BCD">
          <w:rPr>
            <w:rFonts w:ascii="Times New Roman" w:hAnsi="Times New Roman" w:cs="Times New Roman"/>
            <w:sz w:val="24"/>
            <w:szCs w:val="24"/>
            <w:lang w:eastAsia="zh-CN"/>
          </w:rPr>
          <w:t xml:space="preserve"> package</w:t>
        </w:r>
      </w:ins>
      <w:ins w:id="793" w:author="Chelsvig, Emma" w:date="2020-01-13T14:31:00Z">
        <w:r w:rsidR="00AA4BCD">
          <w:rPr>
            <w:rFonts w:ascii="Times New Roman" w:hAnsi="Times New Roman" w:cs="Times New Roman"/>
            <w:sz w:val="24"/>
            <w:szCs w:val="24"/>
            <w:lang w:eastAsia="zh-CN"/>
          </w:rPr>
          <w:t>s</w:t>
        </w:r>
      </w:ins>
      <w:ins w:id="794" w:author="Chelsvig, Emma" w:date="2020-01-13T14:26:00Z">
        <w:r w:rsidR="00AA4BCD">
          <w:rPr>
            <w:rFonts w:ascii="Times New Roman" w:hAnsi="Times New Roman" w:cs="Times New Roman"/>
            <w:sz w:val="24"/>
            <w:szCs w:val="24"/>
            <w:lang w:eastAsia="zh-CN"/>
          </w:rPr>
          <w:t xml:space="preserve"> to be used in the subsequent PCC computations and analys</w:t>
        </w:r>
      </w:ins>
      <w:ins w:id="795" w:author="Chelsvig, Emma" w:date="2020-01-13T14:31:00Z">
        <w:r w:rsidR="00AA4BCD">
          <w:rPr>
            <w:rFonts w:ascii="Times New Roman" w:hAnsi="Times New Roman" w:cs="Times New Roman"/>
            <w:sz w:val="24"/>
            <w:szCs w:val="24"/>
            <w:lang w:eastAsia="zh-CN"/>
          </w:rPr>
          <w:t>e</w:t>
        </w:r>
      </w:ins>
      <w:ins w:id="796" w:author="Chelsvig, Emma" w:date="2020-01-13T14:27:00Z">
        <w:r w:rsidR="00AA4BCD">
          <w:rPr>
            <w:rFonts w:ascii="Times New Roman" w:hAnsi="Times New Roman" w:cs="Times New Roman"/>
            <w:sz w:val="24"/>
            <w:szCs w:val="24"/>
            <w:lang w:eastAsia="zh-CN"/>
          </w:rPr>
          <w:t>s.</w:t>
        </w:r>
      </w:ins>
      <w:ins w:id="797" w:author="Chelsvig, Emma" w:date="2020-01-14T08:54:00Z">
        <w:r w:rsidR="00D62289">
          <w:rPr>
            <w:rFonts w:ascii="Times New Roman" w:hAnsi="Times New Roman" w:cs="Times New Roman"/>
            <w:sz w:val="24"/>
            <w:szCs w:val="24"/>
            <w:lang w:eastAsia="zh-CN"/>
          </w:rPr>
          <w:t xml:space="preserve"> The results from the probabilistic simulation design are discussed in se</w:t>
        </w:r>
      </w:ins>
      <w:ins w:id="798" w:author="Chelsvig, Emma" w:date="2020-01-14T08:55:00Z">
        <w:r w:rsidR="00D62289">
          <w:rPr>
            <w:rFonts w:ascii="Times New Roman" w:hAnsi="Times New Roman" w:cs="Times New Roman"/>
            <w:sz w:val="24"/>
            <w:szCs w:val="24"/>
            <w:lang w:eastAsia="zh-CN"/>
          </w:rPr>
          <w:t xml:space="preserve">ction ___. </w:t>
        </w:r>
      </w:ins>
    </w:p>
    <w:p w14:paraId="6A121591" w14:textId="06D64FB4" w:rsidR="005156C5" w:rsidRPr="00954A4B" w:rsidRDefault="005156C5" w:rsidP="003E2379">
      <w:pPr>
        <w:pStyle w:val="Heading1"/>
        <w:spacing w:before="0" w:after="240"/>
        <w:rPr>
          <w:rFonts w:cs="Times New Roman"/>
          <w:sz w:val="24"/>
          <w:szCs w:val="24"/>
        </w:rPr>
      </w:pPr>
      <w:bookmarkStart w:id="799" w:name="_Toc477941416"/>
      <w:r w:rsidRPr="00954A4B">
        <w:rPr>
          <w:rFonts w:cs="Times New Roman"/>
          <w:sz w:val="24"/>
          <w:szCs w:val="24"/>
        </w:rPr>
        <w:t>Results and Discussion</w:t>
      </w:r>
      <w:bookmarkEnd w:id="799"/>
    </w:p>
    <w:p w14:paraId="7927F00B" w14:textId="77777777" w:rsidR="00540C7E" w:rsidRDefault="00540C7E" w:rsidP="00540C7E">
      <w:pPr>
        <w:pStyle w:val="Heading2"/>
        <w:spacing w:before="0" w:beforeAutospacing="0" w:after="0" w:afterAutospacing="0"/>
        <w:rPr>
          <w:ins w:id="800" w:author="Chelsvig, Emma" w:date="2020-01-14T08:56:00Z"/>
          <w:sz w:val="24"/>
          <w:szCs w:val="24"/>
        </w:rPr>
      </w:pPr>
      <w:bookmarkStart w:id="801" w:name="_Toc477941417"/>
      <w:ins w:id="802" w:author="Chelsvig, Emma" w:date="2020-01-14T08:56:00Z">
        <w:r>
          <w:rPr>
            <w:sz w:val="24"/>
            <w:szCs w:val="24"/>
          </w:rPr>
          <w:t>Deterministic Findings</w:t>
        </w:r>
      </w:ins>
    </w:p>
    <w:p w14:paraId="3E1061DA" w14:textId="5310A781" w:rsidR="00D15F4B" w:rsidRPr="00A80298" w:rsidRDefault="00A80298">
      <w:pPr>
        <w:pStyle w:val="Heading3"/>
        <w:rPr>
          <w:rPrChange w:id="803" w:author="Chelsvig, Emma" w:date="2020-01-14T08:58:00Z">
            <w:rPr>
              <w:b w:val="0"/>
              <w:i/>
              <w:sz w:val="24"/>
              <w:szCs w:val="24"/>
            </w:rPr>
          </w:rPrChange>
        </w:rPr>
        <w:pPrChange w:id="804" w:author="Chelsvig, Emma" w:date="2020-01-14T08:58:00Z">
          <w:pPr>
            <w:pStyle w:val="Heading2"/>
            <w:spacing w:before="0" w:beforeAutospacing="0" w:after="0" w:afterAutospacing="0"/>
          </w:pPr>
        </w:pPrChange>
      </w:pPr>
      <w:ins w:id="805" w:author="Chelsvig, Emma" w:date="2020-01-14T08:58:00Z">
        <w:r>
          <w:t>Runoff Evaluation</w:t>
        </w:r>
      </w:ins>
      <w:del w:id="806" w:author="Chelsvig, Emma" w:date="2020-01-14T08:58:00Z">
        <w:r w:rsidR="00E803B1" w:rsidRPr="00A80298" w:rsidDel="00A80298">
          <w:rPr>
            <w:rPrChange w:id="807" w:author="Chelsvig, Emma" w:date="2020-01-14T08:58:00Z">
              <w:rPr>
                <w:b w:val="0"/>
                <w:bCs w:val="0"/>
                <w:i/>
              </w:rPr>
            </w:rPrChange>
          </w:rPr>
          <w:delText>Runoff Evaluation</w:delText>
        </w:r>
      </w:del>
      <w:bookmarkEnd w:id="801"/>
    </w:p>
    <w:p w14:paraId="6BEE9A89" w14:textId="7CC382C3" w:rsidR="00D15F4B" w:rsidRPr="00954A4B" w:rsidRDefault="00D15F4B" w:rsidP="00D15F4B">
      <w:pPr>
        <w:spacing w:after="0"/>
        <w:rPr>
          <w:rFonts w:ascii="Times New Roman" w:hAnsi="Times New Roman" w:cs="Times New Roman"/>
          <w:sz w:val="24"/>
          <w:szCs w:val="24"/>
        </w:rPr>
      </w:pPr>
    </w:p>
    <w:p w14:paraId="50096BB4" w14:textId="0EBCF9CD" w:rsidR="002A2BEA" w:rsidRPr="00954A4B" w:rsidRDefault="002A2BEA" w:rsidP="002A2BEA">
      <w:pPr>
        <w:autoSpaceDE w:val="0"/>
        <w:autoSpaceDN w:val="0"/>
        <w:adjustRightInd w:val="0"/>
        <w:spacing w:after="0" w:line="480" w:lineRule="auto"/>
        <w:ind w:firstLine="576"/>
        <w:rPr>
          <w:rFonts w:ascii="Times New Roman" w:hAnsi="Times New Roman" w:cs="Times New Roman"/>
          <w:sz w:val="24"/>
          <w:szCs w:val="24"/>
        </w:rPr>
      </w:pPr>
      <w:r w:rsidRPr="00954A4B">
        <w:rPr>
          <w:rFonts w:ascii="Times New Roman" w:hAnsi="Times New Roman" w:cs="Times New Roman"/>
          <w:sz w:val="24"/>
          <w:szCs w:val="24"/>
        </w:rPr>
        <w:t>Researchers have often cited runoff as the main mode of p</w:t>
      </w:r>
      <w:r w:rsidR="007A2D54">
        <w:rPr>
          <w:rFonts w:ascii="Times New Roman" w:hAnsi="Times New Roman" w:cs="Times New Roman"/>
          <w:sz w:val="24"/>
          <w:szCs w:val="24"/>
        </w:rPr>
        <w:t>esticide</w:t>
      </w:r>
      <w:r w:rsidRPr="00954A4B">
        <w:rPr>
          <w:rFonts w:ascii="Times New Roman" w:hAnsi="Times New Roman" w:cs="Times New Roman"/>
          <w:sz w:val="24"/>
          <w:szCs w:val="24"/>
        </w:rPr>
        <w:t xml:space="preserve"> transport (</w:t>
      </w:r>
      <w:proofErr w:type="spellStart"/>
      <w:r w:rsidRPr="00954A4B">
        <w:rPr>
          <w:rFonts w:ascii="Times New Roman" w:hAnsi="Times New Roman" w:cs="Times New Roman"/>
          <w:sz w:val="24"/>
          <w:szCs w:val="24"/>
        </w:rPr>
        <w:t>Wittmer</w:t>
      </w:r>
      <w:proofErr w:type="spellEnd"/>
      <w:r w:rsidRPr="00954A4B">
        <w:rPr>
          <w:rFonts w:ascii="Times New Roman" w:hAnsi="Times New Roman" w:cs="Times New Roman"/>
          <w:sz w:val="24"/>
          <w:szCs w:val="24"/>
        </w:rPr>
        <w:t xml:space="preserve"> et al., 2011; Weston et al., 2012)</w:t>
      </w:r>
      <w:r w:rsidR="00997FB5">
        <w:rPr>
          <w:rFonts w:ascii="Times New Roman" w:hAnsi="Times New Roman" w:cs="Times New Roman"/>
          <w:sz w:val="24"/>
          <w:szCs w:val="24"/>
        </w:rPr>
        <w:t xml:space="preserve"> in urban areas</w:t>
      </w:r>
      <w:r w:rsidRPr="00954A4B">
        <w:rPr>
          <w:rFonts w:ascii="Times New Roman" w:hAnsi="Times New Roman" w:cs="Times New Roman"/>
          <w:sz w:val="24"/>
          <w:szCs w:val="24"/>
        </w:rPr>
        <w:t xml:space="preserve">. </w:t>
      </w:r>
      <w:r w:rsidR="00B96212">
        <w:rPr>
          <w:rFonts w:ascii="Times New Roman" w:hAnsi="Times New Roman" w:cs="Times New Roman"/>
          <w:sz w:val="24"/>
          <w:szCs w:val="24"/>
        </w:rPr>
        <w:t xml:space="preserve">One </w:t>
      </w:r>
      <w:r w:rsidR="00E42DF2">
        <w:rPr>
          <w:rFonts w:ascii="Times New Roman" w:hAnsi="Times New Roman" w:cs="Times New Roman"/>
          <w:sz w:val="24"/>
          <w:szCs w:val="24"/>
        </w:rPr>
        <w:t xml:space="preserve">of the factors </w:t>
      </w:r>
      <w:r w:rsidR="00034A3D">
        <w:rPr>
          <w:rFonts w:ascii="Times New Roman" w:hAnsi="Times New Roman" w:cs="Times New Roman"/>
          <w:sz w:val="24"/>
          <w:szCs w:val="24"/>
        </w:rPr>
        <w:t xml:space="preserve">which </w:t>
      </w:r>
      <w:r w:rsidR="00997FB5">
        <w:rPr>
          <w:rFonts w:ascii="Times New Roman" w:hAnsi="Times New Roman" w:cs="Times New Roman"/>
          <w:sz w:val="24"/>
          <w:szCs w:val="24"/>
        </w:rPr>
        <w:t>influence</w:t>
      </w:r>
      <w:r w:rsidR="00034A3D">
        <w:rPr>
          <w:rFonts w:ascii="Times New Roman" w:hAnsi="Times New Roman" w:cs="Times New Roman"/>
          <w:sz w:val="24"/>
          <w:szCs w:val="24"/>
        </w:rPr>
        <w:t xml:space="preserve"> runoff </w:t>
      </w:r>
      <w:r w:rsidR="00B96212">
        <w:rPr>
          <w:rFonts w:ascii="Times New Roman" w:hAnsi="Times New Roman" w:cs="Times New Roman"/>
          <w:sz w:val="24"/>
          <w:szCs w:val="24"/>
        </w:rPr>
        <w:t>is precipitation. At the study sites, high</w:t>
      </w:r>
      <w:r w:rsidR="00997FB5" w:rsidRPr="00954A4B">
        <w:rPr>
          <w:rFonts w:ascii="Times New Roman" w:hAnsi="Times New Roman" w:cs="Times New Roman"/>
          <w:sz w:val="24"/>
          <w:szCs w:val="24"/>
        </w:rPr>
        <w:t xml:space="preserve"> annual</w:t>
      </w:r>
      <w:r w:rsidR="00E42DF2">
        <w:rPr>
          <w:rFonts w:ascii="Times New Roman" w:hAnsi="Times New Roman" w:cs="Times New Roman"/>
          <w:sz w:val="24"/>
          <w:szCs w:val="24"/>
        </w:rPr>
        <w:t xml:space="preserve"> </w:t>
      </w:r>
      <w:r w:rsidR="00B96212">
        <w:rPr>
          <w:rFonts w:ascii="Times New Roman" w:hAnsi="Times New Roman" w:cs="Times New Roman"/>
          <w:sz w:val="24"/>
          <w:szCs w:val="24"/>
        </w:rPr>
        <w:t>precipitations</w:t>
      </w:r>
      <w:r w:rsidR="00997FB5" w:rsidRPr="00954A4B">
        <w:rPr>
          <w:rFonts w:ascii="Times New Roman" w:hAnsi="Times New Roman" w:cs="Times New Roman"/>
          <w:sz w:val="24"/>
          <w:szCs w:val="24"/>
        </w:rPr>
        <w:t xml:space="preserve"> of</w:t>
      </w:r>
      <w:r w:rsidRPr="00954A4B">
        <w:rPr>
          <w:rFonts w:ascii="Times New Roman" w:hAnsi="Times New Roman" w:cs="Times New Roman"/>
          <w:sz w:val="24"/>
          <w:szCs w:val="24"/>
        </w:rPr>
        <w:t xml:space="preserve"> 1304 mm and 1209 </w:t>
      </w:r>
      <w:r w:rsidR="00997FB5" w:rsidRPr="00954A4B">
        <w:rPr>
          <w:rFonts w:ascii="Times New Roman" w:hAnsi="Times New Roman" w:cs="Times New Roman"/>
          <w:sz w:val="24"/>
          <w:szCs w:val="24"/>
        </w:rPr>
        <w:t>mm for</w:t>
      </w:r>
      <w:r w:rsidRPr="00954A4B">
        <w:rPr>
          <w:rFonts w:ascii="Times New Roman" w:hAnsi="Times New Roman" w:cs="Times New Roman"/>
          <w:sz w:val="24"/>
          <w:szCs w:val="24"/>
        </w:rPr>
        <w:t xml:space="preserve"> 2010 and 2011 respectively; and </w:t>
      </w:r>
      <w:r w:rsidR="004639B5" w:rsidRPr="00954A4B">
        <w:rPr>
          <w:rFonts w:ascii="Times New Roman" w:hAnsi="Times New Roman" w:cs="Times New Roman"/>
          <w:sz w:val="24"/>
          <w:szCs w:val="24"/>
        </w:rPr>
        <w:t>a</w:t>
      </w:r>
      <w:r w:rsidR="00E42DF2">
        <w:rPr>
          <w:rFonts w:ascii="Times New Roman" w:hAnsi="Times New Roman" w:cs="Times New Roman"/>
          <w:sz w:val="24"/>
          <w:szCs w:val="24"/>
        </w:rPr>
        <w:t>nnual</w:t>
      </w:r>
      <w:r w:rsidR="00997FB5">
        <w:rPr>
          <w:rFonts w:ascii="Times New Roman" w:hAnsi="Times New Roman" w:cs="Times New Roman"/>
          <w:sz w:val="24"/>
          <w:szCs w:val="24"/>
        </w:rPr>
        <w:t xml:space="preserve"> </w:t>
      </w:r>
      <w:r w:rsidR="004639B5" w:rsidRPr="00954A4B">
        <w:rPr>
          <w:rFonts w:ascii="Times New Roman" w:hAnsi="Times New Roman" w:cs="Times New Roman"/>
          <w:sz w:val="24"/>
          <w:szCs w:val="24"/>
        </w:rPr>
        <w:t xml:space="preserve">low of </w:t>
      </w:r>
      <w:r w:rsidRPr="00954A4B">
        <w:rPr>
          <w:rFonts w:ascii="Times New Roman" w:hAnsi="Times New Roman" w:cs="Times New Roman"/>
          <w:sz w:val="24"/>
          <w:szCs w:val="24"/>
        </w:rPr>
        <w:t xml:space="preserve">210 mm </w:t>
      </w:r>
      <w:r w:rsidR="00E42DF2">
        <w:rPr>
          <w:rFonts w:ascii="Times New Roman" w:hAnsi="Times New Roman" w:cs="Times New Roman"/>
          <w:sz w:val="24"/>
          <w:szCs w:val="24"/>
        </w:rPr>
        <w:t xml:space="preserve">was recorded </w:t>
      </w:r>
      <w:r w:rsidRPr="00954A4B">
        <w:rPr>
          <w:rFonts w:ascii="Times New Roman" w:hAnsi="Times New Roman" w:cs="Times New Roman"/>
          <w:sz w:val="24"/>
          <w:szCs w:val="24"/>
        </w:rPr>
        <w:t xml:space="preserve">for </w:t>
      </w:r>
      <w:r w:rsidR="004639B5" w:rsidRPr="00954A4B">
        <w:rPr>
          <w:rFonts w:ascii="Times New Roman" w:hAnsi="Times New Roman" w:cs="Times New Roman"/>
          <w:sz w:val="24"/>
          <w:szCs w:val="24"/>
        </w:rPr>
        <w:t xml:space="preserve">the </w:t>
      </w:r>
      <w:r w:rsidRPr="00954A4B">
        <w:rPr>
          <w:rFonts w:ascii="Times New Roman" w:hAnsi="Times New Roman" w:cs="Times New Roman"/>
          <w:sz w:val="24"/>
          <w:szCs w:val="24"/>
        </w:rPr>
        <w:t>2013</w:t>
      </w:r>
      <w:r w:rsidR="00E42DF2">
        <w:rPr>
          <w:rFonts w:ascii="Times New Roman" w:hAnsi="Times New Roman" w:cs="Times New Roman"/>
          <w:sz w:val="24"/>
          <w:szCs w:val="24"/>
        </w:rPr>
        <w:t xml:space="preserve"> period</w:t>
      </w:r>
      <w:r w:rsidRPr="00954A4B">
        <w:rPr>
          <w:rFonts w:ascii="Times New Roman" w:hAnsi="Times New Roman" w:cs="Times New Roman"/>
          <w:sz w:val="24"/>
          <w:szCs w:val="24"/>
        </w:rPr>
        <w:t xml:space="preserve"> (</w:t>
      </w:r>
      <w:r w:rsidR="000B2970" w:rsidRPr="00954A4B">
        <w:rPr>
          <w:rFonts w:ascii="Times New Roman" w:hAnsi="Times New Roman" w:cs="Times New Roman"/>
          <w:sz w:val="24"/>
          <w:szCs w:val="24"/>
        </w:rPr>
        <w:t>Fig.</w:t>
      </w:r>
      <w:r w:rsidRPr="00954A4B">
        <w:rPr>
          <w:rFonts w:ascii="Times New Roman" w:hAnsi="Times New Roman" w:cs="Times New Roman"/>
          <w:sz w:val="24"/>
          <w:szCs w:val="24"/>
        </w:rPr>
        <w:t xml:space="preserve"> 2). Average annual precipitation for the entire study period, 2009-2014, was 934 mm. </w:t>
      </w:r>
    </w:p>
    <w:p w14:paraId="114CEC33" w14:textId="34FBE7B0" w:rsidR="00014CCC" w:rsidRPr="00954A4B" w:rsidRDefault="002A2BEA" w:rsidP="002A2BEA">
      <w:pPr>
        <w:autoSpaceDE w:val="0"/>
        <w:autoSpaceDN w:val="0"/>
        <w:adjustRightInd w:val="0"/>
        <w:spacing w:after="0" w:line="480" w:lineRule="auto"/>
        <w:ind w:firstLine="576"/>
        <w:rPr>
          <w:rFonts w:ascii="Times New Roman" w:hAnsi="Times New Roman" w:cs="Times New Roman"/>
          <w:sz w:val="24"/>
          <w:szCs w:val="24"/>
        </w:rPr>
      </w:pPr>
      <w:r w:rsidRPr="00954A4B">
        <w:rPr>
          <w:rFonts w:ascii="Times New Roman" w:hAnsi="Times New Roman" w:cs="Times New Roman"/>
          <w:sz w:val="24"/>
          <w:szCs w:val="24"/>
        </w:rPr>
        <w:t>The CN</w:t>
      </w:r>
      <w:r w:rsidR="00DA19B0" w:rsidRPr="00954A4B">
        <w:rPr>
          <w:rFonts w:ascii="Times New Roman" w:hAnsi="Times New Roman" w:cs="Times New Roman"/>
          <w:sz w:val="24"/>
          <w:szCs w:val="24"/>
          <w:lang w:eastAsia="zh-CN"/>
        </w:rPr>
        <w:t xml:space="preserve">, </w:t>
      </w:r>
      <w:r w:rsidR="00B96212">
        <w:rPr>
          <w:rFonts w:ascii="Times New Roman" w:hAnsi="Times New Roman" w:cs="Times New Roman"/>
          <w:sz w:val="24"/>
          <w:szCs w:val="24"/>
          <w:lang w:eastAsia="zh-CN"/>
        </w:rPr>
        <w:t>another factor that</w:t>
      </w:r>
      <w:r w:rsidR="00E42DF2">
        <w:rPr>
          <w:rFonts w:ascii="Times New Roman" w:hAnsi="Times New Roman" w:cs="Times New Roman"/>
          <w:sz w:val="24"/>
          <w:szCs w:val="24"/>
          <w:lang w:eastAsia="zh-CN"/>
        </w:rPr>
        <w:t xml:space="preserve"> </w:t>
      </w:r>
      <w:r w:rsidR="00B96212">
        <w:rPr>
          <w:rFonts w:ascii="Times New Roman" w:hAnsi="Times New Roman" w:cs="Times New Roman"/>
          <w:sz w:val="24"/>
          <w:szCs w:val="24"/>
          <w:lang w:eastAsia="zh-CN"/>
        </w:rPr>
        <w:t>influence</w:t>
      </w:r>
      <w:r w:rsidR="00997FB5">
        <w:rPr>
          <w:rFonts w:ascii="Times New Roman" w:hAnsi="Times New Roman" w:cs="Times New Roman"/>
          <w:sz w:val="24"/>
          <w:szCs w:val="24"/>
          <w:lang w:eastAsia="zh-CN"/>
        </w:rPr>
        <w:t xml:space="preserve"> </w:t>
      </w:r>
      <w:r w:rsidR="00997FB5" w:rsidRPr="00954A4B">
        <w:rPr>
          <w:rFonts w:ascii="Times New Roman" w:hAnsi="Times New Roman" w:cs="Times New Roman"/>
          <w:sz w:val="24"/>
          <w:szCs w:val="24"/>
          <w:lang w:eastAsia="zh-CN"/>
        </w:rPr>
        <w:t>runoff,</w:t>
      </w:r>
      <w:r w:rsidR="00DA19B0" w:rsidRPr="00954A4B">
        <w:rPr>
          <w:rFonts w:ascii="Times New Roman" w:hAnsi="Times New Roman" w:cs="Times New Roman"/>
          <w:sz w:val="24"/>
          <w:szCs w:val="24"/>
          <w:lang w:eastAsia="zh-CN"/>
        </w:rPr>
        <w:t xml:space="preserve"> </w:t>
      </w:r>
      <w:r w:rsidRPr="00954A4B">
        <w:rPr>
          <w:rFonts w:ascii="Times New Roman" w:hAnsi="Times New Roman" w:cs="Times New Roman"/>
          <w:sz w:val="24"/>
          <w:szCs w:val="24"/>
        </w:rPr>
        <w:t>reflects the impermeability of a given land use based on soil type and hydrologic conditions.  For the modeled urban sites</w:t>
      </w:r>
      <w:r w:rsidR="00DA19B0" w:rsidRPr="00954A4B">
        <w:rPr>
          <w:rFonts w:ascii="Times New Roman" w:hAnsi="Times New Roman" w:cs="Times New Roman"/>
          <w:sz w:val="24"/>
          <w:szCs w:val="24"/>
        </w:rPr>
        <w:t xml:space="preserve"> in this study</w:t>
      </w:r>
      <w:r w:rsidRPr="00954A4B">
        <w:rPr>
          <w:rFonts w:ascii="Times New Roman" w:hAnsi="Times New Roman" w:cs="Times New Roman"/>
          <w:sz w:val="24"/>
          <w:szCs w:val="24"/>
        </w:rPr>
        <w:t>, the CN used ranges from 92 to 98 (CALFED Report, 2011) because of the high amount of impervious surfaces (Buildings, pavements, etc.).</w:t>
      </w:r>
      <w:r w:rsidR="00A06580">
        <w:rPr>
          <w:rFonts w:ascii="Times New Roman" w:hAnsi="Times New Roman" w:cs="Times New Roman"/>
          <w:sz w:val="24"/>
          <w:szCs w:val="24"/>
        </w:rPr>
        <w:t xml:space="preserve"> A higher CN means a higher runoff potential</w:t>
      </w:r>
      <w:r w:rsidR="00997FB5">
        <w:rPr>
          <w:rFonts w:ascii="Times New Roman" w:hAnsi="Times New Roman" w:cs="Times New Roman"/>
          <w:sz w:val="24"/>
          <w:szCs w:val="24"/>
        </w:rPr>
        <w:t xml:space="preserve"> and vice versa</w:t>
      </w:r>
      <w:r w:rsidR="00A06580">
        <w:rPr>
          <w:rFonts w:ascii="Times New Roman" w:hAnsi="Times New Roman" w:cs="Times New Roman"/>
          <w:sz w:val="24"/>
          <w:szCs w:val="24"/>
        </w:rPr>
        <w:t>.</w:t>
      </w:r>
      <w:r w:rsidRPr="00954A4B">
        <w:rPr>
          <w:rFonts w:ascii="Times New Roman" w:hAnsi="Times New Roman" w:cs="Times New Roman"/>
          <w:sz w:val="24"/>
          <w:szCs w:val="24"/>
        </w:rPr>
        <w:t xml:space="preserve"> </w:t>
      </w:r>
    </w:p>
    <w:p w14:paraId="03DB80BF" w14:textId="3DE6D428" w:rsidR="002A2BEA" w:rsidRPr="00954A4B" w:rsidRDefault="000B2970" w:rsidP="002A2BEA">
      <w:pPr>
        <w:autoSpaceDE w:val="0"/>
        <w:autoSpaceDN w:val="0"/>
        <w:adjustRightInd w:val="0"/>
        <w:spacing w:after="0" w:line="480" w:lineRule="auto"/>
        <w:ind w:firstLine="576"/>
        <w:rPr>
          <w:rFonts w:ascii="Times New Roman" w:hAnsi="Times New Roman" w:cs="Times New Roman"/>
          <w:sz w:val="24"/>
          <w:szCs w:val="24"/>
        </w:rPr>
      </w:pPr>
      <w:r w:rsidRPr="00954A4B">
        <w:rPr>
          <w:rFonts w:ascii="Times New Roman" w:hAnsi="Times New Roman" w:cs="Times New Roman"/>
          <w:sz w:val="24"/>
          <w:szCs w:val="24"/>
        </w:rPr>
        <w:t>Fig.</w:t>
      </w:r>
      <w:r w:rsidR="002A2BEA" w:rsidRPr="00954A4B">
        <w:rPr>
          <w:rFonts w:ascii="Times New Roman" w:hAnsi="Times New Roman" w:cs="Times New Roman"/>
          <w:sz w:val="24"/>
          <w:szCs w:val="24"/>
        </w:rPr>
        <w:t xml:space="preserve"> </w:t>
      </w:r>
      <w:r w:rsidR="00D10678">
        <w:rPr>
          <w:rFonts w:ascii="Times New Roman" w:hAnsi="Times New Roman" w:cs="Times New Roman"/>
          <w:sz w:val="24"/>
          <w:szCs w:val="24"/>
        </w:rPr>
        <w:t xml:space="preserve">2 and </w:t>
      </w:r>
      <w:r w:rsidR="002A2BEA" w:rsidRPr="00954A4B">
        <w:rPr>
          <w:rFonts w:ascii="Times New Roman" w:hAnsi="Times New Roman" w:cs="Times New Roman"/>
          <w:sz w:val="24"/>
          <w:szCs w:val="24"/>
        </w:rPr>
        <w:t xml:space="preserve">3 shows a graphical representation of simulated runoff from the Folsom and Roseville study site and </w:t>
      </w:r>
      <w:r w:rsidR="00A06580">
        <w:rPr>
          <w:rFonts w:ascii="Times New Roman" w:hAnsi="Times New Roman" w:cs="Times New Roman"/>
          <w:sz w:val="24"/>
          <w:szCs w:val="24"/>
        </w:rPr>
        <w:t xml:space="preserve">the observed runoff at the </w:t>
      </w:r>
      <w:r w:rsidR="002A2BEA" w:rsidRPr="00954A4B">
        <w:rPr>
          <w:rFonts w:ascii="Times New Roman" w:hAnsi="Times New Roman" w:cs="Times New Roman"/>
          <w:sz w:val="24"/>
          <w:szCs w:val="24"/>
        </w:rPr>
        <w:t>USGS gauging station</w:t>
      </w:r>
      <w:r w:rsidR="00DA1E4A" w:rsidRPr="00954A4B">
        <w:rPr>
          <w:rFonts w:ascii="Times New Roman" w:hAnsi="Times New Roman" w:cs="Times New Roman"/>
          <w:sz w:val="24"/>
          <w:szCs w:val="24"/>
        </w:rPr>
        <w:t xml:space="preserve"> at Arcade C NR Del Paso Heights</w:t>
      </w:r>
      <w:r w:rsidR="002A2BEA" w:rsidRPr="00954A4B">
        <w:rPr>
          <w:rFonts w:ascii="Times New Roman" w:hAnsi="Times New Roman" w:cs="Times New Roman"/>
          <w:sz w:val="24"/>
          <w:szCs w:val="24"/>
        </w:rPr>
        <w:t xml:space="preserve">, which </w:t>
      </w:r>
      <w:r w:rsidR="00D12A28" w:rsidRPr="00954A4B">
        <w:rPr>
          <w:rFonts w:ascii="Times New Roman" w:hAnsi="Times New Roman" w:cs="Times New Roman"/>
          <w:sz w:val="24"/>
          <w:szCs w:val="24"/>
        </w:rPr>
        <w:t>are</w:t>
      </w:r>
      <w:r w:rsidR="002A2BEA" w:rsidRPr="00954A4B">
        <w:rPr>
          <w:rFonts w:ascii="Times New Roman" w:hAnsi="Times New Roman" w:cs="Times New Roman"/>
          <w:sz w:val="24"/>
          <w:szCs w:val="24"/>
        </w:rPr>
        <w:t xml:space="preserve"> about 10 miles and 16 miles from the Roseville and Folsom sites respectively. </w:t>
      </w:r>
      <w:r w:rsidR="007A2D54">
        <w:rPr>
          <w:rFonts w:ascii="Times New Roman" w:hAnsi="Times New Roman" w:cs="Times New Roman"/>
          <w:sz w:val="24"/>
          <w:szCs w:val="24"/>
        </w:rPr>
        <w:t>R</w:t>
      </w:r>
      <w:r w:rsidR="002A2BEA" w:rsidRPr="00954A4B">
        <w:rPr>
          <w:rFonts w:ascii="Times New Roman" w:hAnsi="Times New Roman" w:cs="Times New Roman"/>
          <w:sz w:val="24"/>
          <w:szCs w:val="24"/>
        </w:rPr>
        <w:t>unoff</w:t>
      </w:r>
      <w:r w:rsidR="007A2D54">
        <w:rPr>
          <w:rFonts w:ascii="Times New Roman" w:hAnsi="Times New Roman" w:cs="Times New Roman"/>
          <w:sz w:val="24"/>
          <w:szCs w:val="24"/>
        </w:rPr>
        <w:t xml:space="preserve"> simulated by the </w:t>
      </w:r>
      <w:r w:rsidR="00034A3D">
        <w:rPr>
          <w:rFonts w:ascii="Times New Roman" w:hAnsi="Times New Roman" w:cs="Times New Roman"/>
          <w:sz w:val="24"/>
          <w:szCs w:val="24"/>
        </w:rPr>
        <w:t xml:space="preserve">PWC </w:t>
      </w:r>
      <w:r w:rsidR="00034A3D" w:rsidRPr="00954A4B">
        <w:rPr>
          <w:rFonts w:ascii="Times New Roman" w:hAnsi="Times New Roman" w:cs="Times New Roman"/>
          <w:sz w:val="24"/>
          <w:szCs w:val="24"/>
        </w:rPr>
        <w:t>accurately</w:t>
      </w:r>
      <w:r w:rsidR="002A2BEA" w:rsidRPr="00954A4B">
        <w:rPr>
          <w:rFonts w:ascii="Times New Roman" w:hAnsi="Times New Roman" w:cs="Times New Roman"/>
          <w:sz w:val="24"/>
          <w:szCs w:val="24"/>
        </w:rPr>
        <w:t xml:space="preserve"> tracked the monthly precipitation trends during the study period. </w:t>
      </w:r>
      <w:r w:rsidR="00BA231C" w:rsidRPr="00954A4B">
        <w:rPr>
          <w:rFonts w:ascii="Times New Roman" w:hAnsi="Times New Roman" w:cs="Times New Roman"/>
          <w:sz w:val="24"/>
          <w:szCs w:val="24"/>
        </w:rPr>
        <w:t xml:space="preserve">The average simulated </w:t>
      </w:r>
      <w:r w:rsidR="007B1635">
        <w:rPr>
          <w:rFonts w:ascii="Times New Roman" w:hAnsi="Times New Roman" w:cs="Times New Roman"/>
          <w:sz w:val="24"/>
          <w:szCs w:val="24"/>
        </w:rPr>
        <w:t xml:space="preserve">annual </w:t>
      </w:r>
      <w:r w:rsidR="00BA231C" w:rsidRPr="00954A4B">
        <w:rPr>
          <w:rFonts w:ascii="Times New Roman" w:hAnsi="Times New Roman" w:cs="Times New Roman"/>
          <w:sz w:val="24"/>
          <w:szCs w:val="24"/>
        </w:rPr>
        <w:t>runoff was 614 and 674 mm for Folsom and Roseville sites respectively</w:t>
      </w:r>
      <w:r w:rsidR="00A06580">
        <w:rPr>
          <w:rFonts w:ascii="Times New Roman" w:hAnsi="Times New Roman" w:cs="Times New Roman"/>
          <w:sz w:val="24"/>
          <w:szCs w:val="24"/>
        </w:rPr>
        <w:t xml:space="preserve"> while t</w:t>
      </w:r>
      <w:r w:rsidR="00BA231C" w:rsidRPr="00954A4B">
        <w:rPr>
          <w:rFonts w:ascii="Times New Roman" w:hAnsi="Times New Roman" w:cs="Times New Roman"/>
          <w:sz w:val="24"/>
          <w:szCs w:val="24"/>
        </w:rPr>
        <w:t xml:space="preserve">he average </w:t>
      </w:r>
      <w:r w:rsidR="00B02E16">
        <w:rPr>
          <w:rFonts w:ascii="Times New Roman" w:hAnsi="Times New Roman" w:cs="Times New Roman"/>
          <w:sz w:val="24"/>
          <w:szCs w:val="24"/>
        </w:rPr>
        <w:t xml:space="preserve">simulated </w:t>
      </w:r>
      <w:r w:rsidR="00BA231C" w:rsidRPr="00954A4B">
        <w:rPr>
          <w:rFonts w:ascii="Times New Roman" w:hAnsi="Times New Roman" w:cs="Times New Roman"/>
          <w:sz w:val="24"/>
          <w:szCs w:val="24"/>
        </w:rPr>
        <w:t xml:space="preserve">runoff </w:t>
      </w:r>
      <w:r w:rsidR="00D04F49">
        <w:rPr>
          <w:rFonts w:ascii="Times New Roman" w:hAnsi="Times New Roman" w:cs="Times New Roman"/>
          <w:sz w:val="24"/>
          <w:szCs w:val="24"/>
        </w:rPr>
        <w:t>was</w:t>
      </w:r>
      <w:r w:rsidR="00D04F49" w:rsidRPr="00954A4B">
        <w:rPr>
          <w:rFonts w:ascii="Times New Roman" w:hAnsi="Times New Roman" w:cs="Times New Roman"/>
          <w:sz w:val="24"/>
          <w:szCs w:val="24"/>
        </w:rPr>
        <w:t xml:space="preserve"> </w:t>
      </w:r>
      <w:r w:rsidR="00B02E16">
        <w:rPr>
          <w:rFonts w:ascii="Times New Roman" w:hAnsi="Times New Roman" w:cs="Times New Roman"/>
          <w:sz w:val="24"/>
          <w:szCs w:val="24"/>
        </w:rPr>
        <w:t>540</w:t>
      </w:r>
      <w:r w:rsidR="00BA231C" w:rsidRPr="00954A4B">
        <w:rPr>
          <w:rFonts w:ascii="Times New Roman" w:hAnsi="Times New Roman" w:cs="Times New Roman"/>
          <w:sz w:val="24"/>
          <w:szCs w:val="24"/>
        </w:rPr>
        <w:t xml:space="preserve"> mm at the USGS gauging station</w:t>
      </w:r>
      <w:r w:rsidR="00BA231C" w:rsidRPr="00954A4B" w:rsidDel="00541F8D">
        <w:rPr>
          <w:rFonts w:ascii="Times New Roman" w:hAnsi="Times New Roman" w:cs="Times New Roman"/>
          <w:sz w:val="24"/>
          <w:szCs w:val="24"/>
        </w:rPr>
        <w:t xml:space="preserve"> </w:t>
      </w:r>
      <w:r w:rsidR="00436192" w:rsidRPr="00954A4B">
        <w:rPr>
          <w:rFonts w:ascii="Times New Roman" w:hAnsi="Times New Roman" w:cs="Times New Roman"/>
          <w:sz w:val="24"/>
          <w:szCs w:val="24"/>
        </w:rPr>
        <w:t>at Arcade C NR Del Paso Heights</w:t>
      </w:r>
      <w:r w:rsidR="00BA231C" w:rsidRPr="00954A4B">
        <w:rPr>
          <w:rFonts w:ascii="Times New Roman" w:hAnsi="Times New Roman" w:cs="Times New Roman"/>
          <w:sz w:val="24"/>
          <w:szCs w:val="24"/>
        </w:rPr>
        <w:t xml:space="preserve">. </w:t>
      </w:r>
      <w:r w:rsidR="002A2BEA" w:rsidRPr="00954A4B">
        <w:rPr>
          <w:rFonts w:ascii="Times New Roman" w:hAnsi="Times New Roman" w:cs="Times New Roman"/>
          <w:sz w:val="24"/>
          <w:szCs w:val="24"/>
        </w:rPr>
        <w:t xml:space="preserve">The </w:t>
      </w:r>
      <w:r w:rsidR="00D12A28" w:rsidRPr="00954A4B">
        <w:rPr>
          <w:rFonts w:ascii="Times New Roman" w:hAnsi="Times New Roman" w:cs="Times New Roman"/>
          <w:sz w:val="24"/>
          <w:szCs w:val="24"/>
        </w:rPr>
        <w:t xml:space="preserve">runoffs from the modeled sites, </w:t>
      </w:r>
      <w:r w:rsidR="00B02E16">
        <w:rPr>
          <w:rFonts w:ascii="Times New Roman" w:hAnsi="Times New Roman" w:cs="Times New Roman"/>
          <w:sz w:val="24"/>
          <w:szCs w:val="24"/>
        </w:rPr>
        <w:t xml:space="preserve">closely match that of the </w:t>
      </w:r>
      <w:r w:rsidR="0052289A">
        <w:rPr>
          <w:rFonts w:ascii="Times New Roman" w:hAnsi="Times New Roman" w:cs="Times New Roman"/>
          <w:sz w:val="24"/>
          <w:szCs w:val="24"/>
        </w:rPr>
        <w:t>modeled USGS</w:t>
      </w:r>
      <w:r w:rsidR="00D12A28" w:rsidRPr="00954A4B">
        <w:rPr>
          <w:rFonts w:ascii="Times New Roman" w:hAnsi="Times New Roman" w:cs="Times New Roman"/>
          <w:sz w:val="24"/>
          <w:szCs w:val="24"/>
        </w:rPr>
        <w:t xml:space="preserve"> site</w:t>
      </w:r>
      <w:r w:rsidR="00B02E16">
        <w:rPr>
          <w:rFonts w:ascii="Times New Roman" w:hAnsi="Times New Roman" w:cs="Times New Roman"/>
          <w:sz w:val="24"/>
          <w:szCs w:val="24"/>
        </w:rPr>
        <w:t xml:space="preserve"> in both trend and magnitude</w:t>
      </w:r>
      <w:r w:rsidR="0021023C">
        <w:rPr>
          <w:rFonts w:ascii="Times New Roman" w:hAnsi="Times New Roman" w:cs="Times New Roman"/>
          <w:sz w:val="24"/>
          <w:szCs w:val="24"/>
        </w:rPr>
        <w:t xml:space="preserve">. </w:t>
      </w:r>
      <w:r w:rsidR="0052289A">
        <w:rPr>
          <w:rFonts w:ascii="Times New Roman" w:hAnsi="Times New Roman" w:cs="Times New Roman"/>
          <w:sz w:val="24"/>
          <w:szCs w:val="24"/>
        </w:rPr>
        <w:t xml:space="preserve">Both closely follows the annual trend in precipitation. </w:t>
      </w:r>
      <w:r w:rsidR="0021023C">
        <w:rPr>
          <w:rFonts w:ascii="Times New Roman" w:hAnsi="Times New Roman" w:cs="Times New Roman"/>
          <w:sz w:val="24"/>
          <w:szCs w:val="24"/>
        </w:rPr>
        <w:t xml:space="preserve">The slight variation </w:t>
      </w:r>
      <w:r w:rsidR="00B02E16">
        <w:rPr>
          <w:rFonts w:ascii="Times New Roman" w:hAnsi="Times New Roman" w:cs="Times New Roman"/>
          <w:sz w:val="24"/>
          <w:szCs w:val="24"/>
        </w:rPr>
        <w:t xml:space="preserve">in </w:t>
      </w:r>
      <w:r w:rsidR="0021023C">
        <w:rPr>
          <w:rFonts w:ascii="Times New Roman" w:hAnsi="Times New Roman" w:cs="Times New Roman"/>
          <w:sz w:val="24"/>
          <w:szCs w:val="24"/>
        </w:rPr>
        <w:t>the magnitude of</w:t>
      </w:r>
      <w:r w:rsidR="00B02E16">
        <w:rPr>
          <w:rFonts w:ascii="Times New Roman" w:hAnsi="Times New Roman" w:cs="Times New Roman"/>
          <w:sz w:val="24"/>
          <w:szCs w:val="24"/>
        </w:rPr>
        <w:t xml:space="preserve"> runoff at the USGS site </w:t>
      </w:r>
      <w:r w:rsidR="0021023C">
        <w:rPr>
          <w:rFonts w:ascii="Times New Roman" w:hAnsi="Times New Roman" w:cs="Times New Roman"/>
          <w:sz w:val="24"/>
          <w:szCs w:val="24"/>
        </w:rPr>
        <w:t xml:space="preserve">compared to that of the study sites may be due to differences in land cover composition of the sites. That is, </w:t>
      </w:r>
      <w:r w:rsidR="002A2BEA" w:rsidRPr="00954A4B">
        <w:rPr>
          <w:rFonts w:ascii="Times New Roman" w:hAnsi="Times New Roman" w:cs="Times New Roman"/>
          <w:sz w:val="24"/>
          <w:szCs w:val="24"/>
        </w:rPr>
        <w:t>imper</w:t>
      </w:r>
      <w:r w:rsidR="00127B72" w:rsidRPr="00954A4B">
        <w:rPr>
          <w:rFonts w:ascii="Times New Roman" w:hAnsi="Times New Roman" w:cs="Times New Roman"/>
          <w:sz w:val="24"/>
          <w:szCs w:val="24"/>
        </w:rPr>
        <w:t>v</w:t>
      </w:r>
      <w:r w:rsidR="002A2BEA" w:rsidRPr="00954A4B">
        <w:rPr>
          <w:rFonts w:ascii="Times New Roman" w:hAnsi="Times New Roman" w:cs="Times New Roman"/>
          <w:sz w:val="24"/>
          <w:szCs w:val="24"/>
        </w:rPr>
        <w:t>ious</w:t>
      </w:r>
      <w:r w:rsidR="0021023C">
        <w:rPr>
          <w:rFonts w:ascii="Times New Roman" w:hAnsi="Times New Roman" w:cs="Times New Roman"/>
          <w:sz w:val="24"/>
          <w:szCs w:val="24"/>
        </w:rPr>
        <w:t xml:space="preserve"> surface percentage </w:t>
      </w:r>
      <w:r w:rsidR="0052289A">
        <w:rPr>
          <w:rFonts w:ascii="Times New Roman" w:hAnsi="Times New Roman" w:cs="Times New Roman"/>
          <w:sz w:val="24"/>
          <w:szCs w:val="24"/>
        </w:rPr>
        <w:t xml:space="preserve">associated with the </w:t>
      </w:r>
      <w:r w:rsidR="002A2BEA" w:rsidRPr="00954A4B">
        <w:rPr>
          <w:rFonts w:ascii="Times New Roman" w:hAnsi="Times New Roman" w:cs="Times New Roman"/>
          <w:sz w:val="24"/>
          <w:szCs w:val="24"/>
        </w:rPr>
        <w:t>study sites</w:t>
      </w:r>
      <w:r w:rsidR="0021023C">
        <w:rPr>
          <w:rFonts w:ascii="Times New Roman" w:hAnsi="Times New Roman" w:cs="Times New Roman"/>
          <w:sz w:val="24"/>
          <w:szCs w:val="24"/>
        </w:rPr>
        <w:t xml:space="preserve"> may be more than impervious surface percentage associated with the USGS site</w:t>
      </w:r>
      <w:r w:rsidR="00671E9D">
        <w:rPr>
          <w:rFonts w:ascii="Times New Roman" w:hAnsi="Times New Roman" w:cs="Times New Roman"/>
          <w:sz w:val="24"/>
          <w:szCs w:val="24"/>
        </w:rPr>
        <w:t xml:space="preserve"> since the study site was found to be made up entirely of urban land use and the USGS site composition is 90% urban and 10% agricultural as stated in the study area description</w:t>
      </w:r>
      <w:r w:rsidR="00671E9D" w:rsidRPr="00954A4B">
        <w:rPr>
          <w:rFonts w:ascii="Times New Roman" w:hAnsi="Times New Roman" w:cs="Times New Roman"/>
          <w:sz w:val="24"/>
          <w:szCs w:val="24"/>
        </w:rPr>
        <w:t xml:space="preserve"> The</w:t>
      </w:r>
      <w:r w:rsidR="002A2BEA" w:rsidRPr="00954A4B">
        <w:rPr>
          <w:rFonts w:ascii="Times New Roman" w:hAnsi="Times New Roman" w:cs="Times New Roman"/>
          <w:sz w:val="24"/>
          <w:szCs w:val="24"/>
        </w:rPr>
        <w:t xml:space="preserve"> high amount of runoff from </w:t>
      </w:r>
      <w:r w:rsidR="00127B72" w:rsidRPr="00954A4B">
        <w:rPr>
          <w:rFonts w:ascii="Times New Roman" w:hAnsi="Times New Roman" w:cs="Times New Roman"/>
          <w:sz w:val="24"/>
          <w:szCs w:val="24"/>
        </w:rPr>
        <w:t xml:space="preserve">the </w:t>
      </w:r>
      <w:r w:rsidR="002A2BEA" w:rsidRPr="00954A4B">
        <w:rPr>
          <w:rFonts w:ascii="Times New Roman" w:hAnsi="Times New Roman" w:cs="Times New Roman"/>
          <w:sz w:val="24"/>
          <w:szCs w:val="24"/>
        </w:rPr>
        <w:t xml:space="preserve">urban sites may result in high annual flows at the respective storm drain outlets (DPR-FOL002, DPR-FOL003, DPR-PGC010 and DPR-PGC022). </w:t>
      </w:r>
      <w:r w:rsidR="00BA231C" w:rsidRPr="00954A4B">
        <w:rPr>
          <w:rFonts w:ascii="Times New Roman" w:hAnsi="Times New Roman" w:cs="Times New Roman"/>
          <w:sz w:val="24"/>
          <w:szCs w:val="24"/>
        </w:rPr>
        <w:t>With the model simulated runoff of 614 mm and 674 mm for the Folsom and Roseville storm drains respectively, the possibility of pesticides reaching the Sacramento-San Joaquin River, downstream of the modeled sites, is high.</w:t>
      </w:r>
      <w:r w:rsidR="002A2BEA" w:rsidRPr="00954A4B">
        <w:rPr>
          <w:rFonts w:ascii="Times New Roman" w:hAnsi="Times New Roman" w:cs="Times New Roman"/>
          <w:sz w:val="24"/>
          <w:szCs w:val="24"/>
        </w:rPr>
        <w:t xml:space="preserve"> </w:t>
      </w:r>
    </w:p>
    <w:p w14:paraId="2EAD4B8C" w14:textId="1215C65F" w:rsidR="002A2BEA" w:rsidRPr="00954A4B" w:rsidRDefault="00BF7CE4" w:rsidP="002A2BEA">
      <w:pPr>
        <w:autoSpaceDE w:val="0"/>
        <w:autoSpaceDN w:val="0"/>
        <w:adjustRightInd w:val="0"/>
        <w:spacing w:after="0" w:line="480" w:lineRule="auto"/>
        <w:rPr>
          <w:rFonts w:ascii="Times New Roman" w:hAnsi="Times New Roman" w:cs="Times New Roman"/>
          <w:sz w:val="24"/>
          <w:szCs w:val="24"/>
        </w:rPr>
      </w:pPr>
      <w:r>
        <w:rPr>
          <w:noProof/>
        </w:rPr>
        <w:drawing>
          <wp:inline distT="0" distB="0" distL="0" distR="0" wp14:anchorId="7864682A" wp14:editId="6A444ABA">
            <wp:extent cx="5943600" cy="202882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380443" w14:textId="64CA5BA8" w:rsidR="002A2BEA" w:rsidRPr="00954A4B" w:rsidRDefault="000B2970" w:rsidP="002A2BEA">
      <w:pPr>
        <w:pStyle w:val="Caption"/>
        <w:spacing w:after="0"/>
        <w:rPr>
          <w:rFonts w:ascii="Times New Roman" w:hAnsi="Times New Roman" w:cs="Times New Roman"/>
          <w:i w:val="0"/>
          <w:color w:val="auto"/>
          <w:sz w:val="24"/>
          <w:szCs w:val="24"/>
        </w:rPr>
      </w:pPr>
      <w:bookmarkStart w:id="808" w:name="_Toc476153621"/>
      <w:bookmarkStart w:id="809" w:name="_Toc477942515"/>
      <w:r w:rsidRPr="00954A4B">
        <w:rPr>
          <w:rFonts w:ascii="Times New Roman" w:hAnsi="Times New Roman" w:cs="Times New Roman"/>
          <w:i w:val="0"/>
          <w:color w:val="auto"/>
          <w:sz w:val="24"/>
          <w:szCs w:val="24"/>
        </w:rPr>
        <w:t>Fig.</w:t>
      </w:r>
      <w:r w:rsidR="002A2BEA" w:rsidRPr="00954A4B">
        <w:rPr>
          <w:rFonts w:ascii="Times New Roman" w:hAnsi="Times New Roman" w:cs="Times New Roman"/>
          <w:i w:val="0"/>
          <w:color w:val="auto"/>
          <w:sz w:val="24"/>
          <w:szCs w:val="24"/>
        </w:rPr>
        <w:t xml:space="preserve"> </w:t>
      </w:r>
      <w:r w:rsidR="002A2BEA" w:rsidRPr="00954A4B">
        <w:rPr>
          <w:rFonts w:ascii="Times New Roman" w:hAnsi="Times New Roman" w:cs="Times New Roman"/>
          <w:i w:val="0"/>
          <w:color w:val="auto"/>
          <w:sz w:val="24"/>
          <w:szCs w:val="24"/>
        </w:rPr>
        <w:fldChar w:fldCharType="begin"/>
      </w:r>
      <w:r w:rsidR="002A2BEA" w:rsidRPr="00954A4B">
        <w:rPr>
          <w:rFonts w:ascii="Times New Roman" w:hAnsi="Times New Roman" w:cs="Times New Roman"/>
          <w:i w:val="0"/>
          <w:color w:val="auto"/>
          <w:sz w:val="24"/>
          <w:szCs w:val="24"/>
        </w:rPr>
        <w:instrText xml:space="preserve"> SEQ Figure \* ARABIC </w:instrText>
      </w:r>
      <w:r w:rsidR="002A2BEA" w:rsidRPr="00954A4B">
        <w:rPr>
          <w:rFonts w:ascii="Times New Roman" w:hAnsi="Times New Roman" w:cs="Times New Roman"/>
          <w:i w:val="0"/>
          <w:color w:val="auto"/>
          <w:sz w:val="24"/>
          <w:szCs w:val="24"/>
        </w:rPr>
        <w:fldChar w:fldCharType="separate"/>
      </w:r>
      <w:r w:rsidR="00375244" w:rsidRPr="00954A4B">
        <w:rPr>
          <w:rFonts w:ascii="Times New Roman" w:hAnsi="Times New Roman" w:cs="Times New Roman"/>
          <w:i w:val="0"/>
          <w:noProof/>
          <w:color w:val="auto"/>
          <w:sz w:val="24"/>
          <w:szCs w:val="24"/>
        </w:rPr>
        <w:t>2</w:t>
      </w:r>
      <w:r w:rsidR="002A2BEA" w:rsidRPr="00954A4B">
        <w:rPr>
          <w:rFonts w:ascii="Times New Roman" w:hAnsi="Times New Roman" w:cs="Times New Roman"/>
          <w:i w:val="0"/>
          <w:color w:val="auto"/>
          <w:sz w:val="24"/>
          <w:szCs w:val="24"/>
        </w:rPr>
        <w:fldChar w:fldCharType="end"/>
      </w:r>
      <w:r w:rsidR="00485CB5">
        <w:rPr>
          <w:rFonts w:ascii="Times New Roman" w:hAnsi="Times New Roman" w:cs="Times New Roman"/>
          <w:i w:val="0"/>
          <w:color w:val="auto"/>
          <w:sz w:val="24"/>
          <w:szCs w:val="24"/>
        </w:rPr>
        <w:t xml:space="preserve"> Total</w:t>
      </w:r>
      <w:r w:rsidR="00B96212">
        <w:rPr>
          <w:rFonts w:ascii="Times New Roman" w:hAnsi="Times New Roman" w:cs="Times New Roman"/>
          <w:i w:val="0"/>
          <w:color w:val="auto"/>
          <w:sz w:val="24"/>
          <w:szCs w:val="24"/>
        </w:rPr>
        <w:t xml:space="preserve"> </w:t>
      </w:r>
      <w:r w:rsidR="002A2BEA" w:rsidRPr="00954A4B">
        <w:rPr>
          <w:rFonts w:ascii="Times New Roman" w:hAnsi="Times New Roman" w:cs="Times New Roman"/>
          <w:i w:val="0"/>
          <w:color w:val="auto"/>
          <w:sz w:val="24"/>
          <w:szCs w:val="24"/>
        </w:rPr>
        <w:t xml:space="preserve">Annual </w:t>
      </w:r>
      <w:r w:rsidR="0005418B" w:rsidRPr="00954A4B">
        <w:rPr>
          <w:rFonts w:ascii="Times New Roman" w:hAnsi="Times New Roman" w:cs="Times New Roman"/>
          <w:i w:val="0"/>
          <w:color w:val="auto"/>
          <w:sz w:val="24"/>
          <w:szCs w:val="24"/>
        </w:rPr>
        <w:t>P</w:t>
      </w:r>
      <w:r w:rsidR="002A2BEA" w:rsidRPr="00954A4B">
        <w:rPr>
          <w:rFonts w:ascii="Times New Roman" w:hAnsi="Times New Roman" w:cs="Times New Roman"/>
          <w:i w:val="0"/>
          <w:color w:val="auto"/>
          <w:sz w:val="24"/>
          <w:szCs w:val="24"/>
        </w:rPr>
        <w:t>recipitation</w:t>
      </w:r>
      <w:r w:rsidR="007A07BD">
        <w:rPr>
          <w:rFonts w:ascii="Times New Roman" w:hAnsi="Times New Roman" w:cs="Times New Roman"/>
          <w:i w:val="0"/>
          <w:color w:val="auto"/>
          <w:sz w:val="24"/>
          <w:szCs w:val="24"/>
        </w:rPr>
        <w:t xml:space="preserve"> and</w:t>
      </w:r>
      <w:r w:rsidR="00B02E16">
        <w:rPr>
          <w:rFonts w:ascii="Times New Roman" w:hAnsi="Times New Roman" w:cs="Times New Roman"/>
          <w:i w:val="0"/>
          <w:color w:val="auto"/>
          <w:sz w:val="24"/>
          <w:szCs w:val="24"/>
        </w:rPr>
        <w:t xml:space="preserve"> Simulated</w:t>
      </w:r>
      <w:r w:rsidR="00625A7D" w:rsidRPr="00954A4B">
        <w:rPr>
          <w:rFonts w:ascii="Times New Roman" w:hAnsi="Times New Roman" w:cs="Times New Roman"/>
          <w:i w:val="0"/>
          <w:color w:val="auto"/>
          <w:sz w:val="24"/>
          <w:szCs w:val="24"/>
        </w:rPr>
        <w:t xml:space="preserve"> </w:t>
      </w:r>
      <w:r w:rsidR="00B02E16">
        <w:rPr>
          <w:rFonts w:ascii="Times New Roman" w:hAnsi="Times New Roman" w:cs="Times New Roman"/>
          <w:i w:val="0"/>
          <w:color w:val="auto"/>
          <w:sz w:val="24"/>
          <w:szCs w:val="24"/>
        </w:rPr>
        <w:t>R</w:t>
      </w:r>
      <w:r w:rsidR="00625A7D" w:rsidRPr="00954A4B">
        <w:rPr>
          <w:rFonts w:ascii="Times New Roman" w:hAnsi="Times New Roman" w:cs="Times New Roman"/>
          <w:i w:val="0"/>
          <w:color w:val="auto"/>
          <w:sz w:val="24"/>
          <w:szCs w:val="24"/>
        </w:rPr>
        <w:t xml:space="preserve">unoff at the </w:t>
      </w:r>
      <w:r w:rsidR="00B02E16" w:rsidRPr="00954A4B">
        <w:rPr>
          <w:rFonts w:ascii="Times New Roman" w:hAnsi="Times New Roman" w:cs="Times New Roman"/>
          <w:i w:val="0"/>
          <w:color w:val="auto"/>
          <w:sz w:val="24"/>
          <w:szCs w:val="24"/>
        </w:rPr>
        <w:t>USGS</w:t>
      </w:r>
      <w:r w:rsidR="00B02E16">
        <w:rPr>
          <w:rFonts w:ascii="Times New Roman" w:hAnsi="Times New Roman" w:cs="Times New Roman"/>
          <w:i w:val="0"/>
          <w:color w:val="auto"/>
          <w:sz w:val="24"/>
          <w:szCs w:val="24"/>
        </w:rPr>
        <w:t xml:space="preserve"> </w:t>
      </w:r>
      <w:r w:rsidR="00B02E16" w:rsidRPr="00954A4B">
        <w:rPr>
          <w:rFonts w:ascii="Times New Roman" w:hAnsi="Times New Roman" w:cs="Times New Roman"/>
          <w:i w:val="0"/>
          <w:color w:val="auto"/>
          <w:sz w:val="24"/>
          <w:szCs w:val="24"/>
        </w:rPr>
        <w:t>11447360</w:t>
      </w:r>
      <w:r w:rsidR="00B02E16">
        <w:rPr>
          <w:rFonts w:ascii="Times New Roman" w:hAnsi="Times New Roman" w:cs="Times New Roman"/>
          <w:i w:val="0"/>
          <w:color w:val="auto"/>
          <w:sz w:val="24"/>
          <w:szCs w:val="24"/>
        </w:rPr>
        <w:t xml:space="preserve">, </w:t>
      </w:r>
      <w:r w:rsidR="00625A7D" w:rsidRPr="00954A4B">
        <w:rPr>
          <w:rFonts w:ascii="Times New Roman" w:hAnsi="Times New Roman" w:cs="Times New Roman"/>
          <w:i w:val="0"/>
          <w:color w:val="auto"/>
          <w:sz w:val="24"/>
          <w:szCs w:val="24"/>
        </w:rPr>
        <w:t xml:space="preserve">Folsom and </w:t>
      </w:r>
      <w:r w:rsidR="00B02E16">
        <w:rPr>
          <w:rFonts w:ascii="Times New Roman" w:hAnsi="Times New Roman" w:cs="Times New Roman"/>
          <w:i w:val="0"/>
          <w:color w:val="auto"/>
          <w:sz w:val="24"/>
          <w:szCs w:val="24"/>
        </w:rPr>
        <w:t>Roseville S</w:t>
      </w:r>
      <w:r w:rsidR="00BF7CE4" w:rsidRPr="00954A4B">
        <w:rPr>
          <w:rFonts w:ascii="Times New Roman" w:hAnsi="Times New Roman" w:cs="Times New Roman"/>
          <w:i w:val="0"/>
          <w:color w:val="auto"/>
          <w:sz w:val="24"/>
          <w:szCs w:val="24"/>
        </w:rPr>
        <w:t>tudy</w:t>
      </w:r>
      <w:r w:rsidR="00625A7D" w:rsidRPr="00954A4B">
        <w:rPr>
          <w:rFonts w:ascii="Times New Roman" w:hAnsi="Times New Roman" w:cs="Times New Roman"/>
          <w:i w:val="0"/>
          <w:color w:val="auto"/>
          <w:sz w:val="24"/>
          <w:szCs w:val="24"/>
        </w:rPr>
        <w:t xml:space="preserve"> </w:t>
      </w:r>
      <w:r w:rsidR="00B02E16">
        <w:rPr>
          <w:rFonts w:ascii="Times New Roman" w:hAnsi="Times New Roman" w:cs="Times New Roman"/>
          <w:i w:val="0"/>
          <w:color w:val="auto"/>
          <w:sz w:val="24"/>
          <w:szCs w:val="24"/>
        </w:rPr>
        <w:t>S</w:t>
      </w:r>
      <w:r w:rsidR="00625A7D" w:rsidRPr="00954A4B">
        <w:rPr>
          <w:rFonts w:ascii="Times New Roman" w:hAnsi="Times New Roman" w:cs="Times New Roman"/>
          <w:i w:val="0"/>
          <w:color w:val="auto"/>
          <w:sz w:val="24"/>
          <w:szCs w:val="24"/>
        </w:rPr>
        <w:t>ites</w:t>
      </w:r>
      <w:bookmarkEnd w:id="808"/>
      <w:bookmarkEnd w:id="809"/>
    </w:p>
    <w:p w14:paraId="05086658" w14:textId="77777777" w:rsidR="002A2BEA" w:rsidRPr="00954A4B" w:rsidRDefault="002A2BEA" w:rsidP="002A2BEA">
      <w:pPr>
        <w:rPr>
          <w:rFonts w:ascii="Times New Roman" w:hAnsi="Times New Roman" w:cs="Times New Roman"/>
          <w:sz w:val="24"/>
          <w:szCs w:val="24"/>
        </w:rPr>
      </w:pPr>
    </w:p>
    <w:p w14:paraId="0CC9EC54" w14:textId="3CD8C511" w:rsidR="002A2BEA" w:rsidRPr="00954A4B" w:rsidRDefault="00BF7CE4" w:rsidP="002A2BEA">
      <w:pPr>
        <w:autoSpaceDE w:val="0"/>
        <w:autoSpaceDN w:val="0"/>
        <w:adjustRightInd w:val="0"/>
        <w:spacing w:after="0" w:line="480" w:lineRule="auto"/>
        <w:rPr>
          <w:rFonts w:ascii="Times New Roman" w:hAnsi="Times New Roman" w:cs="Times New Roman"/>
          <w:sz w:val="24"/>
          <w:szCs w:val="24"/>
        </w:rPr>
      </w:pPr>
      <w:r>
        <w:rPr>
          <w:noProof/>
        </w:rPr>
        <w:drawing>
          <wp:inline distT="0" distB="0" distL="0" distR="0" wp14:anchorId="5CA87265" wp14:editId="748F4936">
            <wp:extent cx="5943600" cy="21431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97C1AD2" w14:textId="1728577C" w:rsidR="002A2BEA" w:rsidRDefault="00AF51B4" w:rsidP="002A2BEA">
      <w:pPr>
        <w:pStyle w:val="Caption"/>
        <w:rPr>
          <w:rFonts w:ascii="Times New Roman" w:hAnsi="Times New Roman" w:cs="Times New Roman"/>
          <w:i w:val="0"/>
          <w:color w:val="auto"/>
          <w:sz w:val="24"/>
          <w:szCs w:val="24"/>
        </w:rPr>
      </w:pPr>
      <w:bookmarkStart w:id="810" w:name="_Toc476153622"/>
      <w:bookmarkStart w:id="811" w:name="_Toc477942516"/>
      <w:r>
        <w:rPr>
          <w:rFonts w:ascii="Times New Roman" w:hAnsi="Times New Roman" w:cs="Times New Roman"/>
          <w:i w:val="0"/>
          <w:color w:val="auto"/>
          <w:sz w:val="24"/>
          <w:szCs w:val="24"/>
        </w:rPr>
        <w:t>Fig.</w:t>
      </w:r>
      <w:r w:rsidR="002A2BEA" w:rsidRPr="00954A4B">
        <w:rPr>
          <w:rFonts w:ascii="Times New Roman" w:hAnsi="Times New Roman" w:cs="Times New Roman"/>
          <w:i w:val="0"/>
          <w:color w:val="auto"/>
          <w:sz w:val="24"/>
          <w:szCs w:val="24"/>
        </w:rPr>
        <w:t xml:space="preserve"> </w:t>
      </w:r>
      <w:r w:rsidR="002A2BEA" w:rsidRPr="00954A4B">
        <w:rPr>
          <w:rFonts w:ascii="Times New Roman" w:hAnsi="Times New Roman" w:cs="Times New Roman"/>
          <w:i w:val="0"/>
          <w:color w:val="auto"/>
          <w:sz w:val="24"/>
          <w:szCs w:val="24"/>
        </w:rPr>
        <w:fldChar w:fldCharType="begin"/>
      </w:r>
      <w:r w:rsidR="002A2BEA" w:rsidRPr="00954A4B">
        <w:rPr>
          <w:rFonts w:ascii="Times New Roman" w:hAnsi="Times New Roman" w:cs="Times New Roman"/>
          <w:i w:val="0"/>
          <w:color w:val="auto"/>
          <w:sz w:val="24"/>
          <w:szCs w:val="24"/>
        </w:rPr>
        <w:instrText xml:space="preserve"> SEQ Figure \* ARABIC </w:instrText>
      </w:r>
      <w:r w:rsidR="002A2BEA" w:rsidRPr="00954A4B">
        <w:rPr>
          <w:rFonts w:ascii="Times New Roman" w:hAnsi="Times New Roman" w:cs="Times New Roman"/>
          <w:i w:val="0"/>
          <w:color w:val="auto"/>
          <w:sz w:val="24"/>
          <w:szCs w:val="24"/>
        </w:rPr>
        <w:fldChar w:fldCharType="separate"/>
      </w:r>
      <w:r w:rsidR="00375244" w:rsidRPr="00954A4B">
        <w:rPr>
          <w:rFonts w:ascii="Times New Roman" w:hAnsi="Times New Roman" w:cs="Times New Roman"/>
          <w:i w:val="0"/>
          <w:noProof/>
          <w:color w:val="auto"/>
          <w:sz w:val="24"/>
          <w:szCs w:val="24"/>
        </w:rPr>
        <w:t>3</w:t>
      </w:r>
      <w:r w:rsidR="002A2BEA" w:rsidRPr="00954A4B">
        <w:rPr>
          <w:rFonts w:ascii="Times New Roman" w:hAnsi="Times New Roman" w:cs="Times New Roman"/>
          <w:i w:val="0"/>
          <w:color w:val="auto"/>
          <w:sz w:val="24"/>
          <w:szCs w:val="24"/>
        </w:rPr>
        <w:fldChar w:fldCharType="end"/>
      </w:r>
      <w:r w:rsidR="0005418B" w:rsidRPr="00954A4B">
        <w:rPr>
          <w:rFonts w:ascii="Times New Roman" w:hAnsi="Times New Roman" w:cs="Times New Roman"/>
          <w:i w:val="0"/>
          <w:color w:val="auto"/>
          <w:sz w:val="24"/>
          <w:szCs w:val="24"/>
        </w:rPr>
        <w:t xml:space="preserve">. </w:t>
      </w:r>
      <w:r w:rsidR="00625A7D" w:rsidRPr="00954A4B">
        <w:rPr>
          <w:rFonts w:ascii="Times New Roman" w:hAnsi="Times New Roman" w:cs="Times New Roman"/>
          <w:i w:val="0"/>
          <w:color w:val="auto"/>
          <w:sz w:val="24"/>
          <w:szCs w:val="24"/>
        </w:rPr>
        <w:t xml:space="preserve">Monthly </w:t>
      </w:r>
      <w:r w:rsidR="0005418B" w:rsidRPr="00954A4B">
        <w:rPr>
          <w:rFonts w:ascii="Times New Roman" w:hAnsi="Times New Roman" w:cs="Times New Roman"/>
          <w:i w:val="0"/>
          <w:color w:val="auto"/>
          <w:sz w:val="24"/>
          <w:szCs w:val="24"/>
        </w:rPr>
        <w:t>Precipitation</w:t>
      </w:r>
      <w:r w:rsidR="00625A7D" w:rsidRPr="00954A4B">
        <w:rPr>
          <w:rFonts w:ascii="Times New Roman" w:hAnsi="Times New Roman" w:cs="Times New Roman"/>
          <w:i w:val="0"/>
          <w:color w:val="auto"/>
          <w:sz w:val="24"/>
          <w:szCs w:val="24"/>
        </w:rPr>
        <w:t xml:space="preserve">, </w:t>
      </w:r>
      <w:r w:rsidR="00B02E16">
        <w:rPr>
          <w:rFonts w:ascii="Times New Roman" w:hAnsi="Times New Roman" w:cs="Times New Roman"/>
          <w:i w:val="0"/>
          <w:color w:val="auto"/>
          <w:sz w:val="24"/>
          <w:szCs w:val="24"/>
        </w:rPr>
        <w:t>Simulated</w:t>
      </w:r>
      <w:r w:rsidR="00625A7D" w:rsidRPr="00954A4B">
        <w:rPr>
          <w:rFonts w:ascii="Times New Roman" w:hAnsi="Times New Roman" w:cs="Times New Roman"/>
          <w:i w:val="0"/>
          <w:color w:val="auto"/>
          <w:sz w:val="24"/>
          <w:szCs w:val="24"/>
        </w:rPr>
        <w:t xml:space="preserve"> </w:t>
      </w:r>
      <w:r w:rsidR="00B02E16">
        <w:rPr>
          <w:rFonts w:ascii="Times New Roman" w:hAnsi="Times New Roman" w:cs="Times New Roman"/>
          <w:i w:val="0"/>
          <w:color w:val="auto"/>
          <w:sz w:val="24"/>
          <w:szCs w:val="24"/>
        </w:rPr>
        <w:t>R</w:t>
      </w:r>
      <w:r w:rsidR="00625A7D" w:rsidRPr="00954A4B">
        <w:rPr>
          <w:rFonts w:ascii="Times New Roman" w:hAnsi="Times New Roman" w:cs="Times New Roman"/>
          <w:i w:val="0"/>
          <w:color w:val="auto"/>
          <w:sz w:val="24"/>
          <w:szCs w:val="24"/>
        </w:rPr>
        <w:t>unoff at USGS</w:t>
      </w:r>
      <w:r w:rsidR="00BF7CE4">
        <w:rPr>
          <w:rFonts w:ascii="Times New Roman" w:hAnsi="Times New Roman" w:cs="Times New Roman"/>
          <w:i w:val="0"/>
          <w:color w:val="auto"/>
          <w:sz w:val="24"/>
          <w:szCs w:val="24"/>
        </w:rPr>
        <w:t xml:space="preserve"> </w:t>
      </w:r>
      <w:r w:rsidR="00625A7D" w:rsidRPr="00954A4B">
        <w:rPr>
          <w:rFonts w:ascii="Times New Roman" w:hAnsi="Times New Roman" w:cs="Times New Roman"/>
          <w:i w:val="0"/>
          <w:color w:val="auto"/>
          <w:sz w:val="24"/>
          <w:szCs w:val="24"/>
        </w:rPr>
        <w:t>11447360</w:t>
      </w:r>
      <w:r w:rsidR="00B02E16">
        <w:rPr>
          <w:rFonts w:ascii="Times New Roman" w:hAnsi="Times New Roman" w:cs="Times New Roman"/>
          <w:i w:val="0"/>
          <w:color w:val="auto"/>
          <w:sz w:val="24"/>
          <w:szCs w:val="24"/>
        </w:rPr>
        <w:t>,</w:t>
      </w:r>
      <w:r w:rsidR="00625A7D" w:rsidRPr="00954A4B">
        <w:rPr>
          <w:rFonts w:ascii="Times New Roman" w:hAnsi="Times New Roman" w:cs="Times New Roman"/>
          <w:i w:val="0"/>
          <w:color w:val="auto"/>
          <w:sz w:val="24"/>
          <w:szCs w:val="24"/>
        </w:rPr>
        <w:t xml:space="preserve"> </w:t>
      </w:r>
      <w:r w:rsidR="002A2BEA" w:rsidRPr="00954A4B">
        <w:rPr>
          <w:rFonts w:ascii="Times New Roman" w:hAnsi="Times New Roman" w:cs="Times New Roman"/>
          <w:i w:val="0"/>
          <w:color w:val="auto"/>
          <w:sz w:val="24"/>
          <w:szCs w:val="24"/>
        </w:rPr>
        <w:t xml:space="preserve">Roseville and Folsom </w:t>
      </w:r>
      <w:r w:rsidR="0005418B" w:rsidRPr="00954A4B">
        <w:rPr>
          <w:rFonts w:ascii="Times New Roman" w:hAnsi="Times New Roman" w:cs="Times New Roman"/>
          <w:i w:val="0"/>
          <w:color w:val="auto"/>
          <w:sz w:val="24"/>
          <w:szCs w:val="24"/>
        </w:rPr>
        <w:t>S</w:t>
      </w:r>
      <w:r w:rsidR="002A2BEA" w:rsidRPr="00954A4B">
        <w:rPr>
          <w:rFonts w:ascii="Times New Roman" w:hAnsi="Times New Roman" w:cs="Times New Roman"/>
          <w:i w:val="0"/>
          <w:color w:val="auto"/>
          <w:sz w:val="24"/>
          <w:szCs w:val="24"/>
        </w:rPr>
        <w:t>ites.</w:t>
      </w:r>
      <w:bookmarkEnd w:id="810"/>
      <w:bookmarkEnd w:id="811"/>
    </w:p>
    <w:p w14:paraId="4C4CDE5B" w14:textId="35745562" w:rsidR="00956AE6" w:rsidRPr="00956AE6" w:rsidRDefault="00956AE6" w:rsidP="00956AE6">
      <w:pPr>
        <w:spacing w:after="0"/>
      </w:pPr>
    </w:p>
    <w:p w14:paraId="379AC4E9" w14:textId="77777777" w:rsidR="002A2BEA" w:rsidRPr="00954A4B" w:rsidRDefault="002A2BEA">
      <w:pPr>
        <w:pStyle w:val="Heading3"/>
        <w:pPrChange w:id="812" w:author="Chelsvig, Emma" w:date="2020-01-14T08:58:00Z">
          <w:pPr>
            <w:pStyle w:val="Heading2"/>
            <w:spacing w:before="0" w:beforeAutospacing="0" w:after="0" w:afterAutospacing="0"/>
          </w:pPr>
        </w:pPrChange>
      </w:pPr>
      <w:bookmarkStart w:id="813" w:name="_Toc477941418"/>
      <w:r w:rsidRPr="00954A4B">
        <w:t>Bifenthrin Simulation</w:t>
      </w:r>
      <w:bookmarkEnd w:id="813"/>
    </w:p>
    <w:p w14:paraId="4780E1EE" w14:textId="77777777" w:rsidR="002A2BEA" w:rsidRPr="00954A4B" w:rsidRDefault="002A2BEA">
      <w:pPr>
        <w:pStyle w:val="NoSpacing"/>
        <w:rPr>
          <w:rFonts w:ascii="Times New Roman" w:hAnsi="Times New Roman" w:cs="Times New Roman"/>
          <w:sz w:val="24"/>
          <w:szCs w:val="24"/>
        </w:rPr>
      </w:pPr>
    </w:p>
    <w:p w14:paraId="366845A6" w14:textId="1D643836" w:rsidR="002A2BEA" w:rsidRPr="00954A4B" w:rsidRDefault="00776D84">
      <w:pPr>
        <w:spacing w:after="0" w:line="480" w:lineRule="auto"/>
        <w:ind w:firstLine="720"/>
        <w:rPr>
          <w:rFonts w:ascii="Times New Roman" w:hAnsi="Times New Roman" w:cs="Times New Roman"/>
          <w:sz w:val="24"/>
          <w:szCs w:val="24"/>
        </w:rPr>
      </w:pPr>
      <w:r w:rsidRPr="00954A4B">
        <w:rPr>
          <w:rFonts w:ascii="Times New Roman" w:hAnsi="Times New Roman" w:cs="Times New Roman"/>
          <w:sz w:val="24"/>
          <w:szCs w:val="24"/>
        </w:rPr>
        <w:t>High</w:t>
      </w:r>
      <w:r w:rsidR="00833DC8" w:rsidRPr="00954A4B">
        <w:rPr>
          <w:rFonts w:ascii="Times New Roman" w:hAnsi="Times New Roman" w:cs="Times New Roman"/>
          <w:sz w:val="24"/>
          <w:szCs w:val="24"/>
        </w:rPr>
        <w:t xml:space="preserve"> bifenthrin concentrations were observed in all the modeled sites.</w:t>
      </w:r>
      <w:r w:rsidR="002A2BEA" w:rsidRPr="00954A4B">
        <w:rPr>
          <w:rFonts w:ascii="Times New Roman" w:hAnsi="Times New Roman" w:cs="Times New Roman"/>
          <w:sz w:val="24"/>
          <w:szCs w:val="24"/>
        </w:rPr>
        <w:t xml:space="preserve"> </w:t>
      </w:r>
      <w:r w:rsidR="00833DC8" w:rsidRPr="00954A4B">
        <w:rPr>
          <w:rFonts w:ascii="Times New Roman" w:hAnsi="Times New Roman" w:cs="Times New Roman"/>
          <w:sz w:val="24"/>
          <w:szCs w:val="24"/>
        </w:rPr>
        <w:t>T</w:t>
      </w:r>
      <w:r w:rsidR="00D22E24" w:rsidRPr="00954A4B">
        <w:rPr>
          <w:rFonts w:ascii="Times New Roman" w:hAnsi="Times New Roman" w:cs="Times New Roman"/>
          <w:sz w:val="24"/>
          <w:szCs w:val="24"/>
        </w:rPr>
        <w:t>hese highs were dominant at the</w:t>
      </w:r>
      <w:r w:rsidR="00833DC8" w:rsidRPr="00954A4B">
        <w:rPr>
          <w:rFonts w:ascii="Times New Roman" w:hAnsi="Times New Roman" w:cs="Times New Roman"/>
          <w:sz w:val="24"/>
          <w:szCs w:val="24"/>
        </w:rPr>
        <w:t xml:space="preserve"> Folsom sites compared to the Roseville sites. </w:t>
      </w:r>
      <w:r w:rsidR="00D22E24" w:rsidRPr="00954A4B">
        <w:rPr>
          <w:rFonts w:ascii="Times New Roman" w:hAnsi="Times New Roman" w:cs="Times New Roman"/>
          <w:sz w:val="24"/>
          <w:szCs w:val="24"/>
        </w:rPr>
        <w:t>That is, from the simulated bifenthrin concentrations, results had some peaks in 2011and 2014 which is a reflection of the high amount of bifenthrin used during those periods (</w:t>
      </w:r>
      <w:r w:rsidR="00AF51B4">
        <w:rPr>
          <w:rFonts w:ascii="Times New Roman" w:hAnsi="Times New Roman" w:cs="Times New Roman"/>
          <w:sz w:val="24"/>
          <w:szCs w:val="24"/>
        </w:rPr>
        <w:t>Fig.</w:t>
      </w:r>
      <w:r w:rsidR="00D22E24" w:rsidRPr="00954A4B">
        <w:rPr>
          <w:rFonts w:ascii="Times New Roman" w:hAnsi="Times New Roman" w:cs="Times New Roman"/>
          <w:sz w:val="24"/>
          <w:szCs w:val="24"/>
        </w:rPr>
        <w:t xml:space="preserve"> 4). For example, the predicted peak bifenthrin concentrations of 55.2 ng/L, 41.8 ng/L, and 43.4 ng/L on 11 March, 2011, 10 October 2011, and 3 December, 2014 for DPR-FOL002 storm drain outlet (</w:t>
      </w:r>
      <w:r w:rsidR="00AF51B4">
        <w:rPr>
          <w:rFonts w:ascii="Times New Roman" w:hAnsi="Times New Roman" w:cs="Times New Roman"/>
          <w:sz w:val="24"/>
          <w:szCs w:val="24"/>
        </w:rPr>
        <w:t>Fig.</w:t>
      </w:r>
      <w:r w:rsidR="00D22E24" w:rsidRPr="00954A4B">
        <w:rPr>
          <w:rFonts w:ascii="Times New Roman" w:hAnsi="Times New Roman" w:cs="Times New Roman"/>
          <w:sz w:val="24"/>
          <w:szCs w:val="24"/>
        </w:rPr>
        <w:t xml:space="preserve"> 2) reflected individual PUR database entries of about 3.2, 2, and 2.6 kg recorded for the same period. This peak values demonstrate the sensitivity of the PWC model to individual entries in the PUR database. Similar relationship between the simulated peaks of bifenthrin and individual used amount entries was also obtained by Jorgenson et al.</w:t>
      </w:r>
      <w:r w:rsidR="00D04F49">
        <w:rPr>
          <w:rFonts w:ascii="Times New Roman" w:hAnsi="Times New Roman" w:cs="Times New Roman"/>
          <w:sz w:val="24"/>
          <w:szCs w:val="24"/>
        </w:rPr>
        <w:t xml:space="preserve"> (</w:t>
      </w:r>
      <w:r w:rsidR="00E628E9">
        <w:rPr>
          <w:rFonts w:ascii="Times New Roman" w:hAnsi="Times New Roman" w:cs="Times New Roman"/>
          <w:sz w:val="24"/>
          <w:szCs w:val="24"/>
        </w:rPr>
        <w:t>2012</w:t>
      </w:r>
      <w:r w:rsidR="00D04F49">
        <w:rPr>
          <w:rFonts w:ascii="Times New Roman" w:hAnsi="Times New Roman" w:cs="Times New Roman"/>
          <w:sz w:val="24"/>
          <w:szCs w:val="24"/>
        </w:rPr>
        <w:t>)</w:t>
      </w:r>
      <w:r w:rsidR="00D22E24" w:rsidRPr="00954A4B">
        <w:rPr>
          <w:rFonts w:ascii="Times New Roman" w:hAnsi="Times New Roman" w:cs="Times New Roman"/>
          <w:sz w:val="24"/>
          <w:szCs w:val="24"/>
        </w:rPr>
        <w:t>.</w:t>
      </w:r>
    </w:p>
    <w:p w14:paraId="3C02BB73" w14:textId="77777777" w:rsidR="00D22E24" w:rsidRPr="00954A4B" w:rsidRDefault="00D22E24">
      <w:pPr>
        <w:spacing w:line="240" w:lineRule="auto"/>
        <w:rPr>
          <w:rFonts w:ascii="Times New Roman" w:hAnsi="Times New Roman" w:cs="Times New Roman"/>
          <w:sz w:val="24"/>
          <w:szCs w:val="24"/>
        </w:rPr>
      </w:pPr>
      <w:r w:rsidRPr="00954A4B">
        <w:rPr>
          <w:rFonts w:ascii="Times New Roman" w:hAnsi="Times New Roman" w:cs="Times New Roman"/>
          <w:noProof/>
        </w:rPr>
        <w:drawing>
          <wp:inline distT="0" distB="0" distL="0" distR="0" wp14:anchorId="749C3DFF" wp14:editId="6F5BF7A5">
            <wp:extent cx="5943600" cy="14478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DDFD7F" w14:textId="77777777" w:rsidR="00D22E24" w:rsidRPr="00954A4B" w:rsidRDefault="00D22E24">
      <w:pPr>
        <w:pStyle w:val="ListParagraph"/>
        <w:numPr>
          <w:ilvl w:val="0"/>
          <w:numId w:val="8"/>
        </w:numPr>
        <w:rPr>
          <w:rFonts w:ascii="Times New Roman" w:hAnsi="Times New Roman" w:cs="Times New Roman"/>
          <w:sz w:val="24"/>
          <w:szCs w:val="24"/>
        </w:rPr>
      </w:pPr>
      <w:r w:rsidRPr="00954A4B">
        <w:rPr>
          <w:rFonts w:ascii="Times New Roman" w:hAnsi="Times New Roman" w:cs="Times New Roman"/>
          <w:sz w:val="24"/>
          <w:szCs w:val="24"/>
        </w:rPr>
        <w:t>DPR-FOL002</w:t>
      </w:r>
    </w:p>
    <w:p w14:paraId="1252DF5C" w14:textId="77777777" w:rsidR="00D22E24" w:rsidRPr="00954A4B" w:rsidRDefault="00D22E24">
      <w:pPr>
        <w:autoSpaceDE w:val="0"/>
        <w:autoSpaceDN w:val="0"/>
        <w:adjustRightInd w:val="0"/>
        <w:spacing w:after="0" w:line="276" w:lineRule="auto"/>
        <w:jc w:val="both"/>
        <w:rPr>
          <w:rFonts w:ascii="Times New Roman" w:hAnsi="Times New Roman" w:cs="Times New Roman"/>
          <w:sz w:val="24"/>
          <w:szCs w:val="24"/>
        </w:rPr>
      </w:pPr>
      <w:r w:rsidRPr="00954A4B">
        <w:rPr>
          <w:rFonts w:ascii="Times New Roman" w:hAnsi="Times New Roman" w:cs="Times New Roman"/>
          <w:noProof/>
        </w:rPr>
        <w:drawing>
          <wp:inline distT="0" distB="0" distL="0" distR="0" wp14:anchorId="7F08294D" wp14:editId="7725679B">
            <wp:extent cx="5943600" cy="140017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04F8752" w14:textId="77777777" w:rsidR="00D22E24" w:rsidRPr="00954A4B" w:rsidRDefault="00D22E24">
      <w:pPr>
        <w:pStyle w:val="ListParagraph"/>
        <w:numPr>
          <w:ilvl w:val="0"/>
          <w:numId w:val="8"/>
        </w:numPr>
        <w:rPr>
          <w:rFonts w:ascii="Times New Roman" w:hAnsi="Times New Roman" w:cs="Times New Roman"/>
          <w:sz w:val="24"/>
          <w:szCs w:val="24"/>
        </w:rPr>
      </w:pPr>
      <w:r w:rsidRPr="00954A4B">
        <w:rPr>
          <w:rFonts w:ascii="Times New Roman" w:hAnsi="Times New Roman" w:cs="Times New Roman"/>
          <w:sz w:val="24"/>
          <w:szCs w:val="24"/>
        </w:rPr>
        <w:t>DPR-FOL003</w:t>
      </w:r>
    </w:p>
    <w:p w14:paraId="5606FF6C" w14:textId="77777777" w:rsidR="00D22E24" w:rsidRPr="00954A4B" w:rsidRDefault="00D22E24">
      <w:pPr>
        <w:autoSpaceDE w:val="0"/>
        <w:autoSpaceDN w:val="0"/>
        <w:adjustRightInd w:val="0"/>
        <w:spacing w:after="0" w:line="276" w:lineRule="auto"/>
        <w:jc w:val="both"/>
        <w:rPr>
          <w:rFonts w:ascii="Times New Roman" w:hAnsi="Times New Roman" w:cs="Times New Roman"/>
          <w:sz w:val="24"/>
          <w:szCs w:val="24"/>
        </w:rPr>
      </w:pPr>
      <w:r w:rsidRPr="00954A4B">
        <w:rPr>
          <w:rFonts w:ascii="Times New Roman" w:hAnsi="Times New Roman" w:cs="Times New Roman"/>
          <w:noProof/>
        </w:rPr>
        <w:drawing>
          <wp:inline distT="0" distB="0" distL="0" distR="0" wp14:anchorId="7104903B" wp14:editId="431FBEE8">
            <wp:extent cx="5943600" cy="145732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581B9A2" w14:textId="77777777" w:rsidR="00D22E24" w:rsidRPr="00954A4B" w:rsidRDefault="00D22E24">
      <w:pPr>
        <w:pStyle w:val="ListParagraph"/>
        <w:numPr>
          <w:ilvl w:val="0"/>
          <w:numId w:val="8"/>
        </w:numPr>
        <w:rPr>
          <w:rFonts w:ascii="Times New Roman" w:hAnsi="Times New Roman" w:cs="Times New Roman"/>
          <w:sz w:val="24"/>
          <w:szCs w:val="24"/>
        </w:rPr>
      </w:pPr>
      <w:r w:rsidRPr="00954A4B">
        <w:rPr>
          <w:rFonts w:ascii="Times New Roman" w:hAnsi="Times New Roman" w:cs="Times New Roman"/>
          <w:sz w:val="24"/>
          <w:szCs w:val="24"/>
        </w:rPr>
        <w:t>DPR-PGC010</w:t>
      </w:r>
    </w:p>
    <w:p w14:paraId="3CBB6F2B" w14:textId="77777777" w:rsidR="00D22E24" w:rsidRPr="00954A4B" w:rsidRDefault="00D22E24">
      <w:pPr>
        <w:autoSpaceDE w:val="0"/>
        <w:autoSpaceDN w:val="0"/>
        <w:adjustRightInd w:val="0"/>
        <w:spacing w:after="0" w:line="276" w:lineRule="auto"/>
        <w:jc w:val="both"/>
        <w:rPr>
          <w:rFonts w:ascii="Times New Roman" w:hAnsi="Times New Roman" w:cs="Times New Roman"/>
          <w:sz w:val="24"/>
          <w:szCs w:val="24"/>
        </w:rPr>
      </w:pPr>
      <w:r w:rsidRPr="00954A4B">
        <w:rPr>
          <w:rFonts w:ascii="Times New Roman" w:hAnsi="Times New Roman" w:cs="Times New Roman"/>
          <w:noProof/>
        </w:rPr>
        <w:drawing>
          <wp:inline distT="0" distB="0" distL="0" distR="0" wp14:anchorId="364E9EBA" wp14:editId="6542F700">
            <wp:extent cx="5943600" cy="15240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DA48D00" w14:textId="77777777" w:rsidR="00D22E24" w:rsidRPr="00954A4B" w:rsidRDefault="00D22E24">
      <w:pPr>
        <w:pStyle w:val="ListParagraph"/>
        <w:numPr>
          <w:ilvl w:val="0"/>
          <w:numId w:val="8"/>
        </w:numPr>
        <w:rPr>
          <w:rFonts w:ascii="Times New Roman" w:hAnsi="Times New Roman" w:cs="Times New Roman"/>
          <w:sz w:val="24"/>
          <w:szCs w:val="24"/>
        </w:rPr>
      </w:pPr>
      <w:r w:rsidRPr="00954A4B">
        <w:rPr>
          <w:rFonts w:ascii="Times New Roman" w:hAnsi="Times New Roman" w:cs="Times New Roman"/>
          <w:sz w:val="24"/>
          <w:szCs w:val="24"/>
        </w:rPr>
        <w:t>DPR-PGC022</w:t>
      </w:r>
    </w:p>
    <w:p w14:paraId="2CC224AC" w14:textId="2D57D4C9" w:rsidR="00D22E24" w:rsidRDefault="00D22E24">
      <w:pPr>
        <w:pStyle w:val="Caption"/>
        <w:spacing w:after="0"/>
        <w:rPr>
          <w:rFonts w:ascii="Times New Roman" w:hAnsi="Times New Roman" w:cs="Times New Roman"/>
          <w:i w:val="0"/>
          <w:color w:val="auto"/>
          <w:sz w:val="24"/>
        </w:rPr>
      </w:pPr>
      <w:bookmarkStart w:id="814" w:name="_Toc476153623"/>
      <w:bookmarkStart w:id="815" w:name="_Toc477942517"/>
      <w:r w:rsidRPr="00954A4B">
        <w:rPr>
          <w:rFonts w:ascii="Times New Roman" w:hAnsi="Times New Roman" w:cs="Times New Roman"/>
          <w:i w:val="0"/>
          <w:color w:val="auto"/>
          <w:sz w:val="24"/>
        </w:rPr>
        <w:t>Fig</w:t>
      </w:r>
      <w:r w:rsidR="00AF51B4">
        <w:rPr>
          <w:rFonts w:ascii="Times New Roman" w:hAnsi="Times New Roman" w:cs="Times New Roman"/>
          <w:i w:val="0"/>
          <w:color w:val="auto"/>
          <w:sz w:val="24"/>
        </w:rPr>
        <w:t>.</w:t>
      </w:r>
      <w:r w:rsidRPr="00954A4B">
        <w:rPr>
          <w:rFonts w:ascii="Times New Roman" w:hAnsi="Times New Roman" w:cs="Times New Roman"/>
          <w:i w:val="0"/>
          <w:color w:val="auto"/>
          <w:sz w:val="24"/>
        </w:rPr>
        <w:t xml:space="preserve"> </w:t>
      </w:r>
      <w:r w:rsidRPr="00954A4B">
        <w:rPr>
          <w:rFonts w:ascii="Times New Roman" w:hAnsi="Times New Roman" w:cs="Times New Roman"/>
          <w:i w:val="0"/>
          <w:color w:val="auto"/>
          <w:sz w:val="24"/>
        </w:rPr>
        <w:fldChar w:fldCharType="begin"/>
      </w:r>
      <w:r w:rsidRPr="00954A4B">
        <w:rPr>
          <w:rFonts w:ascii="Times New Roman" w:hAnsi="Times New Roman" w:cs="Times New Roman"/>
          <w:i w:val="0"/>
          <w:color w:val="auto"/>
          <w:sz w:val="24"/>
        </w:rPr>
        <w:instrText xml:space="preserve"> SEQ Figure \* ARABIC </w:instrText>
      </w:r>
      <w:r w:rsidRPr="00954A4B">
        <w:rPr>
          <w:rFonts w:ascii="Times New Roman" w:hAnsi="Times New Roman" w:cs="Times New Roman"/>
          <w:i w:val="0"/>
          <w:color w:val="auto"/>
          <w:sz w:val="24"/>
        </w:rPr>
        <w:fldChar w:fldCharType="separate"/>
      </w:r>
      <w:r w:rsidR="00375244" w:rsidRPr="00954A4B">
        <w:rPr>
          <w:rFonts w:ascii="Times New Roman" w:hAnsi="Times New Roman" w:cs="Times New Roman"/>
          <w:i w:val="0"/>
          <w:noProof/>
          <w:color w:val="auto"/>
          <w:sz w:val="24"/>
        </w:rPr>
        <w:t>4</w:t>
      </w:r>
      <w:r w:rsidRPr="00954A4B">
        <w:rPr>
          <w:rFonts w:ascii="Times New Roman" w:hAnsi="Times New Roman" w:cs="Times New Roman"/>
          <w:i w:val="0"/>
          <w:color w:val="auto"/>
          <w:sz w:val="24"/>
        </w:rPr>
        <w:fldChar w:fldCharType="end"/>
      </w:r>
      <w:r w:rsidRPr="00954A4B">
        <w:rPr>
          <w:rFonts w:ascii="Times New Roman" w:hAnsi="Times New Roman" w:cs="Times New Roman"/>
          <w:i w:val="0"/>
          <w:color w:val="auto"/>
          <w:sz w:val="24"/>
        </w:rPr>
        <w:t xml:space="preserve">. The </w:t>
      </w:r>
      <w:r w:rsidR="00CE40B7" w:rsidRPr="00954A4B">
        <w:rPr>
          <w:rFonts w:ascii="Times New Roman" w:hAnsi="Times New Roman" w:cs="Times New Roman"/>
          <w:i w:val="0"/>
          <w:color w:val="auto"/>
          <w:sz w:val="24"/>
        </w:rPr>
        <w:t>observed and s</w:t>
      </w:r>
      <w:r w:rsidRPr="00954A4B">
        <w:rPr>
          <w:rFonts w:ascii="Times New Roman" w:hAnsi="Times New Roman" w:cs="Times New Roman"/>
          <w:i w:val="0"/>
          <w:color w:val="auto"/>
          <w:sz w:val="24"/>
        </w:rPr>
        <w:t xml:space="preserve">imulated </w:t>
      </w:r>
      <w:r w:rsidR="00CE40B7" w:rsidRPr="00954A4B">
        <w:rPr>
          <w:rFonts w:ascii="Times New Roman" w:hAnsi="Times New Roman" w:cs="Times New Roman"/>
          <w:i w:val="0"/>
          <w:color w:val="auto"/>
          <w:sz w:val="24"/>
        </w:rPr>
        <w:t xml:space="preserve">daily bifenthrin concentration </w:t>
      </w:r>
      <w:r w:rsidRPr="00954A4B">
        <w:rPr>
          <w:rFonts w:ascii="Times New Roman" w:hAnsi="Times New Roman" w:cs="Times New Roman"/>
          <w:i w:val="0"/>
          <w:color w:val="auto"/>
          <w:sz w:val="24"/>
        </w:rPr>
        <w:t>from 2009 to 2014.</w:t>
      </w:r>
      <w:bookmarkEnd w:id="814"/>
      <w:bookmarkEnd w:id="815"/>
    </w:p>
    <w:p w14:paraId="6A222C92" w14:textId="77777777" w:rsidR="00D04F49" w:rsidRPr="00A02058" w:rsidRDefault="00D04F49">
      <w:pPr>
        <w:rPr>
          <w:i/>
        </w:rPr>
      </w:pPr>
    </w:p>
    <w:p w14:paraId="09006489" w14:textId="08F4CF91" w:rsidR="00D22E24" w:rsidRDefault="00D22E24">
      <w:pPr>
        <w:spacing w:after="0" w:line="480" w:lineRule="auto"/>
        <w:rPr>
          <w:rFonts w:ascii="Times New Roman" w:hAnsi="Times New Roman" w:cs="Times New Roman"/>
          <w:sz w:val="24"/>
          <w:szCs w:val="24"/>
        </w:rPr>
      </w:pPr>
      <w:r w:rsidRPr="00954A4B">
        <w:rPr>
          <w:rFonts w:ascii="Times New Roman" w:hAnsi="Times New Roman" w:cs="Times New Roman"/>
          <w:sz w:val="24"/>
          <w:szCs w:val="24"/>
        </w:rPr>
        <w:tab/>
        <w:t xml:space="preserve">Graphically, </w:t>
      </w:r>
      <w:r w:rsidR="00D04F49">
        <w:rPr>
          <w:rFonts w:ascii="Times New Roman" w:hAnsi="Times New Roman" w:cs="Times New Roman"/>
          <w:sz w:val="24"/>
          <w:szCs w:val="24"/>
        </w:rPr>
        <w:t xml:space="preserve">the </w:t>
      </w:r>
      <w:r w:rsidR="000644A1" w:rsidRPr="00954A4B">
        <w:rPr>
          <w:rFonts w:ascii="Times New Roman" w:hAnsi="Times New Roman" w:cs="Times New Roman"/>
          <w:sz w:val="24"/>
          <w:szCs w:val="24"/>
        </w:rPr>
        <w:t>patterns of simulated bifenthrin concentrations were</w:t>
      </w:r>
      <w:r w:rsidRPr="00954A4B">
        <w:rPr>
          <w:rFonts w:ascii="Times New Roman" w:hAnsi="Times New Roman" w:cs="Times New Roman"/>
          <w:sz w:val="24"/>
          <w:szCs w:val="24"/>
        </w:rPr>
        <w:t xml:space="preserve"> consistent with the observed bifenthrin concentration pattern (Fig</w:t>
      </w:r>
      <w:r w:rsidR="00AF51B4">
        <w:rPr>
          <w:rFonts w:ascii="Times New Roman" w:hAnsi="Times New Roman" w:cs="Times New Roman"/>
          <w:sz w:val="24"/>
          <w:szCs w:val="24"/>
        </w:rPr>
        <w:t>.</w:t>
      </w:r>
      <w:r w:rsidRPr="00954A4B">
        <w:rPr>
          <w:rFonts w:ascii="Times New Roman" w:hAnsi="Times New Roman" w:cs="Times New Roman"/>
          <w:sz w:val="24"/>
          <w:szCs w:val="24"/>
        </w:rPr>
        <w:t xml:space="preserve"> 4). For the four </w:t>
      </w:r>
      <w:r w:rsidR="00F64D5C" w:rsidRPr="00954A4B">
        <w:rPr>
          <w:rFonts w:ascii="Times New Roman" w:hAnsi="Times New Roman" w:cs="Times New Roman"/>
          <w:sz w:val="24"/>
          <w:szCs w:val="24"/>
        </w:rPr>
        <w:t xml:space="preserve">study </w:t>
      </w:r>
      <w:r w:rsidRPr="00954A4B">
        <w:rPr>
          <w:rFonts w:ascii="Times New Roman" w:hAnsi="Times New Roman" w:cs="Times New Roman"/>
          <w:sz w:val="24"/>
          <w:szCs w:val="24"/>
        </w:rPr>
        <w:t>sites, observed mean and maximum concentrations were between 10.6-12.3 ng/L and 21.4-48.6 ng/L respectively</w:t>
      </w:r>
      <w:r w:rsidR="00F64D5C" w:rsidRPr="00954A4B">
        <w:rPr>
          <w:rFonts w:ascii="Times New Roman" w:hAnsi="Times New Roman" w:cs="Times New Roman"/>
          <w:sz w:val="24"/>
          <w:szCs w:val="24"/>
        </w:rPr>
        <w:t xml:space="preserve">, and </w:t>
      </w:r>
      <w:r w:rsidR="007E210A" w:rsidRPr="00954A4B">
        <w:rPr>
          <w:rFonts w:ascii="Times New Roman" w:hAnsi="Times New Roman" w:cs="Times New Roman"/>
          <w:sz w:val="24"/>
          <w:szCs w:val="24"/>
        </w:rPr>
        <w:t>the simulated</w:t>
      </w:r>
      <w:r w:rsidRPr="00954A4B">
        <w:rPr>
          <w:rFonts w:ascii="Times New Roman" w:hAnsi="Times New Roman" w:cs="Times New Roman"/>
          <w:sz w:val="24"/>
          <w:szCs w:val="24"/>
        </w:rPr>
        <w:t xml:space="preserve"> </w:t>
      </w:r>
      <w:r w:rsidR="00F64D5C" w:rsidRPr="00954A4B">
        <w:rPr>
          <w:rFonts w:ascii="Times New Roman" w:hAnsi="Times New Roman" w:cs="Times New Roman"/>
          <w:sz w:val="24"/>
          <w:szCs w:val="24"/>
        </w:rPr>
        <w:t xml:space="preserve">mean and maximum </w:t>
      </w:r>
      <w:r w:rsidRPr="00954A4B">
        <w:rPr>
          <w:rFonts w:ascii="Times New Roman" w:hAnsi="Times New Roman" w:cs="Times New Roman"/>
          <w:sz w:val="24"/>
          <w:szCs w:val="24"/>
        </w:rPr>
        <w:t>concentrations</w:t>
      </w:r>
      <w:r w:rsidR="00F64D5C" w:rsidRPr="00954A4B">
        <w:rPr>
          <w:rFonts w:ascii="Times New Roman" w:hAnsi="Times New Roman" w:cs="Times New Roman"/>
          <w:sz w:val="24"/>
          <w:szCs w:val="24"/>
        </w:rPr>
        <w:t xml:space="preserve"> </w:t>
      </w:r>
      <w:r w:rsidRPr="00954A4B">
        <w:rPr>
          <w:rFonts w:ascii="Times New Roman" w:hAnsi="Times New Roman" w:cs="Times New Roman"/>
          <w:sz w:val="24"/>
          <w:szCs w:val="24"/>
        </w:rPr>
        <w:t>were between 3.74-13.8 ng/L and 19.3-41.6 ng/L</w:t>
      </w:r>
      <w:r w:rsidR="00F64D5C" w:rsidRPr="00954A4B">
        <w:rPr>
          <w:rFonts w:ascii="Times New Roman" w:hAnsi="Times New Roman" w:cs="Times New Roman"/>
          <w:sz w:val="24"/>
          <w:szCs w:val="24"/>
        </w:rPr>
        <w:t>, respectively</w:t>
      </w:r>
      <w:r w:rsidRPr="00954A4B">
        <w:rPr>
          <w:rFonts w:ascii="Times New Roman" w:hAnsi="Times New Roman" w:cs="Times New Roman"/>
          <w:sz w:val="24"/>
          <w:szCs w:val="24"/>
        </w:rPr>
        <w:t xml:space="preserve">. With respect to </w:t>
      </w:r>
      <w:r w:rsidR="00F700F0">
        <w:rPr>
          <w:rFonts w:ascii="Times New Roman" w:hAnsi="Times New Roman" w:cs="Times New Roman"/>
          <w:sz w:val="24"/>
          <w:szCs w:val="24"/>
        </w:rPr>
        <w:t xml:space="preserve">the </w:t>
      </w:r>
      <w:r w:rsidR="00F700F0" w:rsidRPr="00954A4B">
        <w:rPr>
          <w:rFonts w:ascii="Times New Roman" w:hAnsi="Times New Roman" w:cs="Times New Roman"/>
          <w:sz w:val="24"/>
          <w:szCs w:val="24"/>
        </w:rPr>
        <w:t xml:space="preserve">simulated </w:t>
      </w:r>
      <w:r w:rsidRPr="00954A4B">
        <w:rPr>
          <w:rFonts w:ascii="Times New Roman" w:hAnsi="Times New Roman" w:cs="Times New Roman"/>
          <w:sz w:val="24"/>
          <w:szCs w:val="24"/>
        </w:rPr>
        <w:t xml:space="preserve">bifenthrin concentrations, the Pleasant Grove site DPR-PGC022 had a maximum of 33.4 ng/L in comparison to the simulated maximum value of 21.7 ng/L obtained at the DPR-PGC010. The </w:t>
      </w:r>
      <w:r w:rsidR="00F64D5C" w:rsidRPr="00954A4B">
        <w:rPr>
          <w:rFonts w:ascii="Times New Roman" w:hAnsi="Times New Roman" w:cs="Times New Roman"/>
          <w:sz w:val="24"/>
          <w:szCs w:val="24"/>
        </w:rPr>
        <w:t xml:space="preserve">higher </w:t>
      </w:r>
      <w:r w:rsidRPr="00954A4B">
        <w:rPr>
          <w:rFonts w:ascii="Times New Roman" w:hAnsi="Times New Roman" w:cs="Times New Roman"/>
          <w:sz w:val="24"/>
          <w:szCs w:val="24"/>
        </w:rPr>
        <w:t>concentration at the DPR-PGC022 may be due to the high</w:t>
      </w:r>
      <w:r w:rsidR="00F64D5C" w:rsidRPr="00954A4B">
        <w:rPr>
          <w:rFonts w:ascii="Times New Roman" w:hAnsi="Times New Roman" w:cs="Times New Roman"/>
          <w:sz w:val="24"/>
          <w:szCs w:val="24"/>
        </w:rPr>
        <w:t xml:space="preserve">er </w:t>
      </w:r>
      <w:r w:rsidR="00F700F0">
        <w:rPr>
          <w:rFonts w:ascii="Times New Roman" w:hAnsi="Times New Roman" w:cs="Times New Roman"/>
          <w:sz w:val="24"/>
          <w:szCs w:val="24"/>
        </w:rPr>
        <w:t xml:space="preserve">bifenthrin </w:t>
      </w:r>
      <w:r w:rsidR="00F64D5C" w:rsidRPr="00954A4B">
        <w:rPr>
          <w:rFonts w:ascii="Times New Roman" w:hAnsi="Times New Roman" w:cs="Times New Roman"/>
          <w:sz w:val="24"/>
          <w:szCs w:val="24"/>
        </w:rPr>
        <w:t xml:space="preserve">use amount associated with higher </w:t>
      </w:r>
      <w:r w:rsidRPr="00954A4B">
        <w:rPr>
          <w:rFonts w:ascii="Times New Roman" w:hAnsi="Times New Roman" w:cs="Times New Roman"/>
          <w:sz w:val="24"/>
          <w:szCs w:val="24"/>
        </w:rPr>
        <w:t xml:space="preserve">number of residential units. For the Alder Creek sites in the City of Folsom, the simulated maximum bifenthrin concentration at the DPR-FOL003 outlet was 21.4 ng/L compared to the maximum value of 48.6 ng/L at the DPR-FOL002 outlet. Like the Roseville site, the number of residential units that drain </w:t>
      </w:r>
      <w:r w:rsidR="00F64D5C" w:rsidRPr="00954A4B">
        <w:rPr>
          <w:rFonts w:ascii="Times New Roman" w:hAnsi="Times New Roman" w:cs="Times New Roman"/>
          <w:sz w:val="24"/>
          <w:szCs w:val="24"/>
        </w:rPr>
        <w:t xml:space="preserve">to </w:t>
      </w:r>
      <w:r w:rsidRPr="00954A4B">
        <w:rPr>
          <w:rFonts w:ascii="Times New Roman" w:hAnsi="Times New Roman" w:cs="Times New Roman"/>
          <w:sz w:val="24"/>
          <w:szCs w:val="24"/>
        </w:rPr>
        <w:t xml:space="preserve">the DPR-FOL002 is more than that drains into the DPR-FOL003 outlet. </w:t>
      </w:r>
    </w:p>
    <w:p w14:paraId="450EAF77" w14:textId="77777777" w:rsidR="00402FF4" w:rsidRDefault="00402FF4">
      <w:pPr>
        <w:spacing w:after="0" w:line="480" w:lineRule="auto"/>
        <w:rPr>
          <w:rFonts w:ascii="Times New Roman" w:hAnsi="Times New Roman" w:cs="Times New Roman"/>
          <w:sz w:val="24"/>
          <w:szCs w:val="24"/>
        </w:rPr>
      </w:pPr>
    </w:p>
    <w:p w14:paraId="5F6E39D3" w14:textId="77777777" w:rsidR="00402FF4" w:rsidRDefault="00402FF4">
      <w:pPr>
        <w:spacing w:after="0" w:line="480" w:lineRule="auto"/>
        <w:rPr>
          <w:rFonts w:ascii="Times New Roman" w:hAnsi="Times New Roman" w:cs="Times New Roman"/>
          <w:sz w:val="24"/>
          <w:szCs w:val="24"/>
        </w:rPr>
      </w:pPr>
    </w:p>
    <w:p w14:paraId="22AD4C70" w14:textId="77777777" w:rsidR="00402FF4" w:rsidRDefault="00402FF4">
      <w:pPr>
        <w:spacing w:after="0" w:line="480" w:lineRule="auto"/>
        <w:rPr>
          <w:rFonts w:ascii="Times New Roman" w:hAnsi="Times New Roman" w:cs="Times New Roman"/>
          <w:sz w:val="24"/>
          <w:szCs w:val="24"/>
        </w:rPr>
      </w:pPr>
    </w:p>
    <w:p w14:paraId="2DD308C7" w14:textId="77777777" w:rsidR="008A4286" w:rsidRDefault="008A4286">
      <w:pPr>
        <w:spacing w:after="0" w:line="240" w:lineRule="auto"/>
        <w:rPr>
          <w:rFonts w:ascii="Times New Roman" w:hAnsi="Times New Roman" w:cs="Times New Roman"/>
          <w:sz w:val="24"/>
          <w:szCs w:val="24"/>
        </w:rPr>
      </w:pPr>
    </w:p>
    <w:p w14:paraId="5B8EBB3F" w14:textId="427A96E4" w:rsidR="00D22E24" w:rsidRPr="00954A4B" w:rsidRDefault="00D22E24">
      <w:pPr>
        <w:pStyle w:val="Caption"/>
        <w:keepNext/>
        <w:rPr>
          <w:rFonts w:ascii="Times New Roman" w:hAnsi="Times New Roman" w:cs="Times New Roman"/>
          <w:i w:val="0"/>
          <w:color w:val="auto"/>
          <w:sz w:val="24"/>
        </w:rPr>
      </w:pPr>
      <w:bookmarkStart w:id="816" w:name="_Toc480802646"/>
      <w:r w:rsidRPr="00954A4B">
        <w:rPr>
          <w:rFonts w:ascii="Times New Roman" w:hAnsi="Times New Roman" w:cs="Times New Roman"/>
          <w:i w:val="0"/>
          <w:color w:val="auto"/>
          <w:sz w:val="24"/>
        </w:rPr>
        <w:t>Table</w:t>
      </w:r>
      <w:r w:rsidR="00685570">
        <w:rPr>
          <w:rFonts w:ascii="Times New Roman" w:hAnsi="Times New Roman" w:cs="Times New Roman"/>
          <w:i w:val="0"/>
          <w:color w:val="auto"/>
          <w:sz w:val="24"/>
        </w:rPr>
        <w:t xml:space="preserve"> </w:t>
      </w:r>
      <w:r w:rsidR="000A2E36">
        <w:rPr>
          <w:rFonts w:ascii="Times New Roman" w:hAnsi="Times New Roman" w:cs="Times New Roman"/>
          <w:i w:val="0"/>
          <w:color w:val="auto"/>
          <w:sz w:val="24"/>
        </w:rPr>
        <w:t>5</w:t>
      </w:r>
      <w:r w:rsidRPr="00954A4B">
        <w:rPr>
          <w:rFonts w:ascii="Times New Roman" w:hAnsi="Times New Roman" w:cs="Times New Roman"/>
          <w:i w:val="0"/>
          <w:color w:val="auto"/>
          <w:sz w:val="24"/>
        </w:rPr>
        <w:t>. Urban Site Observed and Simulated bifenthrin concentration from 2009 to 2014</w:t>
      </w:r>
      <w:bookmarkEnd w:id="816"/>
    </w:p>
    <w:tbl>
      <w:tblPr>
        <w:tblW w:w="0" w:type="auto"/>
        <w:tblInd w:w="108" w:type="dxa"/>
        <w:tblLayout w:type="fixed"/>
        <w:tblLook w:val="04A0" w:firstRow="1" w:lastRow="0" w:firstColumn="1" w:lastColumn="0" w:noHBand="0" w:noVBand="1"/>
      </w:tblPr>
      <w:tblGrid>
        <w:gridCol w:w="1052"/>
        <w:gridCol w:w="1170"/>
        <w:gridCol w:w="990"/>
        <w:gridCol w:w="793"/>
        <w:gridCol w:w="917"/>
        <w:gridCol w:w="810"/>
        <w:gridCol w:w="810"/>
        <w:gridCol w:w="900"/>
        <w:gridCol w:w="810"/>
        <w:gridCol w:w="980"/>
      </w:tblGrid>
      <w:tr w:rsidR="00D22E24" w:rsidRPr="00685570" w14:paraId="0F84DD58" w14:textId="77777777" w:rsidTr="009F1ACD">
        <w:trPr>
          <w:trHeight w:val="315"/>
        </w:trPr>
        <w:tc>
          <w:tcPr>
            <w:tcW w:w="3212" w:type="dxa"/>
            <w:gridSpan w:val="3"/>
            <w:tcBorders>
              <w:top w:val="single" w:sz="8" w:space="0" w:color="666666"/>
              <w:left w:val="single" w:sz="8" w:space="0" w:color="666666"/>
              <w:bottom w:val="single" w:sz="12" w:space="0" w:color="666666"/>
              <w:right w:val="single" w:sz="8" w:space="0" w:color="666666"/>
            </w:tcBorders>
            <w:shd w:val="clear" w:color="auto" w:fill="auto"/>
            <w:noWrap/>
            <w:hideMark/>
          </w:tcPr>
          <w:p w14:paraId="0DB2554E" w14:textId="77777777" w:rsidR="00D22E24" w:rsidRPr="00685570" w:rsidRDefault="00D22E24">
            <w:pPr>
              <w:spacing w:after="0" w:line="240" w:lineRule="auto"/>
              <w:rPr>
                <w:rFonts w:ascii="Times New Roman" w:eastAsia="Times New Roman" w:hAnsi="Times New Roman" w:cs="Times New Roman"/>
                <w:color w:val="000000"/>
              </w:rPr>
            </w:pPr>
            <w:r w:rsidRPr="00685570">
              <w:rPr>
                <w:rFonts w:ascii="Times New Roman" w:eastAsia="Times New Roman" w:hAnsi="Times New Roman" w:cs="Times New Roman"/>
                <w:color w:val="000000"/>
              </w:rPr>
              <w:t> </w:t>
            </w:r>
          </w:p>
        </w:tc>
        <w:tc>
          <w:tcPr>
            <w:tcW w:w="2520" w:type="dxa"/>
            <w:gridSpan w:val="3"/>
            <w:tcBorders>
              <w:top w:val="single" w:sz="8" w:space="0" w:color="666666"/>
              <w:left w:val="nil"/>
              <w:bottom w:val="single" w:sz="12" w:space="0" w:color="666666"/>
              <w:right w:val="single" w:sz="8" w:space="0" w:color="666666"/>
            </w:tcBorders>
            <w:shd w:val="clear" w:color="auto" w:fill="auto"/>
            <w:noWrap/>
            <w:vAlign w:val="center"/>
            <w:hideMark/>
          </w:tcPr>
          <w:p w14:paraId="0D7F36A7" w14:textId="77777777" w:rsidR="00D22E24" w:rsidRPr="00685570" w:rsidRDefault="00D22E24">
            <w:pPr>
              <w:spacing w:after="0" w:line="240" w:lineRule="auto"/>
              <w:jc w:val="center"/>
              <w:rPr>
                <w:rFonts w:ascii="Times New Roman" w:eastAsia="Times New Roman" w:hAnsi="Times New Roman" w:cs="Times New Roman"/>
                <w:b/>
                <w:bCs/>
                <w:color w:val="000000"/>
              </w:rPr>
            </w:pPr>
            <w:r w:rsidRPr="00685570">
              <w:rPr>
                <w:rFonts w:ascii="Times New Roman" w:eastAsia="Times New Roman" w:hAnsi="Times New Roman" w:cs="Times New Roman"/>
                <w:b/>
                <w:bCs/>
                <w:color w:val="000000"/>
              </w:rPr>
              <w:t xml:space="preserve">Observed Bifenthrin </w:t>
            </w:r>
          </w:p>
        </w:tc>
        <w:tc>
          <w:tcPr>
            <w:tcW w:w="2520" w:type="dxa"/>
            <w:gridSpan w:val="3"/>
            <w:tcBorders>
              <w:top w:val="single" w:sz="8" w:space="0" w:color="666666"/>
              <w:left w:val="nil"/>
              <w:bottom w:val="single" w:sz="12" w:space="0" w:color="666666"/>
              <w:right w:val="single" w:sz="8" w:space="0" w:color="666666"/>
            </w:tcBorders>
            <w:shd w:val="clear" w:color="auto" w:fill="auto"/>
            <w:noWrap/>
            <w:vAlign w:val="center"/>
            <w:hideMark/>
          </w:tcPr>
          <w:p w14:paraId="646069AD" w14:textId="77777777" w:rsidR="00D22E24" w:rsidRPr="00685570" w:rsidRDefault="00D22E24">
            <w:pPr>
              <w:spacing w:after="0" w:line="240" w:lineRule="auto"/>
              <w:jc w:val="center"/>
              <w:rPr>
                <w:rFonts w:ascii="Times New Roman" w:eastAsia="Times New Roman" w:hAnsi="Times New Roman" w:cs="Times New Roman"/>
                <w:b/>
                <w:bCs/>
                <w:color w:val="000000"/>
              </w:rPr>
            </w:pPr>
            <w:r w:rsidRPr="00685570">
              <w:rPr>
                <w:rFonts w:ascii="Times New Roman" w:eastAsia="Times New Roman" w:hAnsi="Times New Roman" w:cs="Times New Roman"/>
                <w:b/>
                <w:bCs/>
                <w:color w:val="000000"/>
              </w:rPr>
              <w:t xml:space="preserve">Simulated Bifenthrin </w:t>
            </w:r>
          </w:p>
        </w:tc>
        <w:tc>
          <w:tcPr>
            <w:tcW w:w="980" w:type="dxa"/>
            <w:tcBorders>
              <w:top w:val="single" w:sz="8" w:space="0" w:color="666666"/>
              <w:left w:val="nil"/>
              <w:bottom w:val="single" w:sz="12" w:space="0" w:color="666666"/>
              <w:right w:val="single" w:sz="8" w:space="0" w:color="666666"/>
            </w:tcBorders>
            <w:shd w:val="clear" w:color="auto" w:fill="auto"/>
            <w:noWrap/>
            <w:vAlign w:val="center"/>
            <w:hideMark/>
          </w:tcPr>
          <w:p w14:paraId="61C2F6D9" w14:textId="77777777" w:rsidR="00D22E24" w:rsidRPr="00685570" w:rsidRDefault="00D22E24">
            <w:pPr>
              <w:spacing w:after="0" w:line="240" w:lineRule="auto"/>
              <w:rPr>
                <w:rFonts w:ascii="Times New Roman" w:eastAsia="Times New Roman" w:hAnsi="Times New Roman" w:cs="Times New Roman"/>
                <w:b/>
                <w:bCs/>
                <w:color w:val="000000"/>
              </w:rPr>
            </w:pPr>
            <w:proofErr w:type="spellStart"/>
            <w:r w:rsidRPr="00685570">
              <w:rPr>
                <w:rFonts w:ascii="Times New Roman" w:eastAsia="Times New Roman" w:hAnsi="Times New Roman" w:cs="Times New Roman"/>
                <w:b/>
                <w:bCs/>
                <w:color w:val="000000"/>
              </w:rPr>
              <w:t>TTest</w:t>
            </w:r>
            <w:proofErr w:type="spellEnd"/>
          </w:p>
        </w:tc>
      </w:tr>
      <w:tr w:rsidR="00D22E24" w:rsidRPr="00685570" w14:paraId="6500300B" w14:textId="77777777" w:rsidTr="00685570">
        <w:trPr>
          <w:trHeight w:val="888"/>
        </w:trPr>
        <w:tc>
          <w:tcPr>
            <w:tcW w:w="1052" w:type="dxa"/>
            <w:tcBorders>
              <w:top w:val="nil"/>
              <w:left w:val="single" w:sz="8" w:space="0" w:color="666666"/>
              <w:bottom w:val="single" w:sz="8" w:space="0" w:color="666666"/>
              <w:right w:val="single" w:sz="8" w:space="0" w:color="666666"/>
            </w:tcBorders>
            <w:shd w:val="clear" w:color="000000" w:fill="CCCCCC"/>
            <w:noWrap/>
            <w:vAlign w:val="center"/>
            <w:hideMark/>
          </w:tcPr>
          <w:p w14:paraId="772C2BC4" w14:textId="77777777" w:rsidR="00D22E24" w:rsidRPr="00685570" w:rsidRDefault="00D22E24" w:rsidP="00A80298">
            <w:pPr>
              <w:spacing w:after="0" w:line="240" w:lineRule="auto"/>
              <w:rPr>
                <w:rFonts w:ascii="Times New Roman" w:eastAsia="Times New Roman" w:hAnsi="Times New Roman" w:cs="Times New Roman"/>
                <w:b/>
                <w:bCs/>
                <w:color w:val="000000"/>
              </w:rPr>
            </w:pPr>
            <w:r w:rsidRPr="00685570">
              <w:rPr>
                <w:rFonts w:ascii="Times New Roman" w:eastAsia="Times New Roman" w:hAnsi="Times New Roman" w:cs="Times New Roman"/>
                <w:b/>
                <w:bCs/>
                <w:color w:val="000000"/>
              </w:rPr>
              <w:t>Site</w:t>
            </w:r>
          </w:p>
        </w:tc>
        <w:tc>
          <w:tcPr>
            <w:tcW w:w="1170" w:type="dxa"/>
            <w:tcBorders>
              <w:top w:val="nil"/>
              <w:left w:val="single" w:sz="8" w:space="0" w:color="666666"/>
              <w:bottom w:val="single" w:sz="8" w:space="0" w:color="666666"/>
              <w:right w:val="single" w:sz="8" w:space="0" w:color="666666"/>
            </w:tcBorders>
            <w:shd w:val="clear" w:color="000000" w:fill="CCCCCC"/>
            <w:noWrap/>
            <w:vAlign w:val="center"/>
            <w:hideMark/>
          </w:tcPr>
          <w:p w14:paraId="7498043F" w14:textId="77777777" w:rsidR="00D22E24" w:rsidRPr="00685570" w:rsidRDefault="00D22E24" w:rsidP="00BD4A46">
            <w:pPr>
              <w:spacing w:after="0" w:line="240" w:lineRule="auto"/>
              <w:rPr>
                <w:rFonts w:ascii="Times New Roman" w:eastAsia="Times New Roman" w:hAnsi="Times New Roman" w:cs="Times New Roman"/>
                <w:color w:val="000000"/>
              </w:rPr>
            </w:pPr>
            <w:r w:rsidRPr="00685570">
              <w:rPr>
                <w:rFonts w:ascii="Times New Roman" w:eastAsia="Times New Roman" w:hAnsi="Times New Roman" w:cs="Times New Roman"/>
                <w:color w:val="000000"/>
              </w:rPr>
              <w:t>Monitored Outlets</w:t>
            </w:r>
          </w:p>
        </w:tc>
        <w:tc>
          <w:tcPr>
            <w:tcW w:w="990" w:type="dxa"/>
            <w:tcBorders>
              <w:top w:val="nil"/>
              <w:left w:val="single" w:sz="8" w:space="0" w:color="666666"/>
              <w:bottom w:val="single" w:sz="8" w:space="0" w:color="666666"/>
              <w:right w:val="single" w:sz="8" w:space="0" w:color="666666"/>
            </w:tcBorders>
            <w:shd w:val="clear" w:color="000000" w:fill="CCCCCC"/>
            <w:noWrap/>
            <w:vAlign w:val="center"/>
            <w:hideMark/>
          </w:tcPr>
          <w:p w14:paraId="06E7E372" w14:textId="56C399D9" w:rsidR="00D22E24" w:rsidRPr="00685570" w:rsidRDefault="006855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Number of </w:t>
            </w:r>
            <w:r w:rsidR="005715C1">
              <w:rPr>
                <w:rFonts w:ascii="Times New Roman" w:eastAsia="Times New Roman" w:hAnsi="Times New Roman" w:cs="Times New Roman"/>
                <w:color w:val="000000"/>
              </w:rPr>
              <w:t>Observe</w:t>
            </w:r>
            <w:r w:rsidR="005715C1" w:rsidRPr="00685570">
              <w:rPr>
                <w:rFonts w:ascii="Times New Roman" w:eastAsia="Times New Roman" w:hAnsi="Times New Roman" w:cs="Times New Roman"/>
                <w:color w:val="000000"/>
              </w:rPr>
              <w:t xml:space="preserve"> Data</w:t>
            </w:r>
            <w:r w:rsidR="005715C1">
              <w:rPr>
                <w:rFonts w:ascii="Times New Roman" w:eastAsia="Times New Roman" w:hAnsi="Times New Roman" w:cs="Times New Roman"/>
                <w:color w:val="000000"/>
              </w:rPr>
              <w:t xml:space="preserve"> </w:t>
            </w:r>
          </w:p>
        </w:tc>
        <w:tc>
          <w:tcPr>
            <w:tcW w:w="793" w:type="dxa"/>
            <w:tcBorders>
              <w:top w:val="nil"/>
              <w:left w:val="single" w:sz="8" w:space="0" w:color="666666"/>
              <w:bottom w:val="single" w:sz="8" w:space="0" w:color="666666"/>
              <w:right w:val="single" w:sz="8" w:space="0" w:color="666666"/>
            </w:tcBorders>
            <w:shd w:val="clear" w:color="000000" w:fill="CCCCCC"/>
            <w:noWrap/>
            <w:vAlign w:val="center"/>
            <w:hideMark/>
          </w:tcPr>
          <w:p w14:paraId="090D37F3"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rPr>
              <w:t>Mean</w:t>
            </w:r>
          </w:p>
          <w:p w14:paraId="5B282D35"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rPr>
              <w:t>Conc. (ng/L)</w:t>
            </w:r>
          </w:p>
        </w:tc>
        <w:tc>
          <w:tcPr>
            <w:tcW w:w="917" w:type="dxa"/>
            <w:tcBorders>
              <w:top w:val="nil"/>
              <w:left w:val="single" w:sz="8" w:space="0" w:color="666666"/>
              <w:bottom w:val="single" w:sz="8" w:space="0" w:color="666666"/>
              <w:right w:val="single" w:sz="8" w:space="0" w:color="666666"/>
            </w:tcBorders>
            <w:shd w:val="clear" w:color="000000" w:fill="CCCCCC"/>
            <w:noWrap/>
            <w:vAlign w:val="center"/>
            <w:hideMark/>
          </w:tcPr>
          <w:p w14:paraId="2F5B327B"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rPr>
              <w:t>Median</w:t>
            </w:r>
          </w:p>
          <w:p w14:paraId="58AC658F"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rPr>
              <w:t>Conc. (ng/L)</w:t>
            </w:r>
          </w:p>
        </w:tc>
        <w:tc>
          <w:tcPr>
            <w:tcW w:w="810" w:type="dxa"/>
            <w:tcBorders>
              <w:top w:val="nil"/>
              <w:left w:val="nil"/>
              <w:right w:val="single" w:sz="8" w:space="0" w:color="666666"/>
            </w:tcBorders>
            <w:shd w:val="clear" w:color="000000" w:fill="CCCCCC"/>
            <w:noWrap/>
            <w:vAlign w:val="center"/>
            <w:hideMark/>
          </w:tcPr>
          <w:p w14:paraId="68C106B9"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rPr>
              <w:t>Max.</w:t>
            </w:r>
          </w:p>
          <w:p w14:paraId="502BD700"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rPr>
              <w:t>Conc. (ng/L)</w:t>
            </w:r>
          </w:p>
        </w:tc>
        <w:tc>
          <w:tcPr>
            <w:tcW w:w="810" w:type="dxa"/>
            <w:tcBorders>
              <w:top w:val="nil"/>
              <w:left w:val="nil"/>
              <w:right w:val="single" w:sz="8" w:space="0" w:color="666666"/>
            </w:tcBorders>
            <w:shd w:val="clear" w:color="000000" w:fill="CCCCCC"/>
            <w:noWrap/>
            <w:vAlign w:val="center"/>
            <w:hideMark/>
          </w:tcPr>
          <w:p w14:paraId="3CE3F524"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rPr>
              <w:t>Mean</w:t>
            </w:r>
          </w:p>
          <w:p w14:paraId="10402D43"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rPr>
              <w:t>Conc.</w:t>
            </w:r>
          </w:p>
          <w:p w14:paraId="09152C40"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rPr>
              <w:t>(ng/L)</w:t>
            </w:r>
          </w:p>
        </w:tc>
        <w:tc>
          <w:tcPr>
            <w:tcW w:w="900" w:type="dxa"/>
            <w:tcBorders>
              <w:top w:val="nil"/>
              <w:left w:val="nil"/>
              <w:right w:val="single" w:sz="8" w:space="0" w:color="666666"/>
            </w:tcBorders>
            <w:shd w:val="clear" w:color="000000" w:fill="CCCCCC"/>
            <w:noWrap/>
            <w:vAlign w:val="center"/>
            <w:hideMark/>
          </w:tcPr>
          <w:p w14:paraId="0C4F3C9D"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rPr>
              <w:t>Median</w:t>
            </w:r>
          </w:p>
          <w:p w14:paraId="56D510B3"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rPr>
              <w:t>Conc.</w:t>
            </w:r>
          </w:p>
          <w:p w14:paraId="46EE8FAC"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rPr>
              <w:t>(ng/L)</w:t>
            </w:r>
          </w:p>
        </w:tc>
        <w:tc>
          <w:tcPr>
            <w:tcW w:w="810" w:type="dxa"/>
            <w:tcBorders>
              <w:top w:val="nil"/>
              <w:left w:val="nil"/>
              <w:right w:val="single" w:sz="8" w:space="0" w:color="666666"/>
            </w:tcBorders>
            <w:shd w:val="clear" w:color="000000" w:fill="CCCCCC"/>
            <w:noWrap/>
            <w:vAlign w:val="center"/>
            <w:hideMark/>
          </w:tcPr>
          <w:p w14:paraId="490AA1DC"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rPr>
              <w:t>Max.</w:t>
            </w:r>
          </w:p>
          <w:p w14:paraId="37F04FBC"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rPr>
              <w:t>Conc.</w:t>
            </w:r>
          </w:p>
          <w:p w14:paraId="192FBED5"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rPr>
              <w:t>(ng/L)</w:t>
            </w:r>
          </w:p>
        </w:tc>
        <w:tc>
          <w:tcPr>
            <w:tcW w:w="980" w:type="dxa"/>
            <w:tcBorders>
              <w:top w:val="nil"/>
              <w:left w:val="single" w:sz="8" w:space="0" w:color="666666"/>
              <w:bottom w:val="single" w:sz="8" w:space="0" w:color="666666"/>
              <w:right w:val="single" w:sz="8" w:space="0" w:color="666666"/>
            </w:tcBorders>
            <w:shd w:val="clear" w:color="000000" w:fill="CCCCCC"/>
            <w:noWrap/>
            <w:vAlign w:val="center"/>
            <w:hideMark/>
          </w:tcPr>
          <w:p w14:paraId="57B8BB8F"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rPr>
              <w:t>p = 0.05</w:t>
            </w:r>
          </w:p>
        </w:tc>
      </w:tr>
      <w:tr w:rsidR="00D22E24" w:rsidRPr="00685570" w14:paraId="37912758" w14:textId="77777777" w:rsidTr="00685570">
        <w:trPr>
          <w:trHeight w:val="360"/>
        </w:trPr>
        <w:tc>
          <w:tcPr>
            <w:tcW w:w="1052" w:type="dxa"/>
            <w:vMerge w:val="restart"/>
            <w:tcBorders>
              <w:top w:val="nil"/>
              <w:left w:val="single" w:sz="8" w:space="0" w:color="666666"/>
              <w:bottom w:val="nil"/>
              <w:right w:val="single" w:sz="8" w:space="0" w:color="666666"/>
            </w:tcBorders>
            <w:shd w:val="clear" w:color="auto" w:fill="auto"/>
            <w:noWrap/>
            <w:vAlign w:val="center"/>
            <w:hideMark/>
          </w:tcPr>
          <w:p w14:paraId="534000B1" w14:textId="77777777" w:rsidR="00D22E24" w:rsidRPr="00685570" w:rsidRDefault="00D22E24" w:rsidP="00A80298">
            <w:pPr>
              <w:spacing w:after="0" w:line="240" w:lineRule="auto"/>
              <w:rPr>
                <w:rFonts w:ascii="Times New Roman" w:eastAsia="Times New Roman" w:hAnsi="Times New Roman" w:cs="Times New Roman"/>
                <w:b/>
                <w:bCs/>
                <w:color w:val="000000"/>
              </w:rPr>
            </w:pPr>
            <w:r w:rsidRPr="00685570">
              <w:rPr>
                <w:rFonts w:ascii="Times New Roman" w:eastAsia="Times New Roman" w:hAnsi="Times New Roman" w:cs="Times New Roman"/>
                <w:b/>
                <w:bCs/>
                <w:color w:val="000000"/>
              </w:rPr>
              <w:t xml:space="preserve">Pleasant </w:t>
            </w:r>
          </w:p>
          <w:p w14:paraId="59677951" w14:textId="77777777" w:rsidR="00D22E24" w:rsidRPr="00685570" w:rsidRDefault="00D22E24" w:rsidP="00BD4A46">
            <w:pPr>
              <w:spacing w:after="0" w:line="240" w:lineRule="auto"/>
              <w:rPr>
                <w:rFonts w:ascii="Times New Roman" w:eastAsia="Times New Roman" w:hAnsi="Times New Roman" w:cs="Times New Roman"/>
                <w:b/>
                <w:bCs/>
                <w:color w:val="000000"/>
              </w:rPr>
            </w:pPr>
            <w:r w:rsidRPr="00685570">
              <w:rPr>
                <w:rFonts w:ascii="Times New Roman" w:eastAsia="Times New Roman" w:hAnsi="Times New Roman" w:cs="Times New Roman"/>
                <w:b/>
                <w:bCs/>
                <w:color w:val="000000"/>
              </w:rPr>
              <w:t xml:space="preserve">Grove </w:t>
            </w:r>
          </w:p>
          <w:p w14:paraId="71A5EB4B" w14:textId="77777777" w:rsidR="00D22E24" w:rsidRPr="00685570" w:rsidRDefault="00D22E24">
            <w:pPr>
              <w:spacing w:after="0" w:line="240" w:lineRule="auto"/>
              <w:rPr>
                <w:rFonts w:ascii="Times New Roman" w:eastAsia="Times New Roman" w:hAnsi="Times New Roman" w:cs="Times New Roman"/>
                <w:b/>
                <w:bCs/>
                <w:color w:val="000000"/>
              </w:rPr>
            </w:pPr>
            <w:r w:rsidRPr="00685570">
              <w:rPr>
                <w:rFonts w:ascii="Times New Roman" w:eastAsia="Times New Roman" w:hAnsi="Times New Roman" w:cs="Times New Roman"/>
                <w:b/>
                <w:bCs/>
                <w:color w:val="000000"/>
              </w:rPr>
              <w:t>Creek</w:t>
            </w:r>
          </w:p>
        </w:tc>
        <w:tc>
          <w:tcPr>
            <w:tcW w:w="1170" w:type="dxa"/>
            <w:tcBorders>
              <w:top w:val="nil"/>
              <w:left w:val="single" w:sz="8" w:space="0" w:color="666666"/>
              <w:bottom w:val="single" w:sz="8" w:space="0" w:color="666666"/>
              <w:right w:val="single" w:sz="8" w:space="0" w:color="666666"/>
            </w:tcBorders>
            <w:shd w:val="clear" w:color="auto" w:fill="auto"/>
            <w:noWrap/>
            <w:vAlign w:val="center"/>
            <w:hideMark/>
          </w:tcPr>
          <w:p w14:paraId="05409868" w14:textId="77777777" w:rsidR="00D22E24" w:rsidRPr="00685570" w:rsidRDefault="00D22E24">
            <w:pPr>
              <w:spacing w:after="0" w:line="240" w:lineRule="auto"/>
              <w:rPr>
                <w:rFonts w:ascii="Times New Roman" w:eastAsia="Times New Roman" w:hAnsi="Times New Roman" w:cs="Times New Roman"/>
                <w:color w:val="000000"/>
              </w:rPr>
            </w:pPr>
            <w:r w:rsidRPr="00685570">
              <w:rPr>
                <w:rFonts w:ascii="Times New Roman" w:eastAsia="Times New Roman" w:hAnsi="Times New Roman" w:cs="Times New Roman"/>
                <w:color w:val="000000"/>
              </w:rPr>
              <w:t>DPR-PGC010</w:t>
            </w:r>
          </w:p>
        </w:tc>
        <w:tc>
          <w:tcPr>
            <w:tcW w:w="990" w:type="dxa"/>
            <w:tcBorders>
              <w:top w:val="nil"/>
              <w:left w:val="single" w:sz="8" w:space="0" w:color="666666"/>
              <w:bottom w:val="single" w:sz="8" w:space="0" w:color="666666"/>
              <w:right w:val="single" w:sz="8" w:space="0" w:color="666666"/>
            </w:tcBorders>
            <w:shd w:val="clear" w:color="auto" w:fill="auto"/>
            <w:noWrap/>
            <w:vAlign w:val="center"/>
            <w:hideMark/>
          </w:tcPr>
          <w:p w14:paraId="1A238083"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rPr>
              <w:t>21</w:t>
            </w:r>
          </w:p>
        </w:tc>
        <w:tc>
          <w:tcPr>
            <w:tcW w:w="793" w:type="dxa"/>
            <w:tcBorders>
              <w:top w:val="nil"/>
              <w:left w:val="single" w:sz="8" w:space="0" w:color="666666"/>
              <w:bottom w:val="single" w:sz="8" w:space="0" w:color="666666"/>
              <w:right w:val="single" w:sz="8" w:space="0" w:color="666666"/>
            </w:tcBorders>
            <w:shd w:val="clear" w:color="auto" w:fill="auto"/>
            <w:noWrap/>
            <w:vAlign w:val="center"/>
            <w:hideMark/>
          </w:tcPr>
          <w:p w14:paraId="5F05D3F1"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rPr>
              <w:t>5.55</w:t>
            </w:r>
          </w:p>
        </w:tc>
        <w:tc>
          <w:tcPr>
            <w:tcW w:w="917" w:type="dxa"/>
            <w:tcBorders>
              <w:top w:val="nil"/>
              <w:left w:val="single" w:sz="8" w:space="0" w:color="666666"/>
              <w:bottom w:val="single" w:sz="8" w:space="0" w:color="666666"/>
              <w:right w:val="single" w:sz="8" w:space="0" w:color="666666"/>
            </w:tcBorders>
            <w:shd w:val="clear" w:color="auto" w:fill="auto"/>
            <w:noWrap/>
            <w:vAlign w:val="center"/>
            <w:hideMark/>
          </w:tcPr>
          <w:p w14:paraId="7DA0A0C9"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rPr>
              <w:t>3.27</w:t>
            </w:r>
          </w:p>
        </w:tc>
        <w:tc>
          <w:tcPr>
            <w:tcW w:w="810" w:type="dxa"/>
            <w:tcBorders>
              <w:top w:val="nil"/>
              <w:left w:val="single" w:sz="8" w:space="0" w:color="666666"/>
              <w:bottom w:val="single" w:sz="8" w:space="0" w:color="666666"/>
              <w:right w:val="single" w:sz="8" w:space="0" w:color="666666"/>
            </w:tcBorders>
            <w:shd w:val="clear" w:color="auto" w:fill="auto"/>
            <w:noWrap/>
            <w:vAlign w:val="center"/>
            <w:hideMark/>
          </w:tcPr>
          <w:p w14:paraId="16452FDD"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rPr>
              <w:t>21.7</w:t>
            </w:r>
          </w:p>
        </w:tc>
        <w:tc>
          <w:tcPr>
            <w:tcW w:w="810" w:type="dxa"/>
            <w:tcBorders>
              <w:top w:val="nil"/>
              <w:left w:val="single" w:sz="8" w:space="0" w:color="666666"/>
              <w:bottom w:val="single" w:sz="8" w:space="0" w:color="666666"/>
              <w:right w:val="single" w:sz="8" w:space="0" w:color="666666"/>
            </w:tcBorders>
            <w:shd w:val="clear" w:color="auto" w:fill="auto"/>
            <w:noWrap/>
            <w:vAlign w:val="center"/>
            <w:hideMark/>
          </w:tcPr>
          <w:p w14:paraId="7749FA0A"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3.74</w:t>
            </w:r>
          </w:p>
        </w:tc>
        <w:tc>
          <w:tcPr>
            <w:tcW w:w="900" w:type="dxa"/>
            <w:tcBorders>
              <w:top w:val="nil"/>
              <w:left w:val="single" w:sz="8" w:space="0" w:color="666666"/>
              <w:bottom w:val="single" w:sz="8" w:space="0" w:color="666666"/>
              <w:right w:val="single" w:sz="8" w:space="0" w:color="666666"/>
            </w:tcBorders>
            <w:shd w:val="clear" w:color="auto" w:fill="auto"/>
            <w:noWrap/>
            <w:vAlign w:val="center"/>
            <w:hideMark/>
          </w:tcPr>
          <w:p w14:paraId="6C0A39C8"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0.67</w:t>
            </w:r>
          </w:p>
        </w:tc>
        <w:tc>
          <w:tcPr>
            <w:tcW w:w="810" w:type="dxa"/>
            <w:tcBorders>
              <w:top w:val="nil"/>
              <w:left w:val="single" w:sz="8" w:space="0" w:color="666666"/>
              <w:bottom w:val="single" w:sz="8" w:space="0" w:color="666666"/>
              <w:right w:val="single" w:sz="8" w:space="0" w:color="666666"/>
            </w:tcBorders>
            <w:shd w:val="clear" w:color="auto" w:fill="auto"/>
            <w:noWrap/>
            <w:vAlign w:val="center"/>
            <w:hideMark/>
          </w:tcPr>
          <w:p w14:paraId="5F579A13"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23.56</w:t>
            </w:r>
          </w:p>
        </w:tc>
        <w:tc>
          <w:tcPr>
            <w:tcW w:w="980" w:type="dxa"/>
            <w:tcBorders>
              <w:top w:val="nil"/>
              <w:left w:val="single" w:sz="8" w:space="0" w:color="666666"/>
              <w:bottom w:val="single" w:sz="8" w:space="0" w:color="666666"/>
              <w:right w:val="single" w:sz="8" w:space="0" w:color="666666"/>
            </w:tcBorders>
            <w:shd w:val="clear" w:color="auto" w:fill="auto"/>
            <w:noWrap/>
            <w:vAlign w:val="center"/>
            <w:hideMark/>
          </w:tcPr>
          <w:p w14:paraId="3EBEC4D0"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0.24</w:t>
            </w:r>
          </w:p>
        </w:tc>
      </w:tr>
      <w:tr w:rsidR="00D22E24" w:rsidRPr="00685570" w14:paraId="422C86C7" w14:textId="77777777" w:rsidTr="00685570">
        <w:trPr>
          <w:trHeight w:val="88"/>
        </w:trPr>
        <w:tc>
          <w:tcPr>
            <w:tcW w:w="1052" w:type="dxa"/>
            <w:vMerge/>
            <w:tcBorders>
              <w:left w:val="single" w:sz="8" w:space="0" w:color="666666"/>
              <w:bottom w:val="single" w:sz="8" w:space="0" w:color="666666"/>
              <w:right w:val="single" w:sz="8" w:space="0" w:color="666666"/>
            </w:tcBorders>
            <w:shd w:val="clear" w:color="auto" w:fill="auto"/>
            <w:noWrap/>
            <w:vAlign w:val="center"/>
            <w:hideMark/>
          </w:tcPr>
          <w:p w14:paraId="569F3542" w14:textId="77777777" w:rsidR="00D22E24" w:rsidRPr="00685570" w:rsidRDefault="00D22E24">
            <w:pPr>
              <w:spacing w:after="0" w:line="240" w:lineRule="auto"/>
              <w:rPr>
                <w:rFonts w:ascii="Times New Roman" w:eastAsia="Times New Roman" w:hAnsi="Times New Roman" w:cs="Times New Roman"/>
                <w:b/>
                <w:bCs/>
                <w:color w:val="000000"/>
              </w:rPr>
            </w:pPr>
          </w:p>
        </w:tc>
        <w:tc>
          <w:tcPr>
            <w:tcW w:w="1170" w:type="dxa"/>
            <w:tcBorders>
              <w:top w:val="nil"/>
              <w:left w:val="nil"/>
              <w:bottom w:val="single" w:sz="8" w:space="0" w:color="666666"/>
              <w:right w:val="single" w:sz="8" w:space="0" w:color="666666"/>
            </w:tcBorders>
            <w:shd w:val="clear" w:color="000000" w:fill="CCCCCC"/>
            <w:noWrap/>
            <w:vAlign w:val="center"/>
            <w:hideMark/>
          </w:tcPr>
          <w:p w14:paraId="34CAFA19" w14:textId="77777777" w:rsidR="00D22E24" w:rsidRPr="00685570" w:rsidRDefault="00D22E24">
            <w:pPr>
              <w:spacing w:after="0" w:line="240" w:lineRule="auto"/>
              <w:rPr>
                <w:rFonts w:ascii="Times New Roman" w:eastAsia="Times New Roman" w:hAnsi="Times New Roman" w:cs="Times New Roman"/>
                <w:color w:val="000000"/>
              </w:rPr>
            </w:pPr>
            <w:r w:rsidRPr="00685570">
              <w:rPr>
                <w:rFonts w:ascii="Times New Roman" w:eastAsia="Times New Roman" w:hAnsi="Times New Roman" w:cs="Times New Roman"/>
                <w:color w:val="000000"/>
              </w:rPr>
              <w:t>DPR-PGC022</w:t>
            </w:r>
          </w:p>
        </w:tc>
        <w:tc>
          <w:tcPr>
            <w:tcW w:w="990" w:type="dxa"/>
            <w:tcBorders>
              <w:top w:val="nil"/>
              <w:left w:val="nil"/>
              <w:bottom w:val="single" w:sz="8" w:space="0" w:color="666666"/>
              <w:right w:val="single" w:sz="8" w:space="0" w:color="666666"/>
            </w:tcBorders>
            <w:shd w:val="clear" w:color="000000" w:fill="CCCCCC"/>
            <w:noWrap/>
            <w:vAlign w:val="center"/>
            <w:hideMark/>
          </w:tcPr>
          <w:p w14:paraId="69E951BE"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rPr>
              <w:t>11</w:t>
            </w:r>
          </w:p>
        </w:tc>
        <w:tc>
          <w:tcPr>
            <w:tcW w:w="793" w:type="dxa"/>
            <w:tcBorders>
              <w:top w:val="nil"/>
              <w:left w:val="nil"/>
              <w:bottom w:val="single" w:sz="8" w:space="0" w:color="666666"/>
              <w:right w:val="single" w:sz="8" w:space="0" w:color="666666"/>
            </w:tcBorders>
            <w:shd w:val="clear" w:color="000000" w:fill="CCCCCC"/>
            <w:noWrap/>
            <w:vAlign w:val="center"/>
            <w:hideMark/>
          </w:tcPr>
          <w:p w14:paraId="36F1DCDC"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12.27</w:t>
            </w:r>
          </w:p>
        </w:tc>
        <w:tc>
          <w:tcPr>
            <w:tcW w:w="917" w:type="dxa"/>
            <w:tcBorders>
              <w:top w:val="nil"/>
              <w:left w:val="nil"/>
              <w:bottom w:val="single" w:sz="8" w:space="0" w:color="666666"/>
              <w:right w:val="single" w:sz="8" w:space="0" w:color="666666"/>
            </w:tcBorders>
            <w:shd w:val="clear" w:color="000000" w:fill="CCCCCC"/>
            <w:noWrap/>
            <w:vAlign w:val="center"/>
            <w:hideMark/>
          </w:tcPr>
          <w:p w14:paraId="77B2C0E8"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9.60</w:t>
            </w:r>
          </w:p>
        </w:tc>
        <w:tc>
          <w:tcPr>
            <w:tcW w:w="810" w:type="dxa"/>
            <w:tcBorders>
              <w:top w:val="nil"/>
              <w:left w:val="nil"/>
              <w:bottom w:val="single" w:sz="8" w:space="0" w:color="666666"/>
              <w:right w:val="single" w:sz="8" w:space="0" w:color="666666"/>
            </w:tcBorders>
            <w:shd w:val="clear" w:color="000000" w:fill="CCCCCC"/>
            <w:noWrap/>
            <w:vAlign w:val="center"/>
            <w:hideMark/>
          </w:tcPr>
          <w:p w14:paraId="1F9F6E15"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33.4</w:t>
            </w:r>
          </w:p>
        </w:tc>
        <w:tc>
          <w:tcPr>
            <w:tcW w:w="810" w:type="dxa"/>
            <w:tcBorders>
              <w:top w:val="nil"/>
              <w:left w:val="nil"/>
              <w:bottom w:val="single" w:sz="8" w:space="0" w:color="666666"/>
              <w:right w:val="single" w:sz="8" w:space="0" w:color="666666"/>
            </w:tcBorders>
            <w:shd w:val="clear" w:color="000000" w:fill="CCCCCC"/>
            <w:noWrap/>
            <w:vAlign w:val="center"/>
            <w:hideMark/>
          </w:tcPr>
          <w:p w14:paraId="424EE163"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8.81</w:t>
            </w:r>
          </w:p>
        </w:tc>
        <w:tc>
          <w:tcPr>
            <w:tcW w:w="900" w:type="dxa"/>
            <w:tcBorders>
              <w:top w:val="nil"/>
              <w:left w:val="nil"/>
              <w:bottom w:val="single" w:sz="8" w:space="0" w:color="666666"/>
              <w:right w:val="single" w:sz="8" w:space="0" w:color="666666"/>
            </w:tcBorders>
            <w:shd w:val="clear" w:color="000000" w:fill="CCCCCC"/>
            <w:noWrap/>
            <w:vAlign w:val="center"/>
            <w:hideMark/>
          </w:tcPr>
          <w:p w14:paraId="672970EC"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8.64</w:t>
            </w:r>
          </w:p>
        </w:tc>
        <w:tc>
          <w:tcPr>
            <w:tcW w:w="810" w:type="dxa"/>
            <w:tcBorders>
              <w:top w:val="nil"/>
              <w:left w:val="nil"/>
              <w:bottom w:val="single" w:sz="8" w:space="0" w:color="666666"/>
              <w:right w:val="single" w:sz="8" w:space="0" w:color="666666"/>
            </w:tcBorders>
            <w:shd w:val="clear" w:color="000000" w:fill="CCCCCC"/>
            <w:noWrap/>
            <w:vAlign w:val="center"/>
            <w:hideMark/>
          </w:tcPr>
          <w:p w14:paraId="3BDE0565"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23.37</w:t>
            </w:r>
          </w:p>
        </w:tc>
        <w:tc>
          <w:tcPr>
            <w:tcW w:w="980" w:type="dxa"/>
            <w:tcBorders>
              <w:top w:val="nil"/>
              <w:left w:val="nil"/>
              <w:bottom w:val="single" w:sz="8" w:space="0" w:color="666666"/>
              <w:right w:val="single" w:sz="8" w:space="0" w:color="666666"/>
            </w:tcBorders>
            <w:shd w:val="clear" w:color="000000" w:fill="CCCCCC"/>
            <w:noWrap/>
            <w:vAlign w:val="center"/>
            <w:hideMark/>
          </w:tcPr>
          <w:p w14:paraId="4F81D09A"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0.15</w:t>
            </w:r>
          </w:p>
        </w:tc>
      </w:tr>
      <w:tr w:rsidR="00D22E24" w:rsidRPr="00685570" w14:paraId="126757B1" w14:textId="77777777" w:rsidTr="00685570">
        <w:trPr>
          <w:trHeight w:val="315"/>
        </w:trPr>
        <w:tc>
          <w:tcPr>
            <w:tcW w:w="1052" w:type="dxa"/>
            <w:vMerge w:val="restart"/>
            <w:tcBorders>
              <w:top w:val="nil"/>
              <w:left w:val="single" w:sz="8" w:space="0" w:color="666666"/>
              <w:right w:val="single" w:sz="8" w:space="0" w:color="666666"/>
            </w:tcBorders>
            <w:shd w:val="clear" w:color="auto" w:fill="auto"/>
            <w:noWrap/>
            <w:vAlign w:val="center"/>
            <w:hideMark/>
          </w:tcPr>
          <w:p w14:paraId="413B4A2C" w14:textId="77777777" w:rsidR="00D22E24" w:rsidRPr="00685570" w:rsidRDefault="00D22E24" w:rsidP="00A80298">
            <w:pPr>
              <w:spacing w:after="0" w:line="240" w:lineRule="auto"/>
              <w:rPr>
                <w:rFonts w:ascii="Times New Roman" w:eastAsia="Times New Roman" w:hAnsi="Times New Roman" w:cs="Times New Roman"/>
                <w:b/>
                <w:bCs/>
                <w:color w:val="000000"/>
              </w:rPr>
            </w:pPr>
            <w:r w:rsidRPr="00685570">
              <w:rPr>
                <w:rFonts w:ascii="Times New Roman" w:eastAsia="Times New Roman" w:hAnsi="Times New Roman" w:cs="Times New Roman"/>
                <w:b/>
                <w:bCs/>
                <w:color w:val="000000"/>
              </w:rPr>
              <w:t xml:space="preserve">Alder </w:t>
            </w:r>
          </w:p>
          <w:p w14:paraId="1A995793" w14:textId="77777777" w:rsidR="00D22E24" w:rsidRPr="00685570" w:rsidRDefault="00D22E24" w:rsidP="00BD4A46">
            <w:pPr>
              <w:spacing w:after="0" w:line="240" w:lineRule="auto"/>
              <w:rPr>
                <w:rFonts w:ascii="Times New Roman" w:eastAsia="Times New Roman" w:hAnsi="Times New Roman" w:cs="Times New Roman"/>
                <w:b/>
                <w:bCs/>
                <w:color w:val="000000"/>
              </w:rPr>
            </w:pPr>
            <w:r w:rsidRPr="00685570">
              <w:rPr>
                <w:rFonts w:ascii="Times New Roman" w:eastAsia="Times New Roman" w:hAnsi="Times New Roman" w:cs="Times New Roman"/>
                <w:b/>
                <w:bCs/>
                <w:color w:val="000000"/>
              </w:rPr>
              <w:t>Creek</w:t>
            </w:r>
          </w:p>
        </w:tc>
        <w:tc>
          <w:tcPr>
            <w:tcW w:w="1170" w:type="dxa"/>
            <w:tcBorders>
              <w:top w:val="nil"/>
              <w:left w:val="nil"/>
              <w:bottom w:val="single" w:sz="8" w:space="0" w:color="666666"/>
              <w:right w:val="single" w:sz="8" w:space="0" w:color="666666"/>
            </w:tcBorders>
            <w:shd w:val="clear" w:color="auto" w:fill="auto"/>
            <w:noWrap/>
            <w:vAlign w:val="center"/>
            <w:hideMark/>
          </w:tcPr>
          <w:p w14:paraId="07C150DD" w14:textId="77777777" w:rsidR="00D22E24" w:rsidRPr="00685570" w:rsidRDefault="00D22E24">
            <w:pPr>
              <w:spacing w:after="0" w:line="240" w:lineRule="auto"/>
              <w:rPr>
                <w:rFonts w:ascii="Times New Roman" w:eastAsia="Times New Roman" w:hAnsi="Times New Roman" w:cs="Times New Roman"/>
                <w:color w:val="000000"/>
              </w:rPr>
            </w:pPr>
            <w:r w:rsidRPr="00685570">
              <w:rPr>
                <w:rFonts w:ascii="Times New Roman" w:eastAsia="Times New Roman" w:hAnsi="Times New Roman" w:cs="Times New Roman"/>
                <w:color w:val="000000"/>
              </w:rPr>
              <w:t>DPR-FOL002</w:t>
            </w:r>
          </w:p>
        </w:tc>
        <w:tc>
          <w:tcPr>
            <w:tcW w:w="990" w:type="dxa"/>
            <w:tcBorders>
              <w:top w:val="nil"/>
              <w:left w:val="nil"/>
              <w:bottom w:val="single" w:sz="8" w:space="0" w:color="666666"/>
              <w:right w:val="single" w:sz="8" w:space="0" w:color="666666"/>
            </w:tcBorders>
            <w:shd w:val="clear" w:color="auto" w:fill="auto"/>
            <w:noWrap/>
            <w:vAlign w:val="center"/>
            <w:hideMark/>
          </w:tcPr>
          <w:p w14:paraId="1E47D314"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rPr>
              <w:t>19</w:t>
            </w:r>
          </w:p>
        </w:tc>
        <w:tc>
          <w:tcPr>
            <w:tcW w:w="793" w:type="dxa"/>
            <w:tcBorders>
              <w:top w:val="nil"/>
              <w:left w:val="nil"/>
              <w:bottom w:val="single" w:sz="8" w:space="0" w:color="666666"/>
              <w:right w:val="single" w:sz="8" w:space="0" w:color="666666"/>
            </w:tcBorders>
            <w:shd w:val="clear" w:color="auto" w:fill="auto"/>
            <w:noWrap/>
            <w:vAlign w:val="center"/>
            <w:hideMark/>
          </w:tcPr>
          <w:p w14:paraId="447960DC"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16.3</w:t>
            </w:r>
          </w:p>
        </w:tc>
        <w:tc>
          <w:tcPr>
            <w:tcW w:w="917" w:type="dxa"/>
            <w:tcBorders>
              <w:top w:val="nil"/>
              <w:left w:val="nil"/>
              <w:bottom w:val="single" w:sz="8" w:space="0" w:color="666666"/>
              <w:right w:val="single" w:sz="8" w:space="0" w:color="666666"/>
            </w:tcBorders>
            <w:shd w:val="clear" w:color="auto" w:fill="auto"/>
            <w:noWrap/>
            <w:vAlign w:val="center"/>
            <w:hideMark/>
          </w:tcPr>
          <w:p w14:paraId="7F85B368"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14.4</w:t>
            </w:r>
          </w:p>
        </w:tc>
        <w:tc>
          <w:tcPr>
            <w:tcW w:w="810" w:type="dxa"/>
            <w:tcBorders>
              <w:top w:val="nil"/>
              <w:left w:val="nil"/>
              <w:bottom w:val="single" w:sz="8" w:space="0" w:color="666666"/>
              <w:right w:val="single" w:sz="8" w:space="0" w:color="666666"/>
            </w:tcBorders>
            <w:shd w:val="clear" w:color="auto" w:fill="auto"/>
            <w:noWrap/>
            <w:vAlign w:val="center"/>
            <w:hideMark/>
          </w:tcPr>
          <w:p w14:paraId="474094AB"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48.6</w:t>
            </w:r>
          </w:p>
        </w:tc>
        <w:tc>
          <w:tcPr>
            <w:tcW w:w="810" w:type="dxa"/>
            <w:tcBorders>
              <w:top w:val="nil"/>
              <w:left w:val="nil"/>
              <w:bottom w:val="single" w:sz="8" w:space="0" w:color="666666"/>
              <w:right w:val="single" w:sz="8" w:space="0" w:color="666666"/>
            </w:tcBorders>
            <w:shd w:val="clear" w:color="auto" w:fill="auto"/>
            <w:noWrap/>
            <w:vAlign w:val="center"/>
            <w:hideMark/>
          </w:tcPr>
          <w:p w14:paraId="13942F94"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13.8</w:t>
            </w:r>
          </w:p>
        </w:tc>
        <w:tc>
          <w:tcPr>
            <w:tcW w:w="900" w:type="dxa"/>
            <w:tcBorders>
              <w:top w:val="nil"/>
              <w:left w:val="nil"/>
              <w:bottom w:val="single" w:sz="8" w:space="0" w:color="666666"/>
              <w:right w:val="single" w:sz="8" w:space="0" w:color="666666"/>
            </w:tcBorders>
            <w:shd w:val="clear" w:color="auto" w:fill="auto"/>
            <w:noWrap/>
            <w:vAlign w:val="center"/>
            <w:hideMark/>
          </w:tcPr>
          <w:p w14:paraId="36F1F0DF"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11.2</w:t>
            </w:r>
          </w:p>
        </w:tc>
        <w:tc>
          <w:tcPr>
            <w:tcW w:w="810" w:type="dxa"/>
            <w:tcBorders>
              <w:top w:val="nil"/>
              <w:left w:val="nil"/>
              <w:bottom w:val="single" w:sz="8" w:space="0" w:color="666666"/>
              <w:right w:val="single" w:sz="8" w:space="0" w:color="666666"/>
            </w:tcBorders>
            <w:shd w:val="clear" w:color="auto" w:fill="auto"/>
            <w:noWrap/>
            <w:vAlign w:val="center"/>
            <w:hideMark/>
          </w:tcPr>
          <w:p w14:paraId="7AB26603"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41.6</w:t>
            </w:r>
          </w:p>
        </w:tc>
        <w:tc>
          <w:tcPr>
            <w:tcW w:w="980" w:type="dxa"/>
            <w:tcBorders>
              <w:top w:val="nil"/>
              <w:left w:val="nil"/>
              <w:bottom w:val="single" w:sz="8" w:space="0" w:color="666666"/>
              <w:right w:val="single" w:sz="8" w:space="0" w:color="666666"/>
            </w:tcBorders>
            <w:shd w:val="clear" w:color="auto" w:fill="auto"/>
            <w:noWrap/>
            <w:vAlign w:val="center"/>
            <w:hideMark/>
          </w:tcPr>
          <w:p w14:paraId="29007A7A"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0.27</w:t>
            </w:r>
          </w:p>
        </w:tc>
      </w:tr>
      <w:tr w:rsidR="00D22E24" w:rsidRPr="00685570" w14:paraId="206F2375" w14:textId="77777777" w:rsidTr="00685570">
        <w:trPr>
          <w:trHeight w:val="315"/>
        </w:trPr>
        <w:tc>
          <w:tcPr>
            <w:tcW w:w="1052" w:type="dxa"/>
            <w:vMerge/>
            <w:tcBorders>
              <w:left w:val="single" w:sz="8" w:space="0" w:color="666666"/>
              <w:bottom w:val="single" w:sz="8" w:space="0" w:color="666666"/>
              <w:right w:val="single" w:sz="8" w:space="0" w:color="666666"/>
            </w:tcBorders>
            <w:shd w:val="clear" w:color="auto" w:fill="auto"/>
            <w:noWrap/>
            <w:vAlign w:val="center"/>
            <w:hideMark/>
          </w:tcPr>
          <w:p w14:paraId="219BCBB6" w14:textId="77777777" w:rsidR="00D22E24" w:rsidRPr="00685570" w:rsidRDefault="00D22E24">
            <w:pPr>
              <w:spacing w:after="0" w:line="240" w:lineRule="auto"/>
              <w:rPr>
                <w:rFonts w:ascii="Times New Roman" w:eastAsia="Times New Roman" w:hAnsi="Times New Roman" w:cs="Times New Roman"/>
                <w:b/>
                <w:bCs/>
                <w:color w:val="000000"/>
              </w:rPr>
            </w:pPr>
          </w:p>
        </w:tc>
        <w:tc>
          <w:tcPr>
            <w:tcW w:w="1170" w:type="dxa"/>
            <w:tcBorders>
              <w:top w:val="nil"/>
              <w:left w:val="nil"/>
              <w:bottom w:val="single" w:sz="8" w:space="0" w:color="666666"/>
              <w:right w:val="single" w:sz="8" w:space="0" w:color="666666"/>
            </w:tcBorders>
            <w:shd w:val="clear" w:color="000000" w:fill="CCCCCC"/>
            <w:noWrap/>
            <w:vAlign w:val="center"/>
            <w:hideMark/>
          </w:tcPr>
          <w:p w14:paraId="70E2D79C" w14:textId="77777777" w:rsidR="00D22E24" w:rsidRPr="00685570" w:rsidRDefault="00D22E24">
            <w:pPr>
              <w:spacing w:after="0" w:line="240" w:lineRule="auto"/>
              <w:rPr>
                <w:rFonts w:ascii="Times New Roman" w:eastAsia="Times New Roman" w:hAnsi="Times New Roman" w:cs="Times New Roman"/>
                <w:color w:val="000000"/>
              </w:rPr>
            </w:pPr>
            <w:r w:rsidRPr="00685570">
              <w:rPr>
                <w:rFonts w:ascii="Times New Roman" w:eastAsia="Times New Roman" w:hAnsi="Times New Roman" w:cs="Times New Roman"/>
                <w:color w:val="000000"/>
              </w:rPr>
              <w:t>DPR-FOL003</w:t>
            </w:r>
          </w:p>
        </w:tc>
        <w:tc>
          <w:tcPr>
            <w:tcW w:w="990" w:type="dxa"/>
            <w:tcBorders>
              <w:top w:val="nil"/>
              <w:left w:val="nil"/>
              <w:bottom w:val="single" w:sz="8" w:space="0" w:color="666666"/>
              <w:right w:val="single" w:sz="8" w:space="0" w:color="666666"/>
            </w:tcBorders>
            <w:shd w:val="clear" w:color="000000" w:fill="CCCCCC"/>
            <w:noWrap/>
            <w:vAlign w:val="center"/>
            <w:hideMark/>
          </w:tcPr>
          <w:p w14:paraId="49767B59"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rPr>
              <w:t>16</w:t>
            </w:r>
          </w:p>
        </w:tc>
        <w:tc>
          <w:tcPr>
            <w:tcW w:w="793" w:type="dxa"/>
            <w:tcBorders>
              <w:top w:val="nil"/>
              <w:left w:val="nil"/>
              <w:bottom w:val="single" w:sz="8" w:space="0" w:color="666666"/>
              <w:right w:val="single" w:sz="8" w:space="0" w:color="666666"/>
            </w:tcBorders>
            <w:shd w:val="clear" w:color="000000" w:fill="CCCCCC"/>
            <w:noWrap/>
            <w:vAlign w:val="center"/>
            <w:hideMark/>
          </w:tcPr>
          <w:p w14:paraId="6166F2F3"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10.60</w:t>
            </w:r>
          </w:p>
        </w:tc>
        <w:tc>
          <w:tcPr>
            <w:tcW w:w="917" w:type="dxa"/>
            <w:tcBorders>
              <w:top w:val="nil"/>
              <w:left w:val="nil"/>
              <w:bottom w:val="single" w:sz="8" w:space="0" w:color="666666"/>
              <w:right w:val="single" w:sz="8" w:space="0" w:color="666666"/>
            </w:tcBorders>
            <w:shd w:val="clear" w:color="000000" w:fill="CCCCCC"/>
            <w:noWrap/>
            <w:vAlign w:val="center"/>
            <w:hideMark/>
          </w:tcPr>
          <w:p w14:paraId="45834A84"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11.30</w:t>
            </w:r>
          </w:p>
        </w:tc>
        <w:tc>
          <w:tcPr>
            <w:tcW w:w="810" w:type="dxa"/>
            <w:tcBorders>
              <w:top w:val="nil"/>
              <w:left w:val="nil"/>
              <w:bottom w:val="single" w:sz="8" w:space="0" w:color="666666"/>
              <w:right w:val="single" w:sz="8" w:space="0" w:color="666666"/>
            </w:tcBorders>
            <w:shd w:val="clear" w:color="000000" w:fill="CCCCCC"/>
            <w:noWrap/>
            <w:vAlign w:val="center"/>
            <w:hideMark/>
          </w:tcPr>
          <w:p w14:paraId="58CE758E"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21.40</w:t>
            </w:r>
          </w:p>
        </w:tc>
        <w:tc>
          <w:tcPr>
            <w:tcW w:w="810" w:type="dxa"/>
            <w:tcBorders>
              <w:top w:val="nil"/>
              <w:left w:val="nil"/>
              <w:bottom w:val="single" w:sz="8" w:space="0" w:color="666666"/>
              <w:right w:val="single" w:sz="8" w:space="0" w:color="666666"/>
            </w:tcBorders>
            <w:shd w:val="clear" w:color="000000" w:fill="CCCCCC"/>
            <w:noWrap/>
            <w:vAlign w:val="center"/>
            <w:hideMark/>
          </w:tcPr>
          <w:p w14:paraId="0380ACFE"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9.33</w:t>
            </w:r>
          </w:p>
        </w:tc>
        <w:tc>
          <w:tcPr>
            <w:tcW w:w="900" w:type="dxa"/>
            <w:tcBorders>
              <w:top w:val="nil"/>
              <w:left w:val="nil"/>
              <w:bottom w:val="single" w:sz="8" w:space="0" w:color="666666"/>
              <w:right w:val="single" w:sz="8" w:space="0" w:color="666666"/>
            </w:tcBorders>
            <w:shd w:val="clear" w:color="000000" w:fill="CCCCCC"/>
            <w:noWrap/>
            <w:vAlign w:val="center"/>
            <w:hideMark/>
          </w:tcPr>
          <w:p w14:paraId="7A794F08"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8.34</w:t>
            </w:r>
          </w:p>
        </w:tc>
        <w:tc>
          <w:tcPr>
            <w:tcW w:w="810" w:type="dxa"/>
            <w:tcBorders>
              <w:top w:val="nil"/>
              <w:left w:val="nil"/>
              <w:bottom w:val="single" w:sz="8" w:space="0" w:color="666666"/>
              <w:right w:val="single" w:sz="8" w:space="0" w:color="666666"/>
            </w:tcBorders>
            <w:shd w:val="clear" w:color="000000" w:fill="CCCCCC"/>
            <w:noWrap/>
            <w:vAlign w:val="center"/>
            <w:hideMark/>
          </w:tcPr>
          <w:p w14:paraId="1AD9E00B"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19.32</w:t>
            </w:r>
          </w:p>
        </w:tc>
        <w:tc>
          <w:tcPr>
            <w:tcW w:w="980" w:type="dxa"/>
            <w:tcBorders>
              <w:top w:val="nil"/>
              <w:left w:val="nil"/>
              <w:bottom w:val="single" w:sz="8" w:space="0" w:color="666666"/>
              <w:right w:val="single" w:sz="8" w:space="0" w:color="666666"/>
            </w:tcBorders>
            <w:shd w:val="clear" w:color="000000" w:fill="CCCCCC"/>
            <w:noWrap/>
            <w:vAlign w:val="center"/>
            <w:hideMark/>
          </w:tcPr>
          <w:p w14:paraId="3374BC78" w14:textId="77777777" w:rsidR="00D22E24" w:rsidRPr="00685570" w:rsidRDefault="00D22E24">
            <w:pPr>
              <w:spacing w:after="0" w:line="240" w:lineRule="auto"/>
              <w:jc w:val="center"/>
              <w:rPr>
                <w:rFonts w:ascii="Times New Roman" w:eastAsia="Times New Roman" w:hAnsi="Times New Roman" w:cs="Times New Roman"/>
                <w:color w:val="000000"/>
              </w:rPr>
            </w:pPr>
            <w:r w:rsidRPr="00685570">
              <w:rPr>
                <w:rFonts w:ascii="Times New Roman" w:eastAsia="Times New Roman" w:hAnsi="Times New Roman" w:cs="Times New Roman"/>
                <w:color w:val="000000" w:themeColor="text1"/>
              </w:rPr>
              <w:t>0.25</w:t>
            </w:r>
          </w:p>
        </w:tc>
      </w:tr>
    </w:tbl>
    <w:p w14:paraId="62B00D81" w14:textId="77777777" w:rsidR="00D22E24" w:rsidRPr="00954A4B" w:rsidRDefault="00D22E24" w:rsidP="00A80298">
      <w:pPr>
        <w:spacing w:line="480" w:lineRule="auto"/>
        <w:ind w:firstLine="720"/>
        <w:rPr>
          <w:rFonts w:ascii="Times New Roman" w:hAnsi="Times New Roman" w:cs="Times New Roman"/>
          <w:sz w:val="24"/>
          <w:szCs w:val="24"/>
        </w:rPr>
      </w:pPr>
    </w:p>
    <w:p w14:paraId="1702EB14" w14:textId="607D5D8D" w:rsidR="00D22E24" w:rsidRDefault="00D22E24" w:rsidP="00A80298">
      <w:pPr>
        <w:spacing w:after="0" w:line="480" w:lineRule="auto"/>
        <w:ind w:firstLine="720"/>
        <w:rPr>
          <w:rFonts w:ascii="Times New Roman" w:hAnsi="Times New Roman" w:cs="Times New Roman"/>
          <w:sz w:val="24"/>
          <w:szCs w:val="24"/>
        </w:rPr>
      </w:pPr>
      <w:r w:rsidRPr="00954A4B">
        <w:rPr>
          <w:rFonts w:ascii="Times New Roman" w:hAnsi="Times New Roman" w:cs="Times New Roman"/>
          <w:sz w:val="24"/>
          <w:szCs w:val="24"/>
        </w:rPr>
        <w:t xml:space="preserve">In general, </w:t>
      </w:r>
      <w:r w:rsidR="00031C53">
        <w:rPr>
          <w:rFonts w:ascii="Times New Roman" w:hAnsi="Times New Roman" w:cs="Times New Roman"/>
          <w:sz w:val="24"/>
          <w:szCs w:val="24"/>
        </w:rPr>
        <w:t>the PWC model output performed well in simulating bifenthrin concentration at the four s</w:t>
      </w:r>
      <w:r w:rsidR="00081917">
        <w:rPr>
          <w:rFonts w:ascii="Times New Roman" w:hAnsi="Times New Roman" w:cs="Times New Roman"/>
          <w:sz w:val="24"/>
          <w:szCs w:val="24"/>
        </w:rPr>
        <w:t>torm drain outlets</w:t>
      </w:r>
      <w:r w:rsidR="00B349B8">
        <w:rPr>
          <w:rFonts w:ascii="Times New Roman" w:hAnsi="Times New Roman" w:cs="Times New Roman"/>
          <w:sz w:val="24"/>
          <w:szCs w:val="24"/>
        </w:rPr>
        <w:t>. The results show a</w:t>
      </w:r>
      <w:r w:rsidR="00031C53">
        <w:rPr>
          <w:rFonts w:ascii="Times New Roman" w:hAnsi="Times New Roman" w:cs="Times New Roman"/>
          <w:sz w:val="24"/>
          <w:szCs w:val="24"/>
        </w:rPr>
        <w:t xml:space="preserve"> close match between the </w:t>
      </w:r>
      <w:r w:rsidR="00081917">
        <w:rPr>
          <w:rFonts w:ascii="Times New Roman" w:hAnsi="Times New Roman" w:cs="Times New Roman"/>
          <w:sz w:val="24"/>
          <w:szCs w:val="24"/>
        </w:rPr>
        <w:t xml:space="preserve">simulated and observed bifenthrin data (Fig. 4 and Table 5). The </w:t>
      </w:r>
      <w:r w:rsidR="00B349B8">
        <w:rPr>
          <w:rFonts w:ascii="Times New Roman" w:hAnsi="Times New Roman" w:cs="Times New Roman"/>
          <w:sz w:val="24"/>
          <w:szCs w:val="24"/>
        </w:rPr>
        <w:t>slight variability</w:t>
      </w:r>
      <w:r w:rsidR="00081917">
        <w:rPr>
          <w:rFonts w:ascii="Times New Roman" w:hAnsi="Times New Roman" w:cs="Times New Roman"/>
          <w:sz w:val="24"/>
          <w:szCs w:val="24"/>
        </w:rPr>
        <w:t xml:space="preserve"> between the simulated and the observed data may be due to expected variability associated with environmental measurements. </w:t>
      </w:r>
      <w:r w:rsidRPr="00954A4B">
        <w:rPr>
          <w:rFonts w:ascii="Times New Roman" w:hAnsi="Times New Roman" w:cs="Times New Roman"/>
          <w:sz w:val="24"/>
          <w:szCs w:val="24"/>
        </w:rPr>
        <w:t>The statistical evaluation revealed a strong to moderate correlation between the simulated and observed concentrations. This is evident in the R</w:t>
      </w:r>
      <w:r w:rsidRPr="00954A4B">
        <w:rPr>
          <w:rFonts w:ascii="Times New Roman" w:hAnsi="Times New Roman" w:cs="Times New Roman"/>
          <w:sz w:val="24"/>
          <w:szCs w:val="24"/>
          <w:vertAlign w:val="superscript"/>
        </w:rPr>
        <w:t>2</w:t>
      </w:r>
      <w:r w:rsidRPr="00954A4B">
        <w:rPr>
          <w:rFonts w:ascii="Times New Roman" w:hAnsi="Times New Roman" w:cs="Times New Roman"/>
          <w:sz w:val="24"/>
          <w:szCs w:val="24"/>
        </w:rPr>
        <w:t xml:space="preserve"> values of 0.67, 0.54, 0.85, and 0.70 for the DPR-FOL002, DPR-FOL003, DPR-PGC010, and DPR-PGC022 respectively when the same day observed and simulated bifenthrin concentration values were plotted (</w:t>
      </w:r>
      <w:r w:rsidR="00AF51B4">
        <w:rPr>
          <w:rFonts w:ascii="Times New Roman" w:hAnsi="Times New Roman" w:cs="Times New Roman"/>
          <w:sz w:val="24"/>
          <w:szCs w:val="24"/>
        </w:rPr>
        <w:t>Fig.</w:t>
      </w:r>
      <w:r w:rsidRPr="00954A4B">
        <w:rPr>
          <w:rFonts w:ascii="Times New Roman" w:hAnsi="Times New Roman" w:cs="Times New Roman"/>
          <w:sz w:val="24"/>
          <w:szCs w:val="24"/>
        </w:rPr>
        <w:t xml:space="preserve"> 5). There was no</w:t>
      </w:r>
      <w:r w:rsidR="00604A79">
        <w:rPr>
          <w:rFonts w:ascii="Times New Roman" w:hAnsi="Times New Roman" w:cs="Times New Roman"/>
          <w:sz w:val="24"/>
          <w:szCs w:val="24"/>
        </w:rPr>
        <w:t>t</w:t>
      </w:r>
      <w:r w:rsidRPr="00954A4B">
        <w:rPr>
          <w:rFonts w:ascii="Times New Roman" w:hAnsi="Times New Roman" w:cs="Times New Roman"/>
          <w:sz w:val="24"/>
          <w:szCs w:val="24"/>
        </w:rPr>
        <w:t xml:space="preserve"> much difference when the means and median of the same day observed and simulated concentrations were plotted (</w:t>
      </w:r>
      <w:r w:rsidR="00AF51B4">
        <w:rPr>
          <w:rFonts w:ascii="Times New Roman" w:hAnsi="Times New Roman" w:cs="Times New Roman"/>
          <w:sz w:val="24"/>
          <w:szCs w:val="24"/>
        </w:rPr>
        <w:t>Fig.</w:t>
      </w:r>
      <w:r w:rsidRPr="00954A4B">
        <w:rPr>
          <w:rFonts w:ascii="Times New Roman" w:hAnsi="Times New Roman" w:cs="Times New Roman"/>
          <w:sz w:val="24"/>
          <w:szCs w:val="24"/>
        </w:rPr>
        <w:t xml:space="preserve"> 6). The T-Tests of equality of means (Table </w:t>
      </w:r>
      <w:r w:rsidR="000A2E36">
        <w:rPr>
          <w:rFonts w:ascii="Times New Roman" w:hAnsi="Times New Roman" w:cs="Times New Roman"/>
          <w:sz w:val="24"/>
          <w:szCs w:val="24"/>
        </w:rPr>
        <w:t>5</w:t>
      </w:r>
      <w:r w:rsidRPr="00954A4B">
        <w:rPr>
          <w:rFonts w:ascii="Times New Roman" w:hAnsi="Times New Roman" w:cs="Times New Roman"/>
          <w:sz w:val="24"/>
          <w:szCs w:val="24"/>
        </w:rPr>
        <w:t xml:space="preserve">) also indicated </w:t>
      </w:r>
      <w:r w:rsidRPr="00954A4B">
        <w:rPr>
          <w:rFonts w:ascii="Times New Roman" w:hAnsi="Times New Roman" w:cs="Times New Roman"/>
          <w:noProof/>
          <w:sz w:val="24"/>
          <w:szCs w:val="24"/>
        </w:rPr>
        <w:t>that</w:t>
      </w:r>
      <w:r w:rsidRPr="00954A4B">
        <w:rPr>
          <w:rFonts w:ascii="Times New Roman" w:hAnsi="Times New Roman" w:cs="Times New Roman"/>
          <w:sz w:val="24"/>
          <w:szCs w:val="24"/>
        </w:rPr>
        <w:t xml:space="preserve"> no statistically significant difference between the observed and simulated bifenthrin data with </w:t>
      </w:r>
      <w:r w:rsidRPr="00954A4B">
        <w:rPr>
          <w:rFonts w:ascii="Times New Roman" w:hAnsi="Times New Roman" w:cs="Times New Roman"/>
          <w:i/>
          <w:sz w:val="24"/>
          <w:szCs w:val="24"/>
        </w:rPr>
        <w:t>p</w:t>
      </w:r>
      <w:r w:rsidRPr="00954A4B">
        <w:rPr>
          <w:rFonts w:ascii="Times New Roman" w:hAnsi="Times New Roman" w:cs="Times New Roman"/>
          <w:sz w:val="24"/>
          <w:szCs w:val="24"/>
        </w:rPr>
        <w:t xml:space="preserve"> =0.37 at DPR-FOL002, </w:t>
      </w:r>
      <w:r w:rsidRPr="00954A4B">
        <w:rPr>
          <w:rFonts w:ascii="Times New Roman" w:hAnsi="Times New Roman" w:cs="Times New Roman"/>
          <w:i/>
          <w:sz w:val="24"/>
          <w:szCs w:val="24"/>
        </w:rPr>
        <w:t>p</w:t>
      </w:r>
      <w:r w:rsidRPr="00954A4B">
        <w:rPr>
          <w:rFonts w:ascii="Times New Roman" w:hAnsi="Times New Roman" w:cs="Times New Roman"/>
          <w:sz w:val="24"/>
          <w:szCs w:val="24"/>
        </w:rPr>
        <w:t xml:space="preserve"> = 0.25 at DPR-FOL003, 0.24 at the DPR-PGC022, and 0.15 at the DPR-PGC010 outlets. Overall, the PWC model was able to simulate bifenthrin concentration with reasonable accuracy. This suggests </w:t>
      </w:r>
      <w:r w:rsidRPr="00954A4B">
        <w:rPr>
          <w:rFonts w:ascii="Times New Roman" w:hAnsi="Times New Roman" w:cs="Times New Roman"/>
          <w:noProof/>
          <w:sz w:val="24"/>
          <w:szCs w:val="24"/>
        </w:rPr>
        <w:t>that</w:t>
      </w:r>
      <w:r w:rsidRPr="00954A4B">
        <w:rPr>
          <w:rFonts w:ascii="Times New Roman" w:hAnsi="Times New Roman" w:cs="Times New Roman"/>
          <w:sz w:val="24"/>
          <w:szCs w:val="24"/>
        </w:rPr>
        <w:t xml:space="preserve"> the PWC model is capable of being used to generate bifenthrin concentration values in </w:t>
      </w:r>
      <w:r w:rsidRPr="00954A4B">
        <w:rPr>
          <w:rFonts w:ascii="Times New Roman" w:hAnsi="Times New Roman" w:cs="Times New Roman"/>
          <w:noProof/>
          <w:sz w:val="24"/>
          <w:szCs w:val="24"/>
        </w:rPr>
        <w:t>areas</w:t>
      </w:r>
      <w:r w:rsidRPr="00954A4B">
        <w:rPr>
          <w:rFonts w:ascii="Times New Roman" w:hAnsi="Times New Roman" w:cs="Times New Roman"/>
          <w:sz w:val="24"/>
          <w:szCs w:val="24"/>
        </w:rPr>
        <w:t xml:space="preserve"> where there is limited to no data when needed for analysis. </w:t>
      </w:r>
    </w:p>
    <w:p w14:paraId="2A2CDF7D" w14:textId="77777777" w:rsidR="008A4286" w:rsidRDefault="008A4286" w:rsidP="00A80298">
      <w:pPr>
        <w:spacing w:after="0" w:line="480" w:lineRule="auto"/>
        <w:ind w:firstLine="720"/>
        <w:rPr>
          <w:rFonts w:ascii="Times New Roman" w:hAnsi="Times New Roman" w:cs="Times New Roman"/>
          <w:sz w:val="24"/>
          <w:szCs w:val="24"/>
        </w:rPr>
      </w:pPr>
    </w:p>
    <w:p w14:paraId="51D8FA48" w14:textId="77777777" w:rsidR="00D22E24" w:rsidRPr="00954A4B" w:rsidRDefault="00D22E24" w:rsidP="00A80298">
      <w:pPr>
        <w:spacing w:after="0" w:line="240" w:lineRule="auto"/>
        <w:jc w:val="both"/>
        <w:rPr>
          <w:rFonts w:ascii="Times New Roman" w:hAnsi="Times New Roman" w:cs="Times New Roman"/>
          <w:sz w:val="24"/>
          <w:szCs w:val="24"/>
        </w:rPr>
      </w:pPr>
      <w:r w:rsidRPr="00954A4B">
        <w:rPr>
          <w:rFonts w:ascii="Times New Roman" w:hAnsi="Times New Roman" w:cs="Times New Roman"/>
          <w:noProof/>
        </w:rPr>
        <w:drawing>
          <wp:inline distT="0" distB="0" distL="0" distR="0" wp14:anchorId="14BAF0F3" wp14:editId="78624CDC">
            <wp:extent cx="2571750" cy="1362075"/>
            <wp:effectExtent l="0" t="0" r="19050" b="952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954A4B">
        <w:rPr>
          <w:rFonts w:ascii="Times New Roman" w:hAnsi="Times New Roman" w:cs="Times New Roman"/>
          <w:sz w:val="24"/>
          <w:szCs w:val="24"/>
        </w:rPr>
        <w:t xml:space="preserve"> </w:t>
      </w:r>
      <w:r w:rsidRPr="00954A4B">
        <w:rPr>
          <w:rFonts w:ascii="Times New Roman" w:hAnsi="Times New Roman" w:cs="Times New Roman"/>
          <w:noProof/>
        </w:rPr>
        <w:drawing>
          <wp:inline distT="0" distB="0" distL="0" distR="0" wp14:anchorId="20D29BF4" wp14:editId="65B15F5C">
            <wp:extent cx="2743200" cy="1352550"/>
            <wp:effectExtent l="0" t="0" r="19050" b="190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067B3E" w14:textId="77777777" w:rsidR="00D22E24" w:rsidRPr="00954A4B" w:rsidRDefault="00D22E24" w:rsidP="00BD4A46">
      <w:pPr>
        <w:tabs>
          <w:tab w:val="center" w:pos="4680"/>
        </w:tabs>
        <w:rPr>
          <w:rFonts w:ascii="Times New Roman" w:hAnsi="Times New Roman" w:cs="Times New Roman"/>
          <w:sz w:val="24"/>
          <w:szCs w:val="24"/>
        </w:rPr>
      </w:pPr>
      <w:r w:rsidRPr="00954A4B">
        <w:rPr>
          <w:rFonts w:ascii="Times New Roman" w:hAnsi="Times New Roman" w:cs="Times New Roman"/>
          <w:sz w:val="24"/>
          <w:szCs w:val="24"/>
        </w:rPr>
        <w:t xml:space="preserve"> (DPR-FOL002)</w:t>
      </w:r>
      <w:r w:rsidRPr="00954A4B">
        <w:rPr>
          <w:rFonts w:ascii="Times New Roman" w:hAnsi="Times New Roman" w:cs="Times New Roman"/>
          <w:sz w:val="24"/>
          <w:szCs w:val="24"/>
        </w:rPr>
        <w:tab/>
      </w:r>
      <w:r w:rsidRPr="00954A4B">
        <w:rPr>
          <w:rFonts w:ascii="Times New Roman" w:hAnsi="Times New Roman" w:cs="Times New Roman"/>
          <w:sz w:val="24"/>
          <w:szCs w:val="24"/>
        </w:rPr>
        <w:tab/>
        <w:t>(DPR-FOL003)</w:t>
      </w:r>
    </w:p>
    <w:p w14:paraId="6FB2C041" w14:textId="77777777" w:rsidR="00D22E24" w:rsidRPr="00954A4B" w:rsidRDefault="00D22E24" w:rsidP="007734FA">
      <w:pPr>
        <w:autoSpaceDE w:val="0"/>
        <w:autoSpaceDN w:val="0"/>
        <w:adjustRightInd w:val="0"/>
        <w:spacing w:after="0" w:line="240" w:lineRule="auto"/>
        <w:jc w:val="both"/>
        <w:rPr>
          <w:rFonts w:ascii="Times New Roman" w:hAnsi="Times New Roman" w:cs="Times New Roman"/>
          <w:sz w:val="24"/>
          <w:szCs w:val="24"/>
        </w:rPr>
      </w:pPr>
      <w:r w:rsidRPr="00954A4B">
        <w:rPr>
          <w:rFonts w:ascii="Times New Roman" w:hAnsi="Times New Roman" w:cs="Times New Roman"/>
          <w:noProof/>
        </w:rPr>
        <w:drawing>
          <wp:inline distT="0" distB="0" distL="0" distR="0" wp14:anchorId="3377D075" wp14:editId="5A949664">
            <wp:extent cx="2600325" cy="1428750"/>
            <wp:effectExtent l="0" t="0" r="9525" b="1905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954A4B">
        <w:rPr>
          <w:rFonts w:ascii="Times New Roman" w:hAnsi="Times New Roman" w:cs="Times New Roman"/>
          <w:sz w:val="24"/>
          <w:szCs w:val="24"/>
        </w:rPr>
        <w:t xml:space="preserve"> </w:t>
      </w:r>
      <w:r w:rsidRPr="00954A4B">
        <w:rPr>
          <w:rFonts w:ascii="Times New Roman" w:hAnsi="Times New Roman" w:cs="Times New Roman"/>
          <w:noProof/>
        </w:rPr>
        <w:drawing>
          <wp:inline distT="0" distB="0" distL="0" distR="0" wp14:anchorId="05C7C658" wp14:editId="115A59A4">
            <wp:extent cx="2705100" cy="1428750"/>
            <wp:effectExtent l="0" t="0" r="19050" b="1905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7866970" w14:textId="77777777" w:rsidR="00D22E24" w:rsidRPr="00954A4B" w:rsidRDefault="00D22E24">
      <w:pPr>
        <w:tabs>
          <w:tab w:val="left" w:pos="5385"/>
        </w:tabs>
        <w:spacing w:after="0" w:line="240" w:lineRule="auto"/>
        <w:rPr>
          <w:rFonts w:ascii="Times New Roman" w:hAnsi="Times New Roman" w:cs="Times New Roman"/>
          <w:sz w:val="24"/>
          <w:szCs w:val="24"/>
        </w:rPr>
      </w:pPr>
      <w:r w:rsidRPr="00954A4B">
        <w:rPr>
          <w:rFonts w:ascii="Times New Roman" w:hAnsi="Times New Roman" w:cs="Times New Roman"/>
          <w:sz w:val="24"/>
          <w:szCs w:val="24"/>
        </w:rPr>
        <w:t>(DPR-PGC010)</w:t>
      </w:r>
      <w:r w:rsidRPr="00954A4B">
        <w:rPr>
          <w:rFonts w:ascii="Times New Roman" w:hAnsi="Times New Roman" w:cs="Times New Roman"/>
          <w:sz w:val="24"/>
          <w:szCs w:val="24"/>
        </w:rPr>
        <w:tab/>
        <w:t>(DPR-PGC022)</w:t>
      </w:r>
    </w:p>
    <w:p w14:paraId="3A87AFDA" w14:textId="77777777" w:rsidR="00D22E24" w:rsidRPr="00954A4B" w:rsidRDefault="00D22E24">
      <w:pPr>
        <w:tabs>
          <w:tab w:val="left" w:pos="5385"/>
        </w:tabs>
        <w:spacing w:after="0" w:line="240" w:lineRule="auto"/>
        <w:rPr>
          <w:rFonts w:ascii="Times New Roman" w:hAnsi="Times New Roman" w:cs="Times New Roman"/>
          <w:sz w:val="24"/>
          <w:szCs w:val="24"/>
        </w:rPr>
      </w:pPr>
    </w:p>
    <w:p w14:paraId="02720096" w14:textId="719D0801" w:rsidR="00D22E24" w:rsidRPr="00954A4B" w:rsidRDefault="00AF51B4">
      <w:pPr>
        <w:pStyle w:val="Caption"/>
        <w:jc w:val="both"/>
        <w:rPr>
          <w:rFonts w:ascii="Times New Roman" w:hAnsi="Times New Roman" w:cs="Times New Roman"/>
          <w:i w:val="0"/>
          <w:color w:val="auto"/>
          <w:sz w:val="24"/>
        </w:rPr>
      </w:pPr>
      <w:bookmarkStart w:id="817" w:name="_Toc477942518"/>
      <w:r>
        <w:rPr>
          <w:rFonts w:ascii="Times New Roman" w:hAnsi="Times New Roman" w:cs="Times New Roman"/>
          <w:i w:val="0"/>
          <w:color w:val="auto"/>
          <w:sz w:val="24"/>
        </w:rPr>
        <w:t>Fig.</w:t>
      </w:r>
      <w:r w:rsidR="00D22E24" w:rsidRPr="00954A4B">
        <w:rPr>
          <w:rFonts w:ascii="Times New Roman" w:hAnsi="Times New Roman" w:cs="Times New Roman"/>
          <w:i w:val="0"/>
          <w:color w:val="auto"/>
          <w:sz w:val="24"/>
        </w:rPr>
        <w:t xml:space="preserve"> </w:t>
      </w:r>
      <w:r w:rsidR="00D22E24" w:rsidRPr="00954A4B">
        <w:rPr>
          <w:rFonts w:ascii="Times New Roman" w:hAnsi="Times New Roman" w:cs="Times New Roman"/>
          <w:i w:val="0"/>
          <w:color w:val="auto"/>
          <w:sz w:val="24"/>
        </w:rPr>
        <w:fldChar w:fldCharType="begin"/>
      </w:r>
      <w:r w:rsidR="00D22E24" w:rsidRPr="00954A4B">
        <w:rPr>
          <w:rFonts w:ascii="Times New Roman" w:hAnsi="Times New Roman" w:cs="Times New Roman"/>
          <w:i w:val="0"/>
          <w:color w:val="auto"/>
          <w:sz w:val="24"/>
        </w:rPr>
        <w:instrText xml:space="preserve"> SEQ Figure \* ARABIC </w:instrText>
      </w:r>
      <w:r w:rsidR="00D22E24" w:rsidRPr="00954A4B">
        <w:rPr>
          <w:rFonts w:ascii="Times New Roman" w:hAnsi="Times New Roman" w:cs="Times New Roman"/>
          <w:i w:val="0"/>
          <w:color w:val="auto"/>
          <w:sz w:val="24"/>
        </w:rPr>
        <w:fldChar w:fldCharType="separate"/>
      </w:r>
      <w:r w:rsidR="00375244" w:rsidRPr="00954A4B">
        <w:rPr>
          <w:rFonts w:ascii="Times New Roman" w:hAnsi="Times New Roman" w:cs="Times New Roman"/>
          <w:i w:val="0"/>
          <w:noProof/>
          <w:color w:val="auto"/>
          <w:sz w:val="24"/>
        </w:rPr>
        <w:t>5</w:t>
      </w:r>
      <w:r w:rsidR="00D22E24" w:rsidRPr="00954A4B">
        <w:rPr>
          <w:rFonts w:ascii="Times New Roman" w:hAnsi="Times New Roman" w:cs="Times New Roman"/>
          <w:i w:val="0"/>
          <w:color w:val="auto"/>
          <w:sz w:val="24"/>
        </w:rPr>
        <w:fldChar w:fldCharType="end"/>
      </w:r>
      <w:r w:rsidR="00D22E24" w:rsidRPr="00954A4B">
        <w:rPr>
          <w:rFonts w:ascii="Times New Roman" w:hAnsi="Times New Roman" w:cs="Times New Roman"/>
          <w:i w:val="0"/>
          <w:color w:val="auto"/>
          <w:sz w:val="24"/>
        </w:rPr>
        <w:t xml:space="preserve">. Scatterplot of observed </w:t>
      </w:r>
      <w:r w:rsidR="001E49D2" w:rsidRPr="00954A4B">
        <w:rPr>
          <w:rFonts w:ascii="Times New Roman" w:hAnsi="Times New Roman" w:cs="Times New Roman"/>
          <w:i w:val="0"/>
          <w:color w:val="auto"/>
          <w:sz w:val="24"/>
        </w:rPr>
        <w:t>vs.</w:t>
      </w:r>
      <w:r w:rsidR="00D22E24" w:rsidRPr="00954A4B">
        <w:rPr>
          <w:rFonts w:ascii="Times New Roman" w:hAnsi="Times New Roman" w:cs="Times New Roman"/>
          <w:i w:val="0"/>
          <w:color w:val="auto"/>
          <w:sz w:val="24"/>
        </w:rPr>
        <w:t xml:space="preserve"> simulated bifenthrin concentration at the four sites</w:t>
      </w:r>
      <w:bookmarkEnd w:id="817"/>
    </w:p>
    <w:p w14:paraId="44C7992A" w14:textId="63644C3C" w:rsidR="00D22E24" w:rsidRPr="00954A4B" w:rsidRDefault="00D22E24">
      <w:pPr>
        <w:pStyle w:val="Caption"/>
        <w:jc w:val="both"/>
        <w:rPr>
          <w:rFonts w:ascii="Times New Roman" w:hAnsi="Times New Roman" w:cs="Times New Roman"/>
          <w:sz w:val="24"/>
          <w:szCs w:val="24"/>
        </w:rPr>
      </w:pPr>
    </w:p>
    <w:p w14:paraId="384BC350" w14:textId="77777777" w:rsidR="00D22E24" w:rsidRPr="00954A4B" w:rsidRDefault="00D22E24">
      <w:pPr>
        <w:spacing w:after="0"/>
        <w:rPr>
          <w:rFonts w:ascii="Times New Roman" w:hAnsi="Times New Roman" w:cs="Times New Roman"/>
          <w:sz w:val="24"/>
          <w:szCs w:val="24"/>
        </w:rPr>
      </w:pPr>
      <w:r w:rsidRPr="00954A4B">
        <w:rPr>
          <w:rFonts w:ascii="Times New Roman" w:hAnsi="Times New Roman" w:cs="Times New Roman"/>
          <w:noProof/>
        </w:rPr>
        <w:drawing>
          <wp:inline distT="0" distB="0" distL="0" distR="0" wp14:anchorId="09DB8FA3" wp14:editId="3B0D93A8">
            <wp:extent cx="2524125" cy="1581150"/>
            <wp:effectExtent l="0" t="0" r="9525" b="1905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954A4B">
        <w:rPr>
          <w:rFonts w:ascii="Times New Roman" w:hAnsi="Times New Roman" w:cs="Times New Roman"/>
          <w:sz w:val="24"/>
          <w:szCs w:val="24"/>
        </w:rPr>
        <w:t xml:space="preserve"> </w:t>
      </w:r>
      <w:r w:rsidRPr="00954A4B">
        <w:rPr>
          <w:rFonts w:ascii="Times New Roman" w:hAnsi="Times New Roman" w:cs="Times New Roman"/>
          <w:noProof/>
        </w:rPr>
        <w:drawing>
          <wp:inline distT="0" distB="0" distL="0" distR="0" wp14:anchorId="0099A7A4" wp14:editId="29ADBCBE">
            <wp:extent cx="2638425" cy="1581150"/>
            <wp:effectExtent l="0" t="0" r="9525" b="1905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32A000E" w14:textId="7D81FD01" w:rsidR="00D22E24" w:rsidRPr="00954A4B" w:rsidRDefault="009F1ACD">
      <w:pPr>
        <w:tabs>
          <w:tab w:val="center" w:pos="4680"/>
        </w:tabs>
        <w:rPr>
          <w:rFonts w:ascii="Times New Roman" w:hAnsi="Times New Roman" w:cs="Times New Roman"/>
          <w:sz w:val="24"/>
          <w:szCs w:val="24"/>
        </w:rPr>
      </w:pPr>
      <w:r w:rsidRPr="00954A4B">
        <w:rPr>
          <w:rFonts w:ascii="Times New Roman" w:hAnsi="Times New Roman" w:cs="Times New Roman"/>
          <w:sz w:val="24"/>
          <w:szCs w:val="24"/>
        </w:rPr>
        <w:t xml:space="preserve"> </w:t>
      </w:r>
      <w:r w:rsidR="00D22E24" w:rsidRPr="00954A4B">
        <w:rPr>
          <w:rFonts w:ascii="Times New Roman" w:hAnsi="Times New Roman" w:cs="Times New Roman"/>
          <w:sz w:val="24"/>
          <w:szCs w:val="24"/>
        </w:rPr>
        <w:t>(DPR-FOL002)</w:t>
      </w:r>
      <w:r w:rsidR="00D22E24" w:rsidRPr="00954A4B">
        <w:rPr>
          <w:rFonts w:ascii="Times New Roman" w:hAnsi="Times New Roman" w:cs="Times New Roman"/>
          <w:sz w:val="24"/>
          <w:szCs w:val="24"/>
        </w:rPr>
        <w:tab/>
      </w:r>
      <w:r w:rsidR="00D22E24" w:rsidRPr="00954A4B">
        <w:rPr>
          <w:rFonts w:ascii="Times New Roman" w:hAnsi="Times New Roman" w:cs="Times New Roman"/>
          <w:sz w:val="24"/>
          <w:szCs w:val="24"/>
        </w:rPr>
        <w:tab/>
        <w:t>(DPR-FOL003)</w:t>
      </w:r>
    </w:p>
    <w:p w14:paraId="3D50EF07" w14:textId="77777777" w:rsidR="00D22E24" w:rsidRPr="00954A4B" w:rsidRDefault="00D22E24">
      <w:pPr>
        <w:autoSpaceDE w:val="0"/>
        <w:autoSpaceDN w:val="0"/>
        <w:adjustRightInd w:val="0"/>
        <w:spacing w:after="0" w:line="240" w:lineRule="auto"/>
        <w:jc w:val="both"/>
        <w:rPr>
          <w:rFonts w:ascii="Times New Roman" w:hAnsi="Times New Roman" w:cs="Times New Roman"/>
          <w:sz w:val="24"/>
          <w:szCs w:val="24"/>
        </w:rPr>
      </w:pPr>
      <w:r w:rsidRPr="00954A4B">
        <w:rPr>
          <w:rFonts w:ascii="Times New Roman" w:hAnsi="Times New Roman" w:cs="Times New Roman"/>
          <w:noProof/>
        </w:rPr>
        <w:drawing>
          <wp:inline distT="0" distB="0" distL="0" distR="0" wp14:anchorId="0323E87A" wp14:editId="2BE7C567">
            <wp:extent cx="2524125" cy="1543050"/>
            <wp:effectExtent l="0" t="0" r="9525" b="1905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954A4B">
        <w:rPr>
          <w:rFonts w:ascii="Times New Roman" w:hAnsi="Times New Roman" w:cs="Times New Roman"/>
          <w:sz w:val="24"/>
          <w:szCs w:val="24"/>
        </w:rPr>
        <w:t xml:space="preserve"> </w:t>
      </w:r>
      <w:r w:rsidRPr="00954A4B">
        <w:rPr>
          <w:rFonts w:ascii="Times New Roman" w:hAnsi="Times New Roman" w:cs="Times New Roman"/>
          <w:noProof/>
        </w:rPr>
        <w:drawing>
          <wp:inline distT="0" distB="0" distL="0" distR="0" wp14:anchorId="20A1E54A" wp14:editId="4822E397">
            <wp:extent cx="2647950" cy="1562100"/>
            <wp:effectExtent l="0" t="0" r="19050" b="1905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741BFA4" w14:textId="7ED417CE" w:rsidR="00D22E24" w:rsidRPr="00954A4B" w:rsidRDefault="009F1ACD">
      <w:pPr>
        <w:tabs>
          <w:tab w:val="left" w:pos="5385"/>
        </w:tabs>
        <w:rPr>
          <w:rFonts w:ascii="Times New Roman" w:hAnsi="Times New Roman" w:cs="Times New Roman"/>
          <w:sz w:val="24"/>
          <w:szCs w:val="24"/>
        </w:rPr>
      </w:pPr>
      <w:r w:rsidRPr="00954A4B">
        <w:rPr>
          <w:rFonts w:ascii="Times New Roman" w:hAnsi="Times New Roman" w:cs="Times New Roman"/>
          <w:sz w:val="24"/>
          <w:szCs w:val="24"/>
        </w:rPr>
        <w:t xml:space="preserve"> </w:t>
      </w:r>
      <w:r w:rsidR="00D22E24" w:rsidRPr="00954A4B">
        <w:rPr>
          <w:rFonts w:ascii="Times New Roman" w:hAnsi="Times New Roman" w:cs="Times New Roman"/>
          <w:sz w:val="24"/>
          <w:szCs w:val="24"/>
        </w:rPr>
        <w:t>(DPR-PGC010)</w:t>
      </w:r>
      <w:r w:rsidR="00D22E24" w:rsidRPr="00954A4B">
        <w:rPr>
          <w:rFonts w:ascii="Times New Roman" w:hAnsi="Times New Roman" w:cs="Times New Roman"/>
          <w:sz w:val="24"/>
          <w:szCs w:val="24"/>
        </w:rPr>
        <w:tab/>
        <w:t>(DPR-PGC022)</w:t>
      </w:r>
    </w:p>
    <w:p w14:paraId="7061D7AF" w14:textId="5C14C5F3" w:rsidR="00D22E24" w:rsidRDefault="00AF51B4">
      <w:pPr>
        <w:pStyle w:val="Caption"/>
        <w:jc w:val="both"/>
        <w:rPr>
          <w:rFonts w:ascii="Times New Roman" w:hAnsi="Times New Roman" w:cs="Times New Roman"/>
          <w:i w:val="0"/>
          <w:color w:val="auto"/>
          <w:sz w:val="24"/>
        </w:rPr>
      </w:pPr>
      <w:bookmarkStart w:id="818" w:name="_Toc477942519"/>
      <w:r>
        <w:rPr>
          <w:rFonts w:ascii="Times New Roman" w:hAnsi="Times New Roman" w:cs="Times New Roman"/>
          <w:i w:val="0"/>
          <w:color w:val="auto"/>
          <w:sz w:val="24"/>
        </w:rPr>
        <w:t>Fig.</w:t>
      </w:r>
      <w:r w:rsidR="00D22E24" w:rsidRPr="00954A4B">
        <w:rPr>
          <w:rFonts w:ascii="Times New Roman" w:hAnsi="Times New Roman" w:cs="Times New Roman"/>
          <w:i w:val="0"/>
          <w:color w:val="auto"/>
          <w:sz w:val="24"/>
        </w:rPr>
        <w:t xml:space="preserve"> </w:t>
      </w:r>
      <w:r w:rsidR="00D22E24" w:rsidRPr="00954A4B">
        <w:rPr>
          <w:rFonts w:ascii="Times New Roman" w:hAnsi="Times New Roman" w:cs="Times New Roman"/>
          <w:i w:val="0"/>
          <w:color w:val="auto"/>
          <w:sz w:val="24"/>
        </w:rPr>
        <w:fldChar w:fldCharType="begin"/>
      </w:r>
      <w:r w:rsidR="00D22E24" w:rsidRPr="00954A4B">
        <w:rPr>
          <w:rFonts w:ascii="Times New Roman" w:hAnsi="Times New Roman" w:cs="Times New Roman"/>
          <w:i w:val="0"/>
          <w:color w:val="auto"/>
          <w:sz w:val="24"/>
        </w:rPr>
        <w:instrText xml:space="preserve"> SEQ Figure \* ARABIC </w:instrText>
      </w:r>
      <w:r w:rsidR="00D22E24" w:rsidRPr="00954A4B">
        <w:rPr>
          <w:rFonts w:ascii="Times New Roman" w:hAnsi="Times New Roman" w:cs="Times New Roman"/>
          <w:i w:val="0"/>
          <w:color w:val="auto"/>
          <w:sz w:val="24"/>
        </w:rPr>
        <w:fldChar w:fldCharType="separate"/>
      </w:r>
      <w:r w:rsidR="00375244" w:rsidRPr="00954A4B">
        <w:rPr>
          <w:rFonts w:ascii="Times New Roman" w:hAnsi="Times New Roman" w:cs="Times New Roman"/>
          <w:i w:val="0"/>
          <w:noProof/>
          <w:color w:val="auto"/>
          <w:sz w:val="24"/>
        </w:rPr>
        <w:t>6</w:t>
      </w:r>
      <w:r w:rsidR="00D22E24" w:rsidRPr="00954A4B">
        <w:rPr>
          <w:rFonts w:ascii="Times New Roman" w:hAnsi="Times New Roman" w:cs="Times New Roman"/>
          <w:i w:val="0"/>
          <w:color w:val="auto"/>
          <w:sz w:val="24"/>
        </w:rPr>
        <w:fldChar w:fldCharType="end"/>
      </w:r>
      <w:r w:rsidR="00D22E24" w:rsidRPr="00954A4B">
        <w:rPr>
          <w:rFonts w:ascii="Times New Roman" w:hAnsi="Times New Roman" w:cs="Times New Roman"/>
          <w:i w:val="0"/>
          <w:color w:val="auto"/>
          <w:sz w:val="24"/>
        </w:rPr>
        <w:t xml:space="preserve">. The Same day observed </w:t>
      </w:r>
      <w:r w:rsidR="001E49D2" w:rsidRPr="00954A4B">
        <w:rPr>
          <w:rFonts w:ascii="Times New Roman" w:hAnsi="Times New Roman" w:cs="Times New Roman"/>
          <w:i w:val="0"/>
          <w:color w:val="auto"/>
          <w:sz w:val="24"/>
        </w:rPr>
        <w:t>vs.</w:t>
      </w:r>
      <w:r w:rsidR="00D22E24" w:rsidRPr="00954A4B">
        <w:rPr>
          <w:rFonts w:ascii="Times New Roman" w:hAnsi="Times New Roman" w:cs="Times New Roman"/>
          <w:i w:val="0"/>
          <w:color w:val="auto"/>
          <w:sz w:val="24"/>
        </w:rPr>
        <w:t xml:space="preserve"> simulated bifenthrin mean and median concentration at the four sites</w:t>
      </w:r>
      <w:bookmarkEnd w:id="818"/>
    </w:p>
    <w:p w14:paraId="6D5A3708" w14:textId="77777777" w:rsidR="00402FF4" w:rsidRPr="00402FF4" w:rsidRDefault="00402FF4">
      <w:pPr>
        <w:spacing w:after="0"/>
      </w:pPr>
    </w:p>
    <w:p w14:paraId="547D509C" w14:textId="6FCBC82B" w:rsidR="002A2BEA" w:rsidRPr="00954A4B" w:rsidRDefault="00723183">
      <w:pPr>
        <w:pStyle w:val="Heading3"/>
        <w:pPrChange w:id="819" w:author="Chelsvig, Emma" w:date="2020-01-14T08:59:00Z">
          <w:pPr>
            <w:pStyle w:val="Heading2"/>
            <w:spacing w:before="0" w:beforeAutospacing="0" w:after="0" w:afterAutospacing="0" w:line="480" w:lineRule="auto"/>
          </w:pPr>
        </w:pPrChange>
      </w:pPr>
      <w:bookmarkStart w:id="820" w:name="_Toc476152304"/>
      <w:bookmarkStart w:id="821" w:name="_Toc477941419"/>
      <w:r w:rsidRPr="00954A4B">
        <w:t>Bifenthrin</w:t>
      </w:r>
      <w:r w:rsidR="002A2BEA" w:rsidRPr="00954A4B">
        <w:t xml:space="preserve"> </w:t>
      </w:r>
      <w:r w:rsidRPr="00954A4B">
        <w:t xml:space="preserve">Application </w:t>
      </w:r>
      <w:r w:rsidR="002A2BEA" w:rsidRPr="00954A4B">
        <w:t>Mass Loss</w:t>
      </w:r>
      <w:bookmarkEnd w:id="820"/>
      <w:bookmarkEnd w:id="821"/>
    </w:p>
    <w:p w14:paraId="1F2E55EA" w14:textId="613E8444" w:rsidR="002A2BEA" w:rsidRDefault="00F700F0" w:rsidP="00A80298">
      <w:pPr>
        <w:spacing w:after="0" w:line="480" w:lineRule="auto"/>
        <w:ind w:firstLine="576"/>
        <w:rPr>
          <w:rFonts w:ascii="Times New Roman" w:hAnsi="Times New Roman" w:cs="Times New Roman"/>
          <w:sz w:val="24"/>
          <w:szCs w:val="24"/>
        </w:rPr>
      </w:pPr>
      <w:r>
        <w:rPr>
          <w:rFonts w:ascii="Times New Roman" w:hAnsi="Times New Roman" w:cs="Times New Roman"/>
          <w:sz w:val="24"/>
          <w:szCs w:val="24"/>
        </w:rPr>
        <w:t xml:space="preserve">Results from the </w:t>
      </w:r>
      <w:r w:rsidR="00391B8E" w:rsidRPr="00954A4B">
        <w:rPr>
          <w:rFonts w:ascii="Times New Roman" w:hAnsi="Times New Roman" w:cs="Times New Roman"/>
          <w:sz w:val="24"/>
          <w:szCs w:val="24"/>
        </w:rPr>
        <w:t>PWC</w:t>
      </w:r>
      <w:r>
        <w:rPr>
          <w:rFonts w:ascii="Times New Roman" w:hAnsi="Times New Roman" w:cs="Times New Roman"/>
          <w:sz w:val="24"/>
          <w:szCs w:val="24"/>
        </w:rPr>
        <w:t xml:space="preserve"> model shows that</w:t>
      </w:r>
      <w:r w:rsidR="009D4147" w:rsidRPr="00954A4B">
        <w:rPr>
          <w:rFonts w:ascii="Times New Roman" w:hAnsi="Times New Roman" w:cs="Times New Roman"/>
          <w:sz w:val="24"/>
          <w:szCs w:val="24"/>
        </w:rPr>
        <w:t xml:space="preserve"> </w:t>
      </w:r>
      <w:r w:rsidR="002A2BEA" w:rsidRPr="00954A4B">
        <w:rPr>
          <w:rFonts w:ascii="Times New Roman" w:hAnsi="Times New Roman" w:cs="Times New Roman"/>
          <w:sz w:val="24"/>
          <w:szCs w:val="24"/>
        </w:rPr>
        <w:t xml:space="preserve">a substantial </w:t>
      </w:r>
      <w:r w:rsidR="009D4147" w:rsidRPr="00954A4B">
        <w:rPr>
          <w:rFonts w:ascii="Times New Roman" w:hAnsi="Times New Roman" w:cs="Times New Roman"/>
          <w:sz w:val="24"/>
          <w:szCs w:val="24"/>
        </w:rPr>
        <w:t xml:space="preserve">mass of </w:t>
      </w:r>
      <w:r>
        <w:rPr>
          <w:rFonts w:ascii="Times New Roman" w:hAnsi="Times New Roman" w:cs="Times New Roman"/>
          <w:sz w:val="24"/>
          <w:szCs w:val="24"/>
        </w:rPr>
        <w:t xml:space="preserve">the </w:t>
      </w:r>
      <w:r w:rsidR="009D4147" w:rsidRPr="00954A4B">
        <w:rPr>
          <w:rFonts w:ascii="Times New Roman" w:hAnsi="Times New Roman" w:cs="Times New Roman"/>
          <w:sz w:val="24"/>
          <w:szCs w:val="24"/>
        </w:rPr>
        <w:t>bifenthrin</w:t>
      </w:r>
      <w:r w:rsidR="002A2BEA" w:rsidRPr="00954A4B">
        <w:rPr>
          <w:rFonts w:ascii="Times New Roman" w:hAnsi="Times New Roman" w:cs="Times New Roman"/>
          <w:sz w:val="24"/>
          <w:szCs w:val="24"/>
        </w:rPr>
        <w:t xml:space="preserve"> </w:t>
      </w:r>
      <w:r>
        <w:rPr>
          <w:rFonts w:ascii="Times New Roman" w:hAnsi="Times New Roman" w:cs="Times New Roman"/>
          <w:sz w:val="24"/>
          <w:szCs w:val="24"/>
        </w:rPr>
        <w:t xml:space="preserve">applied at the urban sites were </w:t>
      </w:r>
      <w:r w:rsidR="002A2BEA" w:rsidRPr="00954A4B">
        <w:rPr>
          <w:rFonts w:ascii="Times New Roman" w:hAnsi="Times New Roman" w:cs="Times New Roman"/>
          <w:sz w:val="24"/>
          <w:szCs w:val="24"/>
        </w:rPr>
        <w:t xml:space="preserve">transported to the water bodies </w:t>
      </w:r>
      <w:r w:rsidR="009D4147" w:rsidRPr="00954A4B">
        <w:rPr>
          <w:rFonts w:ascii="Times New Roman" w:hAnsi="Times New Roman" w:cs="Times New Roman"/>
          <w:sz w:val="24"/>
          <w:szCs w:val="24"/>
        </w:rPr>
        <w:t>with runoff being the main mode of transport in comparison to drift, the other modes of transport</w:t>
      </w:r>
      <w:r w:rsidR="001E37F5" w:rsidRPr="00954A4B">
        <w:rPr>
          <w:rFonts w:ascii="Times New Roman" w:hAnsi="Times New Roman" w:cs="Times New Roman"/>
          <w:noProof/>
          <w:color w:val="000000"/>
          <w:sz w:val="24"/>
          <w:szCs w:val="24"/>
        </w:rPr>
        <w:t xml:space="preserve"> (</w:t>
      </w:r>
      <w:r w:rsidR="002A2BEA" w:rsidRPr="00954A4B">
        <w:rPr>
          <w:rFonts w:ascii="Times New Roman" w:hAnsi="Times New Roman" w:cs="Times New Roman"/>
          <w:color w:val="000000"/>
          <w:sz w:val="24"/>
          <w:szCs w:val="24"/>
        </w:rPr>
        <w:t xml:space="preserve">Table </w:t>
      </w:r>
      <w:r w:rsidR="000A2E36">
        <w:rPr>
          <w:rFonts w:ascii="Times New Roman" w:hAnsi="Times New Roman" w:cs="Times New Roman"/>
          <w:color w:val="000000"/>
          <w:sz w:val="24"/>
          <w:szCs w:val="24"/>
        </w:rPr>
        <w:t>6</w:t>
      </w:r>
      <w:r w:rsidR="001E37F5" w:rsidRPr="00954A4B">
        <w:rPr>
          <w:rFonts w:ascii="Times New Roman" w:hAnsi="Times New Roman" w:cs="Times New Roman"/>
          <w:color w:val="000000"/>
          <w:sz w:val="24"/>
          <w:szCs w:val="24"/>
        </w:rPr>
        <w:t>).</w:t>
      </w:r>
      <w:r w:rsidR="002A2BEA" w:rsidRPr="00954A4B">
        <w:rPr>
          <w:rFonts w:ascii="Times New Roman" w:hAnsi="Times New Roman" w:cs="Times New Roman"/>
          <w:color w:val="000000"/>
          <w:sz w:val="24"/>
          <w:szCs w:val="24"/>
        </w:rPr>
        <w:t xml:space="preserve"> </w:t>
      </w:r>
      <w:r w:rsidR="00C769C4" w:rsidRPr="00954A4B">
        <w:rPr>
          <w:rFonts w:ascii="Times New Roman" w:hAnsi="Times New Roman" w:cs="Times New Roman"/>
          <w:sz w:val="24"/>
          <w:szCs w:val="24"/>
        </w:rPr>
        <w:t xml:space="preserve">At the </w:t>
      </w:r>
      <w:r w:rsidR="00FF53B6" w:rsidRPr="00954A4B">
        <w:rPr>
          <w:rFonts w:ascii="Times New Roman" w:hAnsi="Times New Roman" w:cs="Times New Roman"/>
          <w:sz w:val="24"/>
          <w:szCs w:val="24"/>
        </w:rPr>
        <w:t>Folsom sites,</w:t>
      </w:r>
      <w:r w:rsidR="00C769C4" w:rsidRPr="00954A4B">
        <w:rPr>
          <w:rFonts w:ascii="Times New Roman" w:hAnsi="Times New Roman" w:cs="Times New Roman"/>
          <w:sz w:val="24"/>
          <w:szCs w:val="24"/>
        </w:rPr>
        <w:t xml:space="preserve"> a ma</w:t>
      </w:r>
      <w:r>
        <w:rPr>
          <w:rFonts w:ascii="Times New Roman" w:hAnsi="Times New Roman" w:cs="Times New Roman"/>
          <w:sz w:val="24"/>
          <w:szCs w:val="24"/>
        </w:rPr>
        <w:t>s</w:t>
      </w:r>
      <w:r w:rsidR="00C769C4" w:rsidRPr="00954A4B">
        <w:rPr>
          <w:rFonts w:ascii="Times New Roman" w:hAnsi="Times New Roman" w:cs="Times New Roman"/>
          <w:sz w:val="24"/>
          <w:szCs w:val="24"/>
        </w:rPr>
        <w:t>s of</w:t>
      </w:r>
      <w:r w:rsidR="002A2BEA" w:rsidRPr="00954A4B">
        <w:rPr>
          <w:rFonts w:ascii="Times New Roman" w:hAnsi="Times New Roman" w:cs="Times New Roman"/>
          <w:sz w:val="24"/>
          <w:szCs w:val="24"/>
        </w:rPr>
        <w:t xml:space="preserve"> </w:t>
      </w:r>
      <w:r w:rsidR="005D6827" w:rsidRPr="00954A4B">
        <w:rPr>
          <w:rFonts w:ascii="Times New Roman" w:hAnsi="Times New Roman" w:cs="Times New Roman"/>
          <w:sz w:val="24"/>
          <w:szCs w:val="24"/>
        </w:rPr>
        <w:t>0.84</w:t>
      </w:r>
      <w:r w:rsidR="00A74531" w:rsidRPr="00954A4B">
        <w:rPr>
          <w:rFonts w:ascii="Times New Roman" w:hAnsi="Times New Roman" w:cs="Times New Roman"/>
          <w:sz w:val="24"/>
          <w:szCs w:val="24"/>
        </w:rPr>
        <w:t xml:space="preserve">% (232kg) and </w:t>
      </w:r>
      <w:r w:rsidR="005D6827" w:rsidRPr="00954A4B">
        <w:rPr>
          <w:rFonts w:ascii="Times New Roman" w:hAnsi="Times New Roman" w:cs="Times New Roman"/>
          <w:sz w:val="24"/>
          <w:szCs w:val="24"/>
        </w:rPr>
        <w:t>0.78</w:t>
      </w:r>
      <w:r w:rsidR="00A74531" w:rsidRPr="00954A4B">
        <w:rPr>
          <w:rFonts w:ascii="Times New Roman" w:hAnsi="Times New Roman" w:cs="Times New Roman"/>
          <w:sz w:val="24"/>
          <w:szCs w:val="24"/>
        </w:rPr>
        <w:t xml:space="preserve">% (310kg) </w:t>
      </w:r>
      <w:r w:rsidR="002A2BEA" w:rsidRPr="00954A4B">
        <w:rPr>
          <w:rFonts w:ascii="Times New Roman" w:hAnsi="Times New Roman" w:cs="Times New Roman"/>
          <w:sz w:val="24"/>
          <w:szCs w:val="24"/>
        </w:rPr>
        <w:t>of the</w:t>
      </w:r>
      <w:r w:rsidR="0073235B" w:rsidRPr="00954A4B">
        <w:rPr>
          <w:rFonts w:ascii="Times New Roman" w:hAnsi="Times New Roman" w:cs="Times New Roman"/>
          <w:sz w:val="24"/>
          <w:szCs w:val="24"/>
        </w:rPr>
        <w:t xml:space="preserve"> total</w:t>
      </w:r>
      <w:r w:rsidR="002A2BEA" w:rsidRPr="00954A4B">
        <w:rPr>
          <w:rFonts w:ascii="Times New Roman" w:hAnsi="Times New Roman" w:cs="Times New Roman"/>
          <w:sz w:val="24"/>
          <w:szCs w:val="24"/>
        </w:rPr>
        <w:t xml:space="preserve"> applied bifenthrin were transported by </w:t>
      </w:r>
      <w:r>
        <w:rPr>
          <w:rFonts w:ascii="Times New Roman" w:hAnsi="Times New Roman" w:cs="Times New Roman"/>
          <w:sz w:val="24"/>
          <w:szCs w:val="24"/>
        </w:rPr>
        <w:t xml:space="preserve">combined effects </w:t>
      </w:r>
      <w:r w:rsidR="002A2BEA" w:rsidRPr="00954A4B">
        <w:rPr>
          <w:rFonts w:ascii="Times New Roman" w:hAnsi="Times New Roman" w:cs="Times New Roman"/>
          <w:sz w:val="24"/>
          <w:szCs w:val="24"/>
        </w:rPr>
        <w:t>runoff and drift to the urban creek at the DPR-FOL002 and DPR-FOL003 sites respectively</w:t>
      </w:r>
      <w:r w:rsidR="00C769C4" w:rsidRPr="00954A4B">
        <w:rPr>
          <w:rFonts w:ascii="Times New Roman" w:hAnsi="Times New Roman" w:cs="Times New Roman"/>
          <w:sz w:val="24"/>
          <w:szCs w:val="24"/>
        </w:rPr>
        <w:t xml:space="preserve"> for the entire simulation period</w:t>
      </w:r>
      <w:r w:rsidR="002A2BEA" w:rsidRPr="00954A4B">
        <w:rPr>
          <w:rFonts w:ascii="Times New Roman" w:hAnsi="Times New Roman" w:cs="Times New Roman"/>
          <w:sz w:val="24"/>
          <w:szCs w:val="24"/>
        </w:rPr>
        <w:t xml:space="preserve"> (Table </w:t>
      </w:r>
      <w:r w:rsidR="000A2E36">
        <w:rPr>
          <w:rFonts w:ascii="Times New Roman" w:hAnsi="Times New Roman" w:cs="Times New Roman"/>
          <w:sz w:val="24"/>
          <w:szCs w:val="24"/>
        </w:rPr>
        <w:t>6</w:t>
      </w:r>
      <w:r w:rsidR="002A2BEA" w:rsidRPr="00954A4B">
        <w:rPr>
          <w:rFonts w:ascii="Times New Roman" w:hAnsi="Times New Roman" w:cs="Times New Roman"/>
          <w:sz w:val="24"/>
          <w:szCs w:val="24"/>
        </w:rPr>
        <w:t xml:space="preserve">). Out of these, runoff </w:t>
      </w:r>
      <w:r w:rsidR="00C769C4" w:rsidRPr="00954A4B">
        <w:rPr>
          <w:rFonts w:ascii="Times New Roman" w:hAnsi="Times New Roman" w:cs="Times New Roman"/>
          <w:sz w:val="24"/>
          <w:szCs w:val="24"/>
        </w:rPr>
        <w:t xml:space="preserve">alone accounted </w:t>
      </w:r>
      <w:r>
        <w:rPr>
          <w:rFonts w:ascii="Times New Roman" w:hAnsi="Times New Roman" w:cs="Times New Roman"/>
          <w:sz w:val="24"/>
          <w:szCs w:val="24"/>
        </w:rPr>
        <w:t xml:space="preserve">for </w:t>
      </w:r>
      <w:r w:rsidR="00A74531" w:rsidRPr="00954A4B">
        <w:rPr>
          <w:rFonts w:ascii="Times New Roman" w:hAnsi="Times New Roman" w:cs="Times New Roman"/>
          <w:sz w:val="24"/>
          <w:szCs w:val="24"/>
        </w:rPr>
        <w:t>76</w:t>
      </w:r>
      <w:r w:rsidR="002A2BEA" w:rsidRPr="00954A4B">
        <w:rPr>
          <w:rFonts w:ascii="Times New Roman" w:hAnsi="Times New Roman" w:cs="Times New Roman"/>
          <w:sz w:val="24"/>
          <w:szCs w:val="24"/>
        </w:rPr>
        <w:t>% (</w:t>
      </w:r>
      <w:r w:rsidR="00A74531" w:rsidRPr="00954A4B">
        <w:rPr>
          <w:rFonts w:ascii="Times New Roman" w:hAnsi="Times New Roman" w:cs="Times New Roman"/>
          <w:sz w:val="24"/>
          <w:szCs w:val="24"/>
        </w:rPr>
        <w:t>176</w:t>
      </w:r>
      <w:r w:rsidR="002A2BEA" w:rsidRPr="00954A4B">
        <w:rPr>
          <w:rFonts w:ascii="Times New Roman" w:hAnsi="Times New Roman" w:cs="Times New Roman"/>
          <w:sz w:val="24"/>
          <w:szCs w:val="24"/>
        </w:rPr>
        <w:t xml:space="preserve"> kg) </w:t>
      </w:r>
      <w:r w:rsidR="00C769C4" w:rsidRPr="00954A4B">
        <w:rPr>
          <w:rFonts w:ascii="Times New Roman" w:hAnsi="Times New Roman" w:cs="Times New Roman"/>
          <w:sz w:val="24"/>
          <w:szCs w:val="24"/>
        </w:rPr>
        <w:t xml:space="preserve">at the DPR-FOL002 </w:t>
      </w:r>
      <w:r w:rsidR="002A2BEA" w:rsidRPr="00954A4B">
        <w:rPr>
          <w:rFonts w:ascii="Times New Roman" w:hAnsi="Times New Roman" w:cs="Times New Roman"/>
          <w:sz w:val="24"/>
          <w:szCs w:val="24"/>
        </w:rPr>
        <w:t xml:space="preserve">and </w:t>
      </w:r>
      <w:r w:rsidR="00A74531" w:rsidRPr="00954A4B">
        <w:rPr>
          <w:rFonts w:ascii="Times New Roman" w:hAnsi="Times New Roman" w:cs="Times New Roman"/>
          <w:sz w:val="24"/>
          <w:szCs w:val="24"/>
        </w:rPr>
        <w:t>60</w:t>
      </w:r>
      <w:r w:rsidR="002A2BEA" w:rsidRPr="00954A4B">
        <w:rPr>
          <w:rFonts w:ascii="Times New Roman" w:hAnsi="Times New Roman" w:cs="Times New Roman"/>
          <w:sz w:val="24"/>
          <w:szCs w:val="24"/>
        </w:rPr>
        <w:t>% (</w:t>
      </w:r>
      <w:r w:rsidR="00A74531" w:rsidRPr="00954A4B">
        <w:rPr>
          <w:rFonts w:ascii="Times New Roman" w:hAnsi="Times New Roman" w:cs="Times New Roman"/>
          <w:sz w:val="24"/>
          <w:szCs w:val="24"/>
        </w:rPr>
        <w:t>186</w:t>
      </w:r>
      <w:r w:rsidR="002A2BEA" w:rsidRPr="00954A4B">
        <w:rPr>
          <w:rFonts w:ascii="Times New Roman" w:hAnsi="Times New Roman" w:cs="Times New Roman"/>
          <w:sz w:val="24"/>
          <w:szCs w:val="24"/>
        </w:rPr>
        <w:t xml:space="preserve"> kg) at the DPR-FOL003 site.</w:t>
      </w:r>
      <w:r w:rsidR="00CA03FE" w:rsidRPr="00954A4B">
        <w:rPr>
          <w:rFonts w:ascii="Times New Roman" w:hAnsi="Times New Roman" w:cs="Times New Roman"/>
          <w:sz w:val="24"/>
          <w:szCs w:val="24"/>
        </w:rPr>
        <w:t xml:space="preserve"> </w:t>
      </w:r>
      <w:r w:rsidR="00FF53B6" w:rsidRPr="00954A4B">
        <w:rPr>
          <w:rFonts w:ascii="Times New Roman" w:hAnsi="Times New Roman" w:cs="Times New Roman"/>
          <w:sz w:val="24"/>
          <w:szCs w:val="24"/>
        </w:rPr>
        <w:t xml:space="preserve">For the urban sites in Roseville, </w:t>
      </w:r>
      <w:r w:rsidR="00A74531" w:rsidRPr="00954A4B">
        <w:rPr>
          <w:rFonts w:ascii="Times New Roman" w:hAnsi="Times New Roman" w:cs="Times New Roman"/>
          <w:sz w:val="24"/>
          <w:szCs w:val="24"/>
        </w:rPr>
        <w:t>1</w:t>
      </w:r>
      <w:r w:rsidR="00FF53B6" w:rsidRPr="00954A4B">
        <w:rPr>
          <w:rFonts w:ascii="Times New Roman" w:hAnsi="Times New Roman" w:cs="Times New Roman"/>
          <w:sz w:val="24"/>
          <w:szCs w:val="24"/>
        </w:rPr>
        <w:t>% (</w:t>
      </w:r>
      <w:r w:rsidR="00A74531" w:rsidRPr="00954A4B">
        <w:rPr>
          <w:rFonts w:ascii="Times New Roman" w:hAnsi="Times New Roman" w:cs="Times New Roman"/>
          <w:sz w:val="24"/>
          <w:szCs w:val="24"/>
        </w:rPr>
        <w:t>72</w:t>
      </w:r>
      <w:r w:rsidR="00FF53B6" w:rsidRPr="00954A4B">
        <w:rPr>
          <w:rFonts w:ascii="Times New Roman" w:hAnsi="Times New Roman" w:cs="Times New Roman"/>
          <w:sz w:val="24"/>
          <w:szCs w:val="24"/>
        </w:rPr>
        <w:t xml:space="preserve">kg) and </w:t>
      </w:r>
      <w:r w:rsidR="005D6827" w:rsidRPr="00954A4B">
        <w:rPr>
          <w:rFonts w:ascii="Times New Roman" w:hAnsi="Times New Roman" w:cs="Times New Roman"/>
          <w:sz w:val="24"/>
          <w:szCs w:val="24"/>
        </w:rPr>
        <w:t>0.56</w:t>
      </w:r>
      <w:r w:rsidR="00FF53B6" w:rsidRPr="00954A4B">
        <w:rPr>
          <w:rFonts w:ascii="Times New Roman" w:hAnsi="Times New Roman" w:cs="Times New Roman"/>
          <w:sz w:val="24"/>
          <w:szCs w:val="24"/>
        </w:rPr>
        <w:t>% (</w:t>
      </w:r>
      <w:r w:rsidR="00A74531" w:rsidRPr="00954A4B">
        <w:rPr>
          <w:rFonts w:ascii="Times New Roman" w:hAnsi="Times New Roman" w:cs="Times New Roman"/>
          <w:sz w:val="24"/>
          <w:szCs w:val="24"/>
        </w:rPr>
        <w:t>72</w:t>
      </w:r>
      <w:r w:rsidR="00FF53B6" w:rsidRPr="00954A4B">
        <w:rPr>
          <w:rFonts w:ascii="Times New Roman" w:hAnsi="Times New Roman" w:cs="Times New Roman"/>
          <w:sz w:val="24"/>
          <w:szCs w:val="24"/>
        </w:rPr>
        <w:t xml:space="preserve">kg) of </w:t>
      </w:r>
      <w:r w:rsidR="00C769C4" w:rsidRPr="00954A4B">
        <w:rPr>
          <w:rFonts w:ascii="Times New Roman" w:hAnsi="Times New Roman" w:cs="Times New Roman"/>
          <w:sz w:val="24"/>
          <w:szCs w:val="24"/>
        </w:rPr>
        <w:t xml:space="preserve">total </w:t>
      </w:r>
      <w:r w:rsidR="00FF53B6" w:rsidRPr="00954A4B">
        <w:rPr>
          <w:rFonts w:ascii="Times New Roman" w:hAnsi="Times New Roman" w:cs="Times New Roman"/>
          <w:sz w:val="24"/>
          <w:szCs w:val="24"/>
        </w:rPr>
        <w:t xml:space="preserve">bifenthrin </w:t>
      </w:r>
      <w:r w:rsidR="00C769C4" w:rsidRPr="00954A4B">
        <w:rPr>
          <w:rFonts w:ascii="Times New Roman" w:hAnsi="Times New Roman" w:cs="Times New Roman"/>
          <w:sz w:val="24"/>
          <w:szCs w:val="24"/>
        </w:rPr>
        <w:t xml:space="preserve">applied </w:t>
      </w:r>
      <w:r w:rsidR="00FF53B6" w:rsidRPr="00954A4B">
        <w:rPr>
          <w:rFonts w:ascii="Times New Roman" w:hAnsi="Times New Roman" w:cs="Times New Roman"/>
          <w:sz w:val="24"/>
          <w:szCs w:val="24"/>
        </w:rPr>
        <w:t>were transported to the urban creek at DPR-PGC010 and DPR-PGC022 with runoff</w:t>
      </w:r>
      <w:r>
        <w:rPr>
          <w:rFonts w:ascii="Times New Roman" w:hAnsi="Times New Roman" w:cs="Times New Roman"/>
          <w:sz w:val="24"/>
          <w:szCs w:val="24"/>
        </w:rPr>
        <w:t xml:space="preserve"> alone</w:t>
      </w:r>
      <w:r w:rsidR="00FF53B6" w:rsidRPr="00954A4B">
        <w:rPr>
          <w:rFonts w:ascii="Times New Roman" w:hAnsi="Times New Roman" w:cs="Times New Roman"/>
          <w:sz w:val="24"/>
          <w:szCs w:val="24"/>
        </w:rPr>
        <w:t xml:space="preserve"> accounting for </w:t>
      </w:r>
      <w:r w:rsidR="00A74531" w:rsidRPr="00954A4B">
        <w:rPr>
          <w:rFonts w:ascii="Times New Roman" w:hAnsi="Times New Roman" w:cs="Times New Roman"/>
          <w:sz w:val="24"/>
          <w:szCs w:val="24"/>
        </w:rPr>
        <w:t>85</w:t>
      </w:r>
      <w:r w:rsidR="00FF53B6" w:rsidRPr="00954A4B">
        <w:rPr>
          <w:rFonts w:ascii="Times New Roman" w:hAnsi="Times New Roman" w:cs="Times New Roman"/>
          <w:sz w:val="24"/>
          <w:szCs w:val="24"/>
        </w:rPr>
        <w:t>% and 9</w:t>
      </w:r>
      <w:r w:rsidR="00A74531" w:rsidRPr="00954A4B">
        <w:rPr>
          <w:rFonts w:ascii="Times New Roman" w:hAnsi="Times New Roman" w:cs="Times New Roman"/>
          <w:sz w:val="24"/>
          <w:szCs w:val="24"/>
        </w:rPr>
        <w:t>2</w:t>
      </w:r>
      <w:r w:rsidR="00FF53B6" w:rsidRPr="00954A4B">
        <w:rPr>
          <w:rFonts w:ascii="Times New Roman" w:hAnsi="Times New Roman" w:cs="Times New Roman"/>
          <w:sz w:val="24"/>
          <w:szCs w:val="24"/>
        </w:rPr>
        <w:t xml:space="preserve">% of the mass </w:t>
      </w:r>
      <w:r w:rsidR="00C769C4" w:rsidRPr="00954A4B">
        <w:rPr>
          <w:rFonts w:ascii="Times New Roman" w:hAnsi="Times New Roman" w:cs="Times New Roman"/>
          <w:sz w:val="24"/>
          <w:szCs w:val="24"/>
        </w:rPr>
        <w:t>loss</w:t>
      </w:r>
      <w:r w:rsidR="00FF53B6" w:rsidRPr="00954A4B">
        <w:rPr>
          <w:rFonts w:ascii="Times New Roman" w:hAnsi="Times New Roman" w:cs="Times New Roman"/>
          <w:sz w:val="24"/>
          <w:szCs w:val="24"/>
        </w:rPr>
        <w:t xml:space="preserve"> at the respective sites. </w:t>
      </w:r>
      <w:r w:rsidR="00A65640" w:rsidRPr="00954A4B">
        <w:rPr>
          <w:rFonts w:ascii="Times New Roman" w:hAnsi="Times New Roman" w:cs="Times New Roman"/>
          <w:sz w:val="24"/>
          <w:szCs w:val="24"/>
        </w:rPr>
        <w:t xml:space="preserve">In the study area, the dominant land </w:t>
      </w:r>
      <w:r w:rsidRPr="00954A4B">
        <w:rPr>
          <w:rFonts w:ascii="Times New Roman" w:hAnsi="Times New Roman" w:cs="Times New Roman"/>
          <w:sz w:val="24"/>
          <w:szCs w:val="24"/>
        </w:rPr>
        <w:t>use is</w:t>
      </w:r>
      <w:r w:rsidR="00A65640" w:rsidRPr="00954A4B">
        <w:rPr>
          <w:rFonts w:ascii="Times New Roman" w:hAnsi="Times New Roman" w:cs="Times New Roman"/>
          <w:sz w:val="24"/>
          <w:szCs w:val="24"/>
        </w:rPr>
        <w:t xml:space="preserve"> impervious surfaces and lawns which </w:t>
      </w:r>
      <w:r w:rsidRPr="00954A4B">
        <w:rPr>
          <w:rFonts w:ascii="Times New Roman" w:hAnsi="Times New Roman" w:cs="Times New Roman"/>
          <w:sz w:val="24"/>
          <w:szCs w:val="24"/>
        </w:rPr>
        <w:t>generate</w:t>
      </w:r>
      <w:r w:rsidR="00A65640" w:rsidRPr="00954A4B">
        <w:rPr>
          <w:rFonts w:ascii="Times New Roman" w:hAnsi="Times New Roman" w:cs="Times New Roman"/>
          <w:sz w:val="24"/>
          <w:szCs w:val="24"/>
        </w:rPr>
        <w:t xml:space="preserve"> a substantial amount of runoff during storm events and results in washing off the applied bifenthrin to the urban creeks. </w:t>
      </w:r>
      <w:r w:rsidR="00DA41E6" w:rsidRPr="00954A4B">
        <w:rPr>
          <w:rFonts w:ascii="Times New Roman" w:hAnsi="Times New Roman" w:cs="Times New Roman"/>
          <w:sz w:val="24"/>
          <w:szCs w:val="24"/>
        </w:rPr>
        <w:t xml:space="preserve">While the total mass of bifenthrin lost are greatest at the Folsom sites than at the Roseville sites, the mass loss is a </w:t>
      </w:r>
      <w:r>
        <w:rPr>
          <w:rFonts w:ascii="Times New Roman" w:hAnsi="Times New Roman" w:cs="Times New Roman"/>
          <w:sz w:val="24"/>
          <w:szCs w:val="24"/>
        </w:rPr>
        <w:t xml:space="preserve">proportional representation </w:t>
      </w:r>
      <w:r w:rsidR="00DA41E6" w:rsidRPr="00954A4B">
        <w:rPr>
          <w:rFonts w:ascii="Times New Roman" w:hAnsi="Times New Roman" w:cs="Times New Roman"/>
          <w:sz w:val="24"/>
          <w:szCs w:val="24"/>
        </w:rPr>
        <w:t xml:space="preserve">of the mass applied in both counties. </w:t>
      </w:r>
      <w:r w:rsidR="00CA03FE" w:rsidRPr="00954A4B">
        <w:rPr>
          <w:rFonts w:ascii="Times New Roman" w:hAnsi="Times New Roman" w:cs="Times New Roman"/>
          <w:sz w:val="24"/>
          <w:szCs w:val="24"/>
        </w:rPr>
        <w:t xml:space="preserve">This </w:t>
      </w:r>
      <w:r w:rsidR="00FF53B6" w:rsidRPr="00954A4B">
        <w:rPr>
          <w:rFonts w:ascii="Times New Roman" w:hAnsi="Times New Roman" w:cs="Times New Roman"/>
          <w:sz w:val="24"/>
          <w:szCs w:val="24"/>
        </w:rPr>
        <w:t xml:space="preserve">outcome indicates that, the total amount of bifenthrin loss by transport is substantial enough to </w:t>
      </w:r>
      <w:r w:rsidR="00CA03FE" w:rsidRPr="00954A4B">
        <w:rPr>
          <w:rFonts w:ascii="Times New Roman" w:hAnsi="Times New Roman" w:cs="Times New Roman"/>
          <w:sz w:val="24"/>
          <w:szCs w:val="24"/>
        </w:rPr>
        <w:t>increase surface water pollution and its associated toxicity to aquatic species</w:t>
      </w:r>
      <w:r w:rsidR="00FF53B6" w:rsidRPr="00954A4B">
        <w:rPr>
          <w:rFonts w:ascii="Times New Roman" w:hAnsi="Times New Roman" w:cs="Times New Roman"/>
          <w:sz w:val="24"/>
          <w:szCs w:val="24"/>
        </w:rPr>
        <w:t xml:space="preserve"> in the urban creeks and </w:t>
      </w:r>
      <w:r w:rsidR="00A74531" w:rsidRPr="00954A4B">
        <w:rPr>
          <w:rFonts w:ascii="Times New Roman" w:hAnsi="Times New Roman" w:cs="Times New Roman"/>
          <w:sz w:val="24"/>
          <w:szCs w:val="24"/>
        </w:rPr>
        <w:t xml:space="preserve">the </w:t>
      </w:r>
      <w:r w:rsidR="00FF53B6" w:rsidRPr="00954A4B">
        <w:rPr>
          <w:rFonts w:ascii="Times New Roman" w:hAnsi="Times New Roman" w:cs="Times New Roman"/>
          <w:sz w:val="24"/>
          <w:szCs w:val="24"/>
        </w:rPr>
        <w:t xml:space="preserve">receiving </w:t>
      </w:r>
      <w:r w:rsidR="00A74531" w:rsidRPr="00954A4B">
        <w:rPr>
          <w:rFonts w:ascii="Times New Roman" w:hAnsi="Times New Roman" w:cs="Times New Roman"/>
          <w:sz w:val="24"/>
          <w:szCs w:val="24"/>
        </w:rPr>
        <w:t xml:space="preserve">Sacramento-San Joaquin </w:t>
      </w:r>
      <w:r w:rsidR="008A4286" w:rsidRPr="00954A4B">
        <w:rPr>
          <w:rFonts w:ascii="Times New Roman" w:hAnsi="Times New Roman" w:cs="Times New Roman"/>
          <w:sz w:val="24"/>
          <w:szCs w:val="24"/>
        </w:rPr>
        <w:t>River</w:t>
      </w:r>
      <w:r w:rsidR="00A74531" w:rsidRPr="00954A4B">
        <w:rPr>
          <w:rFonts w:ascii="Times New Roman" w:hAnsi="Times New Roman" w:cs="Times New Roman"/>
          <w:sz w:val="24"/>
          <w:szCs w:val="24"/>
        </w:rPr>
        <w:t xml:space="preserve"> Delta</w:t>
      </w:r>
      <w:r w:rsidR="00FF53B6" w:rsidRPr="00954A4B">
        <w:rPr>
          <w:rFonts w:ascii="Times New Roman" w:hAnsi="Times New Roman" w:cs="Times New Roman"/>
          <w:sz w:val="24"/>
          <w:szCs w:val="24"/>
        </w:rPr>
        <w:t xml:space="preserve"> downstream</w:t>
      </w:r>
      <w:r w:rsidR="00A74531" w:rsidRPr="00954A4B">
        <w:rPr>
          <w:rFonts w:ascii="Times New Roman" w:hAnsi="Times New Roman" w:cs="Times New Roman"/>
          <w:sz w:val="24"/>
          <w:szCs w:val="24"/>
        </w:rPr>
        <w:t xml:space="preserve"> of the urban sites</w:t>
      </w:r>
      <w:r w:rsidR="00CA03FE" w:rsidRPr="00954A4B">
        <w:rPr>
          <w:rFonts w:ascii="Times New Roman" w:hAnsi="Times New Roman" w:cs="Times New Roman"/>
          <w:sz w:val="24"/>
          <w:szCs w:val="24"/>
        </w:rPr>
        <w:t>.</w:t>
      </w:r>
    </w:p>
    <w:p w14:paraId="73A79D89" w14:textId="77777777" w:rsidR="00DA41E6" w:rsidRPr="00954A4B" w:rsidRDefault="00DA41E6" w:rsidP="00A80298">
      <w:pPr>
        <w:spacing w:after="0" w:line="240" w:lineRule="auto"/>
        <w:ind w:firstLine="576"/>
        <w:rPr>
          <w:rFonts w:ascii="Times New Roman" w:hAnsi="Times New Roman" w:cs="Times New Roman"/>
          <w:sz w:val="24"/>
          <w:szCs w:val="24"/>
        </w:rPr>
      </w:pPr>
    </w:p>
    <w:p w14:paraId="4D5A16CF" w14:textId="014B1884" w:rsidR="00CE4B6B" w:rsidRPr="00954A4B" w:rsidRDefault="00CE4B6B" w:rsidP="00A80298">
      <w:pPr>
        <w:pStyle w:val="Caption"/>
        <w:keepNext/>
        <w:rPr>
          <w:rFonts w:ascii="Times New Roman" w:hAnsi="Times New Roman" w:cs="Times New Roman"/>
          <w:i w:val="0"/>
          <w:color w:val="auto"/>
          <w:sz w:val="24"/>
          <w:szCs w:val="24"/>
        </w:rPr>
      </w:pPr>
      <w:bookmarkStart w:id="822" w:name="_Toc477941984"/>
      <w:r w:rsidRPr="00954A4B">
        <w:rPr>
          <w:rFonts w:ascii="Times New Roman" w:hAnsi="Times New Roman" w:cs="Times New Roman"/>
          <w:i w:val="0"/>
          <w:color w:val="auto"/>
          <w:sz w:val="24"/>
          <w:szCs w:val="24"/>
        </w:rPr>
        <w:t xml:space="preserve">Table </w:t>
      </w:r>
      <w:r w:rsidR="000A2E36">
        <w:rPr>
          <w:rFonts w:ascii="Times New Roman" w:hAnsi="Times New Roman" w:cs="Times New Roman"/>
          <w:i w:val="0"/>
          <w:color w:val="auto"/>
          <w:sz w:val="24"/>
          <w:szCs w:val="24"/>
        </w:rPr>
        <w:t>6</w:t>
      </w:r>
      <w:r w:rsidRPr="00954A4B">
        <w:rPr>
          <w:rFonts w:ascii="Times New Roman" w:hAnsi="Times New Roman" w:cs="Times New Roman"/>
          <w:i w:val="0"/>
          <w:color w:val="auto"/>
          <w:sz w:val="24"/>
          <w:szCs w:val="24"/>
        </w:rPr>
        <w:t>. Mode of Relative Transport of Pesticide Mass</w:t>
      </w:r>
      <w:bookmarkEnd w:id="822"/>
    </w:p>
    <w:tbl>
      <w:tblPr>
        <w:tblStyle w:val="GridTable5Dark-Accent11"/>
        <w:tblW w:w="9616" w:type="dxa"/>
        <w:tblInd w:w="108" w:type="dxa"/>
        <w:tblLook w:val="04A0" w:firstRow="1" w:lastRow="0" w:firstColumn="1" w:lastColumn="0" w:noHBand="0" w:noVBand="1"/>
      </w:tblPr>
      <w:tblGrid>
        <w:gridCol w:w="506"/>
        <w:gridCol w:w="5167"/>
        <w:gridCol w:w="1080"/>
        <w:gridCol w:w="962"/>
        <w:gridCol w:w="1043"/>
        <w:gridCol w:w="974"/>
      </w:tblGrid>
      <w:tr w:rsidR="001E37F5" w:rsidRPr="00954A4B" w14:paraId="693F33CB" w14:textId="77777777" w:rsidTr="00DA41E6">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90" w:type="dxa"/>
            <w:noWrap/>
            <w:hideMark/>
          </w:tcPr>
          <w:p w14:paraId="3592DADF" w14:textId="77777777" w:rsidR="001E37F5" w:rsidRPr="00954A4B" w:rsidRDefault="001E37F5" w:rsidP="00BD4A46">
            <w:pPr>
              <w:rPr>
                <w:rFonts w:ascii="Times New Roman" w:eastAsia="Times New Roman" w:hAnsi="Times New Roman" w:cs="Times New Roman"/>
                <w:sz w:val="24"/>
                <w:szCs w:val="24"/>
              </w:rPr>
            </w:pPr>
          </w:p>
        </w:tc>
        <w:tc>
          <w:tcPr>
            <w:tcW w:w="5167" w:type="dxa"/>
            <w:noWrap/>
            <w:hideMark/>
          </w:tcPr>
          <w:p w14:paraId="5DE3731A" w14:textId="77777777" w:rsidR="001E37F5" w:rsidRPr="00954A4B" w:rsidRDefault="001E37F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County</w:t>
            </w:r>
          </w:p>
        </w:tc>
        <w:tc>
          <w:tcPr>
            <w:tcW w:w="2042" w:type="dxa"/>
            <w:gridSpan w:val="2"/>
            <w:noWrap/>
            <w:hideMark/>
          </w:tcPr>
          <w:p w14:paraId="79C3A155" w14:textId="77777777" w:rsidR="001E37F5" w:rsidRPr="00954A4B" w:rsidRDefault="001E37F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Sacramento</w:t>
            </w:r>
          </w:p>
        </w:tc>
        <w:tc>
          <w:tcPr>
            <w:tcW w:w="2017" w:type="dxa"/>
            <w:gridSpan w:val="2"/>
            <w:noWrap/>
            <w:hideMark/>
          </w:tcPr>
          <w:p w14:paraId="61112181" w14:textId="77777777" w:rsidR="001E37F5" w:rsidRPr="00954A4B" w:rsidRDefault="001E37F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Placer</w:t>
            </w:r>
          </w:p>
        </w:tc>
      </w:tr>
      <w:tr w:rsidR="001E37F5" w:rsidRPr="00954A4B" w14:paraId="533E029B" w14:textId="77777777" w:rsidTr="00DA41E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90" w:type="dxa"/>
            <w:noWrap/>
            <w:hideMark/>
          </w:tcPr>
          <w:p w14:paraId="38B2DC19" w14:textId="77777777" w:rsidR="001E37F5" w:rsidRPr="00954A4B" w:rsidRDefault="001E37F5" w:rsidP="00A80298">
            <w:pPr>
              <w:jc w:val="center"/>
              <w:rPr>
                <w:rFonts w:ascii="Times New Roman" w:eastAsia="Times New Roman" w:hAnsi="Times New Roman" w:cs="Times New Roman"/>
                <w:color w:val="000000"/>
                <w:sz w:val="24"/>
                <w:szCs w:val="24"/>
              </w:rPr>
            </w:pPr>
          </w:p>
        </w:tc>
        <w:tc>
          <w:tcPr>
            <w:tcW w:w="5167" w:type="dxa"/>
            <w:noWrap/>
            <w:hideMark/>
          </w:tcPr>
          <w:p w14:paraId="40B26D65" w14:textId="77777777" w:rsidR="001E37F5" w:rsidRPr="00954A4B" w:rsidRDefault="001E37F5" w:rsidP="00A802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Urban Storm drain outlets</w:t>
            </w:r>
          </w:p>
        </w:tc>
        <w:tc>
          <w:tcPr>
            <w:tcW w:w="1080" w:type="dxa"/>
            <w:noWrap/>
            <w:hideMark/>
          </w:tcPr>
          <w:p w14:paraId="181B8C04" w14:textId="77777777" w:rsidR="001E37F5" w:rsidRPr="00954A4B" w:rsidRDefault="001E37F5" w:rsidP="00BD4A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rPr>
            </w:pPr>
            <w:r w:rsidRPr="00954A4B">
              <w:rPr>
                <w:rFonts w:ascii="Times New Roman" w:eastAsia="Times New Roman" w:hAnsi="Times New Roman" w:cs="Times New Roman"/>
                <w:color w:val="000000"/>
                <w:szCs w:val="24"/>
              </w:rPr>
              <w:t>DPR-FOL002</w:t>
            </w:r>
          </w:p>
        </w:tc>
        <w:tc>
          <w:tcPr>
            <w:tcW w:w="962" w:type="dxa"/>
            <w:noWrap/>
            <w:hideMark/>
          </w:tcPr>
          <w:p w14:paraId="73D74480" w14:textId="77777777" w:rsidR="001E37F5" w:rsidRPr="00954A4B" w:rsidRDefault="001E37F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rPr>
            </w:pPr>
            <w:r w:rsidRPr="00954A4B">
              <w:rPr>
                <w:rFonts w:ascii="Times New Roman" w:eastAsia="Times New Roman" w:hAnsi="Times New Roman" w:cs="Times New Roman"/>
                <w:color w:val="000000"/>
                <w:szCs w:val="24"/>
              </w:rPr>
              <w:t>DPR-FOL003</w:t>
            </w:r>
          </w:p>
        </w:tc>
        <w:tc>
          <w:tcPr>
            <w:tcW w:w="1043" w:type="dxa"/>
            <w:noWrap/>
            <w:hideMark/>
          </w:tcPr>
          <w:p w14:paraId="246BD48B" w14:textId="77777777" w:rsidR="001E37F5" w:rsidRPr="00954A4B" w:rsidRDefault="001E37F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rPr>
            </w:pPr>
            <w:r w:rsidRPr="00954A4B">
              <w:rPr>
                <w:rFonts w:ascii="Times New Roman" w:eastAsia="Times New Roman" w:hAnsi="Times New Roman" w:cs="Times New Roman"/>
                <w:color w:val="000000"/>
                <w:szCs w:val="24"/>
              </w:rPr>
              <w:t>DPR-PGC010</w:t>
            </w:r>
          </w:p>
        </w:tc>
        <w:tc>
          <w:tcPr>
            <w:tcW w:w="974" w:type="dxa"/>
            <w:noWrap/>
            <w:hideMark/>
          </w:tcPr>
          <w:p w14:paraId="57C59DA7" w14:textId="77777777" w:rsidR="001E37F5" w:rsidRPr="00954A4B" w:rsidRDefault="001E37F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Cs w:val="24"/>
              </w:rPr>
            </w:pPr>
            <w:r w:rsidRPr="00954A4B">
              <w:rPr>
                <w:rFonts w:ascii="Times New Roman" w:eastAsia="Times New Roman" w:hAnsi="Times New Roman" w:cs="Times New Roman"/>
                <w:color w:val="000000"/>
                <w:szCs w:val="24"/>
              </w:rPr>
              <w:t>DPR-PGC022</w:t>
            </w:r>
          </w:p>
        </w:tc>
      </w:tr>
      <w:tr w:rsidR="00A74531" w:rsidRPr="00954A4B" w14:paraId="18E30C84" w14:textId="77777777" w:rsidTr="00DA41E6">
        <w:trPr>
          <w:trHeight w:val="298"/>
        </w:trPr>
        <w:tc>
          <w:tcPr>
            <w:cnfStyle w:val="001000000000" w:firstRow="0" w:lastRow="0" w:firstColumn="1" w:lastColumn="0" w:oddVBand="0" w:evenVBand="0" w:oddHBand="0" w:evenHBand="0" w:firstRowFirstColumn="0" w:firstRowLastColumn="0" w:lastRowFirstColumn="0" w:lastRowLastColumn="0"/>
            <w:tcW w:w="390" w:type="dxa"/>
            <w:vMerge w:val="restart"/>
            <w:noWrap/>
            <w:textDirection w:val="btLr"/>
            <w:hideMark/>
          </w:tcPr>
          <w:p w14:paraId="0CF6E694" w14:textId="77777777" w:rsidR="00A74531" w:rsidRPr="00954A4B" w:rsidRDefault="00A74531" w:rsidP="00A80298">
            <w:pPr>
              <w:jc w:val="center"/>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Bifenthrin</w:t>
            </w:r>
          </w:p>
        </w:tc>
        <w:tc>
          <w:tcPr>
            <w:tcW w:w="5167" w:type="dxa"/>
            <w:noWrap/>
            <w:hideMark/>
          </w:tcPr>
          <w:p w14:paraId="76F86F50" w14:textId="4DD18C9A" w:rsidR="00A74531" w:rsidRPr="00954A4B" w:rsidRDefault="00A74531" w:rsidP="00A802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 xml:space="preserve">Percentage of runoff as main mode of transport </w:t>
            </w:r>
          </w:p>
        </w:tc>
        <w:tc>
          <w:tcPr>
            <w:tcW w:w="1080" w:type="dxa"/>
            <w:noWrap/>
            <w:vAlign w:val="bottom"/>
            <w:hideMark/>
          </w:tcPr>
          <w:p w14:paraId="33D34F11" w14:textId="0C8D2350" w:rsidR="00A74531" w:rsidRPr="00954A4B" w:rsidRDefault="00A74531" w:rsidP="00BD4A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hAnsi="Times New Roman" w:cs="Times New Roman"/>
                <w:color w:val="000000"/>
                <w:sz w:val="24"/>
              </w:rPr>
              <w:t>76</w:t>
            </w:r>
          </w:p>
        </w:tc>
        <w:tc>
          <w:tcPr>
            <w:tcW w:w="962" w:type="dxa"/>
            <w:noWrap/>
            <w:vAlign w:val="bottom"/>
            <w:hideMark/>
          </w:tcPr>
          <w:p w14:paraId="4C8D1485" w14:textId="4AD208EC" w:rsidR="00A74531" w:rsidRPr="00954A4B" w:rsidRDefault="00A7453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hAnsi="Times New Roman" w:cs="Times New Roman"/>
                <w:color w:val="000000"/>
                <w:sz w:val="24"/>
              </w:rPr>
              <w:t>60</w:t>
            </w:r>
          </w:p>
        </w:tc>
        <w:tc>
          <w:tcPr>
            <w:tcW w:w="1043" w:type="dxa"/>
            <w:noWrap/>
            <w:vAlign w:val="bottom"/>
            <w:hideMark/>
          </w:tcPr>
          <w:p w14:paraId="5B5907E2" w14:textId="69BB266B" w:rsidR="00A74531" w:rsidRPr="00954A4B" w:rsidRDefault="00A7453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hAnsi="Times New Roman" w:cs="Times New Roman"/>
                <w:color w:val="000000"/>
                <w:sz w:val="24"/>
              </w:rPr>
              <w:t>85</w:t>
            </w:r>
          </w:p>
        </w:tc>
        <w:tc>
          <w:tcPr>
            <w:tcW w:w="974" w:type="dxa"/>
            <w:noWrap/>
            <w:vAlign w:val="bottom"/>
            <w:hideMark/>
          </w:tcPr>
          <w:p w14:paraId="01905394" w14:textId="4A8F60FE" w:rsidR="00A74531" w:rsidRPr="00954A4B" w:rsidRDefault="00A7453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hAnsi="Times New Roman" w:cs="Times New Roman"/>
                <w:color w:val="000000"/>
                <w:sz w:val="24"/>
              </w:rPr>
              <w:t>92</w:t>
            </w:r>
          </w:p>
        </w:tc>
      </w:tr>
      <w:tr w:rsidR="00A74531" w:rsidRPr="00954A4B" w14:paraId="1D992F91" w14:textId="77777777" w:rsidTr="00DA41E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90" w:type="dxa"/>
            <w:vMerge/>
            <w:hideMark/>
          </w:tcPr>
          <w:p w14:paraId="5963DCD3" w14:textId="77777777" w:rsidR="00A74531" w:rsidRPr="00954A4B" w:rsidRDefault="00A74531">
            <w:pPr>
              <w:rPr>
                <w:rFonts w:ascii="Times New Roman" w:eastAsia="Times New Roman" w:hAnsi="Times New Roman" w:cs="Times New Roman"/>
                <w:color w:val="000000"/>
                <w:sz w:val="24"/>
                <w:szCs w:val="24"/>
              </w:rPr>
            </w:pPr>
          </w:p>
        </w:tc>
        <w:tc>
          <w:tcPr>
            <w:tcW w:w="5167" w:type="dxa"/>
            <w:noWrap/>
            <w:hideMark/>
          </w:tcPr>
          <w:p w14:paraId="671B6AD2" w14:textId="6E57AD35" w:rsidR="00A74531" w:rsidRPr="00954A4B" w:rsidRDefault="00A7453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Percentage of drift as transport mechanism (%)</w:t>
            </w:r>
          </w:p>
        </w:tc>
        <w:tc>
          <w:tcPr>
            <w:tcW w:w="1080" w:type="dxa"/>
            <w:noWrap/>
            <w:vAlign w:val="bottom"/>
            <w:hideMark/>
          </w:tcPr>
          <w:p w14:paraId="21DDEC7B" w14:textId="0E5FDBFD" w:rsidR="00A74531" w:rsidRPr="00954A4B" w:rsidRDefault="00A7453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hAnsi="Times New Roman" w:cs="Times New Roman"/>
                <w:color w:val="000000"/>
                <w:sz w:val="24"/>
              </w:rPr>
              <w:t>24</w:t>
            </w:r>
          </w:p>
        </w:tc>
        <w:tc>
          <w:tcPr>
            <w:tcW w:w="962" w:type="dxa"/>
            <w:noWrap/>
            <w:vAlign w:val="bottom"/>
            <w:hideMark/>
          </w:tcPr>
          <w:p w14:paraId="59C5FDA1" w14:textId="73489D6D" w:rsidR="00A74531" w:rsidRPr="00954A4B" w:rsidRDefault="00A7453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hAnsi="Times New Roman" w:cs="Times New Roman"/>
                <w:color w:val="000000"/>
                <w:sz w:val="24"/>
              </w:rPr>
              <w:t>40</w:t>
            </w:r>
          </w:p>
        </w:tc>
        <w:tc>
          <w:tcPr>
            <w:tcW w:w="1043" w:type="dxa"/>
            <w:noWrap/>
            <w:vAlign w:val="bottom"/>
            <w:hideMark/>
          </w:tcPr>
          <w:p w14:paraId="1B9FE641" w14:textId="3137E688" w:rsidR="00A74531" w:rsidRPr="00954A4B" w:rsidRDefault="005D68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hAnsi="Times New Roman" w:cs="Times New Roman"/>
                <w:color w:val="000000"/>
                <w:sz w:val="24"/>
              </w:rPr>
              <w:t>15</w:t>
            </w:r>
          </w:p>
        </w:tc>
        <w:tc>
          <w:tcPr>
            <w:tcW w:w="974" w:type="dxa"/>
            <w:noWrap/>
            <w:vAlign w:val="bottom"/>
            <w:hideMark/>
          </w:tcPr>
          <w:p w14:paraId="6050FA24" w14:textId="64D5B60E" w:rsidR="00A74531" w:rsidRPr="00954A4B" w:rsidRDefault="00A7453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hAnsi="Times New Roman" w:cs="Times New Roman"/>
                <w:color w:val="000000"/>
                <w:sz w:val="24"/>
              </w:rPr>
              <w:t>8</w:t>
            </w:r>
          </w:p>
        </w:tc>
      </w:tr>
      <w:tr w:rsidR="00A74531" w:rsidRPr="00954A4B" w14:paraId="0B8EAB71" w14:textId="77777777" w:rsidTr="00DA41E6">
        <w:trPr>
          <w:trHeight w:val="298"/>
        </w:trPr>
        <w:tc>
          <w:tcPr>
            <w:cnfStyle w:val="001000000000" w:firstRow="0" w:lastRow="0" w:firstColumn="1" w:lastColumn="0" w:oddVBand="0" w:evenVBand="0" w:oddHBand="0" w:evenHBand="0" w:firstRowFirstColumn="0" w:firstRowLastColumn="0" w:lastRowFirstColumn="0" w:lastRowLastColumn="0"/>
            <w:tcW w:w="390" w:type="dxa"/>
            <w:vMerge/>
            <w:hideMark/>
          </w:tcPr>
          <w:p w14:paraId="18C28427" w14:textId="77777777" w:rsidR="00A74531" w:rsidRPr="00954A4B" w:rsidRDefault="00A74531">
            <w:pPr>
              <w:rPr>
                <w:rFonts w:ascii="Times New Roman" w:eastAsia="Times New Roman" w:hAnsi="Times New Roman" w:cs="Times New Roman"/>
                <w:color w:val="000000"/>
                <w:sz w:val="24"/>
                <w:szCs w:val="24"/>
              </w:rPr>
            </w:pPr>
          </w:p>
        </w:tc>
        <w:tc>
          <w:tcPr>
            <w:tcW w:w="5167" w:type="dxa"/>
            <w:noWrap/>
            <w:hideMark/>
          </w:tcPr>
          <w:p w14:paraId="795481AA" w14:textId="28AF0A40" w:rsidR="00A74531" w:rsidRPr="00954A4B" w:rsidRDefault="00A7453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Percentage of mass transported to the urban creek by Runoff +Drift (%)</w:t>
            </w:r>
          </w:p>
        </w:tc>
        <w:tc>
          <w:tcPr>
            <w:tcW w:w="1080" w:type="dxa"/>
            <w:noWrap/>
            <w:vAlign w:val="bottom"/>
            <w:hideMark/>
          </w:tcPr>
          <w:p w14:paraId="39FF4B1F" w14:textId="7587866C" w:rsidR="00A74531" w:rsidRPr="00954A4B" w:rsidRDefault="005D68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hAnsi="Times New Roman" w:cs="Times New Roman"/>
                <w:color w:val="000000"/>
                <w:sz w:val="24"/>
              </w:rPr>
              <w:t>0.84</w:t>
            </w:r>
          </w:p>
        </w:tc>
        <w:tc>
          <w:tcPr>
            <w:tcW w:w="962" w:type="dxa"/>
            <w:noWrap/>
            <w:vAlign w:val="bottom"/>
            <w:hideMark/>
          </w:tcPr>
          <w:p w14:paraId="11F1C18D" w14:textId="51A7FAA8" w:rsidR="00A74531" w:rsidRPr="00954A4B" w:rsidRDefault="005D68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hAnsi="Times New Roman" w:cs="Times New Roman"/>
                <w:color w:val="000000"/>
                <w:sz w:val="24"/>
              </w:rPr>
              <w:t>0.76</w:t>
            </w:r>
          </w:p>
        </w:tc>
        <w:tc>
          <w:tcPr>
            <w:tcW w:w="1043" w:type="dxa"/>
            <w:noWrap/>
            <w:vAlign w:val="bottom"/>
            <w:hideMark/>
          </w:tcPr>
          <w:p w14:paraId="029AF72C" w14:textId="0293DBF8" w:rsidR="00A74531" w:rsidRPr="00954A4B" w:rsidRDefault="00A7453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hAnsi="Times New Roman" w:cs="Times New Roman"/>
                <w:color w:val="000000"/>
                <w:sz w:val="24"/>
              </w:rPr>
              <w:t>1</w:t>
            </w:r>
          </w:p>
        </w:tc>
        <w:tc>
          <w:tcPr>
            <w:tcW w:w="974" w:type="dxa"/>
            <w:noWrap/>
            <w:vAlign w:val="bottom"/>
            <w:hideMark/>
          </w:tcPr>
          <w:p w14:paraId="0E090843" w14:textId="6B9AF152" w:rsidR="00A74531" w:rsidRPr="00954A4B" w:rsidRDefault="005D68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hAnsi="Times New Roman" w:cs="Times New Roman"/>
                <w:color w:val="000000"/>
                <w:sz w:val="24"/>
              </w:rPr>
              <w:t>0.56</w:t>
            </w:r>
          </w:p>
        </w:tc>
      </w:tr>
      <w:tr w:rsidR="00A74531" w:rsidRPr="00954A4B" w14:paraId="516A3692" w14:textId="77777777" w:rsidTr="00DA41E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90" w:type="dxa"/>
            <w:vMerge/>
            <w:hideMark/>
          </w:tcPr>
          <w:p w14:paraId="7B53C1E6" w14:textId="77777777" w:rsidR="00A74531" w:rsidRPr="00954A4B" w:rsidRDefault="00A74531">
            <w:pPr>
              <w:rPr>
                <w:rFonts w:ascii="Times New Roman" w:eastAsia="Times New Roman" w:hAnsi="Times New Roman" w:cs="Times New Roman"/>
                <w:color w:val="000000"/>
                <w:sz w:val="24"/>
                <w:szCs w:val="24"/>
              </w:rPr>
            </w:pPr>
          </w:p>
        </w:tc>
        <w:tc>
          <w:tcPr>
            <w:tcW w:w="5167" w:type="dxa"/>
            <w:noWrap/>
            <w:hideMark/>
          </w:tcPr>
          <w:p w14:paraId="57428911" w14:textId="13C11D4B" w:rsidR="00A74531" w:rsidRPr="00954A4B" w:rsidRDefault="00A7453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Mass applied transported to the urban creeks by Runoff +Drift (kg)</w:t>
            </w:r>
          </w:p>
        </w:tc>
        <w:tc>
          <w:tcPr>
            <w:tcW w:w="1080" w:type="dxa"/>
            <w:noWrap/>
            <w:vAlign w:val="bottom"/>
            <w:hideMark/>
          </w:tcPr>
          <w:p w14:paraId="2E913C66" w14:textId="4D3FF3CD" w:rsidR="00A74531" w:rsidRPr="00954A4B" w:rsidRDefault="00A7453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hAnsi="Times New Roman" w:cs="Times New Roman"/>
                <w:color w:val="000000"/>
                <w:sz w:val="24"/>
              </w:rPr>
              <w:t>232</w:t>
            </w:r>
          </w:p>
        </w:tc>
        <w:tc>
          <w:tcPr>
            <w:tcW w:w="962" w:type="dxa"/>
            <w:noWrap/>
            <w:vAlign w:val="bottom"/>
            <w:hideMark/>
          </w:tcPr>
          <w:p w14:paraId="14C6EC20" w14:textId="1B864BA0" w:rsidR="00A74531" w:rsidRPr="00954A4B" w:rsidRDefault="00A7453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hAnsi="Times New Roman" w:cs="Times New Roman"/>
                <w:color w:val="000000"/>
                <w:sz w:val="24"/>
              </w:rPr>
              <w:t>310</w:t>
            </w:r>
          </w:p>
        </w:tc>
        <w:tc>
          <w:tcPr>
            <w:tcW w:w="1043" w:type="dxa"/>
            <w:noWrap/>
            <w:vAlign w:val="bottom"/>
            <w:hideMark/>
          </w:tcPr>
          <w:p w14:paraId="2E5D3DA6" w14:textId="2310DDCC" w:rsidR="00A74531" w:rsidRPr="00954A4B" w:rsidRDefault="00A7453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hAnsi="Times New Roman" w:cs="Times New Roman"/>
                <w:color w:val="000000"/>
                <w:sz w:val="24"/>
              </w:rPr>
              <w:t>72</w:t>
            </w:r>
          </w:p>
        </w:tc>
        <w:tc>
          <w:tcPr>
            <w:tcW w:w="974" w:type="dxa"/>
            <w:noWrap/>
            <w:vAlign w:val="bottom"/>
            <w:hideMark/>
          </w:tcPr>
          <w:p w14:paraId="4A12E1B8" w14:textId="45D5F2C6" w:rsidR="00A74531" w:rsidRPr="00954A4B" w:rsidRDefault="00A7453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hAnsi="Times New Roman" w:cs="Times New Roman"/>
                <w:color w:val="000000"/>
                <w:sz w:val="24"/>
              </w:rPr>
              <w:t>72</w:t>
            </w:r>
          </w:p>
        </w:tc>
      </w:tr>
      <w:tr w:rsidR="00A74531" w:rsidRPr="00954A4B" w14:paraId="1E2B9FE8" w14:textId="77777777" w:rsidTr="00DA41E6">
        <w:trPr>
          <w:trHeight w:val="298"/>
        </w:trPr>
        <w:tc>
          <w:tcPr>
            <w:cnfStyle w:val="001000000000" w:firstRow="0" w:lastRow="0" w:firstColumn="1" w:lastColumn="0" w:oddVBand="0" w:evenVBand="0" w:oddHBand="0" w:evenHBand="0" w:firstRowFirstColumn="0" w:firstRowLastColumn="0" w:lastRowFirstColumn="0" w:lastRowLastColumn="0"/>
            <w:tcW w:w="390" w:type="dxa"/>
            <w:vMerge/>
            <w:hideMark/>
          </w:tcPr>
          <w:p w14:paraId="72BC5A00" w14:textId="77777777" w:rsidR="00A74531" w:rsidRPr="00954A4B" w:rsidRDefault="00A74531">
            <w:pPr>
              <w:rPr>
                <w:rFonts w:ascii="Times New Roman" w:eastAsia="Times New Roman" w:hAnsi="Times New Roman" w:cs="Times New Roman"/>
                <w:color w:val="000000"/>
                <w:sz w:val="24"/>
                <w:szCs w:val="24"/>
              </w:rPr>
            </w:pPr>
          </w:p>
        </w:tc>
        <w:tc>
          <w:tcPr>
            <w:tcW w:w="5167" w:type="dxa"/>
            <w:noWrap/>
            <w:hideMark/>
          </w:tcPr>
          <w:p w14:paraId="3ED59F78" w14:textId="0B84E1CD" w:rsidR="00A74531" w:rsidRPr="00954A4B" w:rsidRDefault="00A7453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Mass applied transported by Runoff (kg)</w:t>
            </w:r>
          </w:p>
        </w:tc>
        <w:tc>
          <w:tcPr>
            <w:tcW w:w="1080" w:type="dxa"/>
            <w:noWrap/>
            <w:vAlign w:val="bottom"/>
            <w:hideMark/>
          </w:tcPr>
          <w:p w14:paraId="2453A6F9" w14:textId="212D7CA9" w:rsidR="00A74531" w:rsidRPr="00954A4B" w:rsidRDefault="00A7453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hAnsi="Times New Roman" w:cs="Times New Roman"/>
                <w:color w:val="000000"/>
                <w:sz w:val="24"/>
              </w:rPr>
              <w:t>176</w:t>
            </w:r>
          </w:p>
        </w:tc>
        <w:tc>
          <w:tcPr>
            <w:tcW w:w="962" w:type="dxa"/>
            <w:noWrap/>
            <w:vAlign w:val="bottom"/>
            <w:hideMark/>
          </w:tcPr>
          <w:p w14:paraId="383952E8" w14:textId="463837BD" w:rsidR="00A74531" w:rsidRPr="00954A4B" w:rsidRDefault="00A7453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hAnsi="Times New Roman" w:cs="Times New Roman"/>
                <w:color w:val="000000"/>
                <w:sz w:val="24"/>
              </w:rPr>
              <w:t>186</w:t>
            </w:r>
          </w:p>
        </w:tc>
        <w:tc>
          <w:tcPr>
            <w:tcW w:w="1043" w:type="dxa"/>
            <w:noWrap/>
            <w:vAlign w:val="bottom"/>
            <w:hideMark/>
          </w:tcPr>
          <w:p w14:paraId="0A2E6DD2" w14:textId="41528B8F" w:rsidR="00A74531" w:rsidRPr="00954A4B" w:rsidRDefault="00A7453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hAnsi="Times New Roman" w:cs="Times New Roman"/>
                <w:color w:val="000000"/>
                <w:sz w:val="24"/>
              </w:rPr>
              <w:t>61</w:t>
            </w:r>
          </w:p>
        </w:tc>
        <w:tc>
          <w:tcPr>
            <w:tcW w:w="974" w:type="dxa"/>
            <w:noWrap/>
            <w:vAlign w:val="bottom"/>
            <w:hideMark/>
          </w:tcPr>
          <w:p w14:paraId="3237B51B" w14:textId="7E62F05C" w:rsidR="00A74531" w:rsidRPr="00954A4B" w:rsidRDefault="00A7453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hAnsi="Times New Roman" w:cs="Times New Roman"/>
                <w:color w:val="000000"/>
                <w:sz w:val="24"/>
              </w:rPr>
              <w:t>66</w:t>
            </w:r>
          </w:p>
        </w:tc>
      </w:tr>
      <w:tr w:rsidR="00A74531" w:rsidRPr="00954A4B" w14:paraId="53288421" w14:textId="77777777" w:rsidTr="00DA41E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90" w:type="dxa"/>
            <w:vMerge/>
            <w:hideMark/>
          </w:tcPr>
          <w:p w14:paraId="0AA24B9F" w14:textId="77777777" w:rsidR="00A74531" w:rsidRPr="00954A4B" w:rsidRDefault="00A74531">
            <w:pPr>
              <w:rPr>
                <w:rFonts w:ascii="Times New Roman" w:eastAsia="Times New Roman" w:hAnsi="Times New Roman" w:cs="Times New Roman"/>
                <w:color w:val="000000"/>
                <w:sz w:val="24"/>
                <w:szCs w:val="24"/>
              </w:rPr>
            </w:pPr>
          </w:p>
        </w:tc>
        <w:tc>
          <w:tcPr>
            <w:tcW w:w="5167" w:type="dxa"/>
            <w:noWrap/>
            <w:hideMark/>
          </w:tcPr>
          <w:p w14:paraId="0F3BB90E" w14:textId="66737D10" w:rsidR="00A74531" w:rsidRPr="00954A4B" w:rsidRDefault="00A7453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Mass applied transported by Drift (kg)</w:t>
            </w:r>
          </w:p>
        </w:tc>
        <w:tc>
          <w:tcPr>
            <w:tcW w:w="1080" w:type="dxa"/>
            <w:noWrap/>
            <w:vAlign w:val="bottom"/>
            <w:hideMark/>
          </w:tcPr>
          <w:p w14:paraId="0136FA99" w14:textId="436F0E10" w:rsidR="00A74531" w:rsidRPr="00954A4B" w:rsidRDefault="00A7453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hAnsi="Times New Roman" w:cs="Times New Roman"/>
                <w:color w:val="000000"/>
                <w:sz w:val="24"/>
              </w:rPr>
              <w:t>56</w:t>
            </w:r>
          </w:p>
        </w:tc>
        <w:tc>
          <w:tcPr>
            <w:tcW w:w="962" w:type="dxa"/>
            <w:noWrap/>
            <w:vAlign w:val="bottom"/>
            <w:hideMark/>
          </w:tcPr>
          <w:p w14:paraId="35386F03" w14:textId="154C90F0" w:rsidR="00A74531" w:rsidRPr="00954A4B" w:rsidRDefault="00A7453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hAnsi="Times New Roman" w:cs="Times New Roman"/>
                <w:color w:val="000000"/>
                <w:sz w:val="24"/>
              </w:rPr>
              <w:t>124</w:t>
            </w:r>
          </w:p>
        </w:tc>
        <w:tc>
          <w:tcPr>
            <w:tcW w:w="1043" w:type="dxa"/>
            <w:noWrap/>
            <w:vAlign w:val="bottom"/>
            <w:hideMark/>
          </w:tcPr>
          <w:p w14:paraId="51079F1B" w14:textId="6485BD0A" w:rsidR="00A74531" w:rsidRPr="00954A4B" w:rsidRDefault="00A7453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hAnsi="Times New Roman" w:cs="Times New Roman"/>
                <w:color w:val="000000"/>
                <w:sz w:val="24"/>
              </w:rPr>
              <w:t>11</w:t>
            </w:r>
          </w:p>
        </w:tc>
        <w:tc>
          <w:tcPr>
            <w:tcW w:w="974" w:type="dxa"/>
            <w:noWrap/>
            <w:vAlign w:val="bottom"/>
            <w:hideMark/>
          </w:tcPr>
          <w:p w14:paraId="2C6FAC0F" w14:textId="40E9E187" w:rsidR="00A74531" w:rsidRPr="00954A4B" w:rsidRDefault="00A7453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hAnsi="Times New Roman" w:cs="Times New Roman"/>
                <w:color w:val="000000"/>
                <w:sz w:val="24"/>
              </w:rPr>
              <w:t>6</w:t>
            </w:r>
          </w:p>
        </w:tc>
      </w:tr>
    </w:tbl>
    <w:p w14:paraId="36650549" w14:textId="77777777" w:rsidR="008A4286" w:rsidRDefault="008A4286" w:rsidP="00A80298">
      <w:pPr>
        <w:tabs>
          <w:tab w:val="left" w:pos="3720"/>
        </w:tabs>
        <w:rPr>
          <w:rFonts w:ascii="Times New Roman" w:hAnsi="Times New Roman" w:cs="Times New Roman"/>
          <w:sz w:val="24"/>
          <w:szCs w:val="24"/>
        </w:rPr>
      </w:pPr>
    </w:p>
    <w:p w14:paraId="098C173B" w14:textId="11600DE7" w:rsidR="001E37F5" w:rsidRDefault="000110FE" w:rsidP="00A80298">
      <w:pPr>
        <w:tabs>
          <w:tab w:val="left" w:pos="3720"/>
        </w:tabs>
        <w:rPr>
          <w:rFonts w:ascii="Times New Roman" w:hAnsi="Times New Roman" w:cs="Times New Roman"/>
          <w:sz w:val="24"/>
          <w:szCs w:val="24"/>
        </w:rPr>
      </w:pPr>
      <w:r>
        <w:rPr>
          <w:rFonts w:ascii="Times New Roman" w:hAnsi="Times New Roman" w:cs="Times New Roman"/>
          <w:sz w:val="24"/>
          <w:szCs w:val="24"/>
        </w:rPr>
        <w:tab/>
      </w:r>
    </w:p>
    <w:p w14:paraId="1555C3A7" w14:textId="7C6BD477" w:rsidR="002A2BEA" w:rsidRPr="00954A4B" w:rsidRDefault="002A2BEA">
      <w:pPr>
        <w:pStyle w:val="Heading3"/>
        <w:pPrChange w:id="823" w:author="Chelsvig, Emma" w:date="2020-01-14T08:59:00Z">
          <w:pPr>
            <w:pStyle w:val="Heading2"/>
          </w:pPr>
        </w:pPrChange>
      </w:pPr>
      <w:bookmarkStart w:id="824" w:name="_Toc476152305"/>
      <w:bookmarkStart w:id="825" w:name="_Toc477941420"/>
      <w:r w:rsidRPr="00954A4B">
        <w:t xml:space="preserve">Predicted </w:t>
      </w:r>
      <w:r w:rsidR="001D3DA6" w:rsidRPr="00954A4B">
        <w:t>Bifenthrin</w:t>
      </w:r>
      <w:r w:rsidRPr="00954A4B">
        <w:t xml:space="preserve"> Toxicity in the Water Column</w:t>
      </w:r>
      <w:bookmarkEnd w:id="824"/>
      <w:bookmarkEnd w:id="825"/>
    </w:p>
    <w:p w14:paraId="0088E03A" w14:textId="0ABA3308" w:rsidR="00F12495" w:rsidRDefault="001D3DA6">
      <w:pPr>
        <w:pStyle w:val="CommentText"/>
        <w:spacing w:after="0" w:line="480" w:lineRule="auto"/>
        <w:ind w:firstLine="720"/>
        <w:rPr>
          <w:rFonts w:ascii="Times New Roman" w:hAnsi="Times New Roman" w:cs="Times New Roman"/>
          <w:sz w:val="24"/>
          <w:szCs w:val="24"/>
        </w:rPr>
      </w:pPr>
      <w:r w:rsidRPr="00954A4B">
        <w:rPr>
          <w:rFonts w:ascii="Times New Roman" w:hAnsi="Times New Roman" w:cs="Times New Roman"/>
          <w:sz w:val="24"/>
          <w:szCs w:val="24"/>
        </w:rPr>
        <w:t>Bifenthrin</w:t>
      </w:r>
      <w:r w:rsidR="002A2BEA" w:rsidRPr="00954A4B">
        <w:rPr>
          <w:rFonts w:ascii="Times New Roman" w:hAnsi="Times New Roman" w:cs="Times New Roman"/>
          <w:sz w:val="24"/>
          <w:szCs w:val="24"/>
        </w:rPr>
        <w:t xml:space="preserve"> </w:t>
      </w:r>
      <w:r w:rsidR="00421CE3" w:rsidRPr="00954A4B">
        <w:rPr>
          <w:rFonts w:ascii="Times New Roman" w:hAnsi="Times New Roman" w:cs="Times New Roman"/>
          <w:sz w:val="24"/>
          <w:szCs w:val="24"/>
        </w:rPr>
        <w:t>is</w:t>
      </w:r>
      <w:r w:rsidR="002A2BEA" w:rsidRPr="00954A4B">
        <w:rPr>
          <w:rFonts w:ascii="Times New Roman" w:hAnsi="Times New Roman" w:cs="Times New Roman"/>
          <w:sz w:val="24"/>
          <w:szCs w:val="24"/>
        </w:rPr>
        <w:t xml:space="preserve"> toxic to aquatic species at even low concentrations (Solomon et al., 2001</w:t>
      </w:r>
      <w:r w:rsidR="00DE076D" w:rsidRPr="00954A4B">
        <w:rPr>
          <w:rFonts w:ascii="Times New Roman" w:hAnsi="Times New Roman" w:cs="Times New Roman"/>
          <w:sz w:val="24"/>
          <w:szCs w:val="24"/>
        </w:rPr>
        <w:t xml:space="preserve">; </w:t>
      </w:r>
      <w:proofErr w:type="spellStart"/>
      <w:r w:rsidR="00DE076D" w:rsidRPr="00954A4B">
        <w:rPr>
          <w:rFonts w:ascii="Times New Roman" w:hAnsi="Times New Roman" w:cs="Times New Roman"/>
          <w:sz w:val="24"/>
          <w:szCs w:val="24"/>
        </w:rPr>
        <w:t>Feo</w:t>
      </w:r>
      <w:proofErr w:type="spellEnd"/>
      <w:r w:rsidR="00DE076D" w:rsidRPr="00954A4B">
        <w:rPr>
          <w:rFonts w:ascii="Times New Roman" w:hAnsi="Times New Roman" w:cs="Times New Roman"/>
          <w:sz w:val="24"/>
          <w:szCs w:val="24"/>
        </w:rPr>
        <w:t xml:space="preserve"> et al., 2010)</w:t>
      </w:r>
      <w:r w:rsidR="002A2BEA" w:rsidRPr="00954A4B">
        <w:rPr>
          <w:rFonts w:ascii="Times New Roman" w:hAnsi="Times New Roman" w:cs="Times New Roman"/>
          <w:sz w:val="24"/>
          <w:szCs w:val="24"/>
        </w:rPr>
        <w:t xml:space="preserve">.  </w:t>
      </w:r>
      <w:r w:rsidR="00A74531" w:rsidRPr="00954A4B">
        <w:rPr>
          <w:rFonts w:ascii="Times New Roman" w:hAnsi="Times New Roman" w:cs="Times New Roman"/>
          <w:sz w:val="24"/>
          <w:szCs w:val="24"/>
        </w:rPr>
        <w:t xml:space="preserve">The State Water Resources Control Board has numerous water bodies in the State that are </w:t>
      </w:r>
      <w:r w:rsidR="00F700F0">
        <w:rPr>
          <w:rFonts w:ascii="Times New Roman" w:hAnsi="Times New Roman" w:cs="Times New Roman"/>
          <w:sz w:val="24"/>
          <w:szCs w:val="24"/>
        </w:rPr>
        <w:t>listed as being impaired by the presence of pyrethroids.   This</w:t>
      </w:r>
      <w:r w:rsidR="00A74531" w:rsidRPr="00954A4B">
        <w:rPr>
          <w:rFonts w:ascii="Times New Roman" w:hAnsi="Times New Roman" w:cs="Times New Roman"/>
          <w:sz w:val="24"/>
          <w:szCs w:val="24"/>
        </w:rPr>
        <w:t xml:space="preserve"> leads to the development of water body specific program plans to mitigate these impairments. </w:t>
      </w:r>
      <w:r w:rsidR="00F700F0">
        <w:rPr>
          <w:rFonts w:ascii="Times New Roman" w:hAnsi="Times New Roman" w:cs="Times New Roman"/>
          <w:sz w:val="24"/>
          <w:szCs w:val="24"/>
        </w:rPr>
        <w:t xml:space="preserve">At </w:t>
      </w:r>
      <w:r w:rsidR="0037621A">
        <w:rPr>
          <w:rFonts w:ascii="Times New Roman" w:hAnsi="Times New Roman" w:cs="Times New Roman"/>
          <w:sz w:val="24"/>
          <w:szCs w:val="24"/>
        </w:rPr>
        <w:t>the study sites, t</w:t>
      </w:r>
      <w:r w:rsidR="002A2BEA" w:rsidRPr="00954A4B">
        <w:rPr>
          <w:rFonts w:ascii="Times New Roman" w:hAnsi="Times New Roman" w:cs="Times New Roman"/>
          <w:sz w:val="24"/>
          <w:szCs w:val="24"/>
        </w:rPr>
        <w:t xml:space="preserve">he </w:t>
      </w:r>
      <w:r w:rsidR="008E2F31" w:rsidRPr="00954A4B">
        <w:rPr>
          <w:rFonts w:ascii="Times New Roman" w:hAnsi="Times New Roman" w:cs="Times New Roman"/>
          <w:sz w:val="24"/>
          <w:szCs w:val="24"/>
        </w:rPr>
        <w:t>daily</w:t>
      </w:r>
      <w:r w:rsidR="002A2BEA" w:rsidRPr="00954A4B">
        <w:rPr>
          <w:rFonts w:ascii="Times New Roman" w:hAnsi="Times New Roman" w:cs="Times New Roman"/>
          <w:sz w:val="24"/>
          <w:szCs w:val="24"/>
        </w:rPr>
        <w:t xml:space="preserve"> mean concentrations</w:t>
      </w:r>
      <w:r w:rsidR="00CB6F61" w:rsidRPr="00954A4B">
        <w:rPr>
          <w:rFonts w:ascii="Times New Roman" w:hAnsi="Times New Roman" w:cs="Times New Roman"/>
          <w:sz w:val="24"/>
          <w:szCs w:val="24"/>
        </w:rPr>
        <w:t xml:space="preserve"> of</w:t>
      </w:r>
      <w:r w:rsidR="002A2BEA" w:rsidRPr="00954A4B">
        <w:rPr>
          <w:rFonts w:ascii="Times New Roman" w:hAnsi="Times New Roman" w:cs="Times New Roman"/>
          <w:sz w:val="24"/>
          <w:szCs w:val="24"/>
        </w:rPr>
        <w:t xml:space="preserve"> </w:t>
      </w:r>
      <w:r w:rsidR="00CB6F61" w:rsidRPr="00954A4B">
        <w:rPr>
          <w:rFonts w:ascii="Times New Roman" w:hAnsi="Times New Roman" w:cs="Times New Roman"/>
          <w:sz w:val="24"/>
          <w:szCs w:val="24"/>
        </w:rPr>
        <w:t xml:space="preserve">bifenthrin </w:t>
      </w:r>
      <w:r w:rsidR="0037621A">
        <w:rPr>
          <w:rFonts w:ascii="Times New Roman" w:hAnsi="Times New Roman" w:cs="Times New Roman"/>
          <w:sz w:val="24"/>
          <w:szCs w:val="24"/>
        </w:rPr>
        <w:t>during the simulation period were between</w:t>
      </w:r>
      <w:r w:rsidR="002A2BEA" w:rsidRPr="00954A4B">
        <w:rPr>
          <w:rFonts w:ascii="Times New Roman" w:hAnsi="Times New Roman" w:cs="Times New Roman"/>
          <w:sz w:val="24"/>
          <w:szCs w:val="24"/>
        </w:rPr>
        <w:t xml:space="preserve"> </w:t>
      </w:r>
      <w:r w:rsidR="006B1434" w:rsidRPr="00954A4B">
        <w:rPr>
          <w:rFonts w:ascii="Times New Roman" w:hAnsi="Times New Roman" w:cs="Times New Roman"/>
          <w:sz w:val="24"/>
          <w:szCs w:val="24"/>
        </w:rPr>
        <w:t xml:space="preserve">0.66 ng/L to 17.0 ng/L </w:t>
      </w:r>
      <w:r w:rsidR="0037621A">
        <w:rPr>
          <w:rFonts w:ascii="Times New Roman" w:hAnsi="Times New Roman" w:cs="Times New Roman"/>
          <w:sz w:val="24"/>
          <w:szCs w:val="24"/>
        </w:rPr>
        <w:t>at</w:t>
      </w:r>
      <w:r w:rsidR="0037621A" w:rsidRPr="00954A4B">
        <w:rPr>
          <w:rFonts w:ascii="Times New Roman" w:hAnsi="Times New Roman" w:cs="Times New Roman"/>
          <w:sz w:val="24"/>
          <w:szCs w:val="24"/>
        </w:rPr>
        <w:t xml:space="preserve"> DPR-FOL002 and</w:t>
      </w:r>
      <w:r w:rsidR="006B1434" w:rsidRPr="00954A4B">
        <w:rPr>
          <w:rFonts w:ascii="Times New Roman" w:hAnsi="Times New Roman" w:cs="Times New Roman"/>
          <w:sz w:val="24"/>
          <w:szCs w:val="24"/>
        </w:rPr>
        <w:t xml:space="preserve"> </w:t>
      </w:r>
      <w:r w:rsidR="0037621A">
        <w:rPr>
          <w:rFonts w:ascii="Times New Roman" w:hAnsi="Times New Roman" w:cs="Times New Roman"/>
          <w:sz w:val="24"/>
          <w:szCs w:val="24"/>
        </w:rPr>
        <w:t xml:space="preserve">between </w:t>
      </w:r>
      <w:r w:rsidR="006B1434" w:rsidRPr="00954A4B">
        <w:rPr>
          <w:rFonts w:ascii="Times New Roman" w:hAnsi="Times New Roman" w:cs="Times New Roman"/>
          <w:sz w:val="24"/>
          <w:szCs w:val="24"/>
        </w:rPr>
        <w:t>0.41 ng/L to 9.18 ng/L</w:t>
      </w:r>
      <w:r w:rsidR="0037621A">
        <w:rPr>
          <w:rFonts w:ascii="Times New Roman" w:hAnsi="Times New Roman" w:cs="Times New Roman"/>
          <w:sz w:val="24"/>
          <w:szCs w:val="24"/>
        </w:rPr>
        <w:t xml:space="preserve"> at</w:t>
      </w:r>
      <w:r w:rsidR="0037621A" w:rsidRPr="0037621A">
        <w:rPr>
          <w:rFonts w:ascii="Times New Roman" w:hAnsi="Times New Roman" w:cs="Times New Roman"/>
          <w:sz w:val="24"/>
          <w:szCs w:val="24"/>
        </w:rPr>
        <w:t xml:space="preserve"> </w:t>
      </w:r>
      <w:r w:rsidR="0037621A" w:rsidRPr="00954A4B">
        <w:rPr>
          <w:rFonts w:ascii="Times New Roman" w:hAnsi="Times New Roman" w:cs="Times New Roman"/>
          <w:sz w:val="24"/>
          <w:szCs w:val="24"/>
        </w:rPr>
        <w:t>DPR-FOL</w:t>
      </w:r>
      <w:r w:rsidR="0037621A">
        <w:rPr>
          <w:rFonts w:ascii="Times New Roman" w:hAnsi="Times New Roman" w:cs="Times New Roman"/>
          <w:sz w:val="24"/>
          <w:szCs w:val="24"/>
        </w:rPr>
        <w:t xml:space="preserve">003. </w:t>
      </w:r>
      <w:r w:rsidR="002A2BEA" w:rsidRPr="00954A4B">
        <w:rPr>
          <w:rFonts w:ascii="Times New Roman" w:hAnsi="Times New Roman" w:cs="Times New Roman"/>
          <w:sz w:val="24"/>
          <w:szCs w:val="24"/>
        </w:rPr>
        <w:t xml:space="preserve"> </w:t>
      </w:r>
      <w:r w:rsidR="00F12495" w:rsidRPr="00954A4B">
        <w:rPr>
          <w:rFonts w:ascii="Times New Roman" w:hAnsi="Times New Roman" w:cs="Times New Roman"/>
          <w:sz w:val="24"/>
          <w:szCs w:val="24"/>
        </w:rPr>
        <w:t xml:space="preserve">At the Roseville area, </w:t>
      </w:r>
      <w:r w:rsidR="006B1434" w:rsidRPr="00954A4B">
        <w:rPr>
          <w:rFonts w:ascii="Times New Roman" w:hAnsi="Times New Roman" w:cs="Times New Roman"/>
          <w:sz w:val="24"/>
          <w:szCs w:val="24"/>
        </w:rPr>
        <w:t xml:space="preserve">mean </w:t>
      </w:r>
      <w:r w:rsidR="00421CE3" w:rsidRPr="00954A4B">
        <w:rPr>
          <w:rFonts w:ascii="Times New Roman" w:hAnsi="Times New Roman" w:cs="Times New Roman"/>
          <w:sz w:val="24"/>
          <w:szCs w:val="24"/>
        </w:rPr>
        <w:t xml:space="preserve">bifenthrin </w:t>
      </w:r>
      <w:r w:rsidR="00F12495" w:rsidRPr="00954A4B">
        <w:rPr>
          <w:rFonts w:ascii="Times New Roman" w:hAnsi="Times New Roman" w:cs="Times New Roman"/>
          <w:sz w:val="24"/>
          <w:szCs w:val="24"/>
        </w:rPr>
        <w:t xml:space="preserve">concentration at DPR-PGC010 ranged from </w:t>
      </w:r>
      <w:r w:rsidR="00A36A48" w:rsidRPr="00954A4B">
        <w:rPr>
          <w:rFonts w:ascii="Times New Roman" w:hAnsi="Times New Roman" w:cs="Times New Roman"/>
          <w:sz w:val="24"/>
          <w:szCs w:val="24"/>
        </w:rPr>
        <w:t>0.</w:t>
      </w:r>
      <w:r w:rsidR="006B1434" w:rsidRPr="00954A4B">
        <w:rPr>
          <w:rFonts w:ascii="Times New Roman" w:hAnsi="Times New Roman" w:cs="Times New Roman"/>
          <w:sz w:val="24"/>
          <w:szCs w:val="24"/>
        </w:rPr>
        <w:t>25</w:t>
      </w:r>
      <w:r w:rsidR="00F12495" w:rsidRPr="00954A4B">
        <w:rPr>
          <w:rFonts w:ascii="Times New Roman" w:hAnsi="Times New Roman" w:cs="Times New Roman"/>
          <w:sz w:val="24"/>
          <w:szCs w:val="24"/>
        </w:rPr>
        <w:t xml:space="preserve"> ng/L to </w:t>
      </w:r>
      <w:r w:rsidR="006B1434" w:rsidRPr="00954A4B">
        <w:rPr>
          <w:rFonts w:ascii="Times New Roman" w:hAnsi="Times New Roman" w:cs="Times New Roman"/>
          <w:sz w:val="24"/>
          <w:szCs w:val="24"/>
        </w:rPr>
        <w:t>6.44</w:t>
      </w:r>
      <w:r w:rsidR="00F12495" w:rsidRPr="00954A4B">
        <w:rPr>
          <w:rFonts w:ascii="Times New Roman" w:hAnsi="Times New Roman" w:cs="Times New Roman"/>
          <w:sz w:val="24"/>
          <w:szCs w:val="24"/>
        </w:rPr>
        <w:t xml:space="preserve"> ng/L and that at DPR-PGC022 ranged from 0.</w:t>
      </w:r>
      <w:r w:rsidR="006B1434" w:rsidRPr="00954A4B">
        <w:rPr>
          <w:rFonts w:ascii="Times New Roman" w:hAnsi="Times New Roman" w:cs="Times New Roman"/>
          <w:sz w:val="24"/>
          <w:szCs w:val="24"/>
        </w:rPr>
        <w:t>10</w:t>
      </w:r>
      <w:r w:rsidR="00F12495" w:rsidRPr="00954A4B">
        <w:rPr>
          <w:rFonts w:ascii="Times New Roman" w:hAnsi="Times New Roman" w:cs="Times New Roman"/>
          <w:sz w:val="24"/>
          <w:szCs w:val="24"/>
        </w:rPr>
        <w:t xml:space="preserve"> ng/L to 12.</w:t>
      </w:r>
      <w:r w:rsidR="006B1434" w:rsidRPr="00954A4B">
        <w:rPr>
          <w:rFonts w:ascii="Times New Roman" w:hAnsi="Times New Roman" w:cs="Times New Roman"/>
          <w:sz w:val="24"/>
          <w:szCs w:val="24"/>
        </w:rPr>
        <w:t>27</w:t>
      </w:r>
      <w:r w:rsidR="00F12495" w:rsidRPr="00954A4B">
        <w:rPr>
          <w:rFonts w:ascii="Times New Roman" w:hAnsi="Times New Roman" w:cs="Times New Roman"/>
          <w:sz w:val="24"/>
          <w:szCs w:val="24"/>
        </w:rPr>
        <w:t xml:space="preserve"> ng/L</w:t>
      </w:r>
      <w:r w:rsidR="0037621A">
        <w:rPr>
          <w:rFonts w:ascii="Times New Roman" w:hAnsi="Times New Roman" w:cs="Times New Roman"/>
          <w:sz w:val="24"/>
          <w:szCs w:val="24"/>
        </w:rPr>
        <w:t>. M</w:t>
      </w:r>
      <w:r w:rsidR="00F12495" w:rsidRPr="00954A4B">
        <w:rPr>
          <w:rFonts w:ascii="Times New Roman" w:hAnsi="Times New Roman" w:cs="Times New Roman"/>
          <w:sz w:val="24"/>
          <w:szCs w:val="24"/>
        </w:rPr>
        <w:t xml:space="preserve">aximum concentrations </w:t>
      </w:r>
      <w:r w:rsidR="0037621A">
        <w:rPr>
          <w:rFonts w:ascii="Times New Roman" w:hAnsi="Times New Roman" w:cs="Times New Roman"/>
          <w:sz w:val="24"/>
          <w:szCs w:val="24"/>
        </w:rPr>
        <w:t xml:space="preserve">of </w:t>
      </w:r>
      <w:r w:rsidR="0037621A" w:rsidRPr="00954A4B">
        <w:rPr>
          <w:rFonts w:ascii="Times New Roman" w:hAnsi="Times New Roman" w:cs="Times New Roman"/>
          <w:sz w:val="24"/>
          <w:szCs w:val="24"/>
        </w:rPr>
        <w:t xml:space="preserve">bifenthrin </w:t>
      </w:r>
      <w:r w:rsidR="0037621A">
        <w:rPr>
          <w:rFonts w:ascii="Times New Roman" w:hAnsi="Times New Roman" w:cs="Times New Roman"/>
          <w:sz w:val="24"/>
          <w:szCs w:val="24"/>
        </w:rPr>
        <w:t xml:space="preserve">were recorded </w:t>
      </w:r>
      <w:r w:rsidR="00F12495" w:rsidRPr="00954A4B">
        <w:rPr>
          <w:rFonts w:ascii="Times New Roman" w:hAnsi="Times New Roman" w:cs="Times New Roman"/>
          <w:sz w:val="24"/>
          <w:szCs w:val="24"/>
        </w:rPr>
        <w:t xml:space="preserve">at all </w:t>
      </w:r>
      <w:r w:rsidR="0037621A">
        <w:rPr>
          <w:rFonts w:ascii="Times New Roman" w:hAnsi="Times New Roman" w:cs="Times New Roman"/>
          <w:sz w:val="24"/>
          <w:szCs w:val="24"/>
        </w:rPr>
        <w:t xml:space="preserve">the </w:t>
      </w:r>
      <w:r w:rsidR="00F12495" w:rsidRPr="00954A4B">
        <w:rPr>
          <w:rFonts w:ascii="Times New Roman" w:hAnsi="Times New Roman" w:cs="Times New Roman"/>
          <w:sz w:val="24"/>
          <w:szCs w:val="24"/>
        </w:rPr>
        <w:t xml:space="preserve">urban sites for the 2011 period (Table </w:t>
      </w:r>
      <w:r w:rsidR="000A2E36">
        <w:rPr>
          <w:rFonts w:ascii="Times New Roman" w:hAnsi="Times New Roman" w:cs="Times New Roman"/>
          <w:sz w:val="24"/>
          <w:szCs w:val="24"/>
        </w:rPr>
        <w:t>7</w:t>
      </w:r>
      <w:r w:rsidR="00F12495" w:rsidRPr="00954A4B">
        <w:rPr>
          <w:rFonts w:ascii="Times New Roman" w:hAnsi="Times New Roman" w:cs="Times New Roman"/>
          <w:sz w:val="24"/>
          <w:szCs w:val="24"/>
        </w:rPr>
        <w:t xml:space="preserve">) which is also the year of maximum bifenthrin application for both Sacramento and Placer County. </w:t>
      </w:r>
    </w:p>
    <w:p w14:paraId="1EA79603" w14:textId="77777777" w:rsidR="002A2BEA" w:rsidRPr="00954A4B" w:rsidRDefault="002A2BEA">
      <w:pPr>
        <w:spacing w:after="0" w:line="240" w:lineRule="auto"/>
        <w:ind w:firstLine="576"/>
        <w:rPr>
          <w:rFonts w:ascii="Times New Roman" w:hAnsi="Times New Roman" w:cs="Times New Roman"/>
          <w:sz w:val="24"/>
          <w:szCs w:val="24"/>
        </w:rPr>
      </w:pPr>
    </w:p>
    <w:p w14:paraId="0A4EC36A" w14:textId="6ABD1B53" w:rsidR="00CE4B6B" w:rsidRPr="00954A4B" w:rsidRDefault="00CE4B6B">
      <w:pPr>
        <w:pStyle w:val="Caption"/>
        <w:keepNext/>
        <w:rPr>
          <w:rFonts w:ascii="Times New Roman" w:hAnsi="Times New Roman" w:cs="Times New Roman"/>
          <w:i w:val="0"/>
          <w:color w:val="auto"/>
          <w:sz w:val="24"/>
          <w:szCs w:val="24"/>
        </w:rPr>
      </w:pPr>
      <w:bookmarkStart w:id="826" w:name="_Toc477941985"/>
      <w:r w:rsidRPr="00954A4B">
        <w:rPr>
          <w:rFonts w:ascii="Times New Roman" w:hAnsi="Times New Roman" w:cs="Times New Roman"/>
          <w:i w:val="0"/>
          <w:color w:val="auto"/>
          <w:sz w:val="24"/>
          <w:szCs w:val="24"/>
        </w:rPr>
        <w:t xml:space="preserve">Table </w:t>
      </w:r>
      <w:r w:rsidR="000A2E36">
        <w:rPr>
          <w:rFonts w:ascii="Times New Roman" w:hAnsi="Times New Roman" w:cs="Times New Roman"/>
          <w:i w:val="0"/>
          <w:color w:val="auto"/>
          <w:sz w:val="24"/>
          <w:szCs w:val="24"/>
        </w:rPr>
        <w:t>7</w:t>
      </w:r>
      <w:r w:rsidRPr="00954A4B">
        <w:rPr>
          <w:rFonts w:ascii="Times New Roman" w:hAnsi="Times New Roman" w:cs="Times New Roman"/>
          <w:i w:val="0"/>
          <w:color w:val="auto"/>
          <w:sz w:val="24"/>
          <w:szCs w:val="24"/>
        </w:rPr>
        <w:t xml:space="preserve">. </w:t>
      </w:r>
      <w:r w:rsidR="007820CC" w:rsidRPr="00954A4B">
        <w:rPr>
          <w:rFonts w:ascii="Times New Roman" w:hAnsi="Times New Roman" w:cs="Times New Roman"/>
          <w:i w:val="0"/>
          <w:color w:val="auto"/>
          <w:sz w:val="24"/>
          <w:szCs w:val="24"/>
        </w:rPr>
        <w:t>Daily</w:t>
      </w:r>
      <w:r w:rsidRPr="00954A4B">
        <w:rPr>
          <w:rFonts w:ascii="Times New Roman" w:hAnsi="Times New Roman" w:cs="Times New Roman"/>
          <w:i w:val="0"/>
          <w:color w:val="auto"/>
          <w:sz w:val="24"/>
          <w:szCs w:val="24"/>
        </w:rPr>
        <w:t xml:space="preserve"> </w:t>
      </w:r>
      <w:r w:rsidR="006B1434" w:rsidRPr="00954A4B">
        <w:rPr>
          <w:rFonts w:ascii="Times New Roman" w:hAnsi="Times New Roman" w:cs="Times New Roman"/>
          <w:i w:val="0"/>
          <w:color w:val="auto"/>
          <w:sz w:val="24"/>
          <w:szCs w:val="24"/>
        </w:rPr>
        <w:t>Mean</w:t>
      </w:r>
      <w:r w:rsidR="0005418B" w:rsidRPr="00954A4B">
        <w:rPr>
          <w:rFonts w:ascii="Times New Roman" w:hAnsi="Times New Roman" w:cs="Times New Roman"/>
          <w:i w:val="0"/>
          <w:color w:val="auto"/>
          <w:sz w:val="24"/>
          <w:szCs w:val="24"/>
        </w:rPr>
        <w:t xml:space="preserve"> </w:t>
      </w:r>
      <w:r w:rsidR="00F12495" w:rsidRPr="00954A4B">
        <w:rPr>
          <w:rFonts w:ascii="Times New Roman" w:hAnsi="Times New Roman" w:cs="Times New Roman"/>
          <w:i w:val="0"/>
          <w:color w:val="auto"/>
          <w:sz w:val="24"/>
          <w:szCs w:val="24"/>
        </w:rPr>
        <w:t>a</w:t>
      </w:r>
      <w:r w:rsidR="0005418B" w:rsidRPr="00954A4B">
        <w:rPr>
          <w:rFonts w:ascii="Times New Roman" w:hAnsi="Times New Roman" w:cs="Times New Roman"/>
          <w:i w:val="0"/>
          <w:color w:val="auto"/>
          <w:sz w:val="24"/>
          <w:szCs w:val="24"/>
        </w:rPr>
        <w:t>nd Maximum Urban Creek Concentration in ng/</w:t>
      </w:r>
      <w:r w:rsidRPr="00954A4B">
        <w:rPr>
          <w:rFonts w:ascii="Times New Roman" w:hAnsi="Times New Roman" w:cs="Times New Roman"/>
          <w:i w:val="0"/>
          <w:color w:val="auto"/>
          <w:sz w:val="24"/>
          <w:szCs w:val="24"/>
        </w:rPr>
        <w:t xml:space="preserve">L </w:t>
      </w:r>
      <w:r w:rsidR="0005418B" w:rsidRPr="00954A4B">
        <w:rPr>
          <w:rFonts w:ascii="Times New Roman" w:hAnsi="Times New Roman" w:cs="Times New Roman"/>
          <w:i w:val="0"/>
          <w:color w:val="auto"/>
          <w:sz w:val="24"/>
          <w:szCs w:val="24"/>
        </w:rPr>
        <w:t xml:space="preserve">Predicted by </w:t>
      </w:r>
      <w:r w:rsidR="001E49D2" w:rsidRPr="00954A4B">
        <w:rPr>
          <w:rFonts w:ascii="Times New Roman" w:hAnsi="Times New Roman" w:cs="Times New Roman"/>
          <w:i w:val="0"/>
          <w:color w:val="auto"/>
          <w:sz w:val="24"/>
          <w:szCs w:val="24"/>
        </w:rPr>
        <w:t>the</w:t>
      </w:r>
      <w:r w:rsidR="0005418B" w:rsidRPr="00954A4B">
        <w:rPr>
          <w:rFonts w:ascii="Times New Roman" w:hAnsi="Times New Roman" w:cs="Times New Roman"/>
          <w:i w:val="0"/>
          <w:color w:val="auto"/>
          <w:sz w:val="24"/>
          <w:szCs w:val="24"/>
        </w:rPr>
        <w:t xml:space="preserve"> </w:t>
      </w:r>
      <w:r w:rsidRPr="00954A4B">
        <w:rPr>
          <w:rFonts w:ascii="Times New Roman" w:hAnsi="Times New Roman" w:cs="Times New Roman"/>
          <w:i w:val="0"/>
          <w:color w:val="auto"/>
          <w:sz w:val="24"/>
          <w:szCs w:val="24"/>
        </w:rPr>
        <w:t xml:space="preserve">PWC </w:t>
      </w:r>
      <w:r w:rsidR="0005418B" w:rsidRPr="00954A4B">
        <w:rPr>
          <w:rFonts w:ascii="Times New Roman" w:hAnsi="Times New Roman" w:cs="Times New Roman"/>
          <w:i w:val="0"/>
          <w:color w:val="auto"/>
          <w:sz w:val="24"/>
          <w:szCs w:val="24"/>
        </w:rPr>
        <w:t>Model</w:t>
      </w:r>
      <w:bookmarkEnd w:id="826"/>
    </w:p>
    <w:tbl>
      <w:tblPr>
        <w:tblStyle w:val="GridTable5Dark-Accent11"/>
        <w:tblW w:w="0" w:type="auto"/>
        <w:tblLayout w:type="fixed"/>
        <w:tblLook w:val="04A0" w:firstRow="1" w:lastRow="0" w:firstColumn="1" w:lastColumn="0" w:noHBand="0" w:noVBand="1"/>
      </w:tblPr>
      <w:tblGrid>
        <w:gridCol w:w="572"/>
        <w:gridCol w:w="902"/>
        <w:gridCol w:w="657"/>
        <w:gridCol w:w="657"/>
        <w:gridCol w:w="657"/>
        <w:gridCol w:w="657"/>
        <w:gridCol w:w="656"/>
        <w:gridCol w:w="656"/>
        <w:gridCol w:w="656"/>
        <w:gridCol w:w="656"/>
        <w:gridCol w:w="656"/>
        <w:gridCol w:w="656"/>
        <w:gridCol w:w="656"/>
        <w:gridCol w:w="656"/>
      </w:tblGrid>
      <w:tr w:rsidR="001D3DA6" w:rsidRPr="00954A4B" w14:paraId="55A46D02" w14:textId="77777777" w:rsidTr="004F212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2" w:type="dxa"/>
            <w:noWrap/>
            <w:hideMark/>
          </w:tcPr>
          <w:p w14:paraId="751119A1" w14:textId="77777777" w:rsidR="001D3DA6" w:rsidRPr="00954A4B" w:rsidRDefault="001D3DA6">
            <w:pPr>
              <w:rPr>
                <w:rFonts w:ascii="Times New Roman" w:eastAsia="Times New Roman" w:hAnsi="Times New Roman" w:cs="Times New Roman"/>
                <w:color w:val="000000"/>
              </w:rPr>
            </w:pPr>
            <w:r w:rsidRPr="00954A4B">
              <w:rPr>
                <w:rFonts w:ascii="Times New Roman" w:eastAsia="Times New Roman" w:hAnsi="Times New Roman" w:cs="Times New Roman"/>
                <w:color w:val="000000"/>
              </w:rPr>
              <w:t>Site</w:t>
            </w:r>
          </w:p>
        </w:tc>
        <w:tc>
          <w:tcPr>
            <w:tcW w:w="902" w:type="dxa"/>
            <w:noWrap/>
            <w:hideMark/>
          </w:tcPr>
          <w:p w14:paraId="2C113CBC" w14:textId="77777777" w:rsidR="001D3DA6" w:rsidRPr="00954A4B" w:rsidRDefault="001D3DA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Outlets</w:t>
            </w:r>
          </w:p>
        </w:tc>
        <w:tc>
          <w:tcPr>
            <w:tcW w:w="3940" w:type="dxa"/>
            <w:gridSpan w:val="6"/>
            <w:noWrap/>
            <w:hideMark/>
          </w:tcPr>
          <w:p w14:paraId="2C53CCE4" w14:textId="77777777" w:rsidR="001D3DA6" w:rsidRPr="00954A4B" w:rsidRDefault="001D3DA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DPR-FOL002</w:t>
            </w:r>
          </w:p>
        </w:tc>
        <w:tc>
          <w:tcPr>
            <w:tcW w:w="3936" w:type="dxa"/>
            <w:gridSpan w:val="6"/>
            <w:noWrap/>
            <w:hideMark/>
          </w:tcPr>
          <w:p w14:paraId="25E82371" w14:textId="77777777" w:rsidR="001D3DA6" w:rsidRPr="00954A4B" w:rsidRDefault="001D3DA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DPR-FOL003</w:t>
            </w:r>
          </w:p>
        </w:tc>
      </w:tr>
      <w:tr w:rsidR="00A36A48" w:rsidRPr="00954A4B" w14:paraId="0C2C2908" w14:textId="77777777" w:rsidTr="004F21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2" w:type="dxa"/>
            <w:vMerge w:val="restart"/>
            <w:noWrap/>
            <w:textDirection w:val="btLr"/>
            <w:hideMark/>
          </w:tcPr>
          <w:p w14:paraId="1FF6C018" w14:textId="77777777" w:rsidR="001D3DA6" w:rsidRPr="00954A4B" w:rsidRDefault="001D3DA6" w:rsidP="00A80298">
            <w:pPr>
              <w:jc w:val="center"/>
              <w:rPr>
                <w:rFonts w:ascii="Times New Roman" w:eastAsia="Times New Roman" w:hAnsi="Times New Roman" w:cs="Times New Roman"/>
                <w:color w:val="000000"/>
              </w:rPr>
            </w:pPr>
            <w:r w:rsidRPr="00954A4B">
              <w:rPr>
                <w:rFonts w:ascii="Times New Roman" w:eastAsia="Times New Roman" w:hAnsi="Times New Roman" w:cs="Times New Roman"/>
                <w:color w:val="000000"/>
              </w:rPr>
              <w:t>FOLSOM</w:t>
            </w:r>
          </w:p>
        </w:tc>
        <w:tc>
          <w:tcPr>
            <w:tcW w:w="902" w:type="dxa"/>
            <w:noWrap/>
            <w:hideMark/>
          </w:tcPr>
          <w:p w14:paraId="58340E71" w14:textId="77777777" w:rsidR="001D3DA6" w:rsidRPr="00954A4B" w:rsidRDefault="001D3DA6" w:rsidP="00A802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954A4B">
              <w:rPr>
                <w:rFonts w:ascii="Times New Roman" w:eastAsia="Times New Roman" w:hAnsi="Times New Roman" w:cs="Times New Roman"/>
                <w:b/>
                <w:color w:val="000000"/>
              </w:rPr>
              <w:t>Year</w:t>
            </w:r>
          </w:p>
        </w:tc>
        <w:tc>
          <w:tcPr>
            <w:tcW w:w="657" w:type="dxa"/>
            <w:noWrap/>
            <w:hideMark/>
          </w:tcPr>
          <w:p w14:paraId="601AE7F4" w14:textId="77777777" w:rsidR="001D3DA6" w:rsidRPr="00954A4B" w:rsidRDefault="001D3DA6" w:rsidP="00BD4A4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2009</w:t>
            </w:r>
          </w:p>
        </w:tc>
        <w:tc>
          <w:tcPr>
            <w:tcW w:w="657" w:type="dxa"/>
            <w:noWrap/>
            <w:hideMark/>
          </w:tcPr>
          <w:p w14:paraId="034172DB" w14:textId="77777777" w:rsidR="001D3DA6" w:rsidRPr="00954A4B" w:rsidRDefault="001D3D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2010</w:t>
            </w:r>
          </w:p>
        </w:tc>
        <w:tc>
          <w:tcPr>
            <w:tcW w:w="657" w:type="dxa"/>
            <w:noWrap/>
            <w:hideMark/>
          </w:tcPr>
          <w:p w14:paraId="00DFEEAA" w14:textId="77777777" w:rsidR="001D3DA6" w:rsidRPr="00954A4B" w:rsidRDefault="001D3D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2011</w:t>
            </w:r>
          </w:p>
        </w:tc>
        <w:tc>
          <w:tcPr>
            <w:tcW w:w="657" w:type="dxa"/>
            <w:noWrap/>
            <w:hideMark/>
          </w:tcPr>
          <w:p w14:paraId="29D39E98" w14:textId="77777777" w:rsidR="001D3DA6" w:rsidRPr="00954A4B" w:rsidRDefault="001D3D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2012</w:t>
            </w:r>
          </w:p>
        </w:tc>
        <w:tc>
          <w:tcPr>
            <w:tcW w:w="656" w:type="dxa"/>
            <w:noWrap/>
            <w:hideMark/>
          </w:tcPr>
          <w:p w14:paraId="3677E57C" w14:textId="77777777" w:rsidR="001D3DA6" w:rsidRPr="00954A4B" w:rsidRDefault="001D3D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2013</w:t>
            </w:r>
          </w:p>
        </w:tc>
        <w:tc>
          <w:tcPr>
            <w:tcW w:w="656" w:type="dxa"/>
            <w:noWrap/>
            <w:hideMark/>
          </w:tcPr>
          <w:p w14:paraId="30AB9C8E" w14:textId="77777777" w:rsidR="001D3DA6" w:rsidRPr="00954A4B" w:rsidRDefault="001D3D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2014</w:t>
            </w:r>
          </w:p>
        </w:tc>
        <w:tc>
          <w:tcPr>
            <w:tcW w:w="656" w:type="dxa"/>
            <w:noWrap/>
            <w:hideMark/>
          </w:tcPr>
          <w:p w14:paraId="42A1AEEE" w14:textId="77777777" w:rsidR="001D3DA6" w:rsidRPr="00954A4B" w:rsidRDefault="001D3D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2009</w:t>
            </w:r>
          </w:p>
        </w:tc>
        <w:tc>
          <w:tcPr>
            <w:tcW w:w="656" w:type="dxa"/>
            <w:noWrap/>
            <w:hideMark/>
          </w:tcPr>
          <w:p w14:paraId="4FC0B4E8" w14:textId="77777777" w:rsidR="001D3DA6" w:rsidRPr="00954A4B" w:rsidRDefault="001D3D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2010</w:t>
            </w:r>
          </w:p>
        </w:tc>
        <w:tc>
          <w:tcPr>
            <w:tcW w:w="656" w:type="dxa"/>
            <w:noWrap/>
            <w:hideMark/>
          </w:tcPr>
          <w:p w14:paraId="2EE8F6F5" w14:textId="77777777" w:rsidR="001D3DA6" w:rsidRPr="00954A4B" w:rsidRDefault="001D3D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2011</w:t>
            </w:r>
          </w:p>
        </w:tc>
        <w:tc>
          <w:tcPr>
            <w:tcW w:w="656" w:type="dxa"/>
            <w:noWrap/>
            <w:hideMark/>
          </w:tcPr>
          <w:p w14:paraId="3A56E434" w14:textId="77777777" w:rsidR="001D3DA6" w:rsidRPr="00954A4B" w:rsidRDefault="001D3D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2012</w:t>
            </w:r>
          </w:p>
        </w:tc>
        <w:tc>
          <w:tcPr>
            <w:tcW w:w="656" w:type="dxa"/>
            <w:noWrap/>
            <w:hideMark/>
          </w:tcPr>
          <w:p w14:paraId="327D7882" w14:textId="77777777" w:rsidR="001D3DA6" w:rsidRPr="00954A4B" w:rsidRDefault="001D3D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2013</w:t>
            </w:r>
          </w:p>
        </w:tc>
        <w:tc>
          <w:tcPr>
            <w:tcW w:w="656" w:type="dxa"/>
            <w:noWrap/>
            <w:hideMark/>
          </w:tcPr>
          <w:p w14:paraId="1284CFFF" w14:textId="77777777" w:rsidR="001D3DA6" w:rsidRPr="00954A4B" w:rsidRDefault="001D3D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2014</w:t>
            </w:r>
          </w:p>
        </w:tc>
      </w:tr>
      <w:tr w:rsidR="00A36A48" w:rsidRPr="00954A4B" w14:paraId="735CA23D" w14:textId="77777777" w:rsidTr="004F212B">
        <w:trPr>
          <w:trHeight w:val="300"/>
        </w:trPr>
        <w:tc>
          <w:tcPr>
            <w:cnfStyle w:val="001000000000" w:firstRow="0" w:lastRow="0" w:firstColumn="1" w:lastColumn="0" w:oddVBand="0" w:evenVBand="0" w:oddHBand="0" w:evenHBand="0" w:firstRowFirstColumn="0" w:firstRowLastColumn="0" w:lastRowFirstColumn="0" w:lastRowLastColumn="0"/>
            <w:tcW w:w="572" w:type="dxa"/>
            <w:vMerge/>
            <w:hideMark/>
          </w:tcPr>
          <w:p w14:paraId="152EBEA6" w14:textId="77777777" w:rsidR="001D3DA6" w:rsidRPr="00954A4B" w:rsidRDefault="001D3DA6">
            <w:pPr>
              <w:rPr>
                <w:rFonts w:ascii="Times New Roman" w:eastAsia="Times New Roman" w:hAnsi="Times New Roman" w:cs="Times New Roman"/>
                <w:color w:val="000000"/>
              </w:rPr>
            </w:pPr>
          </w:p>
        </w:tc>
        <w:tc>
          <w:tcPr>
            <w:tcW w:w="902" w:type="dxa"/>
            <w:noWrap/>
            <w:hideMark/>
          </w:tcPr>
          <w:p w14:paraId="3D549642" w14:textId="77777777" w:rsidR="001D3DA6" w:rsidRPr="00954A4B" w:rsidRDefault="001D3D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954A4B">
              <w:rPr>
                <w:rFonts w:ascii="Times New Roman" w:eastAsia="Times New Roman" w:hAnsi="Times New Roman" w:cs="Times New Roman"/>
                <w:b/>
                <w:color w:val="000000"/>
              </w:rPr>
              <w:t>Mean</w:t>
            </w:r>
          </w:p>
        </w:tc>
        <w:tc>
          <w:tcPr>
            <w:tcW w:w="657" w:type="dxa"/>
            <w:noWrap/>
            <w:hideMark/>
          </w:tcPr>
          <w:p w14:paraId="71154567" w14:textId="564BD22E" w:rsidR="001D3DA6" w:rsidRPr="00954A4B" w:rsidRDefault="006B14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1.1</w:t>
            </w:r>
          </w:p>
        </w:tc>
        <w:tc>
          <w:tcPr>
            <w:tcW w:w="657" w:type="dxa"/>
            <w:noWrap/>
            <w:hideMark/>
          </w:tcPr>
          <w:p w14:paraId="5814820B" w14:textId="59F311E4" w:rsidR="001D3DA6" w:rsidRPr="00954A4B" w:rsidRDefault="006B14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9.54</w:t>
            </w:r>
          </w:p>
        </w:tc>
        <w:tc>
          <w:tcPr>
            <w:tcW w:w="657" w:type="dxa"/>
            <w:noWrap/>
            <w:hideMark/>
          </w:tcPr>
          <w:p w14:paraId="25CDC321" w14:textId="3AE038E9" w:rsidR="001D3DA6" w:rsidRPr="00954A4B" w:rsidRDefault="006B14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17.0</w:t>
            </w:r>
          </w:p>
        </w:tc>
        <w:tc>
          <w:tcPr>
            <w:tcW w:w="657" w:type="dxa"/>
            <w:noWrap/>
            <w:hideMark/>
          </w:tcPr>
          <w:p w14:paraId="61C38860" w14:textId="12A89F43" w:rsidR="001D3DA6" w:rsidRPr="00954A4B" w:rsidRDefault="006B14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4.69</w:t>
            </w:r>
          </w:p>
        </w:tc>
        <w:tc>
          <w:tcPr>
            <w:tcW w:w="656" w:type="dxa"/>
            <w:noWrap/>
            <w:hideMark/>
          </w:tcPr>
          <w:p w14:paraId="2553BE57" w14:textId="3C8AF785" w:rsidR="001D3DA6" w:rsidRPr="00954A4B" w:rsidRDefault="006B14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2.95</w:t>
            </w:r>
          </w:p>
        </w:tc>
        <w:tc>
          <w:tcPr>
            <w:tcW w:w="656" w:type="dxa"/>
            <w:noWrap/>
            <w:hideMark/>
          </w:tcPr>
          <w:p w14:paraId="18B9E5ED" w14:textId="13A8D866" w:rsidR="001D3DA6" w:rsidRPr="00954A4B" w:rsidRDefault="006B14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0.66</w:t>
            </w:r>
          </w:p>
        </w:tc>
        <w:tc>
          <w:tcPr>
            <w:tcW w:w="656" w:type="dxa"/>
            <w:noWrap/>
            <w:hideMark/>
          </w:tcPr>
          <w:p w14:paraId="2EB6722A" w14:textId="169EE823" w:rsidR="001D3DA6" w:rsidRPr="00954A4B" w:rsidRDefault="006B14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0.98</w:t>
            </w:r>
          </w:p>
        </w:tc>
        <w:tc>
          <w:tcPr>
            <w:tcW w:w="656" w:type="dxa"/>
            <w:noWrap/>
            <w:hideMark/>
          </w:tcPr>
          <w:p w14:paraId="28469086" w14:textId="5AEEA125" w:rsidR="001D3DA6" w:rsidRPr="00954A4B" w:rsidRDefault="006B14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4.95</w:t>
            </w:r>
          </w:p>
        </w:tc>
        <w:tc>
          <w:tcPr>
            <w:tcW w:w="656" w:type="dxa"/>
            <w:noWrap/>
            <w:hideMark/>
          </w:tcPr>
          <w:p w14:paraId="3623214C" w14:textId="30E985C4" w:rsidR="001D3DA6" w:rsidRPr="00954A4B" w:rsidRDefault="006B14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9.18</w:t>
            </w:r>
          </w:p>
        </w:tc>
        <w:tc>
          <w:tcPr>
            <w:tcW w:w="656" w:type="dxa"/>
            <w:noWrap/>
            <w:hideMark/>
          </w:tcPr>
          <w:p w14:paraId="7CC1386C" w14:textId="19503571" w:rsidR="001D3DA6" w:rsidRPr="00954A4B" w:rsidRDefault="006B14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3.51</w:t>
            </w:r>
          </w:p>
        </w:tc>
        <w:tc>
          <w:tcPr>
            <w:tcW w:w="656" w:type="dxa"/>
            <w:noWrap/>
            <w:hideMark/>
          </w:tcPr>
          <w:p w14:paraId="1B9E82F2" w14:textId="4F238B03" w:rsidR="001D3DA6" w:rsidRPr="00954A4B" w:rsidRDefault="006B14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2.83</w:t>
            </w:r>
          </w:p>
        </w:tc>
        <w:tc>
          <w:tcPr>
            <w:tcW w:w="656" w:type="dxa"/>
            <w:noWrap/>
            <w:hideMark/>
          </w:tcPr>
          <w:p w14:paraId="2B122D32" w14:textId="2D4D7966" w:rsidR="001D3DA6" w:rsidRPr="00954A4B" w:rsidRDefault="006B143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0.41</w:t>
            </w:r>
          </w:p>
        </w:tc>
      </w:tr>
      <w:tr w:rsidR="00A36A48" w:rsidRPr="00954A4B" w14:paraId="23968283" w14:textId="77777777" w:rsidTr="004F21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2" w:type="dxa"/>
            <w:vMerge/>
            <w:hideMark/>
          </w:tcPr>
          <w:p w14:paraId="43C8FE83" w14:textId="77777777" w:rsidR="001D3DA6" w:rsidRPr="00954A4B" w:rsidRDefault="001D3DA6">
            <w:pPr>
              <w:rPr>
                <w:rFonts w:ascii="Times New Roman" w:eastAsia="Times New Roman" w:hAnsi="Times New Roman" w:cs="Times New Roman"/>
                <w:color w:val="000000"/>
              </w:rPr>
            </w:pPr>
          </w:p>
        </w:tc>
        <w:tc>
          <w:tcPr>
            <w:tcW w:w="902" w:type="dxa"/>
            <w:noWrap/>
            <w:hideMark/>
          </w:tcPr>
          <w:p w14:paraId="10D8C747" w14:textId="77777777" w:rsidR="001D3DA6" w:rsidRPr="00954A4B" w:rsidRDefault="001D3D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954A4B">
              <w:rPr>
                <w:rFonts w:ascii="Times New Roman" w:eastAsia="Times New Roman" w:hAnsi="Times New Roman" w:cs="Times New Roman"/>
                <w:b/>
                <w:color w:val="000000"/>
              </w:rPr>
              <w:t>Max</w:t>
            </w:r>
          </w:p>
        </w:tc>
        <w:tc>
          <w:tcPr>
            <w:tcW w:w="657" w:type="dxa"/>
            <w:noWrap/>
            <w:hideMark/>
          </w:tcPr>
          <w:p w14:paraId="6761A08B" w14:textId="112C85E7" w:rsidR="001D3DA6" w:rsidRPr="00954A4B" w:rsidRDefault="006B14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7.32</w:t>
            </w:r>
          </w:p>
        </w:tc>
        <w:tc>
          <w:tcPr>
            <w:tcW w:w="657" w:type="dxa"/>
            <w:noWrap/>
            <w:hideMark/>
          </w:tcPr>
          <w:p w14:paraId="2758E5B7" w14:textId="39611B7D" w:rsidR="001D3DA6" w:rsidRPr="00954A4B" w:rsidRDefault="006B14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53.1</w:t>
            </w:r>
          </w:p>
        </w:tc>
        <w:tc>
          <w:tcPr>
            <w:tcW w:w="657" w:type="dxa"/>
            <w:noWrap/>
            <w:hideMark/>
          </w:tcPr>
          <w:p w14:paraId="18716291" w14:textId="12AF725E" w:rsidR="001D3DA6" w:rsidRPr="00954A4B" w:rsidRDefault="006B14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55.2</w:t>
            </w:r>
          </w:p>
        </w:tc>
        <w:tc>
          <w:tcPr>
            <w:tcW w:w="657" w:type="dxa"/>
            <w:noWrap/>
            <w:hideMark/>
          </w:tcPr>
          <w:p w14:paraId="50DF1A49" w14:textId="75E53369" w:rsidR="001D3DA6" w:rsidRPr="00954A4B" w:rsidRDefault="006B14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20.3</w:t>
            </w:r>
          </w:p>
        </w:tc>
        <w:tc>
          <w:tcPr>
            <w:tcW w:w="656" w:type="dxa"/>
            <w:noWrap/>
            <w:hideMark/>
          </w:tcPr>
          <w:p w14:paraId="1A00328C" w14:textId="2B862D85" w:rsidR="001D3DA6" w:rsidRPr="00954A4B" w:rsidRDefault="006B14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19.8</w:t>
            </w:r>
          </w:p>
        </w:tc>
        <w:tc>
          <w:tcPr>
            <w:tcW w:w="656" w:type="dxa"/>
            <w:noWrap/>
            <w:hideMark/>
          </w:tcPr>
          <w:p w14:paraId="149FD80A" w14:textId="38730BF2" w:rsidR="001D3DA6" w:rsidRPr="00954A4B" w:rsidRDefault="006B14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44.1</w:t>
            </w:r>
          </w:p>
        </w:tc>
        <w:tc>
          <w:tcPr>
            <w:tcW w:w="656" w:type="dxa"/>
            <w:noWrap/>
            <w:hideMark/>
          </w:tcPr>
          <w:p w14:paraId="532FAD6E" w14:textId="173275C6" w:rsidR="001D3DA6" w:rsidRPr="00954A4B" w:rsidRDefault="006B14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5.2</w:t>
            </w:r>
          </w:p>
        </w:tc>
        <w:tc>
          <w:tcPr>
            <w:tcW w:w="656" w:type="dxa"/>
            <w:noWrap/>
            <w:hideMark/>
          </w:tcPr>
          <w:p w14:paraId="671D3ED5" w14:textId="34143399" w:rsidR="001D3DA6" w:rsidRPr="00954A4B" w:rsidRDefault="006B14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28.9</w:t>
            </w:r>
          </w:p>
        </w:tc>
        <w:tc>
          <w:tcPr>
            <w:tcW w:w="656" w:type="dxa"/>
            <w:noWrap/>
            <w:hideMark/>
          </w:tcPr>
          <w:p w14:paraId="68006477" w14:textId="1CC164D2" w:rsidR="001D3DA6" w:rsidRPr="00954A4B" w:rsidRDefault="006B14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25.2</w:t>
            </w:r>
          </w:p>
        </w:tc>
        <w:tc>
          <w:tcPr>
            <w:tcW w:w="656" w:type="dxa"/>
            <w:noWrap/>
            <w:hideMark/>
          </w:tcPr>
          <w:p w14:paraId="721B296E" w14:textId="1EC26F95" w:rsidR="001D3DA6" w:rsidRPr="00954A4B" w:rsidRDefault="006B14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10.8</w:t>
            </w:r>
          </w:p>
        </w:tc>
        <w:tc>
          <w:tcPr>
            <w:tcW w:w="656" w:type="dxa"/>
            <w:noWrap/>
            <w:hideMark/>
          </w:tcPr>
          <w:p w14:paraId="17115900" w14:textId="7FDBD273" w:rsidR="001D3DA6" w:rsidRPr="00954A4B" w:rsidRDefault="006B14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24</w:t>
            </w:r>
          </w:p>
        </w:tc>
        <w:tc>
          <w:tcPr>
            <w:tcW w:w="656" w:type="dxa"/>
            <w:noWrap/>
            <w:hideMark/>
          </w:tcPr>
          <w:p w14:paraId="0F90082E" w14:textId="3641CEDF" w:rsidR="001D3DA6" w:rsidRPr="00954A4B" w:rsidRDefault="006B14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26.1</w:t>
            </w:r>
          </w:p>
        </w:tc>
      </w:tr>
      <w:tr w:rsidR="00A36A48" w:rsidRPr="00954A4B" w14:paraId="1581FA43" w14:textId="77777777" w:rsidTr="006B1434">
        <w:trPr>
          <w:trHeight w:val="300"/>
        </w:trPr>
        <w:tc>
          <w:tcPr>
            <w:cnfStyle w:val="001000000000" w:firstRow="0" w:lastRow="0" w:firstColumn="1" w:lastColumn="0" w:oddVBand="0" w:evenVBand="0" w:oddHBand="0" w:evenHBand="0" w:firstRowFirstColumn="0" w:firstRowLastColumn="0" w:lastRowFirstColumn="0" w:lastRowLastColumn="0"/>
            <w:tcW w:w="572" w:type="dxa"/>
            <w:vMerge/>
            <w:hideMark/>
          </w:tcPr>
          <w:p w14:paraId="60199F19" w14:textId="77777777" w:rsidR="001D3DA6" w:rsidRPr="00954A4B" w:rsidRDefault="001D3DA6">
            <w:pPr>
              <w:rPr>
                <w:rFonts w:ascii="Times New Roman" w:eastAsia="Times New Roman" w:hAnsi="Times New Roman" w:cs="Times New Roman"/>
                <w:color w:val="000000"/>
              </w:rPr>
            </w:pPr>
          </w:p>
        </w:tc>
        <w:tc>
          <w:tcPr>
            <w:tcW w:w="902" w:type="dxa"/>
            <w:noWrap/>
          </w:tcPr>
          <w:p w14:paraId="51F9752C" w14:textId="176049A3" w:rsidR="001D3DA6" w:rsidRPr="00954A4B" w:rsidRDefault="001D3D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p>
        </w:tc>
        <w:tc>
          <w:tcPr>
            <w:tcW w:w="657" w:type="dxa"/>
            <w:noWrap/>
          </w:tcPr>
          <w:p w14:paraId="6A10F2D2" w14:textId="01CC5833" w:rsidR="001D3DA6" w:rsidRPr="00954A4B" w:rsidRDefault="001D3D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657" w:type="dxa"/>
            <w:noWrap/>
          </w:tcPr>
          <w:p w14:paraId="27405A53" w14:textId="00421280" w:rsidR="001D3DA6" w:rsidRPr="00954A4B" w:rsidRDefault="001D3D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657" w:type="dxa"/>
            <w:noWrap/>
          </w:tcPr>
          <w:p w14:paraId="6AD5FB8A" w14:textId="471B6016" w:rsidR="001D3DA6" w:rsidRPr="00954A4B" w:rsidRDefault="001D3D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657" w:type="dxa"/>
            <w:noWrap/>
          </w:tcPr>
          <w:p w14:paraId="2E1FD1B9" w14:textId="4DB580CF" w:rsidR="001D3DA6" w:rsidRPr="00954A4B" w:rsidRDefault="001D3D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656" w:type="dxa"/>
            <w:noWrap/>
          </w:tcPr>
          <w:p w14:paraId="15BD71F6" w14:textId="7D80B53B" w:rsidR="001D3DA6" w:rsidRPr="00954A4B" w:rsidRDefault="001D3D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656" w:type="dxa"/>
            <w:noWrap/>
          </w:tcPr>
          <w:p w14:paraId="1FC9B659" w14:textId="1ACE758F" w:rsidR="001D3DA6" w:rsidRPr="00954A4B" w:rsidRDefault="001D3D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656" w:type="dxa"/>
            <w:noWrap/>
          </w:tcPr>
          <w:p w14:paraId="18652EDB" w14:textId="0B88D134" w:rsidR="001D3DA6" w:rsidRPr="00954A4B" w:rsidRDefault="001D3D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656" w:type="dxa"/>
            <w:noWrap/>
          </w:tcPr>
          <w:p w14:paraId="7CC335B6" w14:textId="0E2DBBC3" w:rsidR="001D3DA6" w:rsidRPr="00954A4B" w:rsidRDefault="001D3D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656" w:type="dxa"/>
            <w:noWrap/>
          </w:tcPr>
          <w:p w14:paraId="67F0831F" w14:textId="3FC89CA2" w:rsidR="001D3DA6" w:rsidRPr="00954A4B" w:rsidRDefault="001D3D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656" w:type="dxa"/>
            <w:noWrap/>
          </w:tcPr>
          <w:p w14:paraId="10E32DC8" w14:textId="321A8E0F" w:rsidR="001D3DA6" w:rsidRPr="00954A4B" w:rsidRDefault="001D3D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656" w:type="dxa"/>
            <w:noWrap/>
          </w:tcPr>
          <w:p w14:paraId="76600C3F" w14:textId="36FA0EE7" w:rsidR="001D3DA6" w:rsidRPr="00954A4B" w:rsidRDefault="001D3D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656" w:type="dxa"/>
            <w:noWrap/>
          </w:tcPr>
          <w:p w14:paraId="5DC2CEBC" w14:textId="5965F1CC" w:rsidR="001D3DA6" w:rsidRPr="00954A4B" w:rsidRDefault="001D3D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1D3DA6" w:rsidRPr="00954A4B" w14:paraId="579D85DF" w14:textId="77777777" w:rsidTr="004F21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2" w:type="dxa"/>
            <w:vMerge w:val="restart"/>
            <w:noWrap/>
            <w:textDirection w:val="btLr"/>
            <w:hideMark/>
          </w:tcPr>
          <w:p w14:paraId="366A8866" w14:textId="77777777" w:rsidR="001D3DA6" w:rsidRPr="00954A4B" w:rsidRDefault="001D3DA6" w:rsidP="00A80298">
            <w:pPr>
              <w:jc w:val="center"/>
              <w:rPr>
                <w:rFonts w:ascii="Times New Roman" w:eastAsia="Times New Roman" w:hAnsi="Times New Roman" w:cs="Times New Roman"/>
                <w:color w:val="000000"/>
              </w:rPr>
            </w:pPr>
            <w:r w:rsidRPr="00954A4B">
              <w:rPr>
                <w:rFonts w:ascii="Times New Roman" w:eastAsia="Times New Roman" w:hAnsi="Times New Roman" w:cs="Times New Roman"/>
                <w:color w:val="000000"/>
              </w:rPr>
              <w:t>ROSEVILLE</w:t>
            </w:r>
          </w:p>
        </w:tc>
        <w:tc>
          <w:tcPr>
            <w:tcW w:w="902" w:type="dxa"/>
            <w:noWrap/>
            <w:hideMark/>
          </w:tcPr>
          <w:p w14:paraId="2FFF8367" w14:textId="77777777" w:rsidR="001D3DA6" w:rsidRPr="00954A4B" w:rsidRDefault="001D3DA6" w:rsidP="00A802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954A4B">
              <w:rPr>
                <w:rFonts w:ascii="Times New Roman" w:eastAsia="Times New Roman" w:hAnsi="Times New Roman" w:cs="Times New Roman"/>
                <w:b/>
                <w:color w:val="000000"/>
              </w:rPr>
              <w:t>Outlets</w:t>
            </w:r>
          </w:p>
        </w:tc>
        <w:tc>
          <w:tcPr>
            <w:tcW w:w="3940" w:type="dxa"/>
            <w:gridSpan w:val="6"/>
            <w:noWrap/>
            <w:hideMark/>
          </w:tcPr>
          <w:p w14:paraId="7860D1CB" w14:textId="77777777" w:rsidR="001D3DA6" w:rsidRPr="00954A4B" w:rsidRDefault="001D3DA6" w:rsidP="00BD4A4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954A4B">
              <w:rPr>
                <w:rFonts w:ascii="Times New Roman" w:eastAsia="Times New Roman" w:hAnsi="Times New Roman" w:cs="Times New Roman"/>
                <w:b/>
                <w:color w:val="000000"/>
              </w:rPr>
              <w:t>DPR-PGC010</w:t>
            </w:r>
          </w:p>
        </w:tc>
        <w:tc>
          <w:tcPr>
            <w:tcW w:w="3936" w:type="dxa"/>
            <w:gridSpan w:val="6"/>
            <w:noWrap/>
            <w:hideMark/>
          </w:tcPr>
          <w:p w14:paraId="355D4E9C" w14:textId="77777777" w:rsidR="001D3DA6" w:rsidRPr="00954A4B" w:rsidRDefault="001D3DA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954A4B">
              <w:rPr>
                <w:rFonts w:ascii="Times New Roman" w:eastAsia="Times New Roman" w:hAnsi="Times New Roman" w:cs="Times New Roman"/>
                <w:b/>
                <w:color w:val="000000"/>
              </w:rPr>
              <w:t>DPR-PGC022</w:t>
            </w:r>
          </w:p>
        </w:tc>
      </w:tr>
      <w:tr w:rsidR="00A36A48" w:rsidRPr="00954A4B" w14:paraId="378A2CD4" w14:textId="77777777" w:rsidTr="004F212B">
        <w:trPr>
          <w:trHeight w:val="300"/>
        </w:trPr>
        <w:tc>
          <w:tcPr>
            <w:cnfStyle w:val="001000000000" w:firstRow="0" w:lastRow="0" w:firstColumn="1" w:lastColumn="0" w:oddVBand="0" w:evenVBand="0" w:oddHBand="0" w:evenHBand="0" w:firstRowFirstColumn="0" w:firstRowLastColumn="0" w:lastRowFirstColumn="0" w:lastRowLastColumn="0"/>
            <w:tcW w:w="572" w:type="dxa"/>
            <w:vMerge/>
            <w:hideMark/>
          </w:tcPr>
          <w:p w14:paraId="512595A0" w14:textId="77777777" w:rsidR="001D3DA6" w:rsidRPr="00954A4B" w:rsidRDefault="001D3DA6">
            <w:pPr>
              <w:rPr>
                <w:rFonts w:ascii="Times New Roman" w:eastAsia="Times New Roman" w:hAnsi="Times New Roman" w:cs="Times New Roman"/>
                <w:color w:val="000000"/>
              </w:rPr>
            </w:pPr>
          </w:p>
        </w:tc>
        <w:tc>
          <w:tcPr>
            <w:tcW w:w="902" w:type="dxa"/>
            <w:noWrap/>
            <w:hideMark/>
          </w:tcPr>
          <w:p w14:paraId="29E9FE42" w14:textId="77777777" w:rsidR="001D3DA6" w:rsidRPr="00954A4B" w:rsidRDefault="001D3D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954A4B">
              <w:rPr>
                <w:rFonts w:ascii="Times New Roman" w:eastAsia="Times New Roman" w:hAnsi="Times New Roman" w:cs="Times New Roman"/>
                <w:b/>
                <w:color w:val="000000"/>
              </w:rPr>
              <w:t>Year</w:t>
            </w:r>
          </w:p>
        </w:tc>
        <w:tc>
          <w:tcPr>
            <w:tcW w:w="657" w:type="dxa"/>
            <w:noWrap/>
            <w:hideMark/>
          </w:tcPr>
          <w:p w14:paraId="10CBE95E" w14:textId="77777777" w:rsidR="001D3DA6" w:rsidRPr="00954A4B" w:rsidRDefault="001D3D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2009</w:t>
            </w:r>
          </w:p>
        </w:tc>
        <w:tc>
          <w:tcPr>
            <w:tcW w:w="657" w:type="dxa"/>
            <w:noWrap/>
            <w:hideMark/>
          </w:tcPr>
          <w:p w14:paraId="79C4883F" w14:textId="77777777" w:rsidR="001D3DA6" w:rsidRPr="00954A4B" w:rsidRDefault="001D3D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2010</w:t>
            </w:r>
          </w:p>
        </w:tc>
        <w:tc>
          <w:tcPr>
            <w:tcW w:w="657" w:type="dxa"/>
            <w:noWrap/>
            <w:hideMark/>
          </w:tcPr>
          <w:p w14:paraId="03ABD592" w14:textId="77777777" w:rsidR="001D3DA6" w:rsidRPr="00954A4B" w:rsidRDefault="001D3D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2011</w:t>
            </w:r>
          </w:p>
        </w:tc>
        <w:tc>
          <w:tcPr>
            <w:tcW w:w="657" w:type="dxa"/>
            <w:noWrap/>
            <w:hideMark/>
          </w:tcPr>
          <w:p w14:paraId="722CFF1A" w14:textId="77777777" w:rsidR="001D3DA6" w:rsidRPr="00954A4B" w:rsidRDefault="001D3D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2012</w:t>
            </w:r>
          </w:p>
        </w:tc>
        <w:tc>
          <w:tcPr>
            <w:tcW w:w="656" w:type="dxa"/>
            <w:noWrap/>
            <w:hideMark/>
          </w:tcPr>
          <w:p w14:paraId="43438A12" w14:textId="77777777" w:rsidR="001D3DA6" w:rsidRPr="00954A4B" w:rsidRDefault="001D3D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2013</w:t>
            </w:r>
          </w:p>
        </w:tc>
        <w:tc>
          <w:tcPr>
            <w:tcW w:w="656" w:type="dxa"/>
            <w:noWrap/>
            <w:hideMark/>
          </w:tcPr>
          <w:p w14:paraId="1114B7AC" w14:textId="77777777" w:rsidR="001D3DA6" w:rsidRPr="00954A4B" w:rsidRDefault="001D3D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2014</w:t>
            </w:r>
          </w:p>
        </w:tc>
        <w:tc>
          <w:tcPr>
            <w:tcW w:w="656" w:type="dxa"/>
            <w:noWrap/>
            <w:hideMark/>
          </w:tcPr>
          <w:p w14:paraId="62D700DF" w14:textId="77777777" w:rsidR="001D3DA6" w:rsidRPr="00954A4B" w:rsidRDefault="001D3D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2009</w:t>
            </w:r>
          </w:p>
        </w:tc>
        <w:tc>
          <w:tcPr>
            <w:tcW w:w="656" w:type="dxa"/>
            <w:noWrap/>
            <w:hideMark/>
          </w:tcPr>
          <w:p w14:paraId="6D495E79" w14:textId="77777777" w:rsidR="001D3DA6" w:rsidRPr="00954A4B" w:rsidRDefault="001D3D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2010</w:t>
            </w:r>
          </w:p>
        </w:tc>
        <w:tc>
          <w:tcPr>
            <w:tcW w:w="656" w:type="dxa"/>
            <w:noWrap/>
            <w:hideMark/>
          </w:tcPr>
          <w:p w14:paraId="32BA44A4" w14:textId="77777777" w:rsidR="001D3DA6" w:rsidRPr="00954A4B" w:rsidRDefault="001D3D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2011</w:t>
            </w:r>
          </w:p>
        </w:tc>
        <w:tc>
          <w:tcPr>
            <w:tcW w:w="656" w:type="dxa"/>
            <w:noWrap/>
            <w:hideMark/>
          </w:tcPr>
          <w:p w14:paraId="2EE804A5" w14:textId="77777777" w:rsidR="001D3DA6" w:rsidRPr="00954A4B" w:rsidRDefault="001D3D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2012</w:t>
            </w:r>
          </w:p>
        </w:tc>
        <w:tc>
          <w:tcPr>
            <w:tcW w:w="656" w:type="dxa"/>
            <w:noWrap/>
            <w:hideMark/>
          </w:tcPr>
          <w:p w14:paraId="16070935" w14:textId="77777777" w:rsidR="001D3DA6" w:rsidRPr="00954A4B" w:rsidRDefault="001D3D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2013</w:t>
            </w:r>
          </w:p>
        </w:tc>
        <w:tc>
          <w:tcPr>
            <w:tcW w:w="656" w:type="dxa"/>
            <w:noWrap/>
            <w:hideMark/>
          </w:tcPr>
          <w:p w14:paraId="26F8F2DF" w14:textId="77777777" w:rsidR="001D3DA6" w:rsidRPr="00954A4B" w:rsidRDefault="001D3DA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2014</w:t>
            </w:r>
          </w:p>
        </w:tc>
      </w:tr>
      <w:tr w:rsidR="00A36A48" w:rsidRPr="00954A4B" w14:paraId="1879CBD9" w14:textId="77777777" w:rsidTr="004F21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2" w:type="dxa"/>
            <w:vMerge/>
            <w:hideMark/>
          </w:tcPr>
          <w:p w14:paraId="4AE6965C" w14:textId="77777777" w:rsidR="001D3DA6" w:rsidRPr="00954A4B" w:rsidRDefault="001D3DA6">
            <w:pPr>
              <w:rPr>
                <w:rFonts w:ascii="Times New Roman" w:eastAsia="Times New Roman" w:hAnsi="Times New Roman" w:cs="Times New Roman"/>
                <w:color w:val="000000"/>
              </w:rPr>
            </w:pPr>
          </w:p>
        </w:tc>
        <w:tc>
          <w:tcPr>
            <w:tcW w:w="902" w:type="dxa"/>
            <w:noWrap/>
            <w:hideMark/>
          </w:tcPr>
          <w:p w14:paraId="0B231CFE" w14:textId="77777777" w:rsidR="001D3DA6" w:rsidRPr="00954A4B" w:rsidRDefault="001D3D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954A4B">
              <w:rPr>
                <w:rFonts w:ascii="Times New Roman" w:eastAsia="Times New Roman" w:hAnsi="Times New Roman" w:cs="Times New Roman"/>
                <w:b/>
                <w:color w:val="000000"/>
              </w:rPr>
              <w:t>Mean</w:t>
            </w:r>
          </w:p>
        </w:tc>
        <w:tc>
          <w:tcPr>
            <w:tcW w:w="657" w:type="dxa"/>
            <w:noWrap/>
            <w:hideMark/>
          </w:tcPr>
          <w:p w14:paraId="5D1C0062" w14:textId="4D32F7EB" w:rsidR="001D3DA6" w:rsidRPr="00954A4B" w:rsidRDefault="006B143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0.39</w:t>
            </w:r>
          </w:p>
        </w:tc>
        <w:tc>
          <w:tcPr>
            <w:tcW w:w="657" w:type="dxa"/>
            <w:noWrap/>
            <w:hideMark/>
          </w:tcPr>
          <w:p w14:paraId="16478DB7" w14:textId="3E02753F" w:rsidR="001D3DA6" w:rsidRPr="00954A4B" w:rsidRDefault="0073373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3.36</w:t>
            </w:r>
          </w:p>
        </w:tc>
        <w:tc>
          <w:tcPr>
            <w:tcW w:w="657" w:type="dxa"/>
            <w:noWrap/>
            <w:hideMark/>
          </w:tcPr>
          <w:p w14:paraId="52145E5A" w14:textId="11FDDFB5" w:rsidR="001D3DA6" w:rsidRPr="00954A4B" w:rsidRDefault="0073373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6.44</w:t>
            </w:r>
          </w:p>
        </w:tc>
        <w:tc>
          <w:tcPr>
            <w:tcW w:w="657" w:type="dxa"/>
            <w:noWrap/>
            <w:hideMark/>
          </w:tcPr>
          <w:p w14:paraId="7274775D" w14:textId="46DE14CB" w:rsidR="001D3DA6" w:rsidRPr="00954A4B" w:rsidRDefault="0073373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1.35</w:t>
            </w:r>
          </w:p>
        </w:tc>
        <w:tc>
          <w:tcPr>
            <w:tcW w:w="656" w:type="dxa"/>
            <w:noWrap/>
            <w:hideMark/>
          </w:tcPr>
          <w:p w14:paraId="79140E5D" w14:textId="1783AE75" w:rsidR="001D3DA6" w:rsidRPr="00954A4B" w:rsidRDefault="0073373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0.54</w:t>
            </w:r>
          </w:p>
        </w:tc>
        <w:tc>
          <w:tcPr>
            <w:tcW w:w="656" w:type="dxa"/>
            <w:noWrap/>
            <w:hideMark/>
          </w:tcPr>
          <w:p w14:paraId="1177EF10" w14:textId="338D641F" w:rsidR="001D3DA6" w:rsidRPr="00954A4B" w:rsidRDefault="0073373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0.25</w:t>
            </w:r>
          </w:p>
        </w:tc>
        <w:tc>
          <w:tcPr>
            <w:tcW w:w="656" w:type="dxa"/>
            <w:noWrap/>
            <w:hideMark/>
          </w:tcPr>
          <w:p w14:paraId="411AF43B" w14:textId="76C13937" w:rsidR="001D3DA6" w:rsidRPr="00954A4B" w:rsidRDefault="0073373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0.54</w:t>
            </w:r>
          </w:p>
        </w:tc>
        <w:tc>
          <w:tcPr>
            <w:tcW w:w="656" w:type="dxa"/>
            <w:noWrap/>
            <w:hideMark/>
          </w:tcPr>
          <w:p w14:paraId="421856D9" w14:textId="39D98AE4" w:rsidR="001D3DA6" w:rsidRPr="00954A4B" w:rsidRDefault="0073373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6.48</w:t>
            </w:r>
          </w:p>
        </w:tc>
        <w:tc>
          <w:tcPr>
            <w:tcW w:w="656" w:type="dxa"/>
            <w:noWrap/>
            <w:hideMark/>
          </w:tcPr>
          <w:p w14:paraId="3AC88D63" w14:textId="63C1B9B2" w:rsidR="001D3DA6" w:rsidRPr="00954A4B" w:rsidRDefault="0073373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12.27</w:t>
            </w:r>
          </w:p>
        </w:tc>
        <w:tc>
          <w:tcPr>
            <w:tcW w:w="656" w:type="dxa"/>
            <w:noWrap/>
            <w:hideMark/>
          </w:tcPr>
          <w:p w14:paraId="3AE4DE8A" w14:textId="69320190" w:rsidR="001D3DA6" w:rsidRPr="00954A4B" w:rsidRDefault="0073373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2.29</w:t>
            </w:r>
          </w:p>
        </w:tc>
        <w:tc>
          <w:tcPr>
            <w:tcW w:w="656" w:type="dxa"/>
            <w:noWrap/>
            <w:hideMark/>
          </w:tcPr>
          <w:p w14:paraId="793A2A39" w14:textId="4B965153" w:rsidR="001D3DA6" w:rsidRPr="00954A4B" w:rsidRDefault="0073373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0.10</w:t>
            </w:r>
          </w:p>
        </w:tc>
        <w:tc>
          <w:tcPr>
            <w:tcW w:w="656" w:type="dxa"/>
            <w:noWrap/>
            <w:hideMark/>
          </w:tcPr>
          <w:p w14:paraId="4772C198" w14:textId="0EDAF171" w:rsidR="001D3DA6" w:rsidRPr="00954A4B" w:rsidRDefault="0073373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0.44</w:t>
            </w:r>
          </w:p>
        </w:tc>
      </w:tr>
      <w:tr w:rsidR="00A36A48" w:rsidRPr="00954A4B" w14:paraId="444FED34" w14:textId="77777777" w:rsidTr="004F212B">
        <w:trPr>
          <w:trHeight w:val="300"/>
        </w:trPr>
        <w:tc>
          <w:tcPr>
            <w:cnfStyle w:val="001000000000" w:firstRow="0" w:lastRow="0" w:firstColumn="1" w:lastColumn="0" w:oddVBand="0" w:evenVBand="0" w:oddHBand="0" w:evenHBand="0" w:firstRowFirstColumn="0" w:firstRowLastColumn="0" w:lastRowFirstColumn="0" w:lastRowLastColumn="0"/>
            <w:tcW w:w="572" w:type="dxa"/>
            <w:vMerge/>
            <w:hideMark/>
          </w:tcPr>
          <w:p w14:paraId="138DFF54" w14:textId="77777777" w:rsidR="001D3DA6" w:rsidRPr="00954A4B" w:rsidRDefault="001D3DA6">
            <w:pPr>
              <w:rPr>
                <w:rFonts w:ascii="Times New Roman" w:eastAsia="Times New Roman" w:hAnsi="Times New Roman" w:cs="Times New Roman"/>
                <w:color w:val="000000"/>
              </w:rPr>
            </w:pPr>
          </w:p>
        </w:tc>
        <w:tc>
          <w:tcPr>
            <w:tcW w:w="902" w:type="dxa"/>
            <w:noWrap/>
            <w:hideMark/>
          </w:tcPr>
          <w:p w14:paraId="4988F588" w14:textId="77777777" w:rsidR="001D3DA6" w:rsidRPr="00954A4B" w:rsidRDefault="001D3D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954A4B">
              <w:rPr>
                <w:rFonts w:ascii="Times New Roman" w:eastAsia="Times New Roman" w:hAnsi="Times New Roman" w:cs="Times New Roman"/>
                <w:b/>
                <w:color w:val="000000"/>
              </w:rPr>
              <w:t>Max</w:t>
            </w:r>
          </w:p>
        </w:tc>
        <w:tc>
          <w:tcPr>
            <w:tcW w:w="657" w:type="dxa"/>
            <w:noWrap/>
            <w:hideMark/>
          </w:tcPr>
          <w:p w14:paraId="26404F34" w14:textId="7D2F20C4" w:rsidR="001D3DA6" w:rsidRPr="00954A4B" w:rsidRDefault="0073373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3.58</w:t>
            </w:r>
          </w:p>
        </w:tc>
        <w:tc>
          <w:tcPr>
            <w:tcW w:w="657" w:type="dxa"/>
            <w:noWrap/>
            <w:hideMark/>
          </w:tcPr>
          <w:p w14:paraId="0C2B4DD8" w14:textId="785D102B" w:rsidR="001D3DA6" w:rsidRPr="00954A4B" w:rsidRDefault="0073373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19</w:t>
            </w:r>
          </w:p>
        </w:tc>
        <w:tc>
          <w:tcPr>
            <w:tcW w:w="657" w:type="dxa"/>
            <w:noWrap/>
            <w:hideMark/>
          </w:tcPr>
          <w:p w14:paraId="745603AC" w14:textId="0F1C520F" w:rsidR="001D3DA6" w:rsidRPr="00954A4B" w:rsidRDefault="0073373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21.9</w:t>
            </w:r>
          </w:p>
        </w:tc>
        <w:tc>
          <w:tcPr>
            <w:tcW w:w="657" w:type="dxa"/>
            <w:noWrap/>
            <w:hideMark/>
          </w:tcPr>
          <w:p w14:paraId="22D7E422" w14:textId="13297736" w:rsidR="001D3DA6" w:rsidRPr="00954A4B" w:rsidRDefault="0073373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7.9</w:t>
            </w:r>
          </w:p>
        </w:tc>
        <w:tc>
          <w:tcPr>
            <w:tcW w:w="656" w:type="dxa"/>
            <w:noWrap/>
            <w:hideMark/>
          </w:tcPr>
          <w:p w14:paraId="4F57AF90" w14:textId="4EBE85B1" w:rsidR="001D3DA6" w:rsidRPr="00954A4B" w:rsidRDefault="0073373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5.74</w:t>
            </w:r>
          </w:p>
        </w:tc>
        <w:tc>
          <w:tcPr>
            <w:tcW w:w="656" w:type="dxa"/>
            <w:noWrap/>
            <w:hideMark/>
          </w:tcPr>
          <w:p w14:paraId="71F6FE87" w14:textId="40FD548B" w:rsidR="001D3DA6" w:rsidRPr="00954A4B" w:rsidRDefault="0073373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20.8</w:t>
            </w:r>
          </w:p>
        </w:tc>
        <w:tc>
          <w:tcPr>
            <w:tcW w:w="656" w:type="dxa"/>
            <w:noWrap/>
            <w:hideMark/>
          </w:tcPr>
          <w:p w14:paraId="2B8F6B5E" w14:textId="4AF3DA6B" w:rsidR="001D3DA6" w:rsidRPr="00954A4B" w:rsidRDefault="0073373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6.86</w:t>
            </w:r>
          </w:p>
        </w:tc>
        <w:tc>
          <w:tcPr>
            <w:tcW w:w="656" w:type="dxa"/>
            <w:noWrap/>
            <w:hideMark/>
          </w:tcPr>
          <w:p w14:paraId="3816C566" w14:textId="0704A586" w:rsidR="001D3DA6" w:rsidRPr="00954A4B" w:rsidRDefault="0073373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32.4</w:t>
            </w:r>
          </w:p>
        </w:tc>
        <w:tc>
          <w:tcPr>
            <w:tcW w:w="656" w:type="dxa"/>
            <w:noWrap/>
            <w:hideMark/>
          </w:tcPr>
          <w:p w14:paraId="5C9FA222" w14:textId="524B553D" w:rsidR="001D3DA6" w:rsidRPr="00954A4B" w:rsidRDefault="0073373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44.8</w:t>
            </w:r>
          </w:p>
        </w:tc>
        <w:tc>
          <w:tcPr>
            <w:tcW w:w="656" w:type="dxa"/>
            <w:noWrap/>
            <w:hideMark/>
          </w:tcPr>
          <w:p w14:paraId="731BE883" w14:textId="6A970C8A" w:rsidR="001D3DA6" w:rsidRPr="00954A4B" w:rsidRDefault="0073373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16</w:t>
            </w:r>
          </w:p>
        </w:tc>
        <w:tc>
          <w:tcPr>
            <w:tcW w:w="656" w:type="dxa"/>
            <w:noWrap/>
            <w:hideMark/>
          </w:tcPr>
          <w:p w14:paraId="10B3D497" w14:textId="6C09040A" w:rsidR="001D3DA6" w:rsidRPr="00954A4B" w:rsidRDefault="0073373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0.58</w:t>
            </w:r>
          </w:p>
        </w:tc>
        <w:tc>
          <w:tcPr>
            <w:tcW w:w="656" w:type="dxa"/>
            <w:noWrap/>
            <w:hideMark/>
          </w:tcPr>
          <w:p w14:paraId="5DEF6704" w14:textId="1BEA0968" w:rsidR="001D3DA6" w:rsidRPr="00954A4B" w:rsidRDefault="0073373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54A4B">
              <w:rPr>
                <w:rFonts w:ascii="Times New Roman" w:eastAsia="Times New Roman" w:hAnsi="Times New Roman" w:cs="Times New Roman"/>
                <w:color w:val="000000"/>
              </w:rPr>
              <w:t>29.2</w:t>
            </w:r>
          </w:p>
        </w:tc>
      </w:tr>
      <w:tr w:rsidR="00A36A48" w:rsidRPr="00954A4B" w14:paraId="3679A1DD" w14:textId="77777777" w:rsidTr="006B14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2" w:type="dxa"/>
            <w:vMerge/>
            <w:hideMark/>
          </w:tcPr>
          <w:p w14:paraId="494BBB2F" w14:textId="77777777" w:rsidR="001D3DA6" w:rsidRPr="00954A4B" w:rsidRDefault="001D3DA6">
            <w:pPr>
              <w:rPr>
                <w:rFonts w:ascii="Times New Roman" w:eastAsia="Times New Roman" w:hAnsi="Times New Roman" w:cs="Times New Roman"/>
                <w:color w:val="000000"/>
              </w:rPr>
            </w:pPr>
          </w:p>
        </w:tc>
        <w:tc>
          <w:tcPr>
            <w:tcW w:w="902" w:type="dxa"/>
            <w:noWrap/>
          </w:tcPr>
          <w:p w14:paraId="7958C500" w14:textId="7A28E86A" w:rsidR="001D3DA6" w:rsidRPr="00954A4B" w:rsidRDefault="001D3D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p>
        </w:tc>
        <w:tc>
          <w:tcPr>
            <w:tcW w:w="657" w:type="dxa"/>
            <w:noWrap/>
          </w:tcPr>
          <w:p w14:paraId="5D8A836A" w14:textId="5EDA5CD9" w:rsidR="001D3DA6" w:rsidRPr="00954A4B" w:rsidRDefault="001D3D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657" w:type="dxa"/>
            <w:noWrap/>
          </w:tcPr>
          <w:p w14:paraId="25E0616F" w14:textId="196F5346" w:rsidR="001D3DA6" w:rsidRPr="00954A4B" w:rsidRDefault="001D3D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657" w:type="dxa"/>
            <w:noWrap/>
          </w:tcPr>
          <w:p w14:paraId="2C06B6B1" w14:textId="646BDFA3" w:rsidR="001D3DA6" w:rsidRPr="00954A4B" w:rsidRDefault="001D3D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657" w:type="dxa"/>
            <w:noWrap/>
          </w:tcPr>
          <w:p w14:paraId="189B7633" w14:textId="5A4000CF" w:rsidR="001D3DA6" w:rsidRPr="00954A4B" w:rsidRDefault="001D3D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656" w:type="dxa"/>
            <w:noWrap/>
          </w:tcPr>
          <w:p w14:paraId="1F124A76" w14:textId="5EBB8090" w:rsidR="001D3DA6" w:rsidRPr="00954A4B" w:rsidRDefault="001D3D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656" w:type="dxa"/>
            <w:noWrap/>
          </w:tcPr>
          <w:p w14:paraId="1BBF52BB" w14:textId="3C53323F" w:rsidR="001D3DA6" w:rsidRPr="00954A4B" w:rsidRDefault="001D3D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656" w:type="dxa"/>
            <w:noWrap/>
          </w:tcPr>
          <w:p w14:paraId="15D59CD0" w14:textId="2ACAACC8" w:rsidR="001D3DA6" w:rsidRPr="00954A4B" w:rsidRDefault="001D3D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656" w:type="dxa"/>
            <w:noWrap/>
          </w:tcPr>
          <w:p w14:paraId="3EED98FA" w14:textId="28ADB377" w:rsidR="001D3DA6" w:rsidRPr="00954A4B" w:rsidRDefault="001D3D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656" w:type="dxa"/>
            <w:noWrap/>
          </w:tcPr>
          <w:p w14:paraId="3C127840" w14:textId="7CFA481E" w:rsidR="001D3DA6" w:rsidRPr="00954A4B" w:rsidRDefault="001D3D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656" w:type="dxa"/>
            <w:noWrap/>
          </w:tcPr>
          <w:p w14:paraId="2B9C0964" w14:textId="189A92B1" w:rsidR="001D3DA6" w:rsidRPr="00954A4B" w:rsidRDefault="001D3D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656" w:type="dxa"/>
            <w:noWrap/>
          </w:tcPr>
          <w:p w14:paraId="1C210883" w14:textId="434A6892" w:rsidR="001D3DA6" w:rsidRPr="00954A4B" w:rsidRDefault="001D3D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c>
          <w:tcPr>
            <w:tcW w:w="656" w:type="dxa"/>
            <w:noWrap/>
          </w:tcPr>
          <w:p w14:paraId="3A50527F" w14:textId="2EE932B0" w:rsidR="001D3DA6" w:rsidRPr="00954A4B" w:rsidRDefault="001D3DA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r>
    </w:tbl>
    <w:p w14:paraId="20EE6C6F" w14:textId="77777777" w:rsidR="00391B8E" w:rsidRPr="00954A4B" w:rsidRDefault="002A2BEA" w:rsidP="00A80298">
      <w:pPr>
        <w:spacing w:line="480" w:lineRule="auto"/>
        <w:rPr>
          <w:rFonts w:ascii="Times New Roman" w:hAnsi="Times New Roman" w:cs="Times New Roman"/>
          <w:sz w:val="24"/>
          <w:szCs w:val="24"/>
        </w:rPr>
      </w:pPr>
      <w:r w:rsidRPr="00954A4B">
        <w:rPr>
          <w:rFonts w:ascii="Times New Roman" w:hAnsi="Times New Roman" w:cs="Times New Roman"/>
          <w:sz w:val="24"/>
          <w:szCs w:val="24"/>
        </w:rPr>
        <w:tab/>
      </w:r>
    </w:p>
    <w:p w14:paraId="44E488A3" w14:textId="630147C8" w:rsidR="002A2BEA" w:rsidRPr="00954A4B" w:rsidRDefault="0043708E" w:rsidP="00A80298">
      <w:pPr>
        <w:spacing w:after="0" w:line="480" w:lineRule="auto"/>
        <w:ind w:firstLine="720"/>
        <w:rPr>
          <w:rFonts w:ascii="Times New Roman" w:hAnsi="Times New Roman" w:cs="Times New Roman"/>
          <w:sz w:val="24"/>
          <w:szCs w:val="24"/>
        </w:rPr>
      </w:pPr>
      <w:r w:rsidRPr="00954A4B">
        <w:rPr>
          <w:rFonts w:ascii="Times New Roman" w:hAnsi="Times New Roman" w:cs="Times New Roman"/>
          <w:sz w:val="24"/>
          <w:szCs w:val="24"/>
        </w:rPr>
        <w:t xml:space="preserve">Simulated daily </w:t>
      </w:r>
      <w:r w:rsidR="00A36A48" w:rsidRPr="00954A4B">
        <w:rPr>
          <w:rFonts w:ascii="Times New Roman" w:hAnsi="Times New Roman" w:cs="Times New Roman"/>
          <w:sz w:val="24"/>
          <w:szCs w:val="24"/>
        </w:rPr>
        <w:t>bifenthrin</w:t>
      </w:r>
      <w:r w:rsidR="002A2BEA" w:rsidRPr="00954A4B">
        <w:rPr>
          <w:rFonts w:ascii="Times New Roman" w:hAnsi="Times New Roman" w:cs="Times New Roman"/>
          <w:sz w:val="24"/>
          <w:szCs w:val="24"/>
        </w:rPr>
        <w:t xml:space="preserve"> concentrations show </w:t>
      </w:r>
      <w:r w:rsidRPr="00954A4B">
        <w:rPr>
          <w:rFonts w:ascii="Times New Roman" w:hAnsi="Times New Roman" w:cs="Times New Roman"/>
          <w:sz w:val="24"/>
          <w:szCs w:val="24"/>
        </w:rPr>
        <w:t xml:space="preserve">that </w:t>
      </w:r>
      <w:r w:rsidR="002A2BEA" w:rsidRPr="00954A4B">
        <w:rPr>
          <w:rFonts w:ascii="Times New Roman" w:hAnsi="Times New Roman" w:cs="Times New Roman"/>
          <w:sz w:val="24"/>
          <w:szCs w:val="24"/>
        </w:rPr>
        <w:t xml:space="preserve">high peak values mainly occur </w:t>
      </w:r>
      <w:r w:rsidR="009477F7" w:rsidRPr="00954A4B">
        <w:rPr>
          <w:rFonts w:ascii="Times New Roman" w:hAnsi="Times New Roman" w:cs="Times New Roman"/>
          <w:sz w:val="24"/>
          <w:szCs w:val="24"/>
        </w:rPr>
        <w:t>during the wet</w:t>
      </w:r>
      <w:r w:rsidR="002A2BEA" w:rsidRPr="00954A4B">
        <w:rPr>
          <w:rFonts w:ascii="Times New Roman" w:hAnsi="Times New Roman" w:cs="Times New Roman"/>
          <w:sz w:val="24"/>
          <w:szCs w:val="24"/>
        </w:rPr>
        <w:t xml:space="preserve"> season (October to April) (</w:t>
      </w:r>
      <w:r w:rsidR="000B2970" w:rsidRPr="00954A4B">
        <w:rPr>
          <w:rFonts w:ascii="Times New Roman" w:hAnsi="Times New Roman" w:cs="Times New Roman"/>
          <w:sz w:val="24"/>
          <w:szCs w:val="24"/>
        </w:rPr>
        <w:t>Fig.</w:t>
      </w:r>
      <w:r w:rsidR="002A2BEA" w:rsidRPr="00954A4B">
        <w:rPr>
          <w:rFonts w:ascii="Times New Roman" w:hAnsi="Times New Roman" w:cs="Times New Roman"/>
          <w:sz w:val="24"/>
          <w:szCs w:val="24"/>
        </w:rPr>
        <w:t xml:space="preserve"> </w:t>
      </w:r>
      <w:r w:rsidR="00627B28" w:rsidRPr="00954A4B">
        <w:rPr>
          <w:rFonts w:ascii="Times New Roman" w:hAnsi="Times New Roman" w:cs="Times New Roman"/>
          <w:sz w:val="24"/>
          <w:szCs w:val="24"/>
        </w:rPr>
        <w:t>4</w:t>
      </w:r>
      <w:r w:rsidR="002A2BEA" w:rsidRPr="00954A4B">
        <w:rPr>
          <w:rFonts w:ascii="Times New Roman" w:hAnsi="Times New Roman" w:cs="Times New Roman"/>
          <w:sz w:val="24"/>
          <w:szCs w:val="24"/>
        </w:rPr>
        <w:t>). Th</w:t>
      </w:r>
      <w:r w:rsidR="00CB6F61" w:rsidRPr="00954A4B">
        <w:rPr>
          <w:rFonts w:ascii="Times New Roman" w:hAnsi="Times New Roman" w:cs="Times New Roman"/>
          <w:sz w:val="24"/>
          <w:szCs w:val="24"/>
        </w:rPr>
        <w:t>ese</w:t>
      </w:r>
      <w:r w:rsidR="002A2BEA" w:rsidRPr="00954A4B">
        <w:rPr>
          <w:rFonts w:ascii="Times New Roman" w:hAnsi="Times New Roman" w:cs="Times New Roman"/>
          <w:sz w:val="24"/>
          <w:szCs w:val="24"/>
        </w:rPr>
        <w:t xml:space="preserve"> increased peaks may be due to the washing of accumulated </w:t>
      </w:r>
      <w:r w:rsidRPr="00954A4B">
        <w:rPr>
          <w:rFonts w:ascii="Times New Roman" w:hAnsi="Times New Roman" w:cs="Times New Roman"/>
          <w:sz w:val="24"/>
          <w:szCs w:val="24"/>
        </w:rPr>
        <w:t xml:space="preserve">bifenthrin </w:t>
      </w:r>
      <w:r w:rsidR="002A2BEA" w:rsidRPr="00954A4B">
        <w:rPr>
          <w:rFonts w:ascii="Times New Roman" w:hAnsi="Times New Roman" w:cs="Times New Roman"/>
          <w:sz w:val="24"/>
          <w:szCs w:val="24"/>
        </w:rPr>
        <w:t xml:space="preserve">that was applied during the </w:t>
      </w:r>
      <w:r w:rsidR="0037621A">
        <w:rPr>
          <w:rFonts w:ascii="Times New Roman" w:hAnsi="Times New Roman" w:cs="Times New Roman"/>
          <w:sz w:val="24"/>
          <w:szCs w:val="24"/>
        </w:rPr>
        <w:t>dry season, in addition to flow and</w:t>
      </w:r>
      <w:r w:rsidR="002A2BEA" w:rsidRPr="00954A4B">
        <w:rPr>
          <w:rFonts w:ascii="Times New Roman" w:hAnsi="Times New Roman" w:cs="Times New Roman"/>
          <w:sz w:val="24"/>
          <w:szCs w:val="24"/>
        </w:rPr>
        <w:t xml:space="preserve"> low dilution capacity. This is in line with urban surface water pyrethroid concentration observed by Jorgenson et al.</w:t>
      </w:r>
      <w:r w:rsidRPr="00954A4B">
        <w:rPr>
          <w:rFonts w:ascii="Times New Roman" w:hAnsi="Times New Roman" w:cs="Times New Roman"/>
          <w:sz w:val="24"/>
          <w:szCs w:val="24"/>
        </w:rPr>
        <w:t xml:space="preserve"> (</w:t>
      </w:r>
      <w:r w:rsidR="00E628E9">
        <w:rPr>
          <w:rFonts w:ascii="Times New Roman" w:hAnsi="Times New Roman" w:cs="Times New Roman"/>
          <w:sz w:val="24"/>
          <w:szCs w:val="24"/>
        </w:rPr>
        <w:t>2012</w:t>
      </w:r>
      <w:r w:rsidRPr="00954A4B">
        <w:rPr>
          <w:rFonts w:ascii="Times New Roman" w:hAnsi="Times New Roman" w:cs="Times New Roman"/>
          <w:sz w:val="24"/>
          <w:szCs w:val="24"/>
        </w:rPr>
        <w:t>)</w:t>
      </w:r>
      <w:r w:rsidR="002A2BEA" w:rsidRPr="00954A4B">
        <w:rPr>
          <w:rFonts w:ascii="Times New Roman" w:hAnsi="Times New Roman" w:cs="Times New Roman"/>
          <w:sz w:val="24"/>
          <w:szCs w:val="24"/>
        </w:rPr>
        <w:t>.</w:t>
      </w:r>
    </w:p>
    <w:p w14:paraId="050F2407" w14:textId="5E0CD4F1" w:rsidR="0037621A" w:rsidRPr="00954A4B" w:rsidRDefault="0037621A">
      <w:pPr>
        <w:pStyle w:val="Heading3"/>
        <w:pPrChange w:id="827" w:author="Chelsvig, Emma" w:date="2020-01-14T08:59:00Z">
          <w:pPr>
            <w:pStyle w:val="Heading2"/>
          </w:pPr>
        </w:pPrChange>
      </w:pPr>
      <w:r>
        <w:t>Comparison between Simulated Bifenthrin EEC and CALFED 2011 Values</w:t>
      </w:r>
    </w:p>
    <w:p w14:paraId="6CFA0BB4" w14:textId="6FD08F93" w:rsidR="002A2BEA" w:rsidRPr="00954A4B" w:rsidRDefault="002A2BEA" w:rsidP="002A2BEA">
      <w:pPr>
        <w:spacing w:after="0" w:line="480" w:lineRule="auto"/>
        <w:ind w:firstLine="720"/>
        <w:rPr>
          <w:rFonts w:ascii="Times New Roman" w:hAnsi="Times New Roman" w:cs="Times New Roman"/>
          <w:sz w:val="24"/>
          <w:szCs w:val="24"/>
        </w:rPr>
      </w:pPr>
      <w:r w:rsidRPr="00954A4B">
        <w:rPr>
          <w:rFonts w:ascii="Times New Roman" w:hAnsi="Times New Roman" w:cs="Times New Roman"/>
          <w:sz w:val="24"/>
          <w:szCs w:val="24"/>
        </w:rPr>
        <w:t>The CALFED 2011 repor</w:t>
      </w:r>
      <w:r w:rsidR="0037621A">
        <w:rPr>
          <w:rFonts w:ascii="Times New Roman" w:hAnsi="Times New Roman" w:cs="Times New Roman"/>
          <w:sz w:val="24"/>
          <w:szCs w:val="24"/>
        </w:rPr>
        <w:t xml:space="preserve">ted acute and chronic </w:t>
      </w:r>
      <w:r w:rsidR="00BE458C">
        <w:rPr>
          <w:rFonts w:ascii="Times New Roman" w:hAnsi="Times New Roman" w:cs="Times New Roman"/>
          <w:sz w:val="24"/>
          <w:szCs w:val="24"/>
        </w:rPr>
        <w:t>Threatened</w:t>
      </w:r>
      <w:r w:rsidR="007A2D54">
        <w:rPr>
          <w:rFonts w:ascii="Times New Roman" w:hAnsi="Times New Roman" w:cs="Times New Roman"/>
          <w:sz w:val="24"/>
          <w:szCs w:val="24"/>
        </w:rPr>
        <w:t xml:space="preserve"> and Endangered Species</w:t>
      </w:r>
      <w:r w:rsidR="00BE458C">
        <w:rPr>
          <w:rFonts w:ascii="Times New Roman" w:hAnsi="Times New Roman" w:cs="Times New Roman"/>
          <w:sz w:val="24"/>
          <w:szCs w:val="24"/>
        </w:rPr>
        <w:t xml:space="preserve"> </w:t>
      </w:r>
      <w:r w:rsidR="007C792E">
        <w:rPr>
          <w:rFonts w:ascii="Times New Roman" w:hAnsi="Times New Roman" w:cs="Times New Roman"/>
          <w:sz w:val="24"/>
          <w:szCs w:val="24"/>
        </w:rPr>
        <w:t>benchmark</w:t>
      </w:r>
      <w:r w:rsidR="007C792E" w:rsidRPr="00954A4B">
        <w:rPr>
          <w:rFonts w:ascii="Times New Roman" w:hAnsi="Times New Roman" w:cs="Times New Roman"/>
          <w:sz w:val="24"/>
          <w:szCs w:val="24"/>
        </w:rPr>
        <w:t>s for bifenthrin are</w:t>
      </w:r>
      <w:r w:rsidRPr="00954A4B">
        <w:rPr>
          <w:rFonts w:ascii="Times New Roman" w:hAnsi="Times New Roman" w:cs="Times New Roman"/>
          <w:sz w:val="24"/>
          <w:szCs w:val="24"/>
        </w:rPr>
        <w:t xml:space="preserve">: </w:t>
      </w:r>
      <w:r w:rsidR="0071059F" w:rsidRPr="00954A4B">
        <w:rPr>
          <w:rFonts w:ascii="Times New Roman" w:hAnsi="Times New Roman" w:cs="Times New Roman"/>
          <w:sz w:val="24"/>
          <w:szCs w:val="24"/>
        </w:rPr>
        <w:t>7.</w:t>
      </w:r>
      <w:r w:rsidRPr="00954A4B">
        <w:rPr>
          <w:rFonts w:ascii="Times New Roman" w:hAnsi="Times New Roman" w:cs="Times New Roman"/>
          <w:sz w:val="24"/>
          <w:szCs w:val="24"/>
        </w:rPr>
        <w:t xml:space="preserve">5ng/L, </w:t>
      </w:r>
      <w:r w:rsidR="0071059F" w:rsidRPr="00954A4B">
        <w:rPr>
          <w:rFonts w:ascii="Times New Roman" w:hAnsi="Times New Roman" w:cs="Times New Roman"/>
          <w:sz w:val="24"/>
          <w:szCs w:val="24"/>
        </w:rPr>
        <w:t>and 1.3</w:t>
      </w:r>
      <w:r w:rsidRPr="00954A4B">
        <w:rPr>
          <w:rFonts w:ascii="Times New Roman" w:hAnsi="Times New Roman" w:cs="Times New Roman"/>
          <w:sz w:val="24"/>
          <w:szCs w:val="24"/>
        </w:rPr>
        <w:t xml:space="preserve">ng/L respectively. The acute benchmarks are equivalent to 1/10th the lowest acute USEPA benchmark for bifenthrin (CALFED, 2011).  The USEPA </w:t>
      </w:r>
      <w:r w:rsidRPr="00954A4B">
        <w:rPr>
          <w:rFonts w:ascii="Times New Roman" w:hAnsi="Times New Roman" w:cs="Times New Roman"/>
          <w:noProof/>
          <w:sz w:val="24"/>
          <w:szCs w:val="24"/>
        </w:rPr>
        <w:t xml:space="preserve">benchmarks, </w:t>
      </w:r>
      <w:r w:rsidRPr="00954A4B">
        <w:rPr>
          <w:rFonts w:ascii="Times New Roman" w:hAnsi="Times New Roman" w:cs="Times New Roman"/>
          <w:sz w:val="24"/>
          <w:szCs w:val="24"/>
        </w:rPr>
        <w:t xml:space="preserve">developed by the OPP, are derived from the evaluation of toxicity data for </w:t>
      </w:r>
      <w:r w:rsidRPr="00954A4B">
        <w:rPr>
          <w:rFonts w:ascii="Times New Roman" w:hAnsi="Times New Roman" w:cs="Times New Roman"/>
          <w:noProof/>
          <w:sz w:val="24"/>
          <w:szCs w:val="24"/>
        </w:rPr>
        <w:t>a pesticide</w:t>
      </w:r>
      <w:r w:rsidRPr="00954A4B">
        <w:rPr>
          <w:rFonts w:ascii="Times New Roman" w:hAnsi="Times New Roman" w:cs="Times New Roman"/>
          <w:sz w:val="24"/>
          <w:szCs w:val="24"/>
        </w:rPr>
        <w:t xml:space="preserve"> active ingredient (A.I.) or metabolite and include acute and chronic toxicity values for fish, invertebrates, vascular and nonvascular plants and other organisms within the aquatic ecosystem (USEPA, 2016a). </w:t>
      </w:r>
    </w:p>
    <w:p w14:paraId="4F9FE077" w14:textId="3CEC7F96" w:rsidR="002A2BEA" w:rsidRPr="00954A4B" w:rsidRDefault="0037621A" w:rsidP="002A2B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DF5045" w:rsidRPr="00954A4B">
        <w:rPr>
          <w:rFonts w:ascii="Times New Roman" w:hAnsi="Times New Roman" w:cs="Times New Roman"/>
          <w:sz w:val="24"/>
          <w:szCs w:val="24"/>
        </w:rPr>
        <w:t>o be consistent with</w:t>
      </w:r>
      <w:r w:rsidR="002A2BEA" w:rsidRPr="00954A4B">
        <w:rPr>
          <w:rFonts w:ascii="Times New Roman" w:hAnsi="Times New Roman" w:cs="Times New Roman"/>
          <w:sz w:val="24"/>
          <w:szCs w:val="24"/>
        </w:rPr>
        <w:t xml:space="preserve"> the CALFED 2011 report benchmark, the PWC derived 1-day and 4-day EECs averages, were used as the acute and chronic </w:t>
      </w:r>
      <w:r w:rsidR="00DF5045" w:rsidRPr="00954A4B">
        <w:rPr>
          <w:rFonts w:ascii="Times New Roman" w:hAnsi="Times New Roman" w:cs="Times New Roman"/>
          <w:sz w:val="24"/>
          <w:szCs w:val="24"/>
        </w:rPr>
        <w:t xml:space="preserve">bifenthrin </w:t>
      </w:r>
      <w:r w:rsidR="002A2BEA" w:rsidRPr="00954A4B">
        <w:rPr>
          <w:rFonts w:ascii="Times New Roman" w:hAnsi="Times New Roman" w:cs="Times New Roman"/>
          <w:sz w:val="24"/>
          <w:szCs w:val="24"/>
        </w:rPr>
        <w:t xml:space="preserve">concentrations to determine the toxicity level in the urban creeks. We used these averages because it is the standard employed in laboratory testing of bifenthrin and other pyrethroid toxicity (Weston and </w:t>
      </w:r>
      <w:proofErr w:type="spellStart"/>
      <w:r w:rsidR="002A2BEA" w:rsidRPr="00954A4B">
        <w:rPr>
          <w:rFonts w:ascii="Times New Roman" w:hAnsi="Times New Roman" w:cs="Times New Roman"/>
          <w:sz w:val="24"/>
          <w:szCs w:val="24"/>
        </w:rPr>
        <w:t>Lydy</w:t>
      </w:r>
      <w:proofErr w:type="spellEnd"/>
      <w:r w:rsidR="002A2BEA" w:rsidRPr="00954A4B">
        <w:rPr>
          <w:rFonts w:ascii="Times New Roman" w:hAnsi="Times New Roman" w:cs="Times New Roman"/>
          <w:sz w:val="24"/>
          <w:szCs w:val="24"/>
        </w:rPr>
        <w:t xml:space="preserve">, 2012). The duration appears environmentally relevant given the persistence of the pyrethroids and its toxicity in rivers and lakes (Weston and </w:t>
      </w:r>
      <w:proofErr w:type="spellStart"/>
      <w:r w:rsidR="002A2BEA" w:rsidRPr="00954A4B">
        <w:rPr>
          <w:rFonts w:ascii="Times New Roman" w:hAnsi="Times New Roman" w:cs="Times New Roman"/>
          <w:sz w:val="24"/>
          <w:szCs w:val="24"/>
        </w:rPr>
        <w:t>Lydy</w:t>
      </w:r>
      <w:proofErr w:type="spellEnd"/>
      <w:r w:rsidR="002A2BEA" w:rsidRPr="00954A4B">
        <w:rPr>
          <w:rFonts w:ascii="Times New Roman" w:hAnsi="Times New Roman" w:cs="Times New Roman"/>
          <w:sz w:val="24"/>
          <w:szCs w:val="24"/>
        </w:rPr>
        <w:t>, 2012).</w:t>
      </w:r>
    </w:p>
    <w:p w14:paraId="43731A9C" w14:textId="5D8BD4D7" w:rsidR="002A2BEA" w:rsidRPr="00954A4B" w:rsidRDefault="002A2BEA" w:rsidP="002A2BEA">
      <w:pPr>
        <w:spacing w:after="0" w:line="480" w:lineRule="auto"/>
        <w:ind w:firstLine="720"/>
        <w:rPr>
          <w:rFonts w:ascii="Times New Roman" w:hAnsi="Times New Roman" w:cs="Times New Roman"/>
          <w:sz w:val="24"/>
          <w:szCs w:val="24"/>
        </w:rPr>
      </w:pPr>
      <w:r w:rsidRPr="00954A4B">
        <w:rPr>
          <w:rFonts w:ascii="Times New Roman" w:hAnsi="Times New Roman" w:cs="Times New Roman"/>
          <w:sz w:val="24"/>
          <w:szCs w:val="24"/>
        </w:rPr>
        <w:t xml:space="preserve">For the four storm drain outlets modeled, result from DPR-FOL002 and DPR-FOL003 </w:t>
      </w:r>
      <w:r w:rsidR="000A2E36">
        <w:rPr>
          <w:rFonts w:ascii="Times New Roman" w:hAnsi="Times New Roman" w:cs="Times New Roman"/>
          <w:sz w:val="24"/>
          <w:szCs w:val="24"/>
        </w:rPr>
        <w:t xml:space="preserve">(Table 8) </w:t>
      </w:r>
      <w:r w:rsidRPr="00954A4B">
        <w:rPr>
          <w:rFonts w:ascii="Times New Roman" w:hAnsi="Times New Roman" w:cs="Times New Roman"/>
          <w:sz w:val="24"/>
          <w:szCs w:val="24"/>
        </w:rPr>
        <w:t xml:space="preserve">shows that the Alder Creek, presents the greatest risks to aquatic </w:t>
      </w:r>
      <w:r w:rsidR="00BE458C">
        <w:rPr>
          <w:rFonts w:ascii="Times New Roman" w:hAnsi="Times New Roman" w:cs="Times New Roman"/>
          <w:sz w:val="24"/>
          <w:szCs w:val="24"/>
        </w:rPr>
        <w:t xml:space="preserve">Threatened and Endangered Species </w:t>
      </w:r>
      <w:r w:rsidRPr="00954A4B">
        <w:rPr>
          <w:rFonts w:ascii="Times New Roman" w:hAnsi="Times New Roman" w:cs="Times New Roman"/>
          <w:sz w:val="24"/>
          <w:szCs w:val="24"/>
        </w:rPr>
        <w:t xml:space="preserve">with acute EEC values between </w:t>
      </w:r>
      <w:r w:rsidR="002B57AC" w:rsidRPr="00954A4B">
        <w:rPr>
          <w:rFonts w:ascii="Times New Roman" w:hAnsi="Times New Roman" w:cs="Times New Roman"/>
          <w:sz w:val="24"/>
          <w:szCs w:val="24"/>
        </w:rPr>
        <w:t>2</w:t>
      </w:r>
      <w:r w:rsidR="00851A26" w:rsidRPr="00954A4B">
        <w:rPr>
          <w:rFonts w:ascii="Times New Roman" w:hAnsi="Times New Roman" w:cs="Times New Roman"/>
          <w:sz w:val="24"/>
          <w:szCs w:val="24"/>
        </w:rPr>
        <w:t>9</w:t>
      </w:r>
      <w:r w:rsidR="002B57AC" w:rsidRPr="00954A4B">
        <w:rPr>
          <w:rFonts w:ascii="Times New Roman" w:hAnsi="Times New Roman" w:cs="Times New Roman"/>
          <w:sz w:val="24"/>
          <w:szCs w:val="24"/>
        </w:rPr>
        <w:t xml:space="preserve"> ng/L and 55 ng/L </w:t>
      </w:r>
      <w:r w:rsidRPr="00954A4B">
        <w:rPr>
          <w:rFonts w:ascii="Times New Roman" w:hAnsi="Times New Roman" w:cs="Times New Roman"/>
          <w:sz w:val="24"/>
          <w:szCs w:val="24"/>
        </w:rPr>
        <w:t xml:space="preserve">compared to the 7.5 ng/L benchmark reported in the CALFED report (2011). This was expected because of the high amount of pesticides usage </w:t>
      </w:r>
      <w:r w:rsidR="00DE076D" w:rsidRPr="00954A4B">
        <w:rPr>
          <w:rFonts w:ascii="Times New Roman" w:hAnsi="Times New Roman" w:cs="Times New Roman"/>
          <w:sz w:val="24"/>
          <w:szCs w:val="24"/>
        </w:rPr>
        <w:t>in</w:t>
      </w:r>
      <w:r w:rsidRPr="00954A4B">
        <w:rPr>
          <w:rFonts w:ascii="Times New Roman" w:hAnsi="Times New Roman" w:cs="Times New Roman"/>
          <w:sz w:val="24"/>
          <w:szCs w:val="24"/>
        </w:rPr>
        <w:t xml:space="preserve"> Sacramento County as reported in the PUR database during the 2009 to 2014 period. This is not to say the Pleasant Grove Creek sites, DPR-PGC010 and DPR-PGC022, are safe for aquatic species existence since their 1-day average EECs are also higher (</w:t>
      </w:r>
      <w:r w:rsidR="002B57AC" w:rsidRPr="00954A4B">
        <w:rPr>
          <w:rFonts w:ascii="Times New Roman" w:hAnsi="Times New Roman" w:cs="Times New Roman"/>
          <w:sz w:val="24"/>
          <w:szCs w:val="24"/>
        </w:rPr>
        <w:t>22 ng/L to 43 ng/L</w:t>
      </w:r>
      <w:r w:rsidRPr="00954A4B">
        <w:rPr>
          <w:rFonts w:ascii="Times New Roman" w:hAnsi="Times New Roman" w:cs="Times New Roman"/>
          <w:sz w:val="24"/>
          <w:szCs w:val="24"/>
        </w:rPr>
        <w:t xml:space="preserve">) than the CALFED (2011) benchmark. </w:t>
      </w:r>
    </w:p>
    <w:p w14:paraId="27780FBD" w14:textId="62AC11A8" w:rsidR="004F212B" w:rsidRDefault="002A2BEA" w:rsidP="00285780">
      <w:pPr>
        <w:spacing w:after="0" w:line="480" w:lineRule="auto"/>
        <w:ind w:firstLine="720"/>
        <w:rPr>
          <w:rFonts w:ascii="Times New Roman" w:hAnsi="Times New Roman" w:cs="Times New Roman"/>
          <w:sz w:val="24"/>
          <w:szCs w:val="24"/>
        </w:rPr>
      </w:pPr>
      <w:r w:rsidRPr="00954A4B">
        <w:rPr>
          <w:rFonts w:ascii="Times New Roman" w:hAnsi="Times New Roman" w:cs="Times New Roman"/>
          <w:sz w:val="24"/>
          <w:szCs w:val="24"/>
        </w:rPr>
        <w:t>The model pred</w:t>
      </w:r>
      <w:r w:rsidR="003E2379" w:rsidRPr="00954A4B">
        <w:rPr>
          <w:rFonts w:ascii="Times New Roman" w:hAnsi="Times New Roman" w:cs="Times New Roman"/>
          <w:sz w:val="24"/>
          <w:szCs w:val="24"/>
        </w:rPr>
        <w:t>ic</w:t>
      </w:r>
      <w:r w:rsidRPr="00954A4B">
        <w:rPr>
          <w:rFonts w:ascii="Times New Roman" w:hAnsi="Times New Roman" w:cs="Times New Roman"/>
          <w:sz w:val="24"/>
          <w:szCs w:val="24"/>
        </w:rPr>
        <w:t xml:space="preserve">ted </w:t>
      </w:r>
      <w:r w:rsidR="003E2379" w:rsidRPr="00954A4B">
        <w:rPr>
          <w:rFonts w:ascii="Times New Roman" w:hAnsi="Times New Roman" w:cs="Times New Roman"/>
          <w:sz w:val="24"/>
          <w:szCs w:val="24"/>
        </w:rPr>
        <w:t>result shows that, bifenthrin</w:t>
      </w:r>
      <w:r w:rsidR="007C792E">
        <w:rPr>
          <w:rFonts w:ascii="Times New Roman" w:hAnsi="Times New Roman" w:cs="Times New Roman"/>
          <w:sz w:val="24"/>
          <w:szCs w:val="24"/>
        </w:rPr>
        <w:t xml:space="preserve"> EEC</w:t>
      </w:r>
      <w:r w:rsidRPr="00954A4B">
        <w:rPr>
          <w:rFonts w:ascii="Times New Roman" w:hAnsi="Times New Roman" w:cs="Times New Roman"/>
          <w:sz w:val="24"/>
          <w:szCs w:val="24"/>
        </w:rPr>
        <w:t xml:space="preserve"> in the urban creeks far exceeded the </w:t>
      </w:r>
      <w:r w:rsidR="009E1749" w:rsidRPr="00954A4B">
        <w:rPr>
          <w:rFonts w:ascii="Times New Roman" w:hAnsi="Times New Roman" w:cs="Times New Roman"/>
          <w:sz w:val="24"/>
          <w:szCs w:val="24"/>
        </w:rPr>
        <w:t xml:space="preserve">reported benchmark in the </w:t>
      </w:r>
      <w:r w:rsidRPr="00954A4B">
        <w:rPr>
          <w:rFonts w:ascii="Times New Roman" w:hAnsi="Times New Roman" w:cs="Times New Roman"/>
          <w:sz w:val="24"/>
          <w:szCs w:val="24"/>
        </w:rPr>
        <w:t xml:space="preserve">CALFED 2011 report. </w:t>
      </w:r>
      <w:bookmarkStart w:id="828" w:name="_Toc477941986"/>
      <w:r w:rsidR="007C792E">
        <w:rPr>
          <w:rFonts w:ascii="Times New Roman" w:hAnsi="Times New Roman" w:cs="Times New Roman"/>
          <w:sz w:val="24"/>
          <w:szCs w:val="24"/>
        </w:rPr>
        <w:t>This is of major concern at the Folsom and Roseville area since c</w:t>
      </w:r>
      <w:r w:rsidR="00285780" w:rsidRPr="00954A4B">
        <w:rPr>
          <w:rFonts w:ascii="Times New Roman" w:hAnsi="Times New Roman" w:cs="Times New Roman"/>
          <w:sz w:val="24"/>
          <w:szCs w:val="24"/>
        </w:rPr>
        <w:t xml:space="preserve">oncentrations of this magnitude </w:t>
      </w:r>
      <w:r w:rsidR="007C792E" w:rsidRPr="00954A4B">
        <w:rPr>
          <w:rFonts w:ascii="Times New Roman" w:hAnsi="Times New Roman" w:cs="Times New Roman"/>
          <w:sz w:val="24"/>
          <w:szCs w:val="24"/>
        </w:rPr>
        <w:t>threaten</w:t>
      </w:r>
      <w:r w:rsidR="00285780" w:rsidRPr="00954A4B">
        <w:rPr>
          <w:rFonts w:ascii="Times New Roman" w:hAnsi="Times New Roman" w:cs="Times New Roman"/>
          <w:sz w:val="24"/>
          <w:szCs w:val="24"/>
        </w:rPr>
        <w:t xml:space="preserve"> not only the mostly examined species organism, </w:t>
      </w:r>
      <w:r w:rsidR="00285780" w:rsidRPr="00954A4B">
        <w:rPr>
          <w:rFonts w:ascii="Times New Roman" w:hAnsi="Times New Roman" w:cs="Times New Roman"/>
          <w:i/>
          <w:sz w:val="24"/>
          <w:szCs w:val="24"/>
        </w:rPr>
        <w:t xml:space="preserve">H. </w:t>
      </w:r>
      <w:proofErr w:type="spellStart"/>
      <w:r w:rsidR="00285780" w:rsidRPr="00954A4B">
        <w:rPr>
          <w:rFonts w:ascii="Times New Roman" w:hAnsi="Times New Roman" w:cs="Times New Roman"/>
          <w:i/>
          <w:sz w:val="24"/>
          <w:szCs w:val="24"/>
        </w:rPr>
        <w:t>azteca</w:t>
      </w:r>
      <w:proofErr w:type="spellEnd"/>
      <w:r w:rsidR="00285780" w:rsidRPr="00954A4B">
        <w:rPr>
          <w:rFonts w:ascii="Times New Roman" w:hAnsi="Times New Roman" w:cs="Times New Roman"/>
          <w:sz w:val="24"/>
          <w:szCs w:val="24"/>
        </w:rPr>
        <w:t xml:space="preserve">, but also a wide variety of </w:t>
      </w:r>
      <w:r w:rsidR="001E49D2" w:rsidRPr="00954A4B">
        <w:rPr>
          <w:rFonts w:ascii="Times New Roman" w:hAnsi="Times New Roman" w:cs="Times New Roman"/>
          <w:sz w:val="24"/>
          <w:szCs w:val="24"/>
        </w:rPr>
        <w:t>macro benthic</w:t>
      </w:r>
      <w:r w:rsidR="00285780" w:rsidRPr="00954A4B">
        <w:rPr>
          <w:rFonts w:ascii="Times New Roman" w:hAnsi="Times New Roman" w:cs="Times New Roman"/>
          <w:sz w:val="24"/>
          <w:szCs w:val="24"/>
        </w:rPr>
        <w:t xml:space="preserve"> taxa.</w:t>
      </w:r>
    </w:p>
    <w:p w14:paraId="273A371A" w14:textId="77777777" w:rsidR="000644A1" w:rsidRDefault="000644A1" w:rsidP="00407B14">
      <w:pPr>
        <w:spacing w:after="0" w:line="240" w:lineRule="auto"/>
        <w:ind w:firstLine="720"/>
        <w:rPr>
          <w:rFonts w:ascii="Times New Roman" w:hAnsi="Times New Roman" w:cs="Times New Roman"/>
          <w:sz w:val="24"/>
          <w:szCs w:val="24"/>
        </w:rPr>
      </w:pPr>
    </w:p>
    <w:p w14:paraId="5650D7A8" w14:textId="108E4273" w:rsidR="00CE4B6B" w:rsidRPr="00954A4B" w:rsidRDefault="00CE4B6B" w:rsidP="00CE4B6B">
      <w:pPr>
        <w:pStyle w:val="Caption"/>
        <w:keepNext/>
        <w:rPr>
          <w:rFonts w:ascii="Times New Roman" w:hAnsi="Times New Roman" w:cs="Times New Roman"/>
          <w:i w:val="0"/>
          <w:color w:val="auto"/>
          <w:sz w:val="24"/>
          <w:szCs w:val="24"/>
        </w:rPr>
      </w:pPr>
      <w:r w:rsidRPr="00954A4B">
        <w:rPr>
          <w:rFonts w:ascii="Times New Roman" w:hAnsi="Times New Roman" w:cs="Times New Roman"/>
          <w:i w:val="0"/>
          <w:color w:val="auto"/>
          <w:sz w:val="24"/>
          <w:szCs w:val="24"/>
        </w:rPr>
        <w:t xml:space="preserve">Table </w:t>
      </w:r>
      <w:r w:rsidR="000A2E36">
        <w:rPr>
          <w:rFonts w:ascii="Times New Roman" w:hAnsi="Times New Roman" w:cs="Times New Roman"/>
          <w:i w:val="0"/>
          <w:color w:val="auto"/>
          <w:sz w:val="24"/>
          <w:szCs w:val="24"/>
        </w:rPr>
        <w:t>8</w:t>
      </w:r>
      <w:r w:rsidRPr="00954A4B">
        <w:rPr>
          <w:rFonts w:ascii="Times New Roman" w:hAnsi="Times New Roman" w:cs="Times New Roman"/>
          <w:i w:val="0"/>
          <w:color w:val="auto"/>
          <w:sz w:val="24"/>
          <w:szCs w:val="24"/>
        </w:rPr>
        <w:t xml:space="preserve">. </w:t>
      </w:r>
      <w:r w:rsidR="00972676" w:rsidRPr="00954A4B">
        <w:rPr>
          <w:rFonts w:ascii="Times New Roman" w:hAnsi="Times New Roman" w:cs="Times New Roman"/>
          <w:i w:val="0"/>
          <w:color w:val="auto"/>
          <w:sz w:val="24"/>
          <w:szCs w:val="24"/>
        </w:rPr>
        <w:t>EEC of Bifenthrin</w:t>
      </w:r>
      <w:r w:rsidRPr="00954A4B">
        <w:rPr>
          <w:rFonts w:ascii="Times New Roman" w:hAnsi="Times New Roman" w:cs="Times New Roman"/>
          <w:i w:val="0"/>
          <w:color w:val="auto"/>
          <w:sz w:val="24"/>
          <w:szCs w:val="24"/>
        </w:rPr>
        <w:t xml:space="preserve"> in ng/</w:t>
      </w:r>
      <w:bookmarkEnd w:id="828"/>
      <w:r w:rsidR="0005418B" w:rsidRPr="00954A4B">
        <w:rPr>
          <w:rFonts w:ascii="Times New Roman" w:hAnsi="Times New Roman" w:cs="Times New Roman"/>
          <w:i w:val="0"/>
          <w:color w:val="auto"/>
          <w:sz w:val="24"/>
          <w:szCs w:val="24"/>
        </w:rPr>
        <w:t>L</w:t>
      </w:r>
    </w:p>
    <w:tbl>
      <w:tblPr>
        <w:tblStyle w:val="GridTable5Dark-Accent11"/>
        <w:tblW w:w="0" w:type="auto"/>
        <w:tblInd w:w="108" w:type="dxa"/>
        <w:tblLook w:val="04A0" w:firstRow="1" w:lastRow="0" w:firstColumn="1" w:lastColumn="0" w:noHBand="0" w:noVBand="1"/>
      </w:tblPr>
      <w:tblGrid>
        <w:gridCol w:w="1535"/>
        <w:gridCol w:w="990"/>
        <w:gridCol w:w="710"/>
        <w:gridCol w:w="1656"/>
        <w:gridCol w:w="990"/>
        <w:gridCol w:w="710"/>
      </w:tblGrid>
      <w:tr w:rsidR="00B13E95" w:rsidRPr="00954A4B" w14:paraId="41440F49" w14:textId="77777777" w:rsidTr="00627B2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5" w:type="dxa"/>
            <w:gridSpan w:val="3"/>
            <w:noWrap/>
            <w:hideMark/>
          </w:tcPr>
          <w:p w14:paraId="1CA58343" w14:textId="77777777" w:rsidR="00B13E95" w:rsidRPr="00954A4B" w:rsidRDefault="00B13E95" w:rsidP="00B13E95">
            <w:pPr>
              <w:jc w:val="center"/>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City of Folsom</w:t>
            </w:r>
          </w:p>
        </w:tc>
        <w:tc>
          <w:tcPr>
            <w:tcW w:w="0" w:type="auto"/>
            <w:gridSpan w:val="3"/>
            <w:noWrap/>
            <w:hideMark/>
          </w:tcPr>
          <w:p w14:paraId="14A962E8" w14:textId="77777777" w:rsidR="00B13E95" w:rsidRPr="00954A4B" w:rsidRDefault="00B13E95" w:rsidP="00B13E9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City of Roseville</w:t>
            </w:r>
          </w:p>
        </w:tc>
      </w:tr>
      <w:tr w:rsidR="00B13E95" w:rsidRPr="00954A4B" w14:paraId="7BFB35DB" w14:textId="77777777" w:rsidTr="00627B2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5" w:type="dxa"/>
            <w:noWrap/>
            <w:hideMark/>
          </w:tcPr>
          <w:p w14:paraId="6B0B356A" w14:textId="77777777" w:rsidR="00B13E95" w:rsidRPr="00954A4B" w:rsidRDefault="00B13E95" w:rsidP="00B13E95">
            <w:pPr>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Outlets</w:t>
            </w:r>
          </w:p>
        </w:tc>
        <w:tc>
          <w:tcPr>
            <w:tcW w:w="0" w:type="auto"/>
            <w:noWrap/>
            <w:hideMark/>
          </w:tcPr>
          <w:p w14:paraId="280D11CE" w14:textId="77777777" w:rsidR="00B13E95" w:rsidRPr="00954A4B" w:rsidRDefault="00B13E95" w:rsidP="00B13E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954A4B">
              <w:rPr>
                <w:rFonts w:ascii="Times New Roman" w:eastAsia="Times New Roman" w:hAnsi="Times New Roman" w:cs="Times New Roman"/>
                <w:b/>
                <w:bCs/>
                <w:color w:val="000000"/>
                <w:sz w:val="24"/>
                <w:szCs w:val="24"/>
              </w:rPr>
              <w:t>EECs</w:t>
            </w:r>
          </w:p>
        </w:tc>
        <w:tc>
          <w:tcPr>
            <w:tcW w:w="0" w:type="auto"/>
            <w:noWrap/>
            <w:hideMark/>
          </w:tcPr>
          <w:p w14:paraId="1870CDB3" w14:textId="25AD11E3" w:rsidR="00B13E95" w:rsidRPr="00954A4B" w:rsidRDefault="00B13E95" w:rsidP="00B13E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954A4B">
              <w:rPr>
                <w:rFonts w:ascii="Times New Roman" w:eastAsia="Times New Roman" w:hAnsi="Times New Roman" w:cs="Times New Roman"/>
                <w:b/>
                <w:bCs/>
                <w:color w:val="000000"/>
                <w:sz w:val="24"/>
                <w:szCs w:val="24"/>
              </w:rPr>
              <w:t>EEC</w:t>
            </w:r>
          </w:p>
        </w:tc>
        <w:tc>
          <w:tcPr>
            <w:tcW w:w="0" w:type="auto"/>
            <w:noWrap/>
            <w:hideMark/>
          </w:tcPr>
          <w:p w14:paraId="3A9018E8" w14:textId="77777777" w:rsidR="00B13E95" w:rsidRPr="00954A4B" w:rsidRDefault="00B13E95" w:rsidP="00B13E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954A4B">
              <w:rPr>
                <w:rFonts w:ascii="Times New Roman" w:eastAsia="Times New Roman" w:hAnsi="Times New Roman" w:cs="Times New Roman"/>
                <w:b/>
                <w:bCs/>
                <w:color w:val="000000"/>
                <w:sz w:val="24"/>
                <w:szCs w:val="24"/>
              </w:rPr>
              <w:t>Outlets</w:t>
            </w:r>
          </w:p>
        </w:tc>
        <w:tc>
          <w:tcPr>
            <w:tcW w:w="0" w:type="auto"/>
            <w:noWrap/>
            <w:hideMark/>
          </w:tcPr>
          <w:p w14:paraId="45183DB2" w14:textId="77777777" w:rsidR="00B13E95" w:rsidRPr="00954A4B" w:rsidRDefault="00B13E95" w:rsidP="00B13E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954A4B">
              <w:rPr>
                <w:rFonts w:ascii="Times New Roman" w:eastAsia="Times New Roman" w:hAnsi="Times New Roman" w:cs="Times New Roman"/>
                <w:b/>
                <w:bCs/>
                <w:color w:val="000000"/>
                <w:sz w:val="24"/>
                <w:szCs w:val="24"/>
              </w:rPr>
              <w:t>EECs</w:t>
            </w:r>
          </w:p>
        </w:tc>
        <w:tc>
          <w:tcPr>
            <w:tcW w:w="0" w:type="auto"/>
            <w:noWrap/>
            <w:hideMark/>
          </w:tcPr>
          <w:p w14:paraId="4E039F18" w14:textId="0BA82061" w:rsidR="00B13E95" w:rsidRPr="00954A4B" w:rsidRDefault="00B13E95" w:rsidP="00B13E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954A4B">
              <w:rPr>
                <w:rFonts w:ascii="Times New Roman" w:eastAsia="Times New Roman" w:hAnsi="Times New Roman" w:cs="Times New Roman"/>
                <w:b/>
                <w:bCs/>
                <w:color w:val="000000"/>
                <w:sz w:val="24"/>
                <w:szCs w:val="24"/>
              </w:rPr>
              <w:t>EEC</w:t>
            </w:r>
          </w:p>
        </w:tc>
      </w:tr>
      <w:tr w:rsidR="00B13E95" w:rsidRPr="00954A4B" w14:paraId="7D3EC402" w14:textId="77777777" w:rsidTr="00627B28">
        <w:trPr>
          <w:trHeight w:val="315"/>
        </w:trPr>
        <w:tc>
          <w:tcPr>
            <w:cnfStyle w:val="001000000000" w:firstRow="0" w:lastRow="0" w:firstColumn="1" w:lastColumn="0" w:oddVBand="0" w:evenVBand="0" w:oddHBand="0" w:evenHBand="0" w:firstRowFirstColumn="0" w:firstRowLastColumn="0" w:lastRowFirstColumn="0" w:lastRowLastColumn="0"/>
            <w:tcW w:w="1535" w:type="dxa"/>
            <w:vMerge w:val="restart"/>
            <w:noWrap/>
            <w:hideMark/>
          </w:tcPr>
          <w:p w14:paraId="6F4E001A" w14:textId="77777777" w:rsidR="00B13E95" w:rsidRPr="00954A4B" w:rsidRDefault="00B13E95" w:rsidP="00B13E95">
            <w:pPr>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DPR-FOL002</w:t>
            </w:r>
          </w:p>
        </w:tc>
        <w:tc>
          <w:tcPr>
            <w:tcW w:w="0" w:type="auto"/>
            <w:noWrap/>
            <w:hideMark/>
          </w:tcPr>
          <w:p w14:paraId="1E66D4DE" w14:textId="77777777" w:rsidR="00B13E95" w:rsidRPr="00954A4B" w:rsidRDefault="00B13E95" w:rsidP="00B13E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Acute</w:t>
            </w:r>
          </w:p>
        </w:tc>
        <w:tc>
          <w:tcPr>
            <w:tcW w:w="0" w:type="auto"/>
            <w:noWrap/>
            <w:hideMark/>
          </w:tcPr>
          <w:p w14:paraId="6A010005" w14:textId="4DBF2E66" w:rsidR="00B13E95" w:rsidRPr="00954A4B" w:rsidRDefault="00285780" w:rsidP="00B13E9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55</w:t>
            </w:r>
          </w:p>
        </w:tc>
        <w:tc>
          <w:tcPr>
            <w:tcW w:w="0" w:type="auto"/>
            <w:vMerge w:val="restart"/>
            <w:noWrap/>
            <w:hideMark/>
          </w:tcPr>
          <w:p w14:paraId="436AA292" w14:textId="77777777" w:rsidR="00B13E95" w:rsidRPr="00954A4B" w:rsidRDefault="00B13E95" w:rsidP="00B13E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954A4B">
              <w:rPr>
                <w:rFonts w:ascii="Times New Roman" w:eastAsia="Times New Roman" w:hAnsi="Times New Roman" w:cs="Times New Roman"/>
                <w:b/>
                <w:bCs/>
                <w:color w:val="000000"/>
                <w:sz w:val="24"/>
                <w:szCs w:val="24"/>
              </w:rPr>
              <w:t>DPR-PGC010</w:t>
            </w:r>
          </w:p>
        </w:tc>
        <w:tc>
          <w:tcPr>
            <w:tcW w:w="0" w:type="auto"/>
            <w:noWrap/>
            <w:hideMark/>
          </w:tcPr>
          <w:p w14:paraId="6CEBA450" w14:textId="77777777" w:rsidR="00B13E95" w:rsidRPr="00954A4B" w:rsidRDefault="00B13E95" w:rsidP="00B13E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Acute</w:t>
            </w:r>
          </w:p>
        </w:tc>
        <w:tc>
          <w:tcPr>
            <w:tcW w:w="0" w:type="auto"/>
            <w:noWrap/>
            <w:hideMark/>
          </w:tcPr>
          <w:p w14:paraId="270B72C5" w14:textId="143A8518" w:rsidR="00B13E95" w:rsidRPr="00954A4B" w:rsidRDefault="00285780" w:rsidP="00B13E9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22</w:t>
            </w:r>
          </w:p>
        </w:tc>
      </w:tr>
      <w:tr w:rsidR="00972676" w:rsidRPr="00954A4B" w14:paraId="574285A8" w14:textId="77777777" w:rsidTr="00627B2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5" w:type="dxa"/>
            <w:vMerge/>
            <w:hideMark/>
          </w:tcPr>
          <w:p w14:paraId="6BF275C3" w14:textId="77777777" w:rsidR="00B13E95" w:rsidRPr="00954A4B" w:rsidRDefault="00B13E95" w:rsidP="00B13E95">
            <w:pPr>
              <w:rPr>
                <w:rFonts w:ascii="Times New Roman" w:eastAsia="Times New Roman" w:hAnsi="Times New Roman" w:cs="Times New Roman"/>
                <w:color w:val="000000"/>
                <w:sz w:val="24"/>
                <w:szCs w:val="24"/>
              </w:rPr>
            </w:pPr>
          </w:p>
        </w:tc>
        <w:tc>
          <w:tcPr>
            <w:tcW w:w="0" w:type="auto"/>
            <w:noWrap/>
            <w:hideMark/>
          </w:tcPr>
          <w:p w14:paraId="4F9CAF8D" w14:textId="77777777" w:rsidR="00B13E95" w:rsidRPr="00954A4B" w:rsidRDefault="00B13E95" w:rsidP="00B13E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Chronic</w:t>
            </w:r>
          </w:p>
        </w:tc>
        <w:tc>
          <w:tcPr>
            <w:tcW w:w="0" w:type="auto"/>
            <w:noWrap/>
            <w:hideMark/>
          </w:tcPr>
          <w:p w14:paraId="49079BD9" w14:textId="2F48A5E8" w:rsidR="00B13E95" w:rsidRPr="00954A4B" w:rsidRDefault="00285780" w:rsidP="00B13E9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51</w:t>
            </w:r>
          </w:p>
        </w:tc>
        <w:tc>
          <w:tcPr>
            <w:tcW w:w="0" w:type="auto"/>
            <w:vMerge/>
            <w:hideMark/>
          </w:tcPr>
          <w:p w14:paraId="43F2B5B0" w14:textId="77777777" w:rsidR="00B13E95" w:rsidRPr="00954A4B" w:rsidRDefault="00B13E95" w:rsidP="00B13E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hideMark/>
          </w:tcPr>
          <w:p w14:paraId="51310351" w14:textId="77777777" w:rsidR="00B13E95" w:rsidRPr="00954A4B" w:rsidRDefault="00B13E95" w:rsidP="00B13E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Chronic</w:t>
            </w:r>
          </w:p>
        </w:tc>
        <w:tc>
          <w:tcPr>
            <w:tcW w:w="0" w:type="auto"/>
            <w:noWrap/>
            <w:hideMark/>
          </w:tcPr>
          <w:p w14:paraId="60592738" w14:textId="2D41AC7D" w:rsidR="00B13E95" w:rsidRPr="00954A4B" w:rsidRDefault="00285780" w:rsidP="00B13E9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20</w:t>
            </w:r>
          </w:p>
        </w:tc>
      </w:tr>
      <w:tr w:rsidR="00B13E95" w:rsidRPr="00954A4B" w14:paraId="0A9CFE0B" w14:textId="77777777" w:rsidTr="00627B28">
        <w:trPr>
          <w:trHeight w:val="315"/>
        </w:trPr>
        <w:tc>
          <w:tcPr>
            <w:cnfStyle w:val="001000000000" w:firstRow="0" w:lastRow="0" w:firstColumn="1" w:lastColumn="0" w:oddVBand="0" w:evenVBand="0" w:oddHBand="0" w:evenHBand="0" w:firstRowFirstColumn="0" w:firstRowLastColumn="0" w:lastRowFirstColumn="0" w:lastRowLastColumn="0"/>
            <w:tcW w:w="1535" w:type="dxa"/>
            <w:vMerge w:val="restart"/>
            <w:noWrap/>
            <w:hideMark/>
          </w:tcPr>
          <w:p w14:paraId="2E0E509B" w14:textId="77777777" w:rsidR="00B13E95" w:rsidRPr="00954A4B" w:rsidRDefault="00B13E95" w:rsidP="00B13E95">
            <w:pPr>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DPR-FOL003</w:t>
            </w:r>
          </w:p>
        </w:tc>
        <w:tc>
          <w:tcPr>
            <w:tcW w:w="0" w:type="auto"/>
            <w:noWrap/>
            <w:hideMark/>
          </w:tcPr>
          <w:p w14:paraId="7637043A" w14:textId="77777777" w:rsidR="00B13E95" w:rsidRPr="00954A4B" w:rsidRDefault="00B13E95" w:rsidP="00B13E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Acute</w:t>
            </w:r>
          </w:p>
        </w:tc>
        <w:tc>
          <w:tcPr>
            <w:tcW w:w="0" w:type="auto"/>
            <w:noWrap/>
            <w:hideMark/>
          </w:tcPr>
          <w:p w14:paraId="37AA0E92" w14:textId="3E0082FF" w:rsidR="00B13E95" w:rsidRPr="00954A4B" w:rsidRDefault="00285780" w:rsidP="00B13E9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29</w:t>
            </w:r>
          </w:p>
        </w:tc>
        <w:tc>
          <w:tcPr>
            <w:tcW w:w="0" w:type="auto"/>
            <w:vMerge w:val="restart"/>
            <w:noWrap/>
            <w:hideMark/>
          </w:tcPr>
          <w:p w14:paraId="11FDC74A" w14:textId="77777777" w:rsidR="00B13E95" w:rsidRPr="00954A4B" w:rsidRDefault="00B13E95" w:rsidP="00B13E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954A4B">
              <w:rPr>
                <w:rFonts w:ascii="Times New Roman" w:eastAsia="Times New Roman" w:hAnsi="Times New Roman" w:cs="Times New Roman"/>
                <w:b/>
                <w:bCs/>
                <w:color w:val="000000"/>
                <w:sz w:val="24"/>
                <w:szCs w:val="24"/>
              </w:rPr>
              <w:t>DPR-PGC022</w:t>
            </w:r>
          </w:p>
        </w:tc>
        <w:tc>
          <w:tcPr>
            <w:tcW w:w="0" w:type="auto"/>
            <w:noWrap/>
            <w:hideMark/>
          </w:tcPr>
          <w:p w14:paraId="4FD329F7" w14:textId="77777777" w:rsidR="00B13E95" w:rsidRPr="00954A4B" w:rsidRDefault="00B13E95" w:rsidP="00B13E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Acute</w:t>
            </w:r>
          </w:p>
        </w:tc>
        <w:tc>
          <w:tcPr>
            <w:tcW w:w="0" w:type="auto"/>
            <w:noWrap/>
            <w:hideMark/>
          </w:tcPr>
          <w:p w14:paraId="72FDB887" w14:textId="7C507660" w:rsidR="00B13E95" w:rsidRPr="00954A4B" w:rsidRDefault="00285780" w:rsidP="00B13E9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43</w:t>
            </w:r>
          </w:p>
        </w:tc>
      </w:tr>
      <w:tr w:rsidR="00972676" w:rsidRPr="00954A4B" w14:paraId="6DEF0955" w14:textId="77777777" w:rsidTr="00627B2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35" w:type="dxa"/>
            <w:vMerge/>
            <w:hideMark/>
          </w:tcPr>
          <w:p w14:paraId="43CAAE28" w14:textId="77777777" w:rsidR="00B13E95" w:rsidRPr="00954A4B" w:rsidRDefault="00B13E95" w:rsidP="00B13E95">
            <w:pPr>
              <w:rPr>
                <w:rFonts w:ascii="Times New Roman" w:eastAsia="Times New Roman" w:hAnsi="Times New Roman" w:cs="Times New Roman"/>
                <w:color w:val="000000"/>
                <w:sz w:val="24"/>
                <w:szCs w:val="24"/>
              </w:rPr>
            </w:pPr>
          </w:p>
        </w:tc>
        <w:tc>
          <w:tcPr>
            <w:tcW w:w="0" w:type="auto"/>
            <w:noWrap/>
            <w:hideMark/>
          </w:tcPr>
          <w:p w14:paraId="51881D48" w14:textId="77777777" w:rsidR="00B13E95" w:rsidRPr="00954A4B" w:rsidRDefault="00B13E95" w:rsidP="00B13E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Chronic</w:t>
            </w:r>
          </w:p>
        </w:tc>
        <w:tc>
          <w:tcPr>
            <w:tcW w:w="0" w:type="auto"/>
            <w:noWrap/>
            <w:hideMark/>
          </w:tcPr>
          <w:p w14:paraId="6DD82A72" w14:textId="0E0812A1" w:rsidR="00B13E95" w:rsidRPr="00954A4B" w:rsidRDefault="00285780" w:rsidP="00B13E9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25</w:t>
            </w:r>
          </w:p>
        </w:tc>
        <w:tc>
          <w:tcPr>
            <w:tcW w:w="0" w:type="auto"/>
            <w:vMerge/>
            <w:hideMark/>
          </w:tcPr>
          <w:p w14:paraId="18E148B5" w14:textId="77777777" w:rsidR="00B13E95" w:rsidRPr="00954A4B" w:rsidRDefault="00B13E95" w:rsidP="00B13E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hideMark/>
          </w:tcPr>
          <w:p w14:paraId="15AF13CF" w14:textId="77777777" w:rsidR="00B13E95" w:rsidRPr="00954A4B" w:rsidRDefault="00B13E95" w:rsidP="00B13E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Chronic</w:t>
            </w:r>
          </w:p>
        </w:tc>
        <w:tc>
          <w:tcPr>
            <w:tcW w:w="0" w:type="auto"/>
            <w:noWrap/>
            <w:hideMark/>
          </w:tcPr>
          <w:p w14:paraId="7897ADAF" w14:textId="15E94858" w:rsidR="00B13E95" w:rsidRPr="00954A4B" w:rsidRDefault="00285780" w:rsidP="00B13E9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54A4B">
              <w:rPr>
                <w:rFonts w:ascii="Times New Roman" w:eastAsia="Times New Roman" w:hAnsi="Times New Roman" w:cs="Times New Roman"/>
                <w:color w:val="000000"/>
                <w:sz w:val="24"/>
                <w:szCs w:val="24"/>
              </w:rPr>
              <w:t>39</w:t>
            </w:r>
          </w:p>
        </w:tc>
      </w:tr>
    </w:tbl>
    <w:p w14:paraId="24C762A2" w14:textId="7E1806A8" w:rsidR="002A2BEA" w:rsidRPr="00954A4B" w:rsidRDefault="002A2BEA" w:rsidP="002A2BEA">
      <w:pPr>
        <w:spacing w:after="0" w:line="480" w:lineRule="auto"/>
        <w:rPr>
          <w:rFonts w:ascii="Times New Roman" w:hAnsi="Times New Roman" w:cs="Times New Roman"/>
          <w:sz w:val="24"/>
          <w:szCs w:val="24"/>
        </w:rPr>
      </w:pPr>
    </w:p>
    <w:p w14:paraId="101FAC02" w14:textId="6B0603DB" w:rsidR="002A2BEA" w:rsidRPr="00954A4B" w:rsidRDefault="002A2BEA" w:rsidP="002A2BEA">
      <w:pPr>
        <w:spacing w:after="0" w:line="480" w:lineRule="auto"/>
        <w:ind w:firstLine="720"/>
        <w:rPr>
          <w:rFonts w:ascii="Times New Roman" w:hAnsi="Times New Roman" w:cs="Times New Roman"/>
          <w:sz w:val="24"/>
          <w:szCs w:val="24"/>
        </w:rPr>
      </w:pPr>
      <w:r w:rsidRPr="00954A4B">
        <w:rPr>
          <w:rFonts w:ascii="Times New Roman" w:hAnsi="Times New Roman" w:cs="Times New Roman"/>
          <w:sz w:val="24"/>
          <w:szCs w:val="24"/>
        </w:rPr>
        <w:t xml:space="preserve">Though the urban creek runoffs contained a high level of </w:t>
      </w:r>
      <w:r w:rsidR="003E2379" w:rsidRPr="00954A4B">
        <w:rPr>
          <w:rFonts w:ascii="Times New Roman" w:hAnsi="Times New Roman" w:cs="Times New Roman"/>
          <w:sz w:val="24"/>
          <w:szCs w:val="24"/>
        </w:rPr>
        <w:t>bifenthrin</w:t>
      </w:r>
      <w:r w:rsidRPr="00954A4B">
        <w:rPr>
          <w:rFonts w:ascii="Times New Roman" w:hAnsi="Times New Roman" w:cs="Times New Roman"/>
          <w:sz w:val="24"/>
          <w:szCs w:val="24"/>
        </w:rPr>
        <w:t xml:space="preserve"> concentration</w:t>
      </w:r>
      <w:r w:rsidR="003E2379" w:rsidRPr="00954A4B">
        <w:rPr>
          <w:rFonts w:ascii="Times New Roman" w:hAnsi="Times New Roman" w:cs="Times New Roman"/>
          <w:sz w:val="24"/>
          <w:szCs w:val="24"/>
        </w:rPr>
        <w:t>,</w:t>
      </w:r>
      <w:r w:rsidRPr="00954A4B">
        <w:rPr>
          <w:rFonts w:ascii="Times New Roman" w:hAnsi="Times New Roman" w:cs="Times New Roman"/>
          <w:sz w:val="24"/>
          <w:szCs w:val="24"/>
        </w:rPr>
        <w:t xml:space="preserve"> representing a threat to aquatic species, the </w:t>
      </w:r>
      <w:r w:rsidRPr="00954A4B">
        <w:rPr>
          <w:rFonts w:ascii="Times New Roman" w:hAnsi="Times New Roman" w:cs="Times New Roman"/>
          <w:noProof/>
          <w:sz w:val="24"/>
          <w:szCs w:val="24"/>
        </w:rPr>
        <w:t>threat</w:t>
      </w:r>
      <w:r w:rsidRPr="00954A4B">
        <w:rPr>
          <w:rFonts w:ascii="Times New Roman" w:hAnsi="Times New Roman" w:cs="Times New Roman"/>
          <w:sz w:val="24"/>
          <w:szCs w:val="24"/>
        </w:rPr>
        <w:t xml:space="preserve"> is not centered at the Pleasant Grove Creek and Alder Creek but can also affect rivers and lakes such as the Sacramento-Joaquin River Delta, which is the main receiving river downstream of these urban creeks. The predicted EECs of bifenthrin, obtained in this study, can also be compared to that seen in other urban rivers and streams in northern California (Weston and </w:t>
      </w:r>
      <w:proofErr w:type="spellStart"/>
      <w:r w:rsidRPr="00954A4B">
        <w:rPr>
          <w:rFonts w:ascii="Times New Roman" w:hAnsi="Times New Roman" w:cs="Times New Roman"/>
          <w:sz w:val="24"/>
          <w:szCs w:val="24"/>
        </w:rPr>
        <w:t>Lydy</w:t>
      </w:r>
      <w:proofErr w:type="spellEnd"/>
      <w:r w:rsidRPr="00954A4B">
        <w:rPr>
          <w:rFonts w:ascii="Times New Roman" w:hAnsi="Times New Roman" w:cs="Times New Roman"/>
          <w:sz w:val="24"/>
          <w:szCs w:val="24"/>
        </w:rPr>
        <w:t xml:space="preserve">, 2012; Weston et al., 2014). </w:t>
      </w:r>
    </w:p>
    <w:p w14:paraId="6992F606" w14:textId="5F655E7A" w:rsidR="00AC064D" w:rsidRDefault="00AC064D" w:rsidP="00AC064D">
      <w:pPr>
        <w:pStyle w:val="Heading2"/>
        <w:rPr>
          <w:ins w:id="829" w:author="Chelsvig, Emma" w:date="2020-01-14T09:03:00Z"/>
        </w:rPr>
      </w:pPr>
      <w:bookmarkStart w:id="830" w:name="_Toc461111934"/>
      <w:bookmarkStart w:id="831" w:name="_Toc476152307"/>
      <w:bookmarkStart w:id="832" w:name="_Toc477941422"/>
      <w:ins w:id="833" w:author="Chelsvig, Emma" w:date="2020-01-14T09:03:00Z">
        <w:r>
          <w:t>Probabilistic Findings</w:t>
        </w:r>
      </w:ins>
    </w:p>
    <w:p w14:paraId="4EE652A6" w14:textId="57EB7F9C" w:rsidR="00AC064D" w:rsidRDefault="002C1D31" w:rsidP="002C1D31">
      <w:pPr>
        <w:pStyle w:val="Heading3"/>
        <w:rPr>
          <w:ins w:id="834" w:author="Chelsvig, Emma" w:date="2020-01-14T09:05:00Z"/>
        </w:rPr>
      </w:pPr>
      <w:ins w:id="835" w:author="Chelsvig, Emma" w:date="2020-01-14T09:05:00Z">
        <w:r>
          <w:t>Monte Carlo simulations of pesticide concentrations</w:t>
        </w:r>
      </w:ins>
    </w:p>
    <w:p w14:paraId="008B6E4D" w14:textId="00131F4C" w:rsidR="002C1D31" w:rsidRDefault="002C1D31" w:rsidP="002C1D31">
      <w:pPr>
        <w:rPr>
          <w:ins w:id="836" w:author="Chelsvig, Emma" w:date="2020-01-14T09:05:00Z"/>
        </w:rPr>
      </w:pPr>
    </w:p>
    <w:p w14:paraId="78A4573C" w14:textId="32FEEEDB" w:rsidR="002C1D31" w:rsidRDefault="002C1D31" w:rsidP="002C1D31">
      <w:pPr>
        <w:spacing w:line="480" w:lineRule="auto"/>
        <w:ind w:firstLine="432"/>
        <w:rPr>
          <w:ins w:id="837" w:author="Chelsvig, Emma" w:date="2020-01-14T09:12:00Z"/>
          <w:rFonts w:ascii="Times New Roman" w:hAnsi="Times New Roman" w:cs="Times New Roman"/>
          <w:sz w:val="24"/>
          <w:szCs w:val="24"/>
        </w:rPr>
      </w:pPr>
      <w:ins w:id="838" w:author="Chelsvig, Emma" w:date="2020-01-14T09:06:00Z">
        <w:r>
          <w:rPr>
            <w:rFonts w:ascii="Times New Roman" w:hAnsi="Times New Roman" w:cs="Times New Roman"/>
            <w:sz w:val="24"/>
            <w:szCs w:val="24"/>
          </w:rPr>
          <w:t xml:space="preserve">Bifenthrin concentrations were estimated </w:t>
        </w:r>
      </w:ins>
      <w:ins w:id="839" w:author="Chelsvig, Emma" w:date="2020-01-14T09:07:00Z">
        <w:r>
          <w:rPr>
            <w:rFonts w:ascii="Times New Roman" w:hAnsi="Times New Roman" w:cs="Times New Roman"/>
            <w:sz w:val="24"/>
            <w:szCs w:val="24"/>
          </w:rPr>
          <w:t>from 2009 to 2014</w:t>
        </w:r>
      </w:ins>
      <w:ins w:id="840" w:author="Chelsvig, Emma" w:date="2020-01-14T09:06:00Z">
        <w:r>
          <w:rPr>
            <w:rFonts w:ascii="Times New Roman" w:hAnsi="Times New Roman" w:cs="Times New Roman"/>
            <w:sz w:val="24"/>
            <w:szCs w:val="24"/>
          </w:rPr>
          <w:t xml:space="preserve"> using </w:t>
        </w:r>
      </w:ins>
      <w:ins w:id="841" w:author="Chelsvig, Emma" w:date="2020-01-14T09:08:00Z">
        <w:r w:rsidR="000E67F1">
          <w:rPr>
            <w:rFonts w:ascii="Times New Roman" w:hAnsi="Times New Roman" w:cs="Times New Roman"/>
            <w:sz w:val="24"/>
            <w:szCs w:val="24"/>
          </w:rPr>
          <w:t>a</w:t>
        </w:r>
      </w:ins>
      <w:ins w:id="842" w:author="Chelsvig, Emma" w:date="2020-01-14T09:06:00Z">
        <w:r>
          <w:rPr>
            <w:rFonts w:ascii="Times New Roman" w:hAnsi="Times New Roman" w:cs="Times New Roman"/>
            <w:sz w:val="24"/>
            <w:szCs w:val="24"/>
          </w:rPr>
          <w:t xml:space="preserve"> range of </w:t>
        </w:r>
      </w:ins>
      <w:ins w:id="843" w:author="Chelsvig, Emma" w:date="2020-01-14T09:08:00Z">
        <w:r w:rsidR="000E67F1">
          <w:rPr>
            <w:rFonts w:ascii="Times New Roman" w:hAnsi="Times New Roman" w:cs="Times New Roman"/>
            <w:sz w:val="24"/>
            <w:szCs w:val="24"/>
          </w:rPr>
          <w:t xml:space="preserve">possible </w:t>
        </w:r>
      </w:ins>
      <w:ins w:id="844" w:author="Chelsvig, Emma" w:date="2020-01-14T09:06:00Z">
        <w:r>
          <w:rPr>
            <w:rFonts w:ascii="Times New Roman" w:hAnsi="Times New Roman" w:cs="Times New Roman"/>
            <w:sz w:val="24"/>
            <w:szCs w:val="24"/>
          </w:rPr>
          <w:t>input values</w:t>
        </w:r>
      </w:ins>
      <w:ins w:id="845" w:author="Chelsvig, Emma" w:date="2020-01-14T09:07:00Z">
        <w:r>
          <w:rPr>
            <w:rFonts w:ascii="Times New Roman" w:hAnsi="Times New Roman" w:cs="Times New Roman"/>
            <w:sz w:val="24"/>
            <w:szCs w:val="24"/>
          </w:rPr>
          <w:t xml:space="preserve"> as enabled by the Monte Carlo simulations.</w:t>
        </w:r>
      </w:ins>
      <w:ins w:id="846" w:author="Chelsvig, Emma" w:date="2020-01-14T09:09:00Z">
        <w:r w:rsidR="000E67F1">
          <w:rPr>
            <w:rFonts w:ascii="Times New Roman" w:hAnsi="Times New Roman" w:cs="Times New Roman"/>
            <w:sz w:val="24"/>
            <w:szCs w:val="24"/>
          </w:rPr>
          <w:t xml:space="preserve"> The percentile estimates (25, 50, 75, 97.7) of bifenthrin concentration for each </w:t>
        </w:r>
      </w:ins>
      <w:ins w:id="847" w:author="Chelsvig, Emma" w:date="2020-01-14T09:10:00Z">
        <w:r w:rsidR="000E67F1">
          <w:rPr>
            <w:rFonts w:ascii="Times New Roman" w:hAnsi="Times New Roman" w:cs="Times New Roman"/>
            <w:sz w:val="24"/>
            <w:szCs w:val="24"/>
          </w:rPr>
          <w:t xml:space="preserve">study site are shown in Figure ____.  </w:t>
        </w:r>
      </w:ins>
      <w:ins w:id="848" w:author="Chelsvig, Emma" w:date="2020-01-14T09:11:00Z">
        <w:r w:rsidR="000E67F1">
          <w:rPr>
            <w:rFonts w:ascii="Times New Roman" w:hAnsi="Times New Roman" w:cs="Times New Roman"/>
            <w:sz w:val="24"/>
            <w:szCs w:val="24"/>
          </w:rPr>
          <w:t xml:space="preserve">As you can see……yada </w:t>
        </w:r>
        <w:proofErr w:type="spellStart"/>
        <w:r w:rsidR="000E67F1">
          <w:rPr>
            <w:rFonts w:ascii="Times New Roman" w:hAnsi="Times New Roman" w:cs="Times New Roman"/>
            <w:sz w:val="24"/>
            <w:szCs w:val="24"/>
          </w:rPr>
          <w:t>yada</w:t>
        </w:r>
        <w:proofErr w:type="spellEnd"/>
        <w:r w:rsidR="000E67F1">
          <w:rPr>
            <w:rFonts w:ascii="Times New Roman" w:hAnsi="Times New Roman" w:cs="Times New Roman"/>
            <w:sz w:val="24"/>
            <w:szCs w:val="24"/>
          </w:rPr>
          <w:t xml:space="preserve"> yada….</w:t>
        </w:r>
      </w:ins>
    </w:p>
    <w:p w14:paraId="791E06B8" w14:textId="77777777" w:rsidR="00AF3DDE" w:rsidRPr="002C1D31" w:rsidRDefault="00AF3DDE">
      <w:pPr>
        <w:spacing w:line="480" w:lineRule="auto"/>
        <w:rPr>
          <w:ins w:id="849" w:author="Chelsvig, Emma" w:date="2020-01-14T09:03:00Z"/>
          <w:rFonts w:cs="Times New Roman"/>
          <w:sz w:val="24"/>
          <w:szCs w:val="24"/>
          <w:rPrChange w:id="850" w:author="Chelsvig, Emma" w:date="2020-01-14T09:06:00Z">
            <w:rPr>
              <w:ins w:id="851" w:author="Chelsvig, Emma" w:date="2020-01-14T09:03:00Z"/>
            </w:rPr>
          </w:rPrChange>
        </w:rPr>
        <w:pPrChange w:id="852" w:author="Chelsvig, Emma" w:date="2020-01-14T09:12:00Z">
          <w:pPr>
            <w:pStyle w:val="Heading1"/>
          </w:pPr>
        </w:pPrChange>
      </w:pPr>
    </w:p>
    <w:p w14:paraId="0FF4C5C5" w14:textId="24A4D77D" w:rsidR="00AF3DDE" w:rsidRDefault="00AF3DDE">
      <w:pPr>
        <w:pStyle w:val="Heading3"/>
        <w:rPr>
          <w:ins w:id="853" w:author="Chelsvig, Emma" w:date="2020-01-14T09:13:00Z"/>
        </w:rPr>
      </w:pPr>
      <w:ins w:id="854" w:author="Chelsvig, Emma" w:date="2020-01-14T09:12:00Z">
        <w:r>
          <w:t>Sensitivity Analysis</w:t>
        </w:r>
      </w:ins>
    </w:p>
    <w:p w14:paraId="62EB8BD5" w14:textId="016057C7" w:rsidR="00AF3DDE" w:rsidRDefault="00AF3DDE" w:rsidP="00AF3DDE">
      <w:pPr>
        <w:rPr>
          <w:ins w:id="855" w:author="Chelsvig, Emma" w:date="2020-01-14T09:13:00Z"/>
        </w:rPr>
      </w:pPr>
    </w:p>
    <w:p w14:paraId="68142842" w14:textId="374676AD" w:rsidR="00AF3DDE" w:rsidRDefault="00AF3DDE" w:rsidP="00E7615F">
      <w:pPr>
        <w:spacing w:line="480" w:lineRule="auto"/>
        <w:ind w:firstLine="432"/>
        <w:rPr>
          <w:ins w:id="856" w:author="Chelsvig, Emma" w:date="2020-01-14T09:26:00Z"/>
          <w:rFonts w:ascii="Times New Roman" w:hAnsi="Times New Roman" w:cs="Times New Roman"/>
          <w:sz w:val="24"/>
          <w:szCs w:val="24"/>
        </w:rPr>
      </w:pPr>
      <w:ins w:id="857" w:author="Chelsvig, Emma" w:date="2020-01-14T09:13:00Z">
        <w:r w:rsidRPr="00AF3DDE">
          <w:rPr>
            <w:rFonts w:ascii="Times New Roman" w:hAnsi="Times New Roman" w:cs="Times New Roman"/>
            <w:sz w:val="24"/>
            <w:szCs w:val="24"/>
            <w:rPrChange w:id="858" w:author="Chelsvig, Emma" w:date="2020-01-14T09:13:00Z">
              <w:rPr/>
            </w:rPrChange>
          </w:rPr>
          <w:t xml:space="preserve">Sensitivity </w:t>
        </w:r>
        <w:r>
          <w:rPr>
            <w:rFonts w:ascii="Times New Roman" w:hAnsi="Times New Roman" w:cs="Times New Roman"/>
            <w:sz w:val="24"/>
            <w:szCs w:val="24"/>
          </w:rPr>
          <w:t xml:space="preserve">analysis </w:t>
        </w:r>
      </w:ins>
      <w:ins w:id="859" w:author="Chelsvig, Emma" w:date="2020-01-14T09:14:00Z">
        <w:r w:rsidR="00DB5988">
          <w:rPr>
            <w:rFonts w:ascii="Times New Roman" w:hAnsi="Times New Roman" w:cs="Times New Roman"/>
            <w:sz w:val="24"/>
            <w:szCs w:val="24"/>
          </w:rPr>
          <w:t>highlighted critical input parameters on the model output as measur</w:t>
        </w:r>
      </w:ins>
      <w:ins w:id="860" w:author="Chelsvig, Emma" w:date="2020-01-14T09:15:00Z">
        <w:r w:rsidR="00DB5988">
          <w:rPr>
            <w:rFonts w:ascii="Times New Roman" w:hAnsi="Times New Roman" w:cs="Times New Roman"/>
            <w:sz w:val="24"/>
            <w:szCs w:val="24"/>
          </w:rPr>
          <w:t xml:space="preserve">ed by the partial correlation coefficient statistic </w:t>
        </w:r>
        <w:commentRangeStart w:id="861"/>
        <w:r w:rsidR="00DB5988">
          <w:rPr>
            <w:rFonts w:ascii="Times New Roman" w:hAnsi="Times New Roman" w:cs="Times New Roman"/>
            <w:sz w:val="24"/>
            <w:szCs w:val="24"/>
          </w:rPr>
          <w:t>(</w:t>
        </w:r>
      </w:ins>
      <w:ins w:id="862" w:author="Chelsvig, Emma" w:date="2020-01-14T09:17:00Z">
        <w:r w:rsidR="00DB5988">
          <w:rPr>
            <w:rFonts w:ascii="Times New Roman" w:hAnsi="Times New Roman" w:cs="Times New Roman"/>
            <w:sz w:val="24"/>
            <w:szCs w:val="24"/>
          </w:rPr>
          <w:t>Table __ and ____</w:t>
        </w:r>
        <w:commentRangeEnd w:id="861"/>
        <w:r w:rsidR="00DB5988">
          <w:rPr>
            <w:rStyle w:val="CommentReference"/>
          </w:rPr>
          <w:commentReference w:id="861"/>
        </w:r>
        <w:r w:rsidR="00DB5988">
          <w:rPr>
            <w:rFonts w:ascii="Times New Roman" w:hAnsi="Times New Roman" w:cs="Times New Roman"/>
            <w:sz w:val="24"/>
            <w:szCs w:val="24"/>
          </w:rPr>
          <w:t>).</w:t>
        </w:r>
      </w:ins>
      <w:ins w:id="863" w:author="Chelsvig, Emma" w:date="2020-01-14T09:19:00Z">
        <w:r w:rsidR="00DB5988">
          <w:rPr>
            <w:rFonts w:ascii="Times New Roman" w:hAnsi="Times New Roman" w:cs="Times New Roman"/>
            <w:sz w:val="24"/>
            <w:szCs w:val="24"/>
          </w:rPr>
          <w:t xml:space="preserve">  Visual</w:t>
        </w:r>
      </w:ins>
      <w:ins w:id="864" w:author="Chelsvig, Emma" w:date="2020-01-14T09:20:00Z">
        <w:r w:rsidR="00DB5988">
          <w:rPr>
            <w:rFonts w:ascii="Times New Roman" w:hAnsi="Times New Roman" w:cs="Times New Roman"/>
            <w:sz w:val="24"/>
            <w:szCs w:val="24"/>
          </w:rPr>
          <w:t xml:space="preserve"> PCC analyses </w:t>
        </w:r>
      </w:ins>
      <w:ins w:id="865" w:author="Chelsvig, Emma" w:date="2020-01-14T09:22:00Z">
        <w:r w:rsidR="00DB5988">
          <w:rPr>
            <w:rFonts w:ascii="Times New Roman" w:hAnsi="Times New Roman" w:cs="Times New Roman"/>
            <w:sz w:val="24"/>
            <w:szCs w:val="24"/>
          </w:rPr>
          <w:t>for bifenthrin concentrations in surface runoff, vernal pool water colu</w:t>
        </w:r>
      </w:ins>
      <w:ins w:id="866" w:author="Chelsvig, Emma" w:date="2020-01-14T09:23:00Z">
        <w:r w:rsidR="00DB5988">
          <w:rPr>
            <w:rFonts w:ascii="Times New Roman" w:hAnsi="Times New Roman" w:cs="Times New Roman"/>
            <w:sz w:val="24"/>
            <w:szCs w:val="24"/>
          </w:rPr>
          <w:t xml:space="preserve">mn, and benthic water </w:t>
        </w:r>
      </w:ins>
      <w:ins w:id="867" w:author="Chelsvig, Emma" w:date="2020-01-14T09:20:00Z">
        <w:r w:rsidR="00DB5988">
          <w:rPr>
            <w:rFonts w:ascii="Times New Roman" w:hAnsi="Times New Roman" w:cs="Times New Roman"/>
            <w:sz w:val="24"/>
            <w:szCs w:val="24"/>
          </w:rPr>
          <w:t xml:space="preserve">are provided in Figures ___ </w:t>
        </w:r>
      </w:ins>
      <w:ins w:id="868" w:author="Chelsvig, Emma" w:date="2020-01-14T09:22:00Z">
        <w:r w:rsidR="00DB5988">
          <w:rPr>
            <w:rFonts w:ascii="Times New Roman" w:hAnsi="Times New Roman" w:cs="Times New Roman"/>
            <w:sz w:val="24"/>
            <w:szCs w:val="24"/>
          </w:rPr>
          <w:t>-</w:t>
        </w:r>
      </w:ins>
      <w:ins w:id="869" w:author="Chelsvig, Emma" w:date="2020-01-14T09:20:00Z">
        <w:r w:rsidR="00DB5988">
          <w:rPr>
            <w:rFonts w:ascii="Times New Roman" w:hAnsi="Times New Roman" w:cs="Times New Roman"/>
            <w:sz w:val="24"/>
            <w:szCs w:val="24"/>
          </w:rPr>
          <w:t xml:space="preserve"> ____. </w:t>
        </w:r>
      </w:ins>
      <w:ins w:id="870" w:author="Chelsvig, Emma" w:date="2020-01-14T09:21:00Z">
        <w:r w:rsidR="00DB5988">
          <w:rPr>
            <w:rFonts w:ascii="Times New Roman" w:hAnsi="Times New Roman" w:cs="Times New Roman"/>
            <w:sz w:val="24"/>
            <w:szCs w:val="24"/>
          </w:rPr>
          <w:t>Input p</w:t>
        </w:r>
      </w:ins>
      <w:ins w:id="871" w:author="Chelsvig, Emma" w:date="2020-01-14T09:20:00Z">
        <w:r w:rsidR="00DB5988">
          <w:rPr>
            <w:rFonts w:ascii="Times New Roman" w:hAnsi="Times New Roman" w:cs="Times New Roman"/>
            <w:sz w:val="24"/>
            <w:szCs w:val="24"/>
          </w:rPr>
          <w:t xml:space="preserve">arameters with PCC values </w:t>
        </w:r>
      </w:ins>
      <w:ins w:id="872" w:author="Chelsvig, Emma" w:date="2020-01-14T09:23:00Z">
        <w:r w:rsidR="00E7615F">
          <w:rPr>
            <w:rFonts w:ascii="Times New Roman" w:hAnsi="Times New Roman" w:cs="Times New Roman"/>
            <w:sz w:val="24"/>
            <w:szCs w:val="24"/>
          </w:rPr>
          <w:t xml:space="preserve">near </w:t>
        </w:r>
      </w:ins>
      <w:ins w:id="873" w:author="Chelsvig, Emma" w:date="2020-01-14T09:20:00Z">
        <w:r w:rsidR="00DB5988">
          <w:rPr>
            <w:rFonts w:ascii="Times New Roman" w:hAnsi="Times New Roman" w:cs="Times New Roman"/>
            <w:sz w:val="24"/>
            <w:szCs w:val="24"/>
          </w:rPr>
          <w:t>±</w:t>
        </w:r>
      </w:ins>
      <w:ins w:id="874" w:author="Chelsvig, Emma" w:date="2020-01-14T09:21:00Z">
        <w:r w:rsidR="00DB5988">
          <w:rPr>
            <w:rFonts w:ascii="Times New Roman" w:hAnsi="Times New Roman" w:cs="Times New Roman"/>
            <w:sz w:val="24"/>
            <w:szCs w:val="24"/>
          </w:rPr>
          <w:t xml:space="preserve">1 can be said to have a strong linear relationship </w:t>
        </w:r>
      </w:ins>
      <w:ins w:id="875" w:author="Chelsvig, Emma" w:date="2020-01-14T09:23:00Z">
        <w:r w:rsidR="00E7615F">
          <w:rPr>
            <w:rFonts w:ascii="Times New Roman" w:hAnsi="Times New Roman" w:cs="Times New Roman"/>
            <w:sz w:val="24"/>
            <w:szCs w:val="24"/>
          </w:rPr>
          <w:t>with</w:t>
        </w:r>
      </w:ins>
      <w:ins w:id="876" w:author="Chelsvig, Emma" w:date="2020-01-14T09:21:00Z">
        <w:r w:rsidR="00DB5988">
          <w:rPr>
            <w:rFonts w:ascii="Times New Roman" w:hAnsi="Times New Roman" w:cs="Times New Roman"/>
            <w:sz w:val="24"/>
            <w:szCs w:val="24"/>
          </w:rPr>
          <w:t xml:space="preserve"> the model output than input parameters with a PCC near 0.</w:t>
        </w:r>
      </w:ins>
      <w:ins w:id="877" w:author="Chelsvig, Emma" w:date="2020-01-14T09:24:00Z">
        <w:r w:rsidR="00E7615F">
          <w:rPr>
            <w:rFonts w:ascii="Times New Roman" w:hAnsi="Times New Roman" w:cs="Times New Roman"/>
            <w:sz w:val="24"/>
            <w:szCs w:val="24"/>
          </w:rPr>
          <w:t xml:space="preserve"> </w:t>
        </w:r>
      </w:ins>
      <w:ins w:id="878" w:author="Chelsvig, Emma" w:date="2020-01-14T09:25:00Z">
        <w:r w:rsidR="00A47226">
          <w:rPr>
            <w:rFonts w:ascii="Times New Roman" w:hAnsi="Times New Roman" w:cs="Times New Roman"/>
            <w:sz w:val="24"/>
            <w:szCs w:val="24"/>
          </w:rPr>
          <w:t>A p</w:t>
        </w:r>
      </w:ins>
      <w:ins w:id="879" w:author="Chelsvig, Emma" w:date="2020-01-14T09:24:00Z">
        <w:r w:rsidR="00E7615F">
          <w:rPr>
            <w:rFonts w:ascii="Times New Roman" w:hAnsi="Times New Roman" w:cs="Times New Roman"/>
            <w:sz w:val="24"/>
            <w:szCs w:val="24"/>
          </w:rPr>
          <w:t>ositive PCC value</w:t>
        </w:r>
      </w:ins>
      <w:ins w:id="880" w:author="Chelsvig, Emma" w:date="2020-01-14T09:25:00Z">
        <w:r w:rsidR="00A47226">
          <w:rPr>
            <w:rFonts w:ascii="Times New Roman" w:hAnsi="Times New Roman" w:cs="Times New Roman"/>
            <w:sz w:val="24"/>
            <w:szCs w:val="24"/>
          </w:rPr>
          <w:t xml:space="preserve"> </w:t>
        </w:r>
      </w:ins>
      <w:ins w:id="881" w:author="Chelsvig, Emma" w:date="2020-01-14T09:24:00Z">
        <w:r w:rsidR="00E7615F">
          <w:rPr>
            <w:rFonts w:ascii="Times New Roman" w:hAnsi="Times New Roman" w:cs="Times New Roman"/>
            <w:sz w:val="24"/>
            <w:szCs w:val="24"/>
          </w:rPr>
          <w:t>denote</w:t>
        </w:r>
      </w:ins>
      <w:ins w:id="882" w:author="Chelsvig, Emma" w:date="2020-01-14T09:25:00Z">
        <w:r w:rsidR="00A47226">
          <w:rPr>
            <w:rFonts w:ascii="Times New Roman" w:hAnsi="Times New Roman" w:cs="Times New Roman"/>
            <w:sz w:val="24"/>
            <w:szCs w:val="24"/>
          </w:rPr>
          <w:t xml:space="preserve">s </w:t>
        </w:r>
      </w:ins>
      <w:ins w:id="883" w:author="Chelsvig, Emma" w:date="2020-01-14T09:24:00Z">
        <w:r w:rsidR="00E7615F">
          <w:rPr>
            <w:rFonts w:ascii="Times New Roman" w:hAnsi="Times New Roman" w:cs="Times New Roman"/>
            <w:sz w:val="24"/>
            <w:szCs w:val="24"/>
          </w:rPr>
          <w:t>a</w:t>
        </w:r>
        <w:r w:rsidR="00A47226">
          <w:rPr>
            <w:rFonts w:ascii="Times New Roman" w:hAnsi="Times New Roman" w:cs="Times New Roman"/>
            <w:sz w:val="24"/>
            <w:szCs w:val="24"/>
          </w:rPr>
          <w:t xml:space="preserve"> positive correlation between the input parameter and model output </w:t>
        </w:r>
      </w:ins>
      <w:ins w:id="884" w:author="Chelsvig, Emma" w:date="2020-01-14T09:25:00Z">
        <w:r w:rsidR="00A47226">
          <w:rPr>
            <w:rFonts w:ascii="Times New Roman" w:hAnsi="Times New Roman" w:cs="Times New Roman"/>
            <w:sz w:val="24"/>
            <w:szCs w:val="24"/>
          </w:rPr>
          <w:t>whereas a</w:t>
        </w:r>
      </w:ins>
      <w:ins w:id="885" w:author="Chelsvig, Emma" w:date="2020-01-14T09:24:00Z">
        <w:r w:rsidR="00A47226">
          <w:rPr>
            <w:rFonts w:ascii="Times New Roman" w:hAnsi="Times New Roman" w:cs="Times New Roman"/>
            <w:sz w:val="24"/>
            <w:szCs w:val="24"/>
          </w:rPr>
          <w:t xml:space="preserve"> negative PCC value</w:t>
        </w:r>
      </w:ins>
      <w:ins w:id="886" w:author="Chelsvig, Emma" w:date="2020-01-14T09:25:00Z">
        <w:r w:rsidR="00A47226">
          <w:rPr>
            <w:rFonts w:ascii="Times New Roman" w:hAnsi="Times New Roman" w:cs="Times New Roman"/>
            <w:sz w:val="24"/>
            <w:szCs w:val="24"/>
          </w:rPr>
          <w:t xml:space="preserve"> </w:t>
        </w:r>
      </w:ins>
      <w:ins w:id="887" w:author="Chelsvig, Emma" w:date="2020-01-14T09:24:00Z">
        <w:r w:rsidR="00A47226">
          <w:rPr>
            <w:rFonts w:ascii="Times New Roman" w:hAnsi="Times New Roman" w:cs="Times New Roman"/>
            <w:sz w:val="24"/>
            <w:szCs w:val="24"/>
          </w:rPr>
          <w:t>denote</w:t>
        </w:r>
      </w:ins>
      <w:ins w:id="888" w:author="Chelsvig, Emma" w:date="2020-01-14T09:25:00Z">
        <w:r w:rsidR="00A47226">
          <w:rPr>
            <w:rFonts w:ascii="Times New Roman" w:hAnsi="Times New Roman" w:cs="Times New Roman"/>
            <w:sz w:val="24"/>
            <w:szCs w:val="24"/>
          </w:rPr>
          <w:t>s</w:t>
        </w:r>
      </w:ins>
      <w:ins w:id="889" w:author="Chelsvig, Emma" w:date="2020-01-14T09:24:00Z">
        <w:r w:rsidR="00A47226">
          <w:rPr>
            <w:rFonts w:ascii="Times New Roman" w:hAnsi="Times New Roman" w:cs="Times New Roman"/>
            <w:sz w:val="24"/>
            <w:szCs w:val="24"/>
          </w:rPr>
          <w:t xml:space="preserve"> </w:t>
        </w:r>
      </w:ins>
      <w:ins w:id="890" w:author="Chelsvig, Emma" w:date="2020-01-14T09:25:00Z">
        <w:r w:rsidR="00A47226">
          <w:rPr>
            <w:rFonts w:ascii="Times New Roman" w:hAnsi="Times New Roman" w:cs="Times New Roman"/>
            <w:sz w:val="24"/>
            <w:szCs w:val="24"/>
          </w:rPr>
          <w:t>an inverse correlation between the input par</w:t>
        </w:r>
      </w:ins>
      <w:ins w:id="891" w:author="Chelsvig, Emma" w:date="2020-01-14T09:26:00Z">
        <w:r w:rsidR="00A47226">
          <w:rPr>
            <w:rFonts w:ascii="Times New Roman" w:hAnsi="Times New Roman" w:cs="Times New Roman"/>
            <w:sz w:val="24"/>
            <w:szCs w:val="24"/>
          </w:rPr>
          <w:t>ameter and model output.</w:t>
        </w:r>
      </w:ins>
    </w:p>
    <w:p w14:paraId="25439C99" w14:textId="5BEE7BB2" w:rsidR="00A47226" w:rsidRPr="00AF3DDE" w:rsidRDefault="00A47226">
      <w:pPr>
        <w:spacing w:line="480" w:lineRule="auto"/>
        <w:ind w:firstLine="432"/>
        <w:rPr>
          <w:ins w:id="892" w:author="Chelsvig, Emma" w:date="2020-01-14T09:12:00Z"/>
          <w:rFonts w:cs="Times New Roman"/>
          <w:rPrChange w:id="893" w:author="Chelsvig, Emma" w:date="2020-01-14T09:13:00Z">
            <w:rPr>
              <w:ins w:id="894" w:author="Chelsvig, Emma" w:date="2020-01-14T09:12:00Z"/>
            </w:rPr>
          </w:rPrChange>
        </w:rPr>
        <w:pPrChange w:id="895" w:author="Chelsvig, Emma" w:date="2020-01-14T09:23:00Z">
          <w:pPr>
            <w:pStyle w:val="Heading3"/>
          </w:pPr>
        </w:pPrChange>
      </w:pPr>
      <w:ins w:id="896" w:author="Chelsvig, Emma" w:date="2020-01-14T09:26:00Z">
        <w:r>
          <w:rPr>
            <w:rFonts w:ascii="Times New Roman" w:hAnsi="Times New Roman" w:cs="Times New Roman"/>
            <w:sz w:val="24"/>
            <w:szCs w:val="24"/>
          </w:rPr>
          <w:t>The sensitivity analysis identifies _____</w:t>
        </w:r>
      </w:ins>
      <w:ins w:id="897" w:author="Chelsvig, Emma" w:date="2020-01-14T09:27:00Z">
        <w:r>
          <w:rPr>
            <w:rFonts w:ascii="Times New Roman" w:hAnsi="Times New Roman" w:cs="Times New Roman"/>
            <w:sz w:val="24"/>
            <w:szCs w:val="24"/>
          </w:rPr>
          <w:t xml:space="preserve"> were highly sensitive parameters …. yada, yada, yada….</w:t>
        </w:r>
      </w:ins>
    </w:p>
    <w:p w14:paraId="5E484E26" w14:textId="4CF1EC7F" w:rsidR="002A2BEA" w:rsidRPr="00954A4B" w:rsidRDefault="00C416C2" w:rsidP="002A2BEA">
      <w:pPr>
        <w:pStyle w:val="Heading1"/>
        <w:spacing w:after="240"/>
        <w:rPr>
          <w:rFonts w:cs="Times New Roman"/>
          <w:sz w:val="24"/>
          <w:szCs w:val="24"/>
        </w:rPr>
      </w:pPr>
      <w:r w:rsidRPr="00954A4B">
        <w:rPr>
          <w:rFonts w:cs="Times New Roman"/>
          <w:sz w:val="24"/>
          <w:szCs w:val="24"/>
        </w:rPr>
        <w:t xml:space="preserve"> </w:t>
      </w:r>
      <w:r w:rsidR="002A2BEA" w:rsidRPr="00954A4B">
        <w:rPr>
          <w:rFonts w:cs="Times New Roman"/>
          <w:sz w:val="24"/>
          <w:szCs w:val="24"/>
        </w:rPr>
        <w:t>Conclusion</w:t>
      </w:r>
      <w:bookmarkEnd w:id="830"/>
      <w:bookmarkEnd w:id="831"/>
      <w:bookmarkEnd w:id="832"/>
    </w:p>
    <w:p w14:paraId="16EADE80" w14:textId="58711977" w:rsidR="002A2BEA" w:rsidRPr="00954A4B" w:rsidRDefault="007E13BF" w:rsidP="002A2BEA">
      <w:pPr>
        <w:autoSpaceDE w:val="0"/>
        <w:autoSpaceDN w:val="0"/>
        <w:adjustRightInd w:val="0"/>
        <w:spacing w:before="240" w:after="0" w:line="480" w:lineRule="auto"/>
        <w:ind w:firstLine="720"/>
        <w:jc w:val="both"/>
        <w:rPr>
          <w:rFonts w:ascii="Times New Roman" w:hAnsi="Times New Roman" w:cs="Times New Roman"/>
          <w:sz w:val="24"/>
          <w:szCs w:val="24"/>
        </w:rPr>
      </w:pPr>
      <w:r w:rsidRPr="00954A4B">
        <w:rPr>
          <w:rFonts w:ascii="Times New Roman" w:hAnsi="Times New Roman" w:cs="Times New Roman"/>
          <w:sz w:val="24"/>
          <w:szCs w:val="24"/>
        </w:rPr>
        <w:t xml:space="preserve">We used the PWC environmental fate and transport model to predict the surface water concentration </w:t>
      </w:r>
      <w:r w:rsidR="00C479D3" w:rsidRPr="00954A4B">
        <w:rPr>
          <w:rFonts w:ascii="Times New Roman" w:hAnsi="Times New Roman" w:cs="Times New Roman"/>
          <w:sz w:val="24"/>
          <w:szCs w:val="24"/>
        </w:rPr>
        <w:t>of bifenthrin</w:t>
      </w:r>
      <w:r w:rsidRPr="00954A4B">
        <w:rPr>
          <w:rFonts w:ascii="Times New Roman" w:hAnsi="Times New Roman" w:cs="Times New Roman"/>
          <w:sz w:val="24"/>
          <w:szCs w:val="24"/>
        </w:rPr>
        <w:t xml:space="preserve"> in the Alder and Pleasant Grove Creeks in</w:t>
      </w:r>
      <w:r w:rsidR="00B45FA0" w:rsidRPr="00954A4B">
        <w:rPr>
          <w:rFonts w:ascii="Times New Roman" w:hAnsi="Times New Roman" w:cs="Times New Roman"/>
          <w:sz w:val="24"/>
          <w:szCs w:val="24"/>
        </w:rPr>
        <w:t xml:space="preserve"> The City of Folsom, Sacramento County and the City of Roseville, Placer County respectively. Results</w:t>
      </w:r>
      <w:r w:rsidR="002A2BEA" w:rsidRPr="00954A4B">
        <w:rPr>
          <w:rFonts w:ascii="Times New Roman" w:hAnsi="Times New Roman" w:cs="Times New Roman"/>
          <w:sz w:val="24"/>
          <w:szCs w:val="24"/>
        </w:rPr>
        <w:t xml:space="preserve"> show that the model predicted an acceptable level of same day concentration in comparison to same observed concentration at the four urban study site</w:t>
      </w:r>
      <w:r w:rsidR="00AD4FD1" w:rsidRPr="00954A4B">
        <w:rPr>
          <w:rFonts w:ascii="Times New Roman" w:hAnsi="Times New Roman" w:cs="Times New Roman"/>
          <w:sz w:val="24"/>
          <w:szCs w:val="24"/>
        </w:rPr>
        <w:t>s</w:t>
      </w:r>
      <w:r w:rsidR="002A2BEA" w:rsidRPr="00954A4B">
        <w:rPr>
          <w:rFonts w:ascii="Times New Roman" w:hAnsi="Times New Roman" w:cs="Times New Roman"/>
          <w:sz w:val="24"/>
          <w:szCs w:val="24"/>
        </w:rPr>
        <w:t xml:space="preserve">. Predicted acute and chronic EEC for the modeled pesticides in the </w:t>
      </w:r>
      <w:r w:rsidR="00B45FA0" w:rsidRPr="00954A4B">
        <w:rPr>
          <w:rFonts w:ascii="Times New Roman" w:hAnsi="Times New Roman" w:cs="Times New Roman"/>
          <w:sz w:val="24"/>
          <w:szCs w:val="24"/>
        </w:rPr>
        <w:t xml:space="preserve">urban </w:t>
      </w:r>
      <w:r w:rsidR="002A2BEA" w:rsidRPr="00954A4B">
        <w:rPr>
          <w:rFonts w:ascii="Times New Roman" w:hAnsi="Times New Roman" w:cs="Times New Roman"/>
          <w:sz w:val="24"/>
          <w:szCs w:val="24"/>
        </w:rPr>
        <w:t xml:space="preserve">creeks were higher than the derived CALFED benchmark for aquatic </w:t>
      </w:r>
      <w:r w:rsidR="00BE458C">
        <w:rPr>
          <w:rFonts w:ascii="Times New Roman" w:hAnsi="Times New Roman" w:cs="Times New Roman"/>
          <w:sz w:val="24"/>
          <w:szCs w:val="24"/>
        </w:rPr>
        <w:t>Threatened and Endangered Species</w:t>
      </w:r>
      <w:r w:rsidR="002A2BEA" w:rsidRPr="00954A4B">
        <w:rPr>
          <w:rFonts w:ascii="Times New Roman" w:hAnsi="Times New Roman" w:cs="Times New Roman"/>
          <w:sz w:val="24"/>
          <w:szCs w:val="24"/>
        </w:rPr>
        <w:t xml:space="preserve"> (invertebrates and fish). </w:t>
      </w:r>
    </w:p>
    <w:p w14:paraId="4B668E0B" w14:textId="34E5D3C4" w:rsidR="002A2BEA" w:rsidRPr="00954A4B" w:rsidRDefault="00B45FA0" w:rsidP="002A2BEA">
      <w:pPr>
        <w:autoSpaceDE w:val="0"/>
        <w:autoSpaceDN w:val="0"/>
        <w:adjustRightInd w:val="0"/>
        <w:spacing w:after="0" w:line="480" w:lineRule="auto"/>
        <w:jc w:val="both"/>
        <w:rPr>
          <w:rFonts w:ascii="Times New Roman" w:hAnsi="Times New Roman" w:cs="Times New Roman"/>
          <w:sz w:val="24"/>
          <w:szCs w:val="24"/>
        </w:rPr>
      </w:pPr>
      <w:r w:rsidRPr="00954A4B">
        <w:rPr>
          <w:rFonts w:ascii="Times New Roman" w:hAnsi="Times New Roman" w:cs="Times New Roman"/>
          <w:sz w:val="24"/>
          <w:szCs w:val="24"/>
        </w:rPr>
        <w:tab/>
        <w:t>These findings suggest</w:t>
      </w:r>
      <w:r w:rsidR="002A2BEA" w:rsidRPr="00954A4B">
        <w:rPr>
          <w:rFonts w:ascii="Times New Roman" w:hAnsi="Times New Roman" w:cs="Times New Roman"/>
          <w:sz w:val="24"/>
          <w:szCs w:val="24"/>
        </w:rPr>
        <w:t xml:space="preserve"> that bifenthrin </w:t>
      </w:r>
      <w:r w:rsidR="000A2E36">
        <w:rPr>
          <w:rFonts w:ascii="Times New Roman" w:hAnsi="Times New Roman" w:cs="Times New Roman"/>
          <w:noProof/>
          <w:sz w:val="24"/>
          <w:szCs w:val="24"/>
        </w:rPr>
        <w:t>may</w:t>
      </w:r>
      <w:r w:rsidR="00563AA1" w:rsidRPr="00954A4B">
        <w:rPr>
          <w:rFonts w:ascii="Times New Roman" w:hAnsi="Times New Roman" w:cs="Times New Roman"/>
          <w:sz w:val="24"/>
          <w:szCs w:val="24"/>
        </w:rPr>
        <w:t xml:space="preserve"> </w:t>
      </w:r>
      <w:r w:rsidR="002A2BEA" w:rsidRPr="00954A4B">
        <w:rPr>
          <w:rFonts w:ascii="Times New Roman" w:hAnsi="Times New Roman" w:cs="Times New Roman"/>
          <w:sz w:val="24"/>
          <w:szCs w:val="24"/>
        </w:rPr>
        <w:t xml:space="preserve">indeed </w:t>
      </w:r>
      <w:r w:rsidR="000A2E36">
        <w:rPr>
          <w:rFonts w:ascii="Times New Roman" w:hAnsi="Times New Roman" w:cs="Times New Roman"/>
          <w:sz w:val="24"/>
          <w:szCs w:val="24"/>
        </w:rPr>
        <w:t xml:space="preserve">be </w:t>
      </w:r>
      <w:r w:rsidR="002A2BEA" w:rsidRPr="00954A4B">
        <w:rPr>
          <w:rFonts w:ascii="Times New Roman" w:hAnsi="Times New Roman" w:cs="Times New Roman"/>
          <w:sz w:val="24"/>
          <w:szCs w:val="24"/>
        </w:rPr>
        <w:t xml:space="preserve">a problem at the sites modeled and may also indicate a major issue throughout major cities in the United States where intensive lawn maintenance and pest control practices are common. Furthermore, the results strengthen concerns that </w:t>
      </w:r>
      <w:r w:rsidR="00C479D3" w:rsidRPr="00954A4B">
        <w:rPr>
          <w:rFonts w:ascii="Times New Roman" w:hAnsi="Times New Roman" w:cs="Times New Roman"/>
          <w:sz w:val="24"/>
          <w:szCs w:val="24"/>
        </w:rPr>
        <w:t>bifenthrin</w:t>
      </w:r>
      <w:r w:rsidR="002A2BEA" w:rsidRPr="00954A4B">
        <w:rPr>
          <w:rFonts w:ascii="Times New Roman" w:hAnsi="Times New Roman" w:cs="Times New Roman"/>
          <w:sz w:val="24"/>
          <w:szCs w:val="24"/>
        </w:rPr>
        <w:t xml:space="preserve"> poses a significant environmental risk since it is obvious that </w:t>
      </w:r>
      <w:r w:rsidR="002A2BEA" w:rsidRPr="00954A4B">
        <w:rPr>
          <w:rFonts w:ascii="Times New Roman" w:hAnsi="Times New Roman" w:cs="Times New Roman"/>
          <w:noProof/>
          <w:sz w:val="24"/>
          <w:szCs w:val="24"/>
        </w:rPr>
        <w:t>current use</w:t>
      </w:r>
      <w:r w:rsidR="002A2BEA" w:rsidRPr="00954A4B">
        <w:rPr>
          <w:rFonts w:ascii="Times New Roman" w:hAnsi="Times New Roman" w:cs="Times New Roman"/>
          <w:sz w:val="24"/>
          <w:szCs w:val="24"/>
        </w:rPr>
        <w:t xml:space="preserve"> patterns and practices </w:t>
      </w:r>
      <w:r w:rsidR="002A2BEA" w:rsidRPr="00954A4B">
        <w:rPr>
          <w:rFonts w:ascii="Times New Roman" w:hAnsi="Times New Roman" w:cs="Times New Roman"/>
          <w:noProof/>
          <w:sz w:val="24"/>
          <w:szCs w:val="24"/>
        </w:rPr>
        <w:t>allow</w:t>
      </w:r>
      <w:r w:rsidR="002A2BEA" w:rsidRPr="00954A4B">
        <w:rPr>
          <w:rFonts w:ascii="Times New Roman" w:hAnsi="Times New Roman" w:cs="Times New Roman"/>
          <w:sz w:val="24"/>
          <w:szCs w:val="24"/>
        </w:rPr>
        <w:t xml:space="preserve"> </w:t>
      </w:r>
      <w:r w:rsidR="00C479D3" w:rsidRPr="00954A4B">
        <w:rPr>
          <w:rFonts w:ascii="Times New Roman" w:hAnsi="Times New Roman" w:cs="Times New Roman"/>
          <w:sz w:val="24"/>
          <w:szCs w:val="24"/>
        </w:rPr>
        <w:t>bifenthrin</w:t>
      </w:r>
      <w:r w:rsidR="002A2BEA" w:rsidRPr="00954A4B">
        <w:rPr>
          <w:rFonts w:ascii="Times New Roman" w:hAnsi="Times New Roman" w:cs="Times New Roman"/>
          <w:sz w:val="24"/>
          <w:szCs w:val="24"/>
        </w:rPr>
        <w:t>, applied to urban landscape and structures, to be car</w:t>
      </w:r>
      <w:r w:rsidR="00C479D3" w:rsidRPr="00954A4B">
        <w:rPr>
          <w:rFonts w:ascii="Times New Roman" w:hAnsi="Times New Roman" w:cs="Times New Roman"/>
          <w:sz w:val="24"/>
          <w:szCs w:val="24"/>
        </w:rPr>
        <w:t>ried off-site in urban runoffs and contaminating rivers downstream (e.g. The Sacramento-San Joaquin River Delta)</w:t>
      </w:r>
    </w:p>
    <w:p w14:paraId="38642904" w14:textId="2117A09E" w:rsidR="002A2BEA" w:rsidRPr="00954A4B" w:rsidRDefault="002A2BEA" w:rsidP="002A2BEA">
      <w:pPr>
        <w:autoSpaceDE w:val="0"/>
        <w:autoSpaceDN w:val="0"/>
        <w:adjustRightInd w:val="0"/>
        <w:spacing w:after="0" w:line="480" w:lineRule="auto"/>
        <w:jc w:val="both"/>
        <w:rPr>
          <w:rFonts w:ascii="Times New Roman" w:hAnsi="Times New Roman" w:cs="Times New Roman"/>
          <w:color w:val="FF0000"/>
          <w:sz w:val="24"/>
          <w:szCs w:val="24"/>
        </w:rPr>
      </w:pPr>
      <w:r w:rsidRPr="00954A4B">
        <w:rPr>
          <w:rFonts w:ascii="Times New Roman" w:hAnsi="Times New Roman" w:cs="Times New Roman"/>
          <w:sz w:val="24"/>
          <w:szCs w:val="24"/>
        </w:rPr>
        <w:tab/>
      </w:r>
      <w:r w:rsidR="00C479D3" w:rsidRPr="00954A4B">
        <w:rPr>
          <w:rFonts w:ascii="Times New Roman" w:hAnsi="Times New Roman" w:cs="Times New Roman"/>
          <w:sz w:val="24"/>
          <w:szCs w:val="24"/>
        </w:rPr>
        <w:t xml:space="preserve">Bifenthrin </w:t>
      </w:r>
      <w:r w:rsidR="00563AA1">
        <w:rPr>
          <w:rFonts w:ascii="Times New Roman" w:hAnsi="Times New Roman" w:cs="Times New Roman"/>
          <w:sz w:val="24"/>
          <w:szCs w:val="24"/>
        </w:rPr>
        <w:t>is</w:t>
      </w:r>
      <w:r w:rsidR="00563AA1" w:rsidRPr="00954A4B">
        <w:rPr>
          <w:rFonts w:ascii="Times New Roman" w:hAnsi="Times New Roman" w:cs="Times New Roman"/>
          <w:sz w:val="24"/>
          <w:szCs w:val="24"/>
        </w:rPr>
        <w:t xml:space="preserve"> </w:t>
      </w:r>
      <w:r w:rsidRPr="00954A4B">
        <w:rPr>
          <w:rFonts w:ascii="Times New Roman" w:hAnsi="Times New Roman" w:cs="Times New Roman"/>
          <w:sz w:val="24"/>
          <w:szCs w:val="24"/>
        </w:rPr>
        <w:t xml:space="preserve">commonly used in treating outside areas of buildings in California for </w:t>
      </w:r>
      <w:r w:rsidRPr="00954A4B">
        <w:rPr>
          <w:rFonts w:ascii="Times New Roman" w:hAnsi="Times New Roman" w:cs="Times New Roman"/>
          <w:noProof/>
          <w:sz w:val="24"/>
          <w:szCs w:val="24"/>
        </w:rPr>
        <w:t>the control</w:t>
      </w:r>
      <w:r w:rsidRPr="00954A4B">
        <w:rPr>
          <w:rFonts w:ascii="Times New Roman" w:hAnsi="Times New Roman" w:cs="Times New Roman"/>
          <w:sz w:val="24"/>
          <w:szCs w:val="24"/>
        </w:rPr>
        <w:t xml:space="preserve"> of </w:t>
      </w:r>
      <w:r w:rsidRPr="00954A4B">
        <w:rPr>
          <w:rFonts w:ascii="Times New Roman" w:hAnsi="Times New Roman" w:cs="Times New Roman"/>
          <w:noProof/>
          <w:sz w:val="24"/>
          <w:szCs w:val="24"/>
        </w:rPr>
        <w:t>pest</w:t>
      </w:r>
      <w:r w:rsidRPr="00954A4B">
        <w:rPr>
          <w:rFonts w:ascii="Times New Roman" w:hAnsi="Times New Roman" w:cs="Times New Roman"/>
          <w:sz w:val="24"/>
          <w:szCs w:val="24"/>
        </w:rPr>
        <w:t xml:space="preserve">, mainly ants and rodents. Its application is either done by homeowners, who gets the products from retail stores, or by professional pest controllers who have a </w:t>
      </w:r>
      <w:r w:rsidRPr="00954A4B">
        <w:rPr>
          <w:rFonts w:ascii="Times New Roman" w:hAnsi="Times New Roman" w:cs="Times New Roman"/>
          <w:noProof/>
          <w:sz w:val="24"/>
          <w:szCs w:val="24"/>
        </w:rPr>
        <w:t>maintenance</w:t>
      </w:r>
      <w:r w:rsidRPr="00954A4B">
        <w:rPr>
          <w:rFonts w:ascii="Times New Roman" w:hAnsi="Times New Roman" w:cs="Times New Roman"/>
          <w:sz w:val="24"/>
          <w:szCs w:val="24"/>
        </w:rPr>
        <w:t xml:space="preserve"> contract with residents for regular treatment of their property (Weston et al., 2008). </w:t>
      </w:r>
      <w:r w:rsidR="00CB6F61" w:rsidRPr="00954A4B">
        <w:rPr>
          <w:rFonts w:ascii="Times New Roman" w:hAnsi="Times New Roman" w:cs="Times New Roman"/>
          <w:sz w:val="24"/>
          <w:szCs w:val="24"/>
        </w:rPr>
        <w:t>Because</w:t>
      </w:r>
      <w:r w:rsidRPr="00954A4B">
        <w:rPr>
          <w:rFonts w:ascii="Times New Roman" w:hAnsi="Times New Roman" w:cs="Times New Roman"/>
          <w:sz w:val="24"/>
          <w:szCs w:val="24"/>
        </w:rPr>
        <w:t xml:space="preserve"> the study area is an urban environment, it is assumed concentration of </w:t>
      </w:r>
      <w:r w:rsidR="00C479D3" w:rsidRPr="00954A4B">
        <w:rPr>
          <w:rFonts w:ascii="Times New Roman" w:hAnsi="Times New Roman" w:cs="Times New Roman"/>
          <w:sz w:val="24"/>
          <w:szCs w:val="24"/>
        </w:rPr>
        <w:t>bifenthrin</w:t>
      </w:r>
      <w:r w:rsidRPr="00954A4B">
        <w:rPr>
          <w:rFonts w:ascii="Times New Roman" w:hAnsi="Times New Roman" w:cs="Times New Roman"/>
          <w:sz w:val="24"/>
          <w:szCs w:val="24"/>
        </w:rPr>
        <w:t xml:space="preserve"> occurred as a result of homeowner usage and professional pest control applications.  Hence, an </w:t>
      </w:r>
      <w:r w:rsidRPr="00954A4B">
        <w:rPr>
          <w:rFonts w:ascii="Times New Roman" w:hAnsi="Times New Roman" w:cs="Times New Roman"/>
          <w:noProof/>
          <w:sz w:val="24"/>
          <w:szCs w:val="24"/>
        </w:rPr>
        <w:t>inference</w:t>
      </w:r>
      <w:r w:rsidRPr="00954A4B">
        <w:rPr>
          <w:rFonts w:ascii="Times New Roman" w:hAnsi="Times New Roman" w:cs="Times New Roman"/>
          <w:sz w:val="24"/>
          <w:szCs w:val="24"/>
        </w:rPr>
        <w:t xml:space="preserve"> can be made from the usage application. Survey carried out by TDC Environmental (2010) on homeowner and professional applicators usage, reported in the CALFED Report (2011) gives us an insight into the origin of these </w:t>
      </w:r>
      <w:r w:rsidR="00C479D3" w:rsidRPr="00954A4B">
        <w:rPr>
          <w:rFonts w:ascii="Times New Roman" w:hAnsi="Times New Roman" w:cs="Times New Roman"/>
          <w:sz w:val="24"/>
          <w:szCs w:val="24"/>
        </w:rPr>
        <w:t>pesticide</w:t>
      </w:r>
      <w:r w:rsidRPr="00954A4B">
        <w:rPr>
          <w:rFonts w:ascii="Times New Roman" w:hAnsi="Times New Roman" w:cs="Times New Roman"/>
          <w:sz w:val="24"/>
          <w:szCs w:val="24"/>
        </w:rPr>
        <w:t xml:space="preserve">s in the urban waters. It was assumed that professional </w:t>
      </w:r>
      <w:r w:rsidR="0059425E">
        <w:rPr>
          <w:rFonts w:ascii="Times New Roman" w:hAnsi="Times New Roman" w:cs="Times New Roman"/>
          <w:sz w:val="24"/>
          <w:szCs w:val="24"/>
        </w:rPr>
        <w:t xml:space="preserve">applicators </w:t>
      </w:r>
      <w:r w:rsidRPr="00954A4B">
        <w:rPr>
          <w:rFonts w:ascii="Times New Roman" w:hAnsi="Times New Roman" w:cs="Times New Roman"/>
          <w:sz w:val="24"/>
          <w:szCs w:val="24"/>
        </w:rPr>
        <w:t xml:space="preserve"> use of </w:t>
      </w:r>
      <w:r w:rsidR="0059425E">
        <w:rPr>
          <w:rFonts w:ascii="Times New Roman" w:hAnsi="Times New Roman" w:cs="Times New Roman"/>
          <w:sz w:val="24"/>
          <w:szCs w:val="24"/>
        </w:rPr>
        <w:t xml:space="preserve">bifenthrin </w:t>
      </w:r>
      <w:r w:rsidRPr="00954A4B">
        <w:rPr>
          <w:rFonts w:ascii="Times New Roman" w:hAnsi="Times New Roman" w:cs="Times New Roman"/>
          <w:sz w:val="24"/>
          <w:szCs w:val="24"/>
        </w:rPr>
        <w:t xml:space="preserve"> in residential areas </w:t>
      </w:r>
      <w:r w:rsidR="0059425E">
        <w:rPr>
          <w:rFonts w:ascii="Times New Roman" w:hAnsi="Times New Roman" w:cs="Times New Roman"/>
          <w:sz w:val="24"/>
          <w:szCs w:val="24"/>
        </w:rPr>
        <w:t xml:space="preserve">for the control of pest </w:t>
      </w:r>
      <w:r w:rsidRPr="00954A4B">
        <w:rPr>
          <w:rFonts w:ascii="Times New Roman" w:hAnsi="Times New Roman" w:cs="Times New Roman"/>
          <w:sz w:val="24"/>
          <w:szCs w:val="24"/>
        </w:rPr>
        <w:t xml:space="preserve">was 80% with </w:t>
      </w:r>
      <w:r w:rsidR="0059425E" w:rsidRPr="0059425E">
        <w:rPr>
          <w:rFonts w:ascii="Times New Roman" w:hAnsi="Times New Roman" w:cs="Times New Roman"/>
          <w:sz w:val="24"/>
          <w:szCs w:val="24"/>
        </w:rPr>
        <w:t>homeo</w:t>
      </w:r>
      <w:r w:rsidR="0059425E">
        <w:rPr>
          <w:rFonts w:ascii="Times New Roman" w:hAnsi="Times New Roman" w:cs="Times New Roman"/>
          <w:sz w:val="24"/>
          <w:szCs w:val="24"/>
        </w:rPr>
        <w:t>wner use of bifenthrin</w:t>
      </w:r>
      <w:r w:rsidR="0059425E" w:rsidRPr="0059425E">
        <w:rPr>
          <w:rFonts w:ascii="Times New Roman" w:hAnsi="Times New Roman" w:cs="Times New Roman"/>
          <w:sz w:val="24"/>
          <w:szCs w:val="24"/>
        </w:rPr>
        <w:t xml:space="preserve"> estimated at 25% of professional use (20/80=0.25)</w:t>
      </w:r>
      <w:r w:rsidR="0059425E">
        <w:rPr>
          <w:rFonts w:ascii="Times New Roman" w:hAnsi="Times New Roman" w:cs="Times New Roman"/>
          <w:sz w:val="24"/>
          <w:szCs w:val="24"/>
        </w:rPr>
        <w:t>.</w:t>
      </w:r>
      <w:r w:rsidRPr="00954A4B">
        <w:rPr>
          <w:rFonts w:ascii="Times New Roman" w:hAnsi="Times New Roman" w:cs="Times New Roman"/>
          <w:sz w:val="24"/>
          <w:szCs w:val="24"/>
        </w:rPr>
        <w:t xml:space="preserve"> In most situations, liquid bifenthrin </w:t>
      </w:r>
      <w:r w:rsidRPr="00954A4B">
        <w:rPr>
          <w:rFonts w:ascii="Times New Roman" w:hAnsi="Times New Roman" w:cs="Times New Roman"/>
          <w:noProof/>
          <w:sz w:val="24"/>
          <w:szCs w:val="24"/>
        </w:rPr>
        <w:t>is</w:t>
      </w:r>
      <w:r w:rsidRPr="00954A4B">
        <w:rPr>
          <w:rFonts w:ascii="Times New Roman" w:hAnsi="Times New Roman" w:cs="Times New Roman"/>
          <w:sz w:val="24"/>
          <w:szCs w:val="24"/>
        </w:rPr>
        <w:t xml:space="preserve"> used as barrier treatments around the perimeter of structures through spraying and solid granulated bifenthrin </w:t>
      </w:r>
      <w:r w:rsidRPr="00954A4B">
        <w:rPr>
          <w:rFonts w:ascii="Times New Roman" w:hAnsi="Times New Roman" w:cs="Times New Roman"/>
          <w:noProof/>
          <w:sz w:val="24"/>
          <w:szCs w:val="24"/>
        </w:rPr>
        <w:t>is</w:t>
      </w:r>
      <w:r w:rsidRPr="00954A4B">
        <w:rPr>
          <w:rFonts w:ascii="Times New Roman" w:hAnsi="Times New Roman" w:cs="Times New Roman"/>
          <w:sz w:val="24"/>
          <w:szCs w:val="24"/>
        </w:rPr>
        <w:t xml:space="preserve"> broadcasted on lawns and similar features throughout the year. In 2014, out of the 78379 kg and 186</w:t>
      </w:r>
      <w:r w:rsidR="00C479D3" w:rsidRPr="00954A4B">
        <w:rPr>
          <w:rFonts w:ascii="Times New Roman" w:hAnsi="Times New Roman" w:cs="Times New Roman"/>
          <w:sz w:val="24"/>
          <w:szCs w:val="24"/>
        </w:rPr>
        <w:t>05 kg</w:t>
      </w:r>
      <w:r w:rsidRPr="00954A4B">
        <w:rPr>
          <w:rFonts w:ascii="Times New Roman" w:hAnsi="Times New Roman" w:cs="Times New Roman"/>
          <w:sz w:val="24"/>
          <w:szCs w:val="24"/>
        </w:rPr>
        <w:t xml:space="preserve"> of pyrethroids active ingredients used in Sacramento County and Placer County for structural pest control and lan</w:t>
      </w:r>
      <w:r w:rsidR="00B26052" w:rsidRPr="00954A4B">
        <w:rPr>
          <w:rFonts w:ascii="Times New Roman" w:hAnsi="Times New Roman" w:cs="Times New Roman"/>
          <w:sz w:val="24"/>
          <w:szCs w:val="24"/>
        </w:rPr>
        <w:t xml:space="preserve">dscape maintenance, bifenthrin </w:t>
      </w:r>
      <w:r w:rsidRPr="00954A4B">
        <w:rPr>
          <w:rFonts w:ascii="Times New Roman" w:hAnsi="Times New Roman" w:cs="Times New Roman"/>
          <w:sz w:val="24"/>
          <w:szCs w:val="24"/>
        </w:rPr>
        <w:t xml:space="preserve">accounted for about </w:t>
      </w:r>
      <w:r w:rsidR="00B26052" w:rsidRPr="00954A4B">
        <w:rPr>
          <w:rFonts w:ascii="Times New Roman" w:hAnsi="Times New Roman" w:cs="Times New Roman"/>
          <w:sz w:val="24"/>
          <w:szCs w:val="24"/>
        </w:rPr>
        <w:t>9263</w:t>
      </w:r>
      <w:r w:rsidRPr="00954A4B">
        <w:rPr>
          <w:rFonts w:ascii="Times New Roman" w:hAnsi="Times New Roman" w:cs="Times New Roman"/>
          <w:sz w:val="24"/>
          <w:szCs w:val="24"/>
        </w:rPr>
        <w:t>(</w:t>
      </w:r>
      <w:r w:rsidR="00B26052" w:rsidRPr="00954A4B">
        <w:rPr>
          <w:rFonts w:ascii="Times New Roman" w:hAnsi="Times New Roman" w:cs="Times New Roman"/>
          <w:sz w:val="24"/>
          <w:szCs w:val="24"/>
        </w:rPr>
        <w:t>12</w:t>
      </w:r>
      <w:r w:rsidRPr="00954A4B">
        <w:rPr>
          <w:rFonts w:ascii="Times New Roman" w:hAnsi="Times New Roman" w:cs="Times New Roman"/>
          <w:sz w:val="24"/>
          <w:szCs w:val="24"/>
        </w:rPr>
        <w:t>%) and 1</w:t>
      </w:r>
      <w:r w:rsidR="00B26052" w:rsidRPr="00954A4B">
        <w:rPr>
          <w:rFonts w:ascii="Times New Roman" w:hAnsi="Times New Roman" w:cs="Times New Roman"/>
          <w:sz w:val="24"/>
          <w:szCs w:val="24"/>
        </w:rPr>
        <w:t>297</w:t>
      </w:r>
      <w:r w:rsidRPr="00954A4B">
        <w:rPr>
          <w:rFonts w:ascii="Times New Roman" w:hAnsi="Times New Roman" w:cs="Times New Roman"/>
          <w:sz w:val="24"/>
          <w:szCs w:val="24"/>
        </w:rPr>
        <w:t>kg (</w:t>
      </w:r>
      <w:r w:rsidR="00B26052" w:rsidRPr="00954A4B">
        <w:rPr>
          <w:rFonts w:ascii="Times New Roman" w:hAnsi="Times New Roman" w:cs="Times New Roman"/>
          <w:sz w:val="24"/>
          <w:szCs w:val="24"/>
        </w:rPr>
        <w:t>7</w:t>
      </w:r>
      <w:r w:rsidRPr="00954A4B">
        <w:rPr>
          <w:rFonts w:ascii="Times New Roman" w:hAnsi="Times New Roman" w:cs="Times New Roman"/>
          <w:sz w:val="24"/>
          <w:szCs w:val="24"/>
        </w:rPr>
        <w:t xml:space="preserve">%) </w:t>
      </w:r>
      <w:r w:rsidR="00440757" w:rsidRPr="00954A4B">
        <w:rPr>
          <w:rFonts w:ascii="Times New Roman" w:hAnsi="Times New Roman" w:cs="Times New Roman"/>
          <w:sz w:val="24"/>
          <w:szCs w:val="24"/>
        </w:rPr>
        <w:t>consequently</w:t>
      </w:r>
      <w:r w:rsidRPr="00954A4B">
        <w:rPr>
          <w:rFonts w:ascii="Times New Roman" w:hAnsi="Times New Roman" w:cs="Times New Roman"/>
          <w:sz w:val="24"/>
          <w:szCs w:val="24"/>
        </w:rPr>
        <w:t xml:space="preserve"> was used (CDPR Database, 2014).</w:t>
      </w:r>
    </w:p>
    <w:p w14:paraId="7586634E" w14:textId="1BE60C75" w:rsidR="002A2BEA" w:rsidRPr="00954A4B" w:rsidRDefault="002A2BEA" w:rsidP="002A2BEA">
      <w:pPr>
        <w:autoSpaceDE w:val="0"/>
        <w:autoSpaceDN w:val="0"/>
        <w:adjustRightInd w:val="0"/>
        <w:spacing w:after="0" w:line="480" w:lineRule="auto"/>
        <w:ind w:firstLine="720"/>
        <w:jc w:val="both"/>
        <w:rPr>
          <w:rFonts w:ascii="Times New Roman" w:hAnsi="Times New Roman" w:cs="Times New Roman"/>
          <w:sz w:val="24"/>
          <w:szCs w:val="24"/>
        </w:rPr>
      </w:pPr>
      <w:r w:rsidRPr="00954A4B">
        <w:rPr>
          <w:rFonts w:ascii="Times New Roman" w:hAnsi="Times New Roman" w:cs="Times New Roman"/>
          <w:sz w:val="24"/>
          <w:szCs w:val="24"/>
        </w:rPr>
        <w:t xml:space="preserve">The increased presence of </w:t>
      </w:r>
      <w:r w:rsidR="00B26052" w:rsidRPr="00954A4B">
        <w:rPr>
          <w:rFonts w:ascii="Times New Roman" w:hAnsi="Times New Roman" w:cs="Times New Roman"/>
          <w:sz w:val="24"/>
          <w:szCs w:val="24"/>
        </w:rPr>
        <w:t>bifenthrin</w:t>
      </w:r>
      <w:r w:rsidRPr="00954A4B">
        <w:rPr>
          <w:rFonts w:ascii="Times New Roman" w:hAnsi="Times New Roman" w:cs="Times New Roman"/>
          <w:sz w:val="24"/>
          <w:szCs w:val="24"/>
        </w:rPr>
        <w:t xml:space="preserve"> in urban waters, particularly in Folsom, Sacramento, can be attributed to (1) its increased used amount compared to other pyrethroids as exhibited by the CDPR PUR data and (2) its increased perseverance in sediments, and soils than other pesticides (Laskowski, 2002). With the increase perseverance and toxicity of th</w:t>
      </w:r>
      <w:r w:rsidR="00B26052" w:rsidRPr="00954A4B">
        <w:rPr>
          <w:rFonts w:ascii="Times New Roman" w:hAnsi="Times New Roman" w:cs="Times New Roman"/>
          <w:sz w:val="24"/>
          <w:szCs w:val="24"/>
        </w:rPr>
        <w:t>is</w:t>
      </w:r>
      <w:r w:rsidRPr="00954A4B">
        <w:rPr>
          <w:rFonts w:ascii="Times New Roman" w:hAnsi="Times New Roman" w:cs="Times New Roman"/>
          <w:sz w:val="24"/>
          <w:szCs w:val="24"/>
        </w:rPr>
        <w:t xml:space="preserve"> pyrethroid in urban runoffs shown in this study, and other parts </w:t>
      </w:r>
      <w:r w:rsidRPr="00954A4B">
        <w:rPr>
          <w:rFonts w:ascii="Times New Roman" w:hAnsi="Times New Roman" w:cs="Times New Roman"/>
          <w:noProof/>
          <w:sz w:val="24"/>
          <w:szCs w:val="24"/>
        </w:rPr>
        <w:t>of</w:t>
      </w:r>
      <w:r w:rsidRPr="00954A4B">
        <w:rPr>
          <w:rFonts w:ascii="Times New Roman" w:hAnsi="Times New Roman" w:cs="Times New Roman"/>
          <w:sz w:val="24"/>
          <w:szCs w:val="24"/>
        </w:rPr>
        <w:t xml:space="preserve"> California (</w:t>
      </w:r>
      <w:proofErr w:type="spellStart"/>
      <w:r w:rsidRPr="00954A4B">
        <w:rPr>
          <w:rFonts w:ascii="Times New Roman" w:hAnsi="Times New Roman" w:cs="Times New Roman"/>
          <w:sz w:val="24"/>
          <w:szCs w:val="24"/>
        </w:rPr>
        <w:t>Amweg</w:t>
      </w:r>
      <w:proofErr w:type="spellEnd"/>
      <w:r w:rsidRPr="00954A4B">
        <w:rPr>
          <w:rFonts w:ascii="Times New Roman" w:hAnsi="Times New Roman" w:cs="Times New Roman"/>
          <w:sz w:val="24"/>
          <w:szCs w:val="24"/>
        </w:rPr>
        <w:t xml:space="preserve"> et al., 2006), it can be concluded that the issue </w:t>
      </w:r>
      <w:r w:rsidR="00A300FD" w:rsidRPr="00954A4B">
        <w:rPr>
          <w:rFonts w:ascii="Times New Roman" w:hAnsi="Times New Roman" w:cs="Times New Roman"/>
          <w:sz w:val="24"/>
          <w:szCs w:val="24"/>
        </w:rPr>
        <w:t xml:space="preserve">is </w:t>
      </w:r>
      <w:r w:rsidRPr="00954A4B">
        <w:rPr>
          <w:rFonts w:ascii="Times New Roman" w:hAnsi="Times New Roman" w:cs="Times New Roman"/>
          <w:sz w:val="24"/>
          <w:szCs w:val="24"/>
        </w:rPr>
        <w:t xml:space="preserve">not linked to only one particular location. For aquatic risk assessment, it is suggested </w:t>
      </w:r>
      <w:r w:rsidRPr="00954A4B">
        <w:rPr>
          <w:rFonts w:ascii="Times New Roman" w:hAnsi="Times New Roman" w:cs="Times New Roman"/>
          <w:noProof/>
          <w:sz w:val="24"/>
          <w:szCs w:val="24"/>
        </w:rPr>
        <w:t>that</w:t>
      </w:r>
      <w:r w:rsidRPr="00954A4B">
        <w:rPr>
          <w:rFonts w:ascii="Times New Roman" w:hAnsi="Times New Roman" w:cs="Times New Roman"/>
          <w:sz w:val="24"/>
          <w:szCs w:val="24"/>
        </w:rPr>
        <w:t xml:space="preserve"> regular temporal monitoring of pesticides, not only their concentrations and potential replacement active ingredients in ambient surface water, but also detailed market trends in pesticide use needs to be carried out to aid in urban pesticides analysis.  Where monitoring becomes a problem due to accessibility, lack of personnel or is expensive, modeling such as the one used in this study will go a long way in providing the needed information on the EECs to aid in assessing the fate of pesticides in urban waters. </w:t>
      </w:r>
    </w:p>
    <w:p w14:paraId="74E30CC3" w14:textId="25F86147" w:rsidR="002A2BEA" w:rsidRPr="00954A4B" w:rsidRDefault="005C3038" w:rsidP="002A2BEA">
      <w:pPr>
        <w:autoSpaceDE w:val="0"/>
        <w:autoSpaceDN w:val="0"/>
        <w:adjustRightInd w:val="0"/>
        <w:spacing w:after="0" w:line="480" w:lineRule="auto"/>
        <w:ind w:firstLine="720"/>
        <w:jc w:val="both"/>
        <w:rPr>
          <w:rFonts w:ascii="Times New Roman" w:hAnsi="Times New Roman" w:cs="Times New Roman"/>
          <w:sz w:val="24"/>
          <w:szCs w:val="24"/>
        </w:rPr>
      </w:pPr>
      <w:r w:rsidRPr="00954A4B">
        <w:rPr>
          <w:rFonts w:ascii="Times New Roman" w:hAnsi="Times New Roman" w:cs="Times New Roman"/>
          <w:sz w:val="24"/>
          <w:szCs w:val="24"/>
        </w:rPr>
        <w:t xml:space="preserve">Some main assumption made during the modeling is that applications were done outside of buildings and are aboveground, with regards to structural pest-control and landscape maintenance which are mainly due to homeowners and professional pesticide applicators. </w:t>
      </w:r>
      <w:r w:rsidR="002A2BEA" w:rsidRPr="00954A4B">
        <w:rPr>
          <w:rFonts w:ascii="Times New Roman" w:hAnsi="Times New Roman" w:cs="Times New Roman"/>
          <w:sz w:val="24"/>
          <w:szCs w:val="24"/>
        </w:rPr>
        <w:t>To effectively reduce the increased presence of</w:t>
      </w:r>
      <w:r w:rsidRPr="00954A4B">
        <w:rPr>
          <w:rFonts w:ascii="Times New Roman" w:hAnsi="Times New Roman" w:cs="Times New Roman"/>
          <w:sz w:val="24"/>
          <w:szCs w:val="24"/>
        </w:rPr>
        <w:t xml:space="preserve"> bifenthrin</w:t>
      </w:r>
      <w:r w:rsidR="002A2BEA" w:rsidRPr="00954A4B">
        <w:rPr>
          <w:rFonts w:ascii="Times New Roman" w:hAnsi="Times New Roman" w:cs="Times New Roman"/>
          <w:sz w:val="24"/>
          <w:szCs w:val="24"/>
        </w:rPr>
        <w:t xml:space="preserve"> in urban runoffs, protocol modifications may have to focus on professional applicators since they account for about 80% of the </w:t>
      </w:r>
      <w:r w:rsidRPr="00954A4B">
        <w:rPr>
          <w:rFonts w:ascii="Times New Roman" w:hAnsi="Times New Roman" w:cs="Times New Roman"/>
          <w:sz w:val="24"/>
          <w:szCs w:val="24"/>
        </w:rPr>
        <w:t>bifenthrin</w:t>
      </w:r>
      <w:r w:rsidR="002A2BEA" w:rsidRPr="00954A4B">
        <w:rPr>
          <w:rFonts w:ascii="Times New Roman" w:hAnsi="Times New Roman" w:cs="Times New Roman"/>
          <w:sz w:val="24"/>
          <w:szCs w:val="24"/>
        </w:rPr>
        <w:t xml:space="preserve"> </w:t>
      </w:r>
      <w:r w:rsidR="001336BF">
        <w:rPr>
          <w:rFonts w:ascii="Times New Roman" w:hAnsi="Times New Roman" w:cs="Times New Roman"/>
          <w:sz w:val="24"/>
          <w:szCs w:val="24"/>
        </w:rPr>
        <w:t xml:space="preserve">applications in the study area. </w:t>
      </w:r>
      <w:r w:rsidR="002A2BEA" w:rsidRPr="00954A4B">
        <w:rPr>
          <w:rFonts w:ascii="Times New Roman" w:hAnsi="Times New Roman" w:cs="Times New Roman"/>
          <w:sz w:val="24"/>
          <w:szCs w:val="24"/>
        </w:rPr>
        <w:t xml:space="preserve">A citizen-science initiative could also be put in place to involve homeowners in </w:t>
      </w:r>
      <w:r w:rsidRPr="00954A4B">
        <w:rPr>
          <w:rFonts w:ascii="Times New Roman" w:hAnsi="Times New Roman" w:cs="Times New Roman"/>
          <w:sz w:val="24"/>
          <w:szCs w:val="24"/>
        </w:rPr>
        <w:t>tracking their use of pesticide</w:t>
      </w:r>
      <w:r w:rsidR="002A2BEA" w:rsidRPr="00954A4B">
        <w:rPr>
          <w:rFonts w:ascii="Times New Roman" w:hAnsi="Times New Roman" w:cs="Times New Roman"/>
          <w:sz w:val="24"/>
          <w:szCs w:val="24"/>
        </w:rPr>
        <w:t xml:space="preserve"> to obtain more information about pesticide types and frequency of use to refine the modeling effort. Also, application amounts could be reduced in rainy conditions and lawn watering would need to be integrated into the overall timing if </w:t>
      </w:r>
      <w:r w:rsidR="00977F55" w:rsidRPr="00954A4B">
        <w:rPr>
          <w:rFonts w:ascii="Times New Roman" w:hAnsi="Times New Roman" w:cs="Times New Roman"/>
          <w:sz w:val="24"/>
          <w:szCs w:val="24"/>
        </w:rPr>
        <w:t>pesticides are</w:t>
      </w:r>
      <w:r w:rsidR="002A2BEA" w:rsidRPr="00954A4B">
        <w:rPr>
          <w:rFonts w:ascii="Times New Roman" w:hAnsi="Times New Roman" w:cs="Times New Roman"/>
          <w:sz w:val="24"/>
          <w:szCs w:val="24"/>
        </w:rPr>
        <w:t xml:space="preserve"> used on grass and shrubs. Additionally, future analysis of seasonal variation in precipitation (dry versus wet conditions) and timing of pesticide applications may show preferred t</w:t>
      </w:r>
      <w:r w:rsidR="00A300FD" w:rsidRPr="00954A4B">
        <w:rPr>
          <w:rFonts w:ascii="Times New Roman" w:hAnsi="Times New Roman" w:cs="Times New Roman"/>
          <w:sz w:val="24"/>
          <w:szCs w:val="24"/>
        </w:rPr>
        <w:t xml:space="preserve">ime intervals for applications </w:t>
      </w:r>
      <w:r w:rsidR="002A2BEA" w:rsidRPr="00954A4B">
        <w:rPr>
          <w:rFonts w:ascii="Times New Roman" w:hAnsi="Times New Roman" w:cs="Times New Roman"/>
          <w:sz w:val="24"/>
          <w:szCs w:val="24"/>
        </w:rPr>
        <w:t>such</w:t>
      </w:r>
      <w:r w:rsidR="00A300FD" w:rsidRPr="00954A4B">
        <w:rPr>
          <w:rFonts w:ascii="Times New Roman" w:hAnsi="Times New Roman" w:cs="Times New Roman"/>
          <w:sz w:val="24"/>
          <w:szCs w:val="24"/>
        </w:rPr>
        <w:t xml:space="preserve"> as;</w:t>
      </w:r>
      <w:r w:rsidR="002A2BEA" w:rsidRPr="00954A4B">
        <w:rPr>
          <w:rFonts w:ascii="Times New Roman" w:hAnsi="Times New Roman" w:cs="Times New Roman"/>
          <w:sz w:val="24"/>
          <w:szCs w:val="24"/>
        </w:rPr>
        <w:t xml:space="preserve"> dry conditions in forecast, to allow more time for d</w:t>
      </w:r>
      <w:r w:rsidR="00977F55" w:rsidRPr="00954A4B">
        <w:rPr>
          <w:rFonts w:ascii="Times New Roman" w:hAnsi="Times New Roman" w:cs="Times New Roman"/>
          <w:sz w:val="24"/>
          <w:szCs w:val="24"/>
        </w:rPr>
        <w:t>egradation before runoff occurs</w:t>
      </w:r>
      <w:r w:rsidR="002A2BEA" w:rsidRPr="00954A4B">
        <w:rPr>
          <w:rFonts w:ascii="Times New Roman" w:hAnsi="Times New Roman" w:cs="Times New Roman"/>
          <w:sz w:val="24"/>
          <w:szCs w:val="24"/>
        </w:rPr>
        <w:t xml:space="preserve">. </w:t>
      </w:r>
      <w:r w:rsidR="002A2BEA" w:rsidRPr="00954A4B">
        <w:rPr>
          <w:rFonts w:ascii="Times New Roman" w:hAnsi="Times New Roman" w:cs="Times New Roman"/>
          <w:color w:val="000000"/>
          <w:sz w:val="24"/>
          <w:szCs w:val="24"/>
        </w:rPr>
        <w:t>In general summary, t</w:t>
      </w:r>
      <w:r w:rsidR="002A2BEA" w:rsidRPr="00954A4B">
        <w:rPr>
          <w:rFonts w:ascii="Times New Roman" w:hAnsi="Times New Roman" w:cs="Times New Roman"/>
          <w:sz w:val="24"/>
          <w:szCs w:val="24"/>
        </w:rPr>
        <w:t xml:space="preserve">he PWC modeling system, used in this study, holds a great promise as an analytical tool for bifenthrin concentration estimation in providing an </w:t>
      </w:r>
      <w:r w:rsidR="002A2BEA" w:rsidRPr="00954A4B">
        <w:rPr>
          <w:rFonts w:ascii="Times New Roman" w:hAnsi="Times New Roman" w:cs="Times New Roman"/>
          <w:noProof/>
          <w:sz w:val="24"/>
          <w:szCs w:val="24"/>
        </w:rPr>
        <w:t>evaluation</w:t>
      </w:r>
      <w:r w:rsidR="002A2BEA" w:rsidRPr="00954A4B">
        <w:rPr>
          <w:rFonts w:ascii="Times New Roman" w:hAnsi="Times New Roman" w:cs="Times New Roman"/>
          <w:sz w:val="24"/>
          <w:szCs w:val="24"/>
        </w:rPr>
        <w:t xml:space="preserve"> of pesticide fate and transport in an urban setting.</w:t>
      </w:r>
    </w:p>
    <w:p w14:paraId="30BA8D6C" w14:textId="77777777" w:rsidR="0001199D" w:rsidRPr="00954A4B" w:rsidRDefault="0001199D" w:rsidP="0001199D">
      <w:pPr>
        <w:pStyle w:val="Heading1"/>
        <w:spacing w:line="480" w:lineRule="auto"/>
        <w:rPr>
          <w:rFonts w:cs="Times New Roman"/>
          <w:sz w:val="24"/>
          <w:szCs w:val="24"/>
        </w:rPr>
      </w:pPr>
      <w:bookmarkStart w:id="898" w:name="_Toc477941423"/>
      <w:r w:rsidRPr="00954A4B">
        <w:rPr>
          <w:rFonts w:cs="Times New Roman"/>
          <w:sz w:val="24"/>
          <w:szCs w:val="24"/>
        </w:rPr>
        <w:t>References</w:t>
      </w:r>
      <w:bookmarkEnd w:id="898"/>
    </w:p>
    <w:p w14:paraId="7FD0267F" w14:textId="4D48C2D4" w:rsidR="0001199D" w:rsidRPr="00954A4B" w:rsidRDefault="0001199D" w:rsidP="00604513">
      <w:pPr>
        <w:autoSpaceDE w:val="0"/>
        <w:autoSpaceDN w:val="0"/>
        <w:adjustRightInd w:val="0"/>
        <w:spacing w:after="0" w:line="240" w:lineRule="auto"/>
        <w:ind w:left="720" w:hanging="720"/>
        <w:rPr>
          <w:rFonts w:ascii="Times New Roman" w:hAnsi="Times New Roman" w:cs="Times New Roman"/>
          <w:sz w:val="24"/>
          <w:szCs w:val="24"/>
        </w:rPr>
      </w:pPr>
      <w:proofErr w:type="spellStart"/>
      <w:r w:rsidRPr="00954A4B">
        <w:rPr>
          <w:rFonts w:ascii="Times New Roman" w:hAnsi="Times New Roman" w:cs="Times New Roman"/>
          <w:sz w:val="24"/>
          <w:szCs w:val="24"/>
        </w:rPr>
        <w:t>Amweg</w:t>
      </w:r>
      <w:proofErr w:type="spellEnd"/>
      <w:r w:rsidRPr="00954A4B">
        <w:rPr>
          <w:rFonts w:ascii="Times New Roman" w:hAnsi="Times New Roman" w:cs="Times New Roman"/>
          <w:sz w:val="24"/>
          <w:szCs w:val="24"/>
        </w:rPr>
        <w:t xml:space="preserve">, E.L., Weston, D.P., </w:t>
      </w:r>
      <w:proofErr w:type="spellStart"/>
      <w:r w:rsidRPr="00954A4B">
        <w:rPr>
          <w:rFonts w:ascii="Times New Roman" w:hAnsi="Times New Roman" w:cs="Times New Roman"/>
          <w:sz w:val="24"/>
          <w:szCs w:val="24"/>
        </w:rPr>
        <w:t>Ureda</w:t>
      </w:r>
      <w:proofErr w:type="spellEnd"/>
      <w:r w:rsidRPr="00954A4B">
        <w:rPr>
          <w:rFonts w:ascii="Times New Roman" w:hAnsi="Times New Roman" w:cs="Times New Roman"/>
          <w:sz w:val="24"/>
          <w:szCs w:val="24"/>
        </w:rPr>
        <w:t>, N. (2005). Use and toxicity of pyrethroid pesticides in the Central Valley, CA, USA. Environmental Toxicology and Chemistry 24,966–972 (Correction: 24, 1300–1301).</w:t>
      </w:r>
    </w:p>
    <w:p w14:paraId="7B6712B5"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6F61D42A" w14:textId="4D6CA8BD" w:rsidR="0001199D" w:rsidRPr="00954A4B" w:rsidRDefault="0001199D" w:rsidP="00604513">
      <w:pPr>
        <w:autoSpaceDE w:val="0"/>
        <w:autoSpaceDN w:val="0"/>
        <w:adjustRightInd w:val="0"/>
        <w:spacing w:after="0" w:line="240" w:lineRule="auto"/>
        <w:ind w:left="720" w:hanging="720"/>
        <w:rPr>
          <w:rFonts w:ascii="Times New Roman" w:hAnsi="Times New Roman" w:cs="Times New Roman"/>
          <w:sz w:val="24"/>
          <w:szCs w:val="24"/>
        </w:rPr>
      </w:pPr>
      <w:proofErr w:type="spellStart"/>
      <w:r w:rsidRPr="00954A4B">
        <w:rPr>
          <w:rFonts w:ascii="Times New Roman" w:hAnsi="Times New Roman" w:cs="Times New Roman"/>
          <w:sz w:val="24"/>
          <w:szCs w:val="24"/>
        </w:rPr>
        <w:t>Amweg</w:t>
      </w:r>
      <w:proofErr w:type="spellEnd"/>
      <w:r w:rsidRPr="00954A4B">
        <w:rPr>
          <w:rFonts w:ascii="Times New Roman" w:hAnsi="Times New Roman" w:cs="Times New Roman"/>
          <w:sz w:val="24"/>
          <w:szCs w:val="24"/>
        </w:rPr>
        <w:t xml:space="preserve">, E. L.; Weston, D. P.; You, J.; </w:t>
      </w:r>
      <w:proofErr w:type="spellStart"/>
      <w:r w:rsidRPr="00954A4B">
        <w:rPr>
          <w:rFonts w:ascii="Times New Roman" w:hAnsi="Times New Roman" w:cs="Times New Roman"/>
          <w:sz w:val="24"/>
          <w:szCs w:val="24"/>
        </w:rPr>
        <w:t>Lydy</w:t>
      </w:r>
      <w:proofErr w:type="spellEnd"/>
      <w:r w:rsidRPr="00954A4B">
        <w:rPr>
          <w:rFonts w:ascii="Times New Roman" w:hAnsi="Times New Roman" w:cs="Times New Roman"/>
          <w:sz w:val="24"/>
          <w:szCs w:val="24"/>
        </w:rPr>
        <w:t xml:space="preserve">, M. J. (2006). Pyrethroid insecticides and sediment toxicity in urban creeks from California and Tennessee. Environ. Sci. &amp; Technol. </w:t>
      </w:r>
    </w:p>
    <w:p w14:paraId="5C9246A1"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302D450B" w14:textId="1C71C0AF" w:rsidR="008E35A1" w:rsidRPr="00954A4B" w:rsidRDefault="0001199D" w:rsidP="00604513">
      <w:pPr>
        <w:autoSpaceDE w:val="0"/>
        <w:autoSpaceDN w:val="0"/>
        <w:adjustRightInd w:val="0"/>
        <w:spacing w:after="0" w:line="240" w:lineRule="auto"/>
        <w:ind w:left="720" w:hanging="720"/>
        <w:rPr>
          <w:rFonts w:ascii="Times New Roman" w:hAnsi="Times New Roman" w:cs="Times New Roman"/>
          <w:sz w:val="24"/>
          <w:szCs w:val="24"/>
        </w:rPr>
      </w:pPr>
      <w:r w:rsidRPr="00954A4B">
        <w:rPr>
          <w:rFonts w:ascii="Times New Roman" w:hAnsi="Times New Roman" w:cs="Times New Roman"/>
          <w:sz w:val="24"/>
          <w:szCs w:val="24"/>
        </w:rPr>
        <w:t>Budd, R.</w:t>
      </w:r>
      <w:r w:rsidR="0054222F">
        <w:rPr>
          <w:rFonts w:ascii="Times New Roman" w:hAnsi="Times New Roman" w:cs="Times New Roman"/>
          <w:sz w:val="24"/>
          <w:szCs w:val="24"/>
        </w:rPr>
        <w:t xml:space="preserve"> </w:t>
      </w:r>
      <w:r w:rsidRPr="00954A4B">
        <w:rPr>
          <w:rFonts w:ascii="Times New Roman" w:hAnsi="Times New Roman" w:cs="Times New Roman"/>
          <w:sz w:val="24"/>
          <w:szCs w:val="24"/>
        </w:rPr>
        <w:t xml:space="preserve">L., </w:t>
      </w:r>
      <w:proofErr w:type="spellStart"/>
      <w:r w:rsidRPr="00954A4B">
        <w:rPr>
          <w:rFonts w:ascii="Times New Roman" w:hAnsi="Times New Roman" w:cs="Times New Roman"/>
          <w:sz w:val="24"/>
          <w:szCs w:val="24"/>
        </w:rPr>
        <w:t>Bondarenko</w:t>
      </w:r>
      <w:proofErr w:type="spellEnd"/>
      <w:r w:rsidRPr="00954A4B">
        <w:rPr>
          <w:rFonts w:ascii="Times New Roman" w:hAnsi="Times New Roman" w:cs="Times New Roman"/>
          <w:sz w:val="24"/>
          <w:szCs w:val="24"/>
        </w:rPr>
        <w:t xml:space="preserve">, S., Haver, D., </w:t>
      </w:r>
      <w:proofErr w:type="spellStart"/>
      <w:r w:rsidRPr="00954A4B">
        <w:rPr>
          <w:rFonts w:ascii="Times New Roman" w:hAnsi="Times New Roman" w:cs="Times New Roman"/>
          <w:sz w:val="24"/>
          <w:szCs w:val="24"/>
        </w:rPr>
        <w:t>Kabashima</w:t>
      </w:r>
      <w:proofErr w:type="spellEnd"/>
      <w:r w:rsidRPr="00954A4B">
        <w:rPr>
          <w:rFonts w:ascii="Times New Roman" w:hAnsi="Times New Roman" w:cs="Times New Roman"/>
          <w:sz w:val="24"/>
          <w:szCs w:val="24"/>
        </w:rPr>
        <w:t>, J.N., Gan, J. (2007). Occurrence and bioavailability of pyrethroids in a mixed land use watershed. Journal of Environmental Quality 36, 1006–1012.</w:t>
      </w:r>
    </w:p>
    <w:p w14:paraId="70ED1D00"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7771B233" w14:textId="76C9A6DB" w:rsidR="0001199D" w:rsidRPr="00954A4B" w:rsidRDefault="0001199D" w:rsidP="00604513">
      <w:pPr>
        <w:autoSpaceDE w:val="0"/>
        <w:autoSpaceDN w:val="0"/>
        <w:adjustRightInd w:val="0"/>
        <w:spacing w:after="0" w:line="240" w:lineRule="auto"/>
        <w:ind w:left="720" w:hanging="720"/>
        <w:rPr>
          <w:rFonts w:ascii="Times New Roman" w:hAnsi="Times New Roman" w:cs="Times New Roman"/>
          <w:sz w:val="24"/>
          <w:szCs w:val="24"/>
        </w:rPr>
      </w:pPr>
      <w:r w:rsidRPr="00954A4B">
        <w:rPr>
          <w:rFonts w:ascii="Times New Roman" w:hAnsi="Times New Roman" w:cs="Times New Roman"/>
          <w:sz w:val="24"/>
          <w:szCs w:val="24"/>
        </w:rPr>
        <w:t>Burns, L.A., 2000. Exposure Analysis Modeling System (</w:t>
      </w:r>
      <w:r w:rsidRPr="00954A4B">
        <w:rPr>
          <w:rFonts w:ascii="Times New Roman" w:hAnsi="Times New Roman" w:cs="Times New Roman"/>
          <w:noProof/>
          <w:sz w:val="24"/>
          <w:szCs w:val="24"/>
        </w:rPr>
        <w:t>EXAMS</w:t>
      </w:r>
      <w:r w:rsidRPr="00954A4B">
        <w:rPr>
          <w:rFonts w:ascii="Times New Roman" w:hAnsi="Times New Roman" w:cs="Times New Roman"/>
          <w:sz w:val="24"/>
          <w:szCs w:val="24"/>
        </w:rPr>
        <w:t>): User Manual and System Documentation. US EPA/600/R-00/081.</w:t>
      </w:r>
    </w:p>
    <w:p w14:paraId="1E59A15C"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5FCE3F71" w14:textId="4F0152BE" w:rsidR="0001199D" w:rsidRDefault="0001199D" w:rsidP="00604513">
      <w:pPr>
        <w:autoSpaceDE w:val="0"/>
        <w:autoSpaceDN w:val="0"/>
        <w:adjustRightInd w:val="0"/>
        <w:spacing w:after="0" w:line="240" w:lineRule="auto"/>
        <w:ind w:left="720" w:hanging="720"/>
        <w:rPr>
          <w:rFonts w:ascii="Times New Roman" w:hAnsi="Times New Roman" w:cs="Times New Roman"/>
          <w:sz w:val="24"/>
          <w:szCs w:val="24"/>
        </w:rPr>
      </w:pPr>
      <w:r w:rsidRPr="00954A4B">
        <w:rPr>
          <w:rFonts w:ascii="Times New Roman" w:hAnsi="Times New Roman" w:cs="Times New Roman"/>
          <w:sz w:val="24"/>
          <w:szCs w:val="24"/>
        </w:rPr>
        <w:t xml:space="preserve">CALFED Report (2011). Spatial and Temporal Quantification of Pesticide Loadings to the Sacramento River, San Joaquin River, and Bay‐Delta to Guide Risk Assessment for Sensitive Species. </w:t>
      </w:r>
      <w:r w:rsidR="005579A0" w:rsidRPr="00954A4B">
        <w:rPr>
          <w:rFonts w:ascii="Times New Roman" w:hAnsi="Times New Roman" w:cs="Times New Roman"/>
          <w:sz w:val="24"/>
          <w:szCs w:val="24"/>
        </w:rPr>
        <w:t>(</w:t>
      </w:r>
      <w:hyperlink r:id="rId27" w:history="1">
        <w:r w:rsidR="005579A0" w:rsidRPr="00954A4B">
          <w:rPr>
            <w:rStyle w:val="Hyperlink"/>
            <w:rFonts w:ascii="Times New Roman" w:hAnsi="Times New Roman" w:cs="Times New Roman"/>
            <w:sz w:val="24"/>
            <w:szCs w:val="24"/>
          </w:rPr>
          <w:t>http://www.waterboards.ca.gov/waterrights/water_issues/programs/bay_delta/docs/cmnt081712/srcsd/bryanp3hooge.pdf</w:t>
        </w:r>
      </w:hyperlink>
      <w:r w:rsidR="001E49D2" w:rsidRPr="00954A4B">
        <w:rPr>
          <w:rFonts w:ascii="Times New Roman" w:hAnsi="Times New Roman" w:cs="Times New Roman"/>
          <w:sz w:val="24"/>
          <w:szCs w:val="24"/>
        </w:rPr>
        <w:t>,</w:t>
      </w:r>
      <w:r w:rsidR="005579A0" w:rsidRPr="00954A4B">
        <w:rPr>
          <w:rFonts w:ascii="Times New Roman" w:hAnsi="Times New Roman" w:cs="Times New Roman"/>
          <w:sz w:val="24"/>
          <w:szCs w:val="24"/>
        </w:rPr>
        <w:t xml:space="preserve"> assessed 10/2016)</w:t>
      </w:r>
    </w:p>
    <w:p w14:paraId="036D1CE0" w14:textId="77777777" w:rsidR="00E628E9" w:rsidRDefault="00E628E9" w:rsidP="00604513">
      <w:pPr>
        <w:autoSpaceDE w:val="0"/>
        <w:autoSpaceDN w:val="0"/>
        <w:adjustRightInd w:val="0"/>
        <w:spacing w:after="0" w:line="240" w:lineRule="auto"/>
        <w:ind w:left="720" w:hanging="720"/>
        <w:rPr>
          <w:rFonts w:ascii="Times New Roman" w:hAnsi="Times New Roman" w:cs="Times New Roman"/>
          <w:sz w:val="24"/>
          <w:szCs w:val="24"/>
        </w:rPr>
      </w:pPr>
    </w:p>
    <w:p w14:paraId="7A79B7BA" w14:textId="4A776163" w:rsidR="00E628E9" w:rsidRPr="00954A4B" w:rsidRDefault="00E628E9" w:rsidP="00E628E9">
      <w:pPr>
        <w:autoSpaceDE w:val="0"/>
        <w:autoSpaceDN w:val="0"/>
        <w:adjustRightInd w:val="0"/>
        <w:spacing w:after="0" w:line="240" w:lineRule="auto"/>
        <w:ind w:left="720" w:hanging="720"/>
        <w:rPr>
          <w:rFonts w:ascii="Times New Roman" w:hAnsi="Times New Roman" w:cs="Times New Roman"/>
          <w:sz w:val="24"/>
          <w:szCs w:val="24"/>
          <w:lang w:val="en"/>
        </w:rPr>
      </w:pPr>
      <w:r>
        <w:rPr>
          <w:rFonts w:ascii="Times New Roman" w:hAnsi="Times New Roman" w:cs="Times New Roman"/>
          <w:sz w:val="24"/>
          <w:szCs w:val="24"/>
          <w:lang w:val="en"/>
        </w:rPr>
        <w:t xml:space="preserve">California </w:t>
      </w:r>
      <w:r w:rsidRPr="00954A4B">
        <w:rPr>
          <w:rFonts w:ascii="Times New Roman" w:hAnsi="Times New Roman" w:cs="Times New Roman"/>
          <w:sz w:val="24"/>
          <w:szCs w:val="24"/>
          <w:lang w:val="en"/>
        </w:rPr>
        <w:t>Department of Pesticide Regulation Pesticides Use Reporting (CDPR PUR). (</w:t>
      </w:r>
      <w:hyperlink r:id="rId28" w:history="1">
        <w:r w:rsidRPr="00954A4B">
          <w:rPr>
            <w:rStyle w:val="Hyperlink"/>
            <w:rFonts w:ascii="Times New Roman" w:hAnsi="Times New Roman" w:cs="Times New Roman"/>
            <w:noProof/>
            <w:sz w:val="24"/>
            <w:szCs w:val="24"/>
          </w:rPr>
          <w:t>http</w:t>
        </w:r>
        <w:r w:rsidRPr="00954A4B">
          <w:rPr>
            <w:rStyle w:val="Hyperlink"/>
            <w:rFonts w:ascii="Times New Roman" w:hAnsi="Times New Roman" w:cs="Times New Roman"/>
            <w:sz w:val="24"/>
            <w:szCs w:val="24"/>
          </w:rPr>
          <w:t>://calpip.cdpr.ca.gov/main.cfm</w:t>
        </w:r>
      </w:hyperlink>
      <w:r w:rsidR="001E49D2" w:rsidRPr="00954A4B">
        <w:rPr>
          <w:rFonts w:ascii="Times New Roman" w:hAnsi="Times New Roman" w:cs="Times New Roman"/>
          <w:sz w:val="24"/>
          <w:szCs w:val="24"/>
        </w:rPr>
        <w:t>,</w:t>
      </w:r>
      <w:r w:rsidRPr="00954A4B">
        <w:rPr>
          <w:rFonts w:ascii="Times New Roman" w:hAnsi="Times New Roman" w:cs="Times New Roman"/>
          <w:sz w:val="24"/>
          <w:szCs w:val="24"/>
        </w:rPr>
        <w:t xml:space="preserve"> accessed 03/2016) </w:t>
      </w:r>
      <w:r w:rsidRPr="00954A4B">
        <w:rPr>
          <w:rFonts w:ascii="Times New Roman" w:hAnsi="Times New Roman" w:cs="Times New Roman"/>
          <w:sz w:val="24"/>
          <w:szCs w:val="24"/>
          <w:lang w:val="en"/>
        </w:rPr>
        <w:t xml:space="preserve"> </w:t>
      </w:r>
    </w:p>
    <w:p w14:paraId="2A8A5B39" w14:textId="77777777" w:rsidR="00E628E9" w:rsidRPr="00954A4B" w:rsidRDefault="00E628E9" w:rsidP="00E628E9">
      <w:pPr>
        <w:autoSpaceDE w:val="0"/>
        <w:autoSpaceDN w:val="0"/>
        <w:adjustRightInd w:val="0"/>
        <w:spacing w:after="0" w:line="240" w:lineRule="auto"/>
        <w:ind w:left="720" w:hanging="720"/>
        <w:rPr>
          <w:rFonts w:ascii="Times New Roman" w:hAnsi="Times New Roman" w:cs="Times New Roman"/>
          <w:sz w:val="24"/>
          <w:szCs w:val="24"/>
          <w:lang w:val="en"/>
        </w:rPr>
      </w:pPr>
    </w:p>
    <w:p w14:paraId="18DA6EE7" w14:textId="77777777" w:rsidR="00E628E9" w:rsidRPr="00954A4B" w:rsidRDefault="00E628E9" w:rsidP="00E628E9">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lang w:val="en"/>
        </w:rPr>
        <w:t xml:space="preserve">California </w:t>
      </w:r>
      <w:r w:rsidRPr="00954A4B">
        <w:rPr>
          <w:rFonts w:ascii="Times New Roman" w:hAnsi="Times New Roman" w:cs="Times New Roman"/>
          <w:sz w:val="24"/>
          <w:szCs w:val="24"/>
          <w:lang w:val="en"/>
        </w:rPr>
        <w:t>Department of Pesticide Regulation Surface Water Database (</w:t>
      </w:r>
      <w:r>
        <w:rPr>
          <w:rFonts w:ascii="Times New Roman" w:hAnsi="Times New Roman" w:cs="Times New Roman"/>
          <w:sz w:val="24"/>
          <w:szCs w:val="24"/>
          <w:lang w:val="en"/>
        </w:rPr>
        <w:t>C</w:t>
      </w:r>
      <w:r w:rsidRPr="00954A4B">
        <w:rPr>
          <w:rFonts w:ascii="Times New Roman" w:hAnsi="Times New Roman" w:cs="Times New Roman"/>
          <w:sz w:val="24"/>
          <w:szCs w:val="24"/>
          <w:lang w:val="en"/>
        </w:rPr>
        <w:t>DPR SURF)</w:t>
      </w:r>
    </w:p>
    <w:p w14:paraId="0EDD5B8E" w14:textId="77777777" w:rsidR="00E628E9" w:rsidRDefault="00E628E9" w:rsidP="00E628E9">
      <w:pPr>
        <w:pStyle w:val="ListParagraph"/>
        <w:autoSpaceDE w:val="0"/>
        <w:autoSpaceDN w:val="0"/>
        <w:adjustRightInd w:val="0"/>
        <w:spacing w:after="0" w:line="240" w:lineRule="auto"/>
        <w:rPr>
          <w:rFonts w:ascii="Times New Roman" w:hAnsi="Times New Roman" w:cs="Times New Roman"/>
          <w:sz w:val="24"/>
          <w:szCs w:val="24"/>
          <w:lang w:val="en"/>
        </w:rPr>
      </w:pPr>
      <w:r w:rsidRPr="00954A4B">
        <w:rPr>
          <w:rFonts w:ascii="Times New Roman" w:hAnsi="Times New Roman" w:cs="Times New Roman"/>
          <w:sz w:val="24"/>
          <w:szCs w:val="24"/>
        </w:rPr>
        <w:t>(</w:t>
      </w:r>
      <w:hyperlink r:id="rId29" w:history="1">
        <w:r w:rsidRPr="00954A4B">
          <w:rPr>
            <w:rStyle w:val="Hyperlink"/>
            <w:rFonts w:ascii="Times New Roman" w:hAnsi="Times New Roman" w:cs="Times New Roman"/>
            <w:sz w:val="24"/>
            <w:szCs w:val="24"/>
          </w:rPr>
          <w:t>http://www.cdpr.ca.gov/docs/emon/surfwtr/surfdata.htm</w:t>
        </w:r>
      </w:hyperlink>
      <w:r w:rsidRPr="00954A4B">
        <w:rPr>
          <w:rFonts w:ascii="Times New Roman" w:hAnsi="Times New Roman" w:cs="Times New Roman"/>
          <w:sz w:val="24"/>
          <w:szCs w:val="24"/>
        </w:rPr>
        <w:t xml:space="preserve">, accessed 03/2016). </w:t>
      </w:r>
      <w:r w:rsidRPr="00954A4B">
        <w:rPr>
          <w:rFonts w:ascii="Times New Roman" w:hAnsi="Times New Roman" w:cs="Times New Roman"/>
          <w:sz w:val="24"/>
          <w:szCs w:val="24"/>
          <w:lang w:val="en"/>
        </w:rPr>
        <w:t xml:space="preserve"> </w:t>
      </w:r>
    </w:p>
    <w:p w14:paraId="643AFB0A"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6889BE59" w14:textId="4CB06036" w:rsidR="00586EE4" w:rsidRPr="00954A4B" w:rsidRDefault="00586EE4" w:rsidP="00586EE4">
      <w:pPr>
        <w:autoSpaceDE w:val="0"/>
        <w:autoSpaceDN w:val="0"/>
        <w:adjustRightInd w:val="0"/>
        <w:spacing w:after="0" w:line="240" w:lineRule="auto"/>
        <w:ind w:left="720" w:hanging="720"/>
        <w:rPr>
          <w:rFonts w:ascii="Times New Roman" w:hAnsi="Times New Roman" w:cs="Times New Roman"/>
          <w:sz w:val="24"/>
          <w:szCs w:val="24"/>
        </w:rPr>
      </w:pPr>
      <w:r w:rsidRPr="00586EE4">
        <w:rPr>
          <w:rFonts w:ascii="Times New Roman" w:hAnsi="Times New Roman" w:cs="Times New Roman"/>
          <w:sz w:val="24"/>
          <w:szCs w:val="24"/>
        </w:rPr>
        <w:t xml:space="preserve">Cho, J., </w:t>
      </w:r>
      <w:proofErr w:type="spellStart"/>
      <w:r w:rsidRPr="00586EE4">
        <w:rPr>
          <w:rFonts w:ascii="Times New Roman" w:hAnsi="Times New Roman" w:cs="Times New Roman"/>
          <w:sz w:val="24"/>
          <w:szCs w:val="24"/>
        </w:rPr>
        <w:t>Mostaghimi</w:t>
      </w:r>
      <w:proofErr w:type="spellEnd"/>
      <w:r w:rsidRPr="00586EE4">
        <w:rPr>
          <w:rFonts w:ascii="Times New Roman" w:hAnsi="Times New Roman" w:cs="Times New Roman"/>
          <w:sz w:val="24"/>
          <w:szCs w:val="24"/>
        </w:rPr>
        <w:t>, S., 2009. Evaluating cell-based components of DANSAT for</w:t>
      </w:r>
      <w:r>
        <w:rPr>
          <w:rFonts w:ascii="Times New Roman" w:hAnsi="Times New Roman" w:cs="Times New Roman"/>
          <w:sz w:val="24"/>
          <w:szCs w:val="24"/>
        </w:rPr>
        <w:t xml:space="preserve"> </w:t>
      </w:r>
      <w:r w:rsidRPr="00586EE4">
        <w:rPr>
          <w:rFonts w:ascii="Times New Roman" w:hAnsi="Times New Roman" w:cs="Times New Roman"/>
          <w:sz w:val="24"/>
          <w:szCs w:val="24"/>
        </w:rPr>
        <w:t>predicting surface and subsurface transport of pesticides. Biosystems Engineering</w:t>
      </w:r>
      <w:r>
        <w:rPr>
          <w:rFonts w:ascii="Times New Roman" w:hAnsi="Times New Roman" w:cs="Times New Roman"/>
          <w:sz w:val="24"/>
          <w:szCs w:val="24"/>
        </w:rPr>
        <w:t xml:space="preserve"> </w:t>
      </w:r>
      <w:r w:rsidRPr="00586EE4">
        <w:rPr>
          <w:rFonts w:ascii="Times New Roman" w:hAnsi="Times New Roman" w:cs="Times New Roman"/>
          <w:sz w:val="24"/>
          <w:szCs w:val="24"/>
        </w:rPr>
        <w:t>102, 473–485.</w:t>
      </w:r>
    </w:p>
    <w:p w14:paraId="00F3121C"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5B3F4B96" w14:textId="393AC000" w:rsidR="0001199D" w:rsidRPr="00954A4B" w:rsidRDefault="0001199D" w:rsidP="00604513">
      <w:pPr>
        <w:autoSpaceDE w:val="0"/>
        <w:autoSpaceDN w:val="0"/>
        <w:adjustRightInd w:val="0"/>
        <w:spacing w:after="0" w:line="240" w:lineRule="auto"/>
        <w:ind w:left="720" w:hanging="720"/>
        <w:rPr>
          <w:rFonts w:ascii="Times New Roman" w:hAnsi="Times New Roman" w:cs="Times New Roman"/>
          <w:sz w:val="24"/>
          <w:szCs w:val="24"/>
        </w:rPr>
      </w:pPr>
      <w:proofErr w:type="spellStart"/>
      <w:r w:rsidRPr="00954A4B">
        <w:rPr>
          <w:rFonts w:ascii="Times New Roman" w:hAnsi="Times New Roman" w:cs="Times New Roman"/>
          <w:sz w:val="24"/>
          <w:szCs w:val="24"/>
        </w:rPr>
        <w:t>Ensminger</w:t>
      </w:r>
      <w:proofErr w:type="spellEnd"/>
      <w:r w:rsidRPr="00954A4B">
        <w:rPr>
          <w:rFonts w:ascii="Times New Roman" w:hAnsi="Times New Roman" w:cs="Times New Roman"/>
          <w:sz w:val="24"/>
          <w:szCs w:val="24"/>
        </w:rPr>
        <w:t xml:space="preserve">, M. (2014).  </w:t>
      </w:r>
      <w:r w:rsidRPr="00954A4B">
        <w:rPr>
          <w:rFonts w:ascii="Times New Roman" w:hAnsi="Times New Roman" w:cs="Times New Roman"/>
          <w:bCs/>
          <w:sz w:val="24"/>
          <w:szCs w:val="24"/>
        </w:rPr>
        <w:t>Ambient and Mitigation Monitoring in Urba</w:t>
      </w:r>
      <w:r w:rsidR="00CF4543" w:rsidRPr="00954A4B">
        <w:rPr>
          <w:rFonts w:ascii="Times New Roman" w:hAnsi="Times New Roman" w:cs="Times New Roman"/>
          <w:bCs/>
          <w:sz w:val="24"/>
          <w:szCs w:val="24"/>
        </w:rPr>
        <w:t>n Areas in Northern California.</w:t>
      </w:r>
    </w:p>
    <w:p w14:paraId="78FC7157" w14:textId="6F5CCD7F" w:rsidR="00292FC7" w:rsidRPr="00954A4B" w:rsidRDefault="00CF4543" w:rsidP="00292FC7">
      <w:pPr>
        <w:autoSpaceDE w:val="0"/>
        <w:autoSpaceDN w:val="0"/>
        <w:adjustRightInd w:val="0"/>
        <w:spacing w:after="0" w:line="240" w:lineRule="auto"/>
        <w:ind w:left="720"/>
        <w:rPr>
          <w:rFonts w:ascii="Times New Roman" w:hAnsi="Times New Roman" w:cs="Times New Roman"/>
          <w:sz w:val="24"/>
          <w:szCs w:val="24"/>
        </w:rPr>
      </w:pPr>
      <w:r w:rsidRPr="00954A4B">
        <w:rPr>
          <w:rFonts w:ascii="Times New Roman" w:hAnsi="Times New Roman" w:cs="Times New Roman"/>
          <w:sz w:val="24"/>
          <w:szCs w:val="24"/>
        </w:rPr>
        <w:t>(</w:t>
      </w:r>
      <w:hyperlink r:id="rId30" w:history="1">
        <w:r w:rsidR="0001199D" w:rsidRPr="00954A4B">
          <w:rPr>
            <w:rStyle w:val="Hyperlink"/>
            <w:rFonts w:ascii="Times New Roman" w:hAnsi="Times New Roman" w:cs="Times New Roman"/>
            <w:sz w:val="24"/>
            <w:szCs w:val="24"/>
          </w:rPr>
          <w:t>http://www.cdpr.ca.gov/docs/emon/pubs/protocol/study269protocol2014_15.pdf</w:t>
        </w:r>
      </w:hyperlink>
      <w:r w:rsidRPr="00954A4B">
        <w:rPr>
          <w:rStyle w:val="Hyperlink"/>
          <w:rFonts w:ascii="Times New Roman" w:hAnsi="Times New Roman" w:cs="Times New Roman"/>
          <w:sz w:val="24"/>
          <w:szCs w:val="24"/>
        </w:rPr>
        <w:t xml:space="preserve">, </w:t>
      </w:r>
      <w:r w:rsidRPr="00954A4B">
        <w:rPr>
          <w:rFonts w:ascii="Times New Roman" w:hAnsi="Times New Roman" w:cs="Times New Roman"/>
          <w:sz w:val="24"/>
          <w:szCs w:val="24"/>
        </w:rPr>
        <w:t>a</w:t>
      </w:r>
      <w:r w:rsidR="005579A0" w:rsidRPr="00954A4B">
        <w:rPr>
          <w:rFonts w:ascii="Times New Roman" w:hAnsi="Times New Roman" w:cs="Times New Roman"/>
          <w:sz w:val="24"/>
          <w:szCs w:val="24"/>
        </w:rPr>
        <w:t>ccessed 10</w:t>
      </w:r>
      <w:r w:rsidRPr="00954A4B">
        <w:rPr>
          <w:rFonts w:ascii="Times New Roman" w:hAnsi="Times New Roman" w:cs="Times New Roman"/>
          <w:sz w:val="24"/>
          <w:szCs w:val="24"/>
        </w:rPr>
        <w:t>/2016)</w:t>
      </w:r>
      <w:r w:rsidR="0001199D" w:rsidRPr="00954A4B">
        <w:rPr>
          <w:rFonts w:ascii="Times New Roman" w:hAnsi="Times New Roman" w:cs="Times New Roman"/>
          <w:sz w:val="24"/>
          <w:szCs w:val="24"/>
        </w:rPr>
        <w:t xml:space="preserve">  </w:t>
      </w:r>
    </w:p>
    <w:p w14:paraId="5644658A" w14:textId="77777777" w:rsidR="00292FC7" w:rsidRPr="00954A4B" w:rsidRDefault="00292FC7" w:rsidP="00292FC7">
      <w:pPr>
        <w:autoSpaceDE w:val="0"/>
        <w:autoSpaceDN w:val="0"/>
        <w:adjustRightInd w:val="0"/>
        <w:spacing w:after="0" w:line="240" w:lineRule="auto"/>
        <w:ind w:left="720"/>
        <w:rPr>
          <w:rFonts w:ascii="Times New Roman" w:hAnsi="Times New Roman" w:cs="Times New Roman"/>
          <w:sz w:val="24"/>
          <w:szCs w:val="24"/>
        </w:rPr>
      </w:pPr>
    </w:p>
    <w:p w14:paraId="3257CFB3" w14:textId="044E0147" w:rsidR="00C66200" w:rsidRDefault="00292FC7" w:rsidP="00DE076D">
      <w:pPr>
        <w:autoSpaceDE w:val="0"/>
        <w:autoSpaceDN w:val="0"/>
        <w:adjustRightInd w:val="0"/>
        <w:spacing w:after="0" w:line="240" w:lineRule="auto"/>
        <w:ind w:left="720" w:hanging="720"/>
        <w:rPr>
          <w:rFonts w:ascii="Times New Roman" w:hAnsi="Times New Roman" w:cs="Times New Roman"/>
          <w:sz w:val="24"/>
          <w:szCs w:val="24"/>
        </w:rPr>
      </w:pPr>
      <w:proofErr w:type="spellStart"/>
      <w:r w:rsidRPr="00954A4B">
        <w:rPr>
          <w:rFonts w:ascii="Times New Roman" w:hAnsi="Times New Roman" w:cs="Times New Roman"/>
          <w:sz w:val="24"/>
          <w:szCs w:val="24"/>
        </w:rPr>
        <w:t>Feo</w:t>
      </w:r>
      <w:proofErr w:type="spellEnd"/>
      <w:r w:rsidR="00E560FD">
        <w:rPr>
          <w:rFonts w:ascii="Times New Roman" w:hAnsi="Times New Roman" w:cs="Times New Roman"/>
          <w:sz w:val="24"/>
          <w:szCs w:val="24"/>
        </w:rPr>
        <w:t>,</w:t>
      </w:r>
      <w:r w:rsidRPr="00954A4B">
        <w:rPr>
          <w:rFonts w:ascii="Times New Roman" w:hAnsi="Times New Roman" w:cs="Times New Roman"/>
          <w:sz w:val="24"/>
          <w:szCs w:val="24"/>
        </w:rPr>
        <w:t xml:space="preserve"> M</w:t>
      </w:r>
      <w:r w:rsidR="00E560FD">
        <w:rPr>
          <w:rFonts w:ascii="Times New Roman" w:hAnsi="Times New Roman" w:cs="Times New Roman"/>
          <w:sz w:val="24"/>
          <w:szCs w:val="24"/>
        </w:rPr>
        <w:t xml:space="preserve">. </w:t>
      </w:r>
      <w:r w:rsidRPr="00954A4B">
        <w:rPr>
          <w:rFonts w:ascii="Times New Roman" w:hAnsi="Times New Roman" w:cs="Times New Roman"/>
          <w:sz w:val="24"/>
          <w:szCs w:val="24"/>
        </w:rPr>
        <w:t xml:space="preserve">L, </w:t>
      </w:r>
      <w:proofErr w:type="spellStart"/>
      <w:r w:rsidRPr="00954A4B">
        <w:rPr>
          <w:rFonts w:ascii="Times New Roman" w:hAnsi="Times New Roman" w:cs="Times New Roman"/>
          <w:sz w:val="24"/>
          <w:szCs w:val="24"/>
        </w:rPr>
        <w:t>Eljarrat</w:t>
      </w:r>
      <w:proofErr w:type="spellEnd"/>
      <w:r w:rsidR="00E560FD">
        <w:rPr>
          <w:rFonts w:ascii="Times New Roman" w:hAnsi="Times New Roman" w:cs="Times New Roman"/>
          <w:sz w:val="24"/>
          <w:szCs w:val="24"/>
        </w:rPr>
        <w:t>,</w:t>
      </w:r>
      <w:r w:rsidRPr="00954A4B">
        <w:rPr>
          <w:rFonts w:ascii="Times New Roman" w:hAnsi="Times New Roman" w:cs="Times New Roman"/>
          <w:sz w:val="24"/>
          <w:szCs w:val="24"/>
        </w:rPr>
        <w:t xml:space="preserve"> </w:t>
      </w:r>
      <w:r w:rsidR="00DE076D" w:rsidRPr="00954A4B">
        <w:rPr>
          <w:rFonts w:ascii="Times New Roman" w:hAnsi="Times New Roman" w:cs="Times New Roman"/>
          <w:sz w:val="24"/>
          <w:szCs w:val="24"/>
        </w:rPr>
        <w:t>E</w:t>
      </w:r>
      <w:r w:rsidR="00E560FD">
        <w:rPr>
          <w:rFonts w:ascii="Times New Roman" w:hAnsi="Times New Roman" w:cs="Times New Roman"/>
          <w:sz w:val="24"/>
          <w:szCs w:val="24"/>
        </w:rPr>
        <w:t>.</w:t>
      </w:r>
      <w:r w:rsidR="00DE076D" w:rsidRPr="00954A4B">
        <w:rPr>
          <w:rFonts w:ascii="Times New Roman" w:hAnsi="Times New Roman" w:cs="Times New Roman"/>
          <w:sz w:val="24"/>
          <w:szCs w:val="24"/>
        </w:rPr>
        <w:t xml:space="preserve">, and </w:t>
      </w:r>
      <w:r w:rsidRPr="00954A4B">
        <w:rPr>
          <w:rFonts w:ascii="Times New Roman" w:hAnsi="Times New Roman" w:cs="Times New Roman"/>
          <w:sz w:val="24"/>
          <w:szCs w:val="24"/>
        </w:rPr>
        <w:t>Barceló</w:t>
      </w:r>
      <w:r w:rsidR="00E560FD">
        <w:rPr>
          <w:rFonts w:ascii="Times New Roman" w:hAnsi="Times New Roman" w:cs="Times New Roman"/>
          <w:sz w:val="24"/>
          <w:szCs w:val="24"/>
        </w:rPr>
        <w:t>,</w:t>
      </w:r>
      <w:r w:rsidRPr="00954A4B">
        <w:rPr>
          <w:rFonts w:ascii="Times New Roman" w:hAnsi="Times New Roman" w:cs="Times New Roman"/>
          <w:sz w:val="24"/>
          <w:szCs w:val="24"/>
        </w:rPr>
        <w:t xml:space="preserve"> D. </w:t>
      </w:r>
      <w:r w:rsidR="00DE076D" w:rsidRPr="00954A4B">
        <w:rPr>
          <w:rFonts w:ascii="Times New Roman" w:hAnsi="Times New Roman" w:cs="Times New Roman"/>
          <w:sz w:val="24"/>
          <w:szCs w:val="24"/>
        </w:rPr>
        <w:t xml:space="preserve">(2010). </w:t>
      </w:r>
      <w:r w:rsidRPr="00954A4B">
        <w:rPr>
          <w:rFonts w:ascii="Times New Roman" w:hAnsi="Times New Roman" w:cs="Times New Roman"/>
          <w:sz w:val="24"/>
          <w:szCs w:val="24"/>
        </w:rPr>
        <w:t>A rapid and sensitive analytical method for the determination</w:t>
      </w:r>
      <w:r w:rsidR="00DE076D" w:rsidRPr="00954A4B">
        <w:rPr>
          <w:rFonts w:ascii="Times New Roman" w:hAnsi="Times New Roman" w:cs="Times New Roman"/>
          <w:sz w:val="24"/>
          <w:szCs w:val="24"/>
        </w:rPr>
        <w:t xml:space="preserve"> </w:t>
      </w:r>
      <w:r w:rsidRPr="00954A4B">
        <w:rPr>
          <w:rFonts w:ascii="Times New Roman" w:hAnsi="Times New Roman" w:cs="Times New Roman"/>
          <w:sz w:val="24"/>
          <w:szCs w:val="24"/>
        </w:rPr>
        <w:t xml:space="preserve">of 14 pyrethroids in water samples. J </w:t>
      </w:r>
      <w:proofErr w:type="spellStart"/>
      <w:r w:rsidRPr="00954A4B">
        <w:rPr>
          <w:rFonts w:ascii="Times New Roman" w:hAnsi="Times New Roman" w:cs="Times New Roman"/>
          <w:sz w:val="24"/>
          <w:szCs w:val="24"/>
        </w:rPr>
        <w:t>Chromatogr</w:t>
      </w:r>
      <w:proofErr w:type="spellEnd"/>
      <w:r w:rsidRPr="00954A4B">
        <w:rPr>
          <w:rFonts w:ascii="Times New Roman" w:hAnsi="Times New Roman" w:cs="Times New Roman"/>
          <w:sz w:val="24"/>
          <w:szCs w:val="24"/>
        </w:rPr>
        <w:t xml:space="preserve"> A </w:t>
      </w:r>
      <w:r w:rsidR="00DE076D" w:rsidRPr="00954A4B">
        <w:rPr>
          <w:rFonts w:ascii="Times New Roman" w:hAnsi="Times New Roman" w:cs="Times New Roman"/>
          <w:sz w:val="24"/>
          <w:szCs w:val="24"/>
        </w:rPr>
        <w:t>2010; 1217:2248</w:t>
      </w:r>
      <w:r w:rsidRPr="00954A4B">
        <w:rPr>
          <w:rFonts w:ascii="Times New Roman" w:hAnsi="Times New Roman" w:cs="Times New Roman"/>
          <w:sz w:val="24"/>
          <w:szCs w:val="24"/>
        </w:rPr>
        <w:t>–53.</w:t>
      </w:r>
    </w:p>
    <w:p w14:paraId="768091D7" w14:textId="77777777" w:rsidR="005C313B" w:rsidRDefault="005C313B" w:rsidP="00DE076D">
      <w:pPr>
        <w:autoSpaceDE w:val="0"/>
        <w:autoSpaceDN w:val="0"/>
        <w:adjustRightInd w:val="0"/>
        <w:spacing w:after="0" w:line="240" w:lineRule="auto"/>
        <w:ind w:left="720" w:hanging="720"/>
        <w:rPr>
          <w:rFonts w:ascii="Times New Roman" w:hAnsi="Times New Roman" w:cs="Times New Roman"/>
          <w:sz w:val="24"/>
          <w:szCs w:val="24"/>
        </w:rPr>
      </w:pPr>
    </w:p>
    <w:p w14:paraId="3D67DBF1" w14:textId="3016C83A" w:rsidR="005C313B" w:rsidRPr="00954A4B" w:rsidRDefault="005C313B" w:rsidP="005C313B">
      <w:pPr>
        <w:autoSpaceDE w:val="0"/>
        <w:autoSpaceDN w:val="0"/>
        <w:adjustRightInd w:val="0"/>
        <w:spacing w:after="0" w:line="240" w:lineRule="auto"/>
        <w:ind w:left="720" w:hanging="720"/>
        <w:rPr>
          <w:rFonts w:ascii="Times New Roman" w:hAnsi="Times New Roman" w:cs="Times New Roman"/>
          <w:sz w:val="24"/>
          <w:szCs w:val="24"/>
        </w:rPr>
      </w:pPr>
      <w:r w:rsidRPr="005C313B">
        <w:rPr>
          <w:rFonts w:ascii="Times New Roman" w:hAnsi="Times New Roman" w:cs="Times New Roman"/>
          <w:sz w:val="24"/>
          <w:szCs w:val="24"/>
        </w:rPr>
        <w:t>Goss EW (1992) Screening procedure for soils and pesticides for potential water</w:t>
      </w:r>
      <w:r>
        <w:rPr>
          <w:rFonts w:ascii="Times New Roman" w:hAnsi="Times New Roman" w:cs="Times New Roman"/>
          <w:sz w:val="24"/>
          <w:szCs w:val="24"/>
        </w:rPr>
        <w:t xml:space="preserve"> </w:t>
      </w:r>
      <w:r w:rsidRPr="005C313B">
        <w:rPr>
          <w:rFonts w:ascii="Times New Roman" w:hAnsi="Times New Roman" w:cs="Times New Roman"/>
          <w:sz w:val="24"/>
          <w:szCs w:val="24"/>
        </w:rPr>
        <w:t>quality impacts. Weed Technology 6: 701–708.</w:t>
      </w:r>
    </w:p>
    <w:p w14:paraId="2A420BDA"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16B9B120" w14:textId="10E54618" w:rsidR="001548B8" w:rsidRPr="001548B8" w:rsidRDefault="001548B8" w:rsidP="001548B8">
      <w:pPr>
        <w:autoSpaceDE w:val="0"/>
        <w:autoSpaceDN w:val="0"/>
        <w:adjustRightInd w:val="0"/>
        <w:spacing w:after="0" w:line="240" w:lineRule="auto"/>
        <w:ind w:left="720" w:hanging="720"/>
        <w:rPr>
          <w:rFonts w:ascii="Times New Roman" w:hAnsi="Times New Roman" w:cs="Times New Roman"/>
          <w:sz w:val="24"/>
          <w:szCs w:val="24"/>
        </w:rPr>
      </w:pPr>
      <w:r w:rsidRPr="001548B8">
        <w:rPr>
          <w:rFonts w:ascii="Times New Roman" w:hAnsi="Times New Roman" w:cs="Times New Roman"/>
          <w:sz w:val="24"/>
          <w:szCs w:val="24"/>
        </w:rPr>
        <w:t xml:space="preserve">Guo, L., </w:t>
      </w:r>
      <w:proofErr w:type="spellStart"/>
      <w:r w:rsidRPr="001548B8">
        <w:rPr>
          <w:rFonts w:ascii="Times New Roman" w:hAnsi="Times New Roman" w:cs="Times New Roman"/>
          <w:sz w:val="24"/>
          <w:szCs w:val="24"/>
        </w:rPr>
        <w:t>Nordmark</w:t>
      </w:r>
      <w:proofErr w:type="spellEnd"/>
      <w:r w:rsidRPr="001548B8">
        <w:rPr>
          <w:rFonts w:ascii="Times New Roman" w:hAnsi="Times New Roman" w:cs="Times New Roman"/>
          <w:sz w:val="24"/>
          <w:szCs w:val="24"/>
        </w:rPr>
        <w:t xml:space="preserve">, C.E., Spurlock, F.C., Johnson, B.R., Li, L., Lee, J.M., Goh, K.S., </w:t>
      </w:r>
      <w:r w:rsidR="00CD023E">
        <w:rPr>
          <w:rFonts w:ascii="Times New Roman" w:hAnsi="Times New Roman" w:cs="Times New Roman"/>
          <w:sz w:val="24"/>
          <w:szCs w:val="24"/>
        </w:rPr>
        <w:t>(</w:t>
      </w:r>
      <w:r w:rsidRPr="001548B8">
        <w:rPr>
          <w:rFonts w:ascii="Times New Roman" w:hAnsi="Times New Roman" w:cs="Times New Roman"/>
          <w:sz w:val="24"/>
          <w:szCs w:val="24"/>
        </w:rPr>
        <w:t>2004</w:t>
      </w:r>
      <w:r w:rsidR="00CD023E">
        <w:rPr>
          <w:rFonts w:ascii="Times New Roman" w:hAnsi="Times New Roman" w:cs="Times New Roman"/>
          <w:sz w:val="24"/>
          <w:szCs w:val="24"/>
        </w:rPr>
        <w:t>)</w:t>
      </w:r>
      <w:r w:rsidRPr="001548B8">
        <w:rPr>
          <w:rFonts w:ascii="Times New Roman" w:hAnsi="Times New Roman" w:cs="Times New Roman"/>
          <w:sz w:val="24"/>
          <w:szCs w:val="24"/>
        </w:rPr>
        <w:t>.</w:t>
      </w:r>
    </w:p>
    <w:p w14:paraId="35D76122" w14:textId="47BBBADF" w:rsidR="001548B8" w:rsidRPr="00954A4B" w:rsidRDefault="001548B8" w:rsidP="001548B8">
      <w:pPr>
        <w:autoSpaceDE w:val="0"/>
        <w:autoSpaceDN w:val="0"/>
        <w:adjustRightInd w:val="0"/>
        <w:spacing w:after="0" w:line="240" w:lineRule="auto"/>
        <w:ind w:left="720"/>
        <w:rPr>
          <w:rFonts w:ascii="Times New Roman" w:hAnsi="Times New Roman" w:cs="Times New Roman"/>
          <w:sz w:val="24"/>
          <w:szCs w:val="24"/>
        </w:rPr>
      </w:pPr>
      <w:r w:rsidRPr="001548B8">
        <w:rPr>
          <w:rFonts w:ascii="Times New Roman" w:hAnsi="Times New Roman" w:cs="Times New Roman"/>
          <w:sz w:val="24"/>
          <w:szCs w:val="24"/>
        </w:rPr>
        <w:t>Characterizing dependence of pesticide load in surface water on precipitation</w:t>
      </w:r>
      <w:r>
        <w:rPr>
          <w:rFonts w:ascii="Times New Roman" w:hAnsi="Times New Roman" w:cs="Times New Roman"/>
          <w:sz w:val="24"/>
          <w:szCs w:val="24"/>
        </w:rPr>
        <w:t xml:space="preserve"> </w:t>
      </w:r>
      <w:r w:rsidRPr="001548B8">
        <w:rPr>
          <w:rFonts w:ascii="Times New Roman" w:hAnsi="Times New Roman" w:cs="Times New Roman"/>
          <w:sz w:val="24"/>
          <w:szCs w:val="24"/>
        </w:rPr>
        <w:t>and pesticide use for the Sacramento River watershed. Environmental Science</w:t>
      </w:r>
      <w:r>
        <w:rPr>
          <w:rFonts w:ascii="Times New Roman" w:hAnsi="Times New Roman" w:cs="Times New Roman"/>
          <w:sz w:val="24"/>
          <w:szCs w:val="24"/>
        </w:rPr>
        <w:t xml:space="preserve"> </w:t>
      </w:r>
      <w:r w:rsidRPr="001548B8">
        <w:rPr>
          <w:rFonts w:ascii="Times New Roman" w:hAnsi="Times New Roman" w:cs="Times New Roman"/>
          <w:sz w:val="24"/>
          <w:szCs w:val="24"/>
        </w:rPr>
        <w:t>and Technology 38, 3842–3852.</w:t>
      </w:r>
    </w:p>
    <w:p w14:paraId="714F3E00"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53054D91" w14:textId="2A4E1C9E" w:rsidR="0001199D" w:rsidRPr="00954A4B" w:rsidRDefault="0001199D" w:rsidP="00604513">
      <w:pPr>
        <w:autoSpaceDE w:val="0"/>
        <w:autoSpaceDN w:val="0"/>
        <w:adjustRightInd w:val="0"/>
        <w:spacing w:after="0" w:line="240" w:lineRule="auto"/>
        <w:ind w:left="720" w:hanging="720"/>
        <w:rPr>
          <w:rFonts w:ascii="Times New Roman" w:hAnsi="Times New Roman" w:cs="Times New Roman"/>
          <w:sz w:val="24"/>
          <w:szCs w:val="24"/>
        </w:rPr>
      </w:pPr>
      <w:r w:rsidRPr="00954A4B">
        <w:rPr>
          <w:rFonts w:ascii="Times New Roman" w:hAnsi="Times New Roman" w:cs="Times New Roman"/>
          <w:sz w:val="24"/>
          <w:szCs w:val="24"/>
        </w:rPr>
        <w:t>Jorgenson, B. C., and Young, T. M. (2010). Formulation effects and the off-target transport of pyrethroid insecticides from urban hard surfaces. Environ Sci Technology 44:4951–4957.</w:t>
      </w:r>
    </w:p>
    <w:p w14:paraId="1175672A"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0D7D8E1E" w14:textId="417A7208" w:rsidR="0001199D" w:rsidRPr="00954A4B" w:rsidRDefault="0001199D" w:rsidP="00604513">
      <w:pPr>
        <w:autoSpaceDE w:val="0"/>
        <w:autoSpaceDN w:val="0"/>
        <w:adjustRightInd w:val="0"/>
        <w:spacing w:after="0" w:line="240" w:lineRule="auto"/>
        <w:ind w:left="720" w:hanging="720"/>
        <w:rPr>
          <w:rFonts w:ascii="Times New Roman" w:hAnsi="Times New Roman" w:cs="Times New Roman"/>
          <w:sz w:val="24"/>
          <w:szCs w:val="24"/>
        </w:rPr>
      </w:pPr>
      <w:r w:rsidRPr="00954A4B">
        <w:rPr>
          <w:rFonts w:ascii="Times New Roman" w:hAnsi="Times New Roman" w:cs="Times New Roman"/>
          <w:sz w:val="24"/>
          <w:szCs w:val="24"/>
        </w:rPr>
        <w:t xml:space="preserve">Jorgenson, B. C., </w:t>
      </w:r>
      <w:proofErr w:type="spellStart"/>
      <w:r w:rsidRPr="00954A4B">
        <w:rPr>
          <w:rFonts w:ascii="Times New Roman" w:hAnsi="Times New Roman" w:cs="Times New Roman"/>
          <w:sz w:val="24"/>
          <w:szCs w:val="24"/>
        </w:rPr>
        <w:t>Wissel</w:t>
      </w:r>
      <w:proofErr w:type="spellEnd"/>
      <w:r w:rsidRPr="00954A4B">
        <w:rPr>
          <w:rFonts w:ascii="Times New Roman" w:hAnsi="Times New Roman" w:cs="Times New Roman"/>
          <w:sz w:val="24"/>
          <w:szCs w:val="24"/>
        </w:rPr>
        <w:t>-Tyson, C., and Young, T. M. (2012). Factors contributing to the off-target transport of pyrethroid insecticides from urban surfaces. Agric Food Chem 60:7333–7340.</w:t>
      </w:r>
    </w:p>
    <w:p w14:paraId="22764091"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24C1D198" w14:textId="5488E2EB" w:rsidR="0001199D" w:rsidRPr="00954A4B" w:rsidRDefault="0001199D" w:rsidP="00604513">
      <w:pPr>
        <w:autoSpaceDE w:val="0"/>
        <w:autoSpaceDN w:val="0"/>
        <w:adjustRightInd w:val="0"/>
        <w:spacing w:after="0" w:line="240" w:lineRule="auto"/>
        <w:ind w:left="720" w:hanging="720"/>
        <w:rPr>
          <w:rFonts w:ascii="Times New Roman" w:hAnsi="Times New Roman" w:cs="Times New Roman"/>
          <w:sz w:val="24"/>
          <w:szCs w:val="24"/>
        </w:rPr>
      </w:pPr>
      <w:proofErr w:type="spellStart"/>
      <w:r w:rsidRPr="00954A4B">
        <w:rPr>
          <w:rFonts w:ascii="Times New Roman" w:hAnsi="Times New Roman" w:cs="Times New Roman"/>
          <w:sz w:val="24"/>
          <w:szCs w:val="24"/>
        </w:rPr>
        <w:t>Kinnell</w:t>
      </w:r>
      <w:proofErr w:type="spellEnd"/>
      <w:r w:rsidRPr="00954A4B">
        <w:rPr>
          <w:rFonts w:ascii="Times New Roman" w:hAnsi="Times New Roman" w:cs="Times New Roman"/>
          <w:sz w:val="24"/>
          <w:szCs w:val="24"/>
        </w:rPr>
        <w:t>, P.I.A., 2004. Letter to the Editor on “The Mathematical Integrity of Some Universal Soil Lass Equation Variants”, Soil Science Society of America Journal, 68(1), 336-337.</w:t>
      </w:r>
    </w:p>
    <w:p w14:paraId="552AA1CD"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3A926CA4" w14:textId="55270654" w:rsidR="0001199D" w:rsidRDefault="0001199D" w:rsidP="00604513">
      <w:pPr>
        <w:autoSpaceDE w:val="0"/>
        <w:autoSpaceDN w:val="0"/>
        <w:adjustRightInd w:val="0"/>
        <w:spacing w:after="0" w:line="240" w:lineRule="auto"/>
        <w:ind w:left="720" w:hanging="720"/>
        <w:rPr>
          <w:rFonts w:ascii="Times New Roman" w:hAnsi="Times New Roman" w:cs="Times New Roman"/>
          <w:sz w:val="24"/>
          <w:szCs w:val="24"/>
        </w:rPr>
      </w:pPr>
      <w:r w:rsidRPr="00954A4B">
        <w:rPr>
          <w:rFonts w:ascii="Times New Roman" w:hAnsi="Times New Roman" w:cs="Times New Roman"/>
          <w:sz w:val="24"/>
          <w:szCs w:val="24"/>
        </w:rPr>
        <w:t>Laskowski, D.A., (2002). Physical and chemical properties of pyrethroids. Reviews of Environmental Contamination and Toxicology 174, 49–170.</w:t>
      </w:r>
    </w:p>
    <w:p w14:paraId="0AE4B584" w14:textId="77777777" w:rsidR="00586EE4" w:rsidRDefault="00586EE4" w:rsidP="00604513">
      <w:pPr>
        <w:autoSpaceDE w:val="0"/>
        <w:autoSpaceDN w:val="0"/>
        <w:adjustRightInd w:val="0"/>
        <w:spacing w:after="0" w:line="240" w:lineRule="auto"/>
        <w:ind w:left="720" w:hanging="720"/>
        <w:rPr>
          <w:rFonts w:ascii="Times New Roman" w:hAnsi="Times New Roman" w:cs="Times New Roman"/>
          <w:sz w:val="24"/>
          <w:szCs w:val="24"/>
        </w:rPr>
      </w:pPr>
    </w:p>
    <w:p w14:paraId="616D8B53" w14:textId="664ACB6D" w:rsidR="00814080" w:rsidRDefault="00814080" w:rsidP="00814080">
      <w:pPr>
        <w:autoSpaceDE w:val="0"/>
        <w:autoSpaceDN w:val="0"/>
        <w:adjustRightInd w:val="0"/>
        <w:spacing w:after="0" w:line="240" w:lineRule="auto"/>
        <w:ind w:left="720" w:hanging="720"/>
        <w:rPr>
          <w:rFonts w:ascii="Times New Roman" w:hAnsi="Times New Roman" w:cs="Times New Roman"/>
          <w:sz w:val="24"/>
          <w:szCs w:val="24"/>
        </w:rPr>
      </w:pPr>
      <w:r w:rsidRPr="00814080">
        <w:rPr>
          <w:rFonts w:ascii="Times New Roman" w:hAnsi="Times New Roman" w:cs="Times New Roman"/>
          <w:sz w:val="24"/>
          <w:szCs w:val="24"/>
        </w:rPr>
        <w:t xml:space="preserve">Luo Y, Spurlock F, Deng X, Gill S, Goh K (2011) Use-Exposure Relationships of Pesticides for Aquatic Risk Assessment. </w:t>
      </w:r>
      <w:proofErr w:type="spellStart"/>
      <w:r w:rsidRPr="00814080">
        <w:rPr>
          <w:rFonts w:ascii="Times New Roman" w:hAnsi="Times New Roman" w:cs="Times New Roman"/>
          <w:sz w:val="24"/>
          <w:szCs w:val="24"/>
        </w:rPr>
        <w:t>PLoS</w:t>
      </w:r>
      <w:proofErr w:type="spellEnd"/>
      <w:r w:rsidRPr="00814080">
        <w:rPr>
          <w:rFonts w:ascii="Times New Roman" w:hAnsi="Times New Roman" w:cs="Times New Roman"/>
          <w:sz w:val="24"/>
          <w:szCs w:val="24"/>
        </w:rPr>
        <w:t xml:space="preserve"> ONE 6(4): e18234.</w:t>
      </w:r>
      <w:r>
        <w:rPr>
          <w:rFonts w:ascii="Times New Roman" w:hAnsi="Times New Roman" w:cs="Times New Roman"/>
          <w:sz w:val="24"/>
          <w:szCs w:val="24"/>
        </w:rPr>
        <w:t xml:space="preserve"> </w:t>
      </w:r>
      <w:r w:rsidRPr="00814080">
        <w:rPr>
          <w:rFonts w:ascii="Times New Roman" w:hAnsi="Times New Roman" w:cs="Times New Roman"/>
          <w:sz w:val="24"/>
          <w:szCs w:val="24"/>
        </w:rPr>
        <w:t>doi:10.1371/journal.pone.0018234</w:t>
      </w:r>
    </w:p>
    <w:p w14:paraId="76CA8C74" w14:textId="77777777" w:rsidR="00586EE4" w:rsidRDefault="00586EE4" w:rsidP="00586EE4">
      <w:pPr>
        <w:autoSpaceDE w:val="0"/>
        <w:autoSpaceDN w:val="0"/>
        <w:adjustRightInd w:val="0"/>
        <w:spacing w:after="0" w:line="240" w:lineRule="auto"/>
        <w:ind w:left="720" w:hanging="720"/>
        <w:rPr>
          <w:rFonts w:ascii="Times New Roman" w:hAnsi="Times New Roman" w:cs="Times New Roman"/>
          <w:sz w:val="24"/>
          <w:szCs w:val="24"/>
        </w:rPr>
      </w:pPr>
    </w:p>
    <w:p w14:paraId="537B326E" w14:textId="3647F091" w:rsidR="00586EE4" w:rsidRDefault="00586EE4" w:rsidP="00F17357">
      <w:pPr>
        <w:autoSpaceDE w:val="0"/>
        <w:autoSpaceDN w:val="0"/>
        <w:adjustRightInd w:val="0"/>
        <w:spacing w:after="0" w:line="240" w:lineRule="auto"/>
        <w:ind w:left="720" w:hanging="720"/>
        <w:rPr>
          <w:rFonts w:ascii="Times New Roman" w:hAnsi="Times New Roman" w:cs="Times New Roman"/>
          <w:sz w:val="24"/>
          <w:szCs w:val="24"/>
        </w:rPr>
      </w:pPr>
      <w:r w:rsidRPr="001548B8">
        <w:rPr>
          <w:rFonts w:ascii="Times New Roman" w:hAnsi="Times New Roman" w:cs="Times New Roman"/>
          <w:sz w:val="24"/>
          <w:szCs w:val="24"/>
        </w:rPr>
        <w:t xml:space="preserve">Luo, Y., Zhang, M., </w:t>
      </w:r>
      <w:r>
        <w:rPr>
          <w:rFonts w:ascii="Times New Roman" w:hAnsi="Times New Roman" w:cs="Times New Roman"/>
          <w:sz w:val="24"/>
          <w:szCs w:val="24"/>
        </w:rPr>
        <w:t>(</w:t>
      </w:r>
      <w:r w:rsidRPr="001548B8">
        <w:rPr>
          <w:rFonts w:ascii="Times New Roman" w:hAnsi="Times New Roman" w:cs="Times New Roman"/>
          <w:sz w:val="24"/>
          <w:szCs w:val="24"/>
        </w:rPr>
        <w:t>2009</w:t>
      </w:r>
      <w:r>
        <w:rPr>
          <w:rFonts w:ascii="Times New Roman" w:hAnsi="Times New Roman" w:cs="Times New Roman"/>
          <w:sz w:val="24"/>
          <w:szCs w:val="24"/>
        </w:rPr>
        <w:t>)</w:t>
      </w:r>
      <w:r w:rsidRPr="001548B8">
        <w:rPr>
          <w:rFonts w:ascii="Times New Roman" w:hAnsi="Times New Roman" w:cs="Times New Roman"/>
          <w:sz w:val="24"/>
          <w:szCs w:val="24"/>
        </w:rPr>
        <w:t xml:space="preserve">. </w:t>
      </w:r>
      <w:r w:rsidR="00F17357" w:rsidRPr="00F17357">
        <w:rPr>
          <w:rFonts w:ascii="Times New Roman" w:hAnsi="Times New Roman" w:cs="Times New Roman"/>
          <w:sz w:val="24"/>
          <w:szCs w:val="24"/>
        </w:rPr>
        <w:t>Spatially distributed pesticide exposure assessment in the Central Valley, California, USA. Environmental Pollution 158 (2010) 1629–1637</w:t>
      </w:r>
    </w:p>
    <w:p w14:paraId="5CB77BCE" w14:textId="77777777" w:rsidR="005C313B" w:rsidRDefault="005C313B" w:rsidP="00F17357">
      <w:pPr>
        <w:autoSpaceDE w:val="0"/>
        <w:autoSpaceDN w:val="0"/>
        <w:adjustRightInd w:val="0"/>
        <w:spacing w:after="0" w:line="240" w:lineRule="auto"/>
        <w:ind w:left="720" w:hanging="720"/>
        <w:rPr>
          <w:rFonts w:ascii="Times New Roman" w:hAnsi="Times New Roman" w:cs="Times New Roman"/>
          <w:sz w:val="24"/>
          <w:szCs w:val="24"/>
        </w:rPr>
      </w:pPr>
    </w:p>
    <w:p w14:paraId="061567C1" w14:textId="78495BD5" w:rsidR="005C313B" w:rsidRPr="005C313B" w:rsidRDefault="005C313B" w:rsidP="005C313B">
      <w:pPr>
        <w:autoSpaceDE w:val="0"/>
        <w:autoSpaceDN w:val="0"/>
        <w:adjustRightInd w:val="0"/>
        <w:spacing w:after="0" w:line="240" w:lineRule="auto"/>
        <w:ind w:left="720" w:hanging="720"/>
        <w:rPr>
          <w:rFonts w:ascii="Times New Roman" w:hAnsi="Times New Roman" w:cs="Times New Roman"/>
          <w:bCs/>
          <w:sz w:val="24"/>
          <w:szCs w:val="24"/>
        </w:rPr>
      </w:pPr>
      <w:r w:rsidRPr="005C313B">
        <w:rPr>
          <w:rFonts w:ascii="Times New Roman" w:hAnsi="Times New Roman" w:cs="Times New Roman"/>
          <w:bCs/>
          <w:sz w:val="24"/>
          <w:szCs w:val="24"/>
        </w:rPr>
        <w:t>Luo Y, Zhang M (2010) Spatially distributed pesticide exposure assessment in</w:t>
      </w:r>
      <w:r>
        <w:rPr>
          <w:rFonts w:ascii="Times New Roman" w:hAnsi="Times New Roman" w:cs="Times New Roman"/>
          <w:bCs/>
          <w:sz w:val="24"/>
          <w:szCs w:val="24"/>
        </w:rPr>
        <w:t xml:space="preserve"> </w:t>
      </w:r>
      <w:r w:rsidRPr="005C313B">
        <w:rPr>
          <w:rFonts w:ascii="Times New Roman" w:hAnsi="Times New Roman" w:cs="Times New Roman"/>
          <w:bCs/>
          <w:sz w:val="24"/>
          <w:szCs w:val="24"/>
        </w:rPr>
        <w:t>the Central Valley, California, USA. Environmental Pollution 15: 1629–1637.</w:t>
      </w:r>
    </w:p>
    <w:p w14:paraId="46A7A71D"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24F2A122" w14:textId="0C6C56DE" w:rsidR="00586EE4" w:rsidRPr="00586EE4" w:rsidRDefault="00586EE4" w:rsidP="001E49D2">
      <w:pPr>
        <w:autoSpaceDE w:val="0"/>
        <w:autoSpaceDN w:val="0"/>
        <w:adjustRightInd w:val="0"/>
        <w:spacing w:after="0" w:line="240" w:lineRule="auto"/>
        <w:ind w:left="720" w:hanging="720"/>
        <w:rPr>
          <w:rFonts w:ascii="Times New Roman" w:hAnsi="Times New Roman" w:cs="Times New Roman"/>
          <w:sz w:val="24"/>
          <w:szCs w:val="24"/>
        </w:rPr>
      </w:pPr>
      <w:r w:rsidRPr="00586EE4">
        <w:rPr>
          <w:rFonts w:ascii="Times New Roman" w:hAnsi="Times New Roman" w:cs="Times New Roman"/>
          <w:sz w:val="24"/>
          <w:szCs w:val="24"/>
        </w:rPr>
        <w:t>Moore, M.</w:t>
      </w:r>
      <w:r w:rsidR="00DD4CE2">
        <w:rPr>
          <w:rFonts w:ascii="Times New Roman" w:hAnsi="Times New Roman" w:cs="Times New Roman"/>
          <w:sz w:val="24"/>
          <w:szCs w:val="24"/>
        </w:rPr>
        <w:t xml:space="preserve"> </w:t>
      </w:r>
      <w:r w:rsidRPr="00586EE4">
        <w:rPr>
          <w:rFonts w:ascii="Times New Roman" w:hAnsi="Times New Roman" w:cs="Times New Roman"/>
          <w:sz w:val="24"/>
          <w:szCs w:val="24"/>
        </w:rPr>
        <w:t>T., Schulz, R., Cooper Jr., C.M., Smith Jr., S., Rodgers, J.H., 2002. Mitigation</w:t>
      </w:r>
      <w:r w:rsidR="001E49D2">
        <w:rPr>
          <w:rFonts w:ascii="Times New Roman" w:hAnsi="Times New Roman" w:cs="Times New Roman"/>
          <w:sz w:val="24"/>
          <w:szCs w:val="24"/>
        </w:rPr>
        <w:t xml:space="preserve"> </w:t>
      </w:r>
      <w:r w:rsidRPr="00586EE4">
        <w:rPr>
          <w:rFonts w:ascii="Times New Roman" w:hAnsi="Times New Roman" w:cs="Times New Roman"/>
          <w:sz w:val="24"/>
          <w:szCs w:val="24"/>
        </w:rPr>
        <w:t>of chlorpyrifos runoff using constructed wetlands. Chemosphere 46,</w:t>
      </w:r>
      <w:r>
        <w:rPr>
          <w:rFonts w:ascii="Times New Roman" w:hAnsi="Times New Roman" w:cs="Times New Roman"/>
          <w:sz w:val="24"/>
          <w:szCs w:val="24"/>
        </w:rPr>
        <w:t xml:space="preserve"> </w:t>
      </w:r>
      <w:r w:rsidRPr="00586EE4">
        <w:rPr>
          <w:rFonts w:ascii="Times New Roman" w:hAnsi="Times New Roman" w:cs="Times New Roman"/>
          <w:sz w:val="24"/>
          <w:szCs w:val="24"/>
        </w:rPr>
        <w:t>827–835.</w:t>
      </w:r>
    </w:p>
    <w:p w14:paraId="4B0780A4"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bCs/>
          <w:sz w:val="24"/>
          <w:szCs w:val="24"/>
        </w:rPr>
      </w:pPr>
    </w:p>
    <w:p w14:paraId="4116962F" w14:textId="3A3421F1" w:rsidR="00954A4B" w:rsidRPr="00954A4B" w:rsidRDefault="00954A4B" w:rsidP="00954A4B">
      <w:pPr>
        <w:autoSpaceDE w:val="0"/>
        <w:autoSpaceDN w:val="0"/>
        <w:adjustRightInd w:val="0"/>
        <w:spacing w:after="0" w:line="240" w:lineRule="auto"/>
        <w:ind w:left="720" w:hanging="720"/>
        <w:rPr>
          <w:rFonts w:ascii="Times New Roman" w:hAnsi="Times New Roman" w:cs="Times New Roman"/>
          <w:sz w:val="24"/>
          <w:szCs w:val="24"/>
        </w:rPr>
      </w:pPr>
      <w:r w:rsidRPr="00954A4B">
        <w:rPr>
          <w:rFonts w:ascii="Times New Roman" w:hAnsi="Times New Roman" w:cs="Times New Roman"/>
          <w:sz w:val="24"/>
          <w:szCs w:val="24"/>
        </w:rPr>
        <w:t>Parker, R. D., R. D. Jones, and H. P. Nelson. 1995. GENEEC: A Screening Model for Pesticide Environmental Exposure Assessment. Pages 485-490 in International Exposure Symposium on Water Quality Modeling. Proceedings of the American Society of Agricultural Engineers, Orlando, Florida, USA.</w:t>
      </w:r>
    </w:p>
    <w:p w14:paraId="4A361E62"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0AFD3203" w14:textId="65E62C15" w:rsidR="0001199D" w:rsidRPr="00954A4B" w:rsidRDefault="0001199D" w:rsidP="00604513">
      <w:pPr>
        <w:autoSpaceDE w:val="0"/>
        <w:autoSpaceDN w:val="0"/>
        <w:adjustRightInd w:val="0"/>
        <w:spacing w:after="0" w:line="240" w:lineRule="auto"/>
        <w:ind w:left="720" w:hanging="720"/>
        <w:rPr>
          <w:rFonts w:ascii="Times New Roman" w:hAnsi="Times New Roman" w:cs="Times New Roman"/>
          <w:sz w:val="24"/>
          <w:szCs w:val="24"/>
        </w:rPr>
      </w:pPr>
      <w:r w:rsidRPr="00954A4B">
        <w:rPr>
          <w:rFonts w:ascii="Times New Roman" w:hAnsi="Times New Roman" w:cs="Times New Roman"/>
          <w:sz w:val="24"/>
          <w:szCs w:val="24"/>
        </w:rPr>
        <w:t xml:space="preserve">Pesticide in Water Calculator (PWC) User Manual (2015). </w:t>
      </w:r>
    </w:p>
    <w:p w14:paraId="2E7449E6" w14:textId="56CBDF47" w:rsidR="0001199D" w:rsidRPr="00954A4B" w:rsidRDefault="0001199D" w:rsidP="00604513">
      <w:pPr>
        <w:pStyle w:val="ListParagraph"/>
        <w:autoSpaceDE w:val="0"/>
        <w:autoSpaceDN w:val="0"/>
        <w:adjustRightInd w:val="0"/>
        <w:spacing w:after="0" w:line="240" w:lineRule="auto"/>
        <w:rPr>
          <w:rFonts w:ascii="Times New Roman" w:hAnsi="Times New Roman" w:cs="Times New Roman"/>
          <w:sz w:val="24"/>
          <w:szCs w:val="24"/>
        </w:rPr>
      </w:pPr>
      <w:r w:rsidRPr="00954A4B">
        <w:rPr>
          <w:rFonts w:ascii="Times New Roman" w:hAnsi="Times New Roman" w:cs="Times New Roman"/>
          <w:sz w:val="24"/>
          <w:szCs w:val="24"/>
        </w:rPr>
        <w:t>(</w:t>
      </w:r>
      <w:hyperlink r:id="rId31" w:history="1">
        <w:r w:rsidRPr="00954A4B">
          <w:rPr>
            <w:rStyle w:val="Hyperlink"/>
            <w:rFonts w:ascii="Times New Roman" w:hAnsi="Times New Roman" w:cs="Times New Roman"/>
            <w:noProof/>
            <w:sz w:val="24"/>
            <w:szCs w:val="24"/>
          </w:rPr>
          <w:t>https://www.epa.gov/sites/production/files/2015-12/documents/pwc_user_manual_12-8-15.pdf</w:t>
        </w:r>
      </w:hyperlink>
      <w:r w:rsidR="00CF4543" w:rsidRPr="00954A4B">
        <w:rPr>
          <w:rFonts w:ascii="Times New Roman" w:hAnsi="Times New Roman" w:cs="Times New Roman"/>
          <w:noProof/>
          <w:sz w:val="24"/>
          <w:szCs w:val="24"/>
        </w:rPr>
        <w:t xml:space="preserve">, </w:t>
      </w:r>
      <w:r w:rsidR="00CF4543" w:rsidRPr="00954A4B">
        <w:rPr>
          <w:rFonts w:ascii="Times New Roman" w:hAnsi="Times New Roman" w:cs="Times New Roman"/>
          <w:sz w:val="24"/>
          <w:szCs w:val="24"/>
        </w:rPr>
        <w:t>accessed 10/ 2016)</w:t>
      </w:r>
    </w:p>
    <w:p w14:paraId="658F7B96"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noProof/>
          <w:sz w:val="24"/>
          <w:szCs w:val="24"/>
        </w:rPr>
      </w:pPr>
    </w:p>
    <w:p w14:paraId="3E43C7DC" w14:textId="70B13D9B" w:rsidR="0001199D" w:rsidRDefault="0001199D" w:rsidP="00604513">
      <w:pPr>
        <w:autoSpaceDE w:val="0"/>
        <w:autoSpaceDN w:val="0"/>
        <w:adjustRightInd w:val="0"/>
        <w:spacing w:after="0" w:line="240" w:lineRule="auto"/>
        <w:ind w:left="720" w:hanging="720"/>
        <w:rPr>
          <w:rFonts w:ascii="Times New Roman" w:hAnsi="Times New Roman" w:cs="Times New Roman"/>
          <w:sz w:val="24"/>
          <w:szCs w:val="24"/>
        </w:rPr>
      </w:pPr>
      <w:r w:rsidRPr="00954A4B">
        <w:rPr>
          <w:rFonts w:ascii="Times New Roman" w:hAnsi="Times New Roman" w:cs="Times New Roman"/>
          <w:noProof/>
          <w:sz w:val="24"/>
          <w:szCs w:val="24"/>
        </w:rPr>
        <w:t>Pyrethroid</w:t>
      </w:r>
      <w:r w:rsidRPr="00954A4B">
        <w:rPr>
          <w:rFonts w:ascii="Times New Roman" w:hAnsi="Times New Roman" w:cs="Times New Roman"/>
          <w:sz w:val="24"/>
          <w:szCs w:val="24"/>
        </w:rPr>
        <w:t xml:space="preserve"> Working Group </w:t>
      </w:r>
      <w:r w:rsidR="00DD4CE2">
        <w:rPr>
          <w:rFonts w:ascii="Times New Roman" w:hAnsi="Times New Roman" w:cs="Times New Roman"/>
          <w:sz w:val="24"/>
          <w:szCs w:val="24"/>
        </w:rPr>
        <w:t xml:space="preserve">(PWG) </w:t>
      </w:r>
      <w:r w:rsidRPr="00954A4B">
        <w:rPr>
          <w:rFonts w:ascii="Times New Roman" w:hAnsi="Times New Roman" w:cs="Times New Roman"/>
          <w:sz w:val="24"/>
          <w:szCs w:val="24"/>
        </w:rPr>
        <w:t>Research, Inc. California. (2009) Urban Pesticide Use Pattern Study; Sacramento, CA, Dec 2010.</w:t>
      </w:r>
    </w:p>
    <w:p w14:paraId="49EE7D3F" w14:textId="77777777" w:rsidR="00640A36" w:rsidRDefault="00640A36" w:rsidP="00604513">
      <w:pPr>
        <w:autoSpaceDE w:val="0"/>
        <w:autoSpaceDN w:val="0"/>
        <w:adjustRightInd w:val="0"/>
        <w:spacing w:after="0" w:line="240" w:lineRule="auto"/>
        <w:ind w:left="720" w:hanging="720"/>
        <w:rPr>
          <w:rFonts w:ascii="Times New Roman" w:hAnsi="Times New Roman" w:cs="Times New Roman"/>
          <w:sz w:val="24"/>
          <w:szCs w:val="24"/>
        </w:rPr>
      </w:pPr>
    </w:p>
    <w:p w14:paraId="3646B6B2" w14:textId="13B10833" w:rsidR="00E560FD" w:rsidRPr="00954A4B" w:rsidRDefault="00E560FD" w:rsidP="00E560FD">
      <w:pPr>
        <w:autoSpaceDE w:val="0"/>
        <w:autoSpaceDN w:val="0"/>
        <w:adjustRightInd w:val="0"/>
        <w:spacing w:after="0" w:line="240" w:lineRule="auto"/>
        <w:ind w:left="720" w:hanging="720"/>
        <w:rPr>
          <w:rFonts w:ascii="Times New Roman" w:hAnsi="Times New Roman" w:cs="Times New Roman"/>
          <w:sz w:val="24"/>
          <w:szCs w:val="24"/>
        </w:rPr>
      </w:pPr>
      <w:r w:rsidRPr="00E560FD">
        <w:rPr>
          <w:rFonts w:ascii="Times New Roman" w:hAnsi="Times New Roman" w:cs="Times New Roman"/>
          <w:sz w:val="24"/>
          <w:szCs w:val="24"/>
        </w:rPr>
        <w:t>Solomon, K.</w:t>
      </w:r>
      <w:r>
        <w:rPr>
          <w:rFonts w:ascii="Times New Roman" w:hAnsi="Times New Roman" w:cs="Times New Roman"/>
          <w:sz w:val="24"/>
          <w:szCs w:val="24"/>
        </w:rPr>
        <w:t xml:space="preserve"> R., Giddings, J. M., </w:t>
      </w:r>
      <w:proofErr w:type="spellStart"/>
      <w:r>
        <w:rPr>
          <w:rFonts w:ascii="Times New Roman" w:hAnsi="Times New Roman" w:cs="Times New Roman"/>
          <w:sz w:val="24"/>
          <w:szCs w:val="24"/>
        </w:rPr>
        <w:t>Maund</w:t>
      </w:r>
      <w:proofErr w:type="spellEnd"/>
      <w:r>
        <w:rPr>
          <w:rFonts w:ascii="Times New Roman" w:hAnsi="Times New Roman" w:cs="Times New Roman"/>
          <w:sz w:val="24"/>
          <w:szCs w:val="24"/>
        </w:rPr>
        <w:t>, S. J.</w:t>
      </w:r>
      <w:r w:rsidRPr="00E560FD">
        <w:rPr>
          <w:rFonts w:ascii="Times New Roman" w:hAnsi="Times New Roman" w:cs="Times New Roman"/>
          <w:sz w:val="24"/>
          <w:szCs w:val="24"/>
        </w:rPr>
        <w:t xml:space="preserve"> </w:t>
      </w:r>
      <w:r>
        <w:rPr>
          <w:rFonts w:ascii="Times New Roman" w:hAnsi="Times New Roman" w:cs="Times New Roman"/>
          <w:sz w:val="24"/>
          <w:szCs w:val="24"/>
        </w:rPr>
        <w:t>(</w:t>
      </w:r>
      <w:r w:rsidRPr="00E560FD">
        <w:rPr>
          <w:rFonts w:ascii="Times New Roman" w:hAnsi="Times New Roman" w:cs="Times New Roman"/>
          <w:sz w:val="24"/>
          <w:szCs w:val="24"/>
        </w:rPr>
        <w:t>2001</w:t>
      </w:r>
      <w:r>
        <w:rPr>
          <w:rFonts w:ascii="Times New Roman" w:hAnsi="Times New Roman" w:cs="Times New Roman"/>
          <w:sz w:val="24"/>
          <w:szCs w:val="24"/>
        </w:rPr>
        <w:t>)</w:t>
      </w:r>
      <w:r w:rsidRPr="00E560FD">
        <w:rPr>
          <w:rFonts w:ascii="Times New Roman" w:hAnsi="Times New Roman" w:cs="Times New Roman"/>
          <w:sz w:val="24"/>
          <w:szCs w:val="24"/>
        </w:rPr>
        <w:t>. Probabilistic risk assessment of</w:t>
      </w:r>
      <w:r>
        <w:rPr>
          <w:rFonts w:ascii="Times New Roman" w:hAnsi="Times New Roman" w:cs="Times New Roman"/>
          <w:sz w:val="24"/>
          <w:szCs w:val="24"/>
        </w:rPr>
        <w:t xml:space="preserve"> </w:t>
      </w:r>
      <w:r w:rsidRPr="00E560FD">
        <w:rPr>
          <w:rFonts w:ascii="Times New Roman" w:hAnsi="Times New Roman" w:cs="Times New Roman"/>
          <w:sz w:val="24"/>
          <w:szCs w:val="24"/>
        </w:rPr>
        <w:t>cotton pyrethroids: 1. Distributional analyses of laboratory aquatic toxicity data.</w:t>
      </w:r>
      <w:r>
        <w:rPr>
          <w:rFonts w:ascii="Times New Roman" w:hAnsi="Times New Roman" w:cs="Times New Roman"/>
          <w:sz w:val="24"/>
          <w:szCs w:val="24"/>
        </w:rPr>
        <w:t xml:space="preserve"> </w:t>
      </w:r>
      <w:r w:rsidRPr="00E560FD">
        <w:rPr>
          <w:rFonts w:ascii="Times New Roman" w:hAnsi="Times New Roman" w:cs="Times New Roman"/>
          <w:sz w:val="24"/>
          <w:szCs w:val="24"/>
        </w:rPr>
        <w:t>Environmental Toxicology and Chemistry 20, 652–659</w:t>
      </w:r>
      <w:r>
        <w:rPr>
          <w:rFonts w:ascii="Times New Roman" w:hAnsi="Times New Roman" w:cs="Times New Roman"/>
          <w:sz w:val="24"/>
          <w:szCs w:val="24"/>
        </w:rPr>
        <w:t>.</w:t>
      </w:r>
    </w:p>
    <w:p w14:paraId="379B6924" w14:textId="77777777" w:rsidR="00CE4B6B" w:rsidRPr="00954A4B" w:rsidRDefault="00CE4B6B" w:rsidP="00604513">
      <w:pPr>
        <w:autoSpaceDE w:val="0"/>
        <w:autoSpaceDN w:val="0"/>
        <w:adjustRightInd w:val="0"/>
        <w:spacing w:after="0" w:line="240" w:lineRule="auto"/>
        <w:ind w:left="720" w:hanging="720"/>
        <w:rPr>
          <w:rFonts w:ascii="Times New Roman" w:hAnsi="Times New Roman" w:cs="Times New Roman"/>
          <w:sz w:val="24"/>
          <w:szCs w:val="24"/>
        </w:rPr>
      </w:pPr>
    </w:p>
    <w:p w14:paraId="5191A3DD" w14:textId="1519DE4C" w:rsidR="00A16D25" w:rsidRPr="00954A4B" w:rsidRDefault="00A16D25" w:rsidP="00604513">
      <w:pPr>
        <w:autoSpaceDE w:val="0"/>
        <w:autoSpaceDN w:val="0"/>
        <w:adjustRightInd w:val="0"/>
        <w:spacing w:after="0" w:line="240" w:lineRule="auto"/>
        <w:ind w:left="720" w:hanging="720"/>
        <w:rPr>
          <w:rFonts w:ascii="Times New Roman" w:hAnsi="Times New Roman" w:cs="Times New Roman"/>
          <w:sz w:val="24"/>
          <w:szCs w:val="24"/>
        </w:rPr>
      </w:pPr>
      <w:r w:rsidRPr="00954A4B">
        <w:rPr>
          <w:rFonts w:ascii="Times New Roman" w:hAnsi="Times New Roman" w:cs="Times New Roman"/>
          <w:sz w:val="24"/>
          <w:szCs w:val="24"/>
        </w:rPr>
        <w:t>Sommer, T., and Mejia, F.  (2013).</w:t>
      </w:r>
      <w:r w:rsidR="0054222F" w:rsidRPr="00954A4B">
        <w:rPr>
          <w:rFonts w:ascii="Times New Roman" w:hAnsi="Times New Roman" w:cs="Times New Roman"/>
          <w:sz w:val="24"/>
          <w:szCs w:val="24"/>
        </w:rPr>
        <w:t> A</w:t>
      </w:r>
      <w:r w:rsidRPr="00954A4B">
        <w:rPr>
          <w:rFonts w:ascii="Times New Roman" w:hAnsi="Times New Roman" w:cs="Times New Roman"/>
          <w:sz w:val="24"/>
          <w:szCs w:val="24"/>
        </w:rPr>
        <w:t xml:space="preserve"> place to call home: A synthesis of delta smelt habitat in the upper San Francisco Estuary.  San Francisco Estuary &amp; Watershed Science, 11(2), 1-27</w:t>
      </w:r>
    </w:p>
    <w:p w14:paraId="4FC37655"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2B5F3463" w14:textId="4D6A8CB8" w:rsidR="0001199D" w:rsidRPr="00954A4B" w:rsidRDefault="001E49D2" w:rsidP="00604513">
      <w:pPr>
        <w:autoSpaceDE w:val="0"/>
        <w:autoSpaceDN w:val="0"/>
        <w:adjustRightInd w:val="0"/>
        <w:spacing w:after="0" w:line="240" w:lineRule="auto"/>
        <w:ind w:left="720" w:hanging="720"/>
        <w:rPr>
          <w:rFonts w:ascii="Times New Roman" w:hAnsi="Times New Roman" w:cs="Times New Roman"/>
          <w:sz w:val="24"/>
          <w:szCs w:val="24"/>
        </w:rPr>
      </w:pPr>
      <w:r w:rsidRPr="00954A4B">
        <w:rPr>
          <w:rFonts w:ascii="Times New Roman" w:hAnsi="Times New Roman" w:cs="Times New Roman"/>
          <w:sz w:val="24"/>
          <w:szCs w:val="24"/>
        </w:rPr>
        <w:t>Suarez</w:t>
      </w:r>
      <w:r w:rsidR="0001199D" w:rsidRPr="00954A4B">
        <w:rPr>
          <w:rFonts w:ascii="Times New Roman" w:hAnsi="Times New Roman" w:cs="Times New Roman"/>
          <w:sz w:val="24"/>
          <w:szCs w:val="24"/>
        </w:rPr>
        <w:t>, L.A. (2005). PRZM-3, A Model for Predicting Pesticide and Nitrogen Fate in the Crop Root and Unsaturated Soil Zones: User’s Manual for Release 3.12.2</w:t>
      </w:r>
    </w:p>
    <w:p w14:paraId="539607AF"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77674A03" w14:textId="345B1807" w:rsidR="0001199D" w:rsidRPr="00954A4B" w:rsidRDefault="0001199D" w:rsidP="00604513">
      <w:pPr>
        <w:autoSpaceDE w:val="0"/>
        <w:autoSpaceDN w:val="0"/>
        <w:adjustRightInd w:val="0"/>
        <w:spacing w:after="0" w:line="240" w:lineRule="auto"/>
        <w:ind w:left="720" w:hanging="720"/>
        <w:rPr>
          <w:rFonts w:ascii="Times New Roman" w:hAnsi="Times New Roman" w:cs="Times New Roman"/>
          <w:sz w:val="24"/>
          <w:szCs w:val="24"/>
        </w:rPr>
      </w:pPr>
      <w:r w:rsidRPr="00954A4B">
        <w:rPr>
          <w:rFonts w:ascii="Times New Roman" w:hAnsi="Times New Roman" w:cs="Times New Roman"/>
          <w:sz w:val="24"/>
          <w:szCs w:val="24"/>
        </w:rPr>
        <w:t xml:space="preserve">TDC Environmental, LLC. (2010). Pesticides in Urban Runoff, Wastewater, and Surface Water: Annual urban Pesticides use Report: prepared for the San Francisco Estuary Partnership; San </w:t>
      </w:r>
      <w:r w:rsidRPr="00954A4B">
        <w:rPr>
          <w:rFonts w:ascii="Times New Roman" w:hAnsi="Times New Roman" w:cs="Times New Roman"/>
          <w:noProof/>
          <w:sz w:val="24"/>
          <w:szCs w:val="24"/>
        </w:rPr>
        <w:t>Mateo</w:t>
      </w:r>
      <w:r w:rsidRPr="00954A4B">
        <w:rPr>
          <w:rFonts w:ascii="Times New Roman" w:hAnsi="Times New Roman" w:cs="Times New Roman"/>
          <w:sz w:val="24"/>
          <w:szCs w:val="24"/>
        </w:rPr>
        <w:t>, Ca.</w:t>
      </w:r>
    </w:p>
    <w:p w14:paraId="2E594E8D"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lang w:val="en"/>
        </w:rPr>
      </w:pPr>
    </w:p>
    <w:p w14:paraId="74CF83CF" w14:textId="623DAC93" w:rsidR="00164877" w:rsidRPr="00E560FD" w:rsidRDefault="00164877" w:rsidP="001E49D2">
      <w:pPr>
        <w:autoSpaceDE w:val="0"/>
        <w:autoSpaceDN w:val="0"/>
        <w:adjustRightInd w:val="0"/>
        <w:spacing w:after="0" w:line="240" w:lineRule="auto"/>
        <w:ind w:left="720" w:hanging="720"/>
        <w:rPr>
          <w:rFonts w:ascii="Times New Roman" w:hAnsi="Times New Roman" w:cs="Times New Roman"/>
          <w:sz w:val="24"/>
          <w:szCs w:val="24"/>
        </w:rPr>
      </w:pPr>
      <w:r w:rsidRPr="00E560FD">
        <w:rPr>
          <w:rFonts w:ascii="Times New Roman" w:hAnsi="Times New Roman" w:cs="Times New Roman"/>
          <w:sz w:val="24"/>
          <w:szCs w:val="24"/>
        </w:rPr>
        <w:t xml:space="preserve">USDA NRCS </w:t>
      </w:r>
      <w:r w:rsidR="00E560FD" w:rsidRPr="00E560FD">
        <w:rPr>
          <w:rFonts w:ascii="Times New Roman" w:hAnsi="Times New Roman" w:cs="Times New Roman"/>
          <w:color w:val="000000"/>
          <w:sz w:val="24"/>
          <w:szCs w:val="24"/>
        </w:rPr>
        <w:t>(2009). General Soil Survey Geographic (SSURGO) Database. U.S. Department</w:t>
      </w:r>
      <w:r w:rsidR="001E49D2">
        <w:rPr>
          <w:rFonts w:ascii="Times New Roman" w:hAnsi="Times New Roman" w:cs="Times New Roman"/>
          <w:color w:val="000000"/>
          <w:sz w:val="24"/>
          <w:szCs w:val="24"/>
        </w:rPr>
        <w:t xml:space="preserve"> </w:t>
      </w:r>
      <w:r w:rsidR="00E560FD" w:rsidRPr="00E560FD">
        <w:rPr>
          <w:rFonts w:ascii="Times New Roman" w:hAnsi="Times New Roman" w:cs="Times New Roman"/>
          <w:color w:val="000000"/>
          <w:sz w:val="24"/>
          <w:szCs w:val="24"/>
        </w:rPr>
        <w:t xml:space="preserve">of Agriculture, Natural Resources Conservation Service, Washington, DC. </w:t>
      </w:r>
      <w:r w:rsidR="00E560FD" w:rsidRPr="00E560FD">
        <w:rPr>
          <w:rStyle w:val="Hyperlink"/>
        </w:rPr>
        <w:t>http://soils.usda.gov/survey/geography/ssurgo/</w:t>
      </w:r>
      <w:r w:rsidR="00E560FD" w:rsidRPr="00E560FD">
        <w:rPr>
          <w:rFonts w:ascii="Times New Roman" w:hAnsi="Times New Roman" w:cs="Times New Roman"/>
          <w:color w:val="00167C"/>
          <w:sz w:val="24"/>
          <w:szCs w:val="24"/>
        </w:rPr>
        <w:t xml:space="preserve"> </w:t>
      </w:r>
      <w:r w:rsidRPr="00E560FD">
        <w:rPr>
          <w:rFonts w:ascii="Times New Roman" w:hAnsi="Times New Roman" w:cs="Times New Roman"/>
          <w:sz w:val="24"/>
          <w:szCs w:val="24"/>
        </w:rPr>
        <w:t>accessed 03/2016).</w:t>
      </w:r>
    </w:p>
    <w:p w14:paraId="1E991D3B"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color w:val="000000"/>
          <w:sz w:val="24"/>
          <w:szCs w:val="24"/>
        </w:rPr>
      </w:pPr>
    </w:p>
    <w:p w14:paraId="563AD1B5" w14:textId="17B0A5CD" w:rsidR="0001199D" w:rsidRPr="00954A4B" w:rsidRDefault="00DD4CE2" w:rsidP="00604513">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US</w:t>
      </w:r>
      <w:r w:rsidR="0001199D" w:rsidRPr="00954A4B">
        <w:rPr>
          <w:rFonts w:ascii="Times New Roman" w:hAnsi="Times New Roman" w:cs="Times New Roman"/>
          <w:sz w:val="24"/>
          <w:szCs w:val="24"/>
        </w:rPr>
        <w:t>EPA (2010). Water exposure models used by the Office of Pesticide Programs. Washington, DC: U.S. Environmental Protection Agency, Office of Pesticide Programs.</w:t>
      </w:r>
    </w:p>
    <w:p w14:paraId="298C028B" w14:textId="7D971840" w:rsidR="0001199D" w:rsidRPr="00954A4B" w:rsidRDefault="0001199D" w:rsidP="00604513">
      <w:pPr>
        <w:pStyle w:val="ListParagraph"/>
        <w:autoSpaceDE w:val="0"/>
        <w:autoSpaceDN w:val="0"/>
        <w:adjustRightInd w:val="0"/>
        <w:spacing w:after="0" w:line="240" w:lineRule="auto"/>
        <w:rPr>
          <w:rFonts w:ascii="Times New Roman" w:hAnsi="Times New Roman" w:cs="Times New Roman"/>
          <w:sz w:val="24"/>
          <w:szCs w:val="24"/>
        </w:rPr>
      </w:pPr>
      <w:r w:rsidRPr="00954A4B">
        <w:rPr>
          <w:rFonts w:ascii="Times New Roman" w:hAnsi="Times New Roman" w:cs="Times New Roman"/>
          <w:sz w:val="24"/>
          <w:szCs w:val="24"/>
        </w:rPr>
        <w:t>(</w:t>
      </w:r>
      <w:hyperlink r:id="rId32" w:history="1">
        <w:r w:rsidRPr="00954A4B">
          <w:rPr>
            <w:rStyle w:val="Hyperlink"/>
            <w:rFonts w:ascii="Times New Roman" w:hAnsi="Times New Roman" w:cs="Times New Roman"/>
            <w:noProof/>
            <w:sz w:val="24"/>
            <w:szCs w:val="24"/>
          </w:rPr>
          <w:t>http://www.epa.gov/oppefed1/models/water/models4.htm</w:t>
        </w:r>
      </w:hyperlink>
      <w:r w:rsidRPr="00954A4B">
        <w:rPr>
          <w:rFonts w:ascii="Times New Roman" w:hAnsi="Times New Roman" w:cs="Times New Roman"/>
          <w:noProof/>
          <w:sz w:val="24"/>
          <w:szCs w:val="24"/>
        </w:rPr>
        <w:t xml:space="preserve"> ,</w:t>
      </w:r>
      <w:r w:rsidRPr="00954A4B">
        <w:rPr>
          <w:rFonts w:ascii="Times New Roman" w:hAnsi="Times New Roman" w:cs="Times New Roman"/>
          <w:sz w:val="24"/>
          <w:szCs w:val="24"/>
        </w:rPr>
        <w:t xml:space="preserve"> accessed 07/2016).</w:t>
      </w:r>
    </w:p>
    <w:p w14:paraId="288A578C" w14:textId="77777777" w:rsidR="00CF4543" w:rsidRPr="00954A4B" w:rsidRDefault="00CF4543" w:rsidP="00604513">
      <w:pPr>
        <w:pStyle w:val="ListParagraph"/>
        <w:autoSpaceDE w:val="0"/>
        <w:autoSpaceDN w:val="0"/>
        <w:adjustRightInd w:val="0"/>
        <w:spacing w:after="0" w:line="240" w:lineRule="auto"/>
        <w:ind w:hanging="720"/>
        <w:rPr>
          <w:rFonts w:ascii="Times New Roman" w:hAnsi="Times New Roman" w:cs="Times New Roman"/>
          <w:sz w:val="24"/>
          <w:szCs w:val="24"/>
        </w:rPr>
      </w:pPr>
    </w:p>
    <w:p w14:paraId="7B4A56A6" w14:textId="0A6CE72D" w:rsidR="0001199D" w:rsidRPr="00954A4B" w:rsidRDefault="00DD4CE2" w:rsidP="00604513">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US</w:t>
      </w:r>
      <w:r w:rsidR="0001199D" w:rsidRPr="00954A4B">
        <w:rPr>
          <w:rFonts w:ascii="Times New Roman" w:hAnsi="Times New Roman" w:cs="Times New Roman"/>
          <w:sz w:val="24"/>
          <w:szCs w:val="24"/>
        </w:rPr>
        <w:t>EPA, (2013a). Effects Determination for Cyfluthrin and Beta-Cyfluthrin and the Federally Threatened Bay Checkerspot Butterfly (</w:t>
      </w:r>
      <w:proofErr w:type="spellStart"/>
      <w:r w:rsidR="0001199D" w:rsidRPr="00954A4B">
        <w:rPr>
          <w:rFonts w:ascii="Times New Roman" w:hAnsi="Times New Roman" w:cs="Times New Roman"/>
          <w:sz w:val="24"/>
          <w:szCs w:val="24"/>
        </w:rPr>
        <w:t>Euphydryas</w:t>
      </w:r>
      <w:proofErr w:type="spellEnd"/>
      <w:r w:rsidR="0001199D" w:rsidRPr="00954A4B">
        <w:rPr>
          <w:rFonts w:ascii="Times New Roman" w:hAnsi="Times New Roman" w:cs="Times New Roman"/>
          <w:sz w:val="24"/>
          <w:szCs w:val="24"/>
        </w:rPr>
        <w:t xml:space="preserve"> </w:t>
      </w:r>
      <w:r w:rsidR="0001199D" w:rsidRPr="00954A4B">
        <w:rPr>
          <w:rFonts w:ascii="Times New Roman" w:hAnsi="Times New Roman" w:cs="Times New Roman"/>
          <w:noProof/>
          <w:sz w:val="24"/>
          <w:szCs w:val="24"/>
        </w:rPr>
        <w:t>editha</w:t>
      </w:r>
      <w:r w:rsidR="0001199D" w:rsidRPr="00954A4B">
        <w:rPr>
          <w:rFonts w:ascii="Times New Roman" w:hAnsi="Times New Roman" w:cs="Times New Roman"/>
          <w:sz w:val="24"/>
          <w:szCs w:val="24"/>
        </w:rPr>
        <w:t xml:space="preserve"> </w:t>
      </w:r>
      <w:r w:rsidR="0001199D" w:rsidRPr="00954A4B">
        <w:rPr>
          <w:rFonts w:ascii="Times New Roman" w:hAnsi="Times New Roman" w:cs="Times New Roman"/>
          <w:noProof/>
          <w:sz w:val="24"/>
          <w:szCs w:val="24"/>
        </w:rPr>
        <w:t>bayensis</w:t>
      </w:r>
      <w:r w:rsidR="0001199D" w:rsidRPr="00954A4B">
        <w:rPr>
          <w:rFonts w:ascii="Times New Roman" w:hAnsi="Times New Roman" w:cs="Times New Roman"/>
          <w:sz w:val="24"/>
          <w:szCs w:val="24"/>
        </w:rPr>
        <w:t>), Valley Elderberry Longhorn Beetle (</w:t>
      </w:r>
      <w:proofErr w:type="spellStart"/>
      <w:r w:rsidR="0001199D" w:rsidRPr="00954A4B">
        <w:rPr>
          <w:rFonts w:ascii="Times New Roman" w:hAnsi="Times New Roman" w:cs="Times New Roman"/>
          <w:sz w:val="24"/>
          <w:szCs w:val="24"/>
        </w:rPr>
        <w:t>Desmocerus</w:t>
      </w:r>
      <w:proofErr w:type="spellEnd"/>
      <w:r w:rsidR="0001199D" w:rsidRPr="00954A4B">
        <w:rPr>
          <w:rFonts w:ascii="Times New Roman" w:hAnsi="Times New Roman" w:cs="Times New Roman"/>
          <w:sz w:val="24"/>
          <w:szCs w:val="24"/>
        </w:rPr>
        <w:t xml:space="preserve"> </w:t>
      </w:r>
      <w:r w:rsidR="0001199D" w:rsidRPr="00954A4B">
        <w:rPr>
          <w:rFonts w:ascii="Times New Roman" w:hAnsi="Times New Roman" w:cs="Times New Roman"/>
          <w:noProof/>
          <w:sz w:val="24"/>
          <w:szCs w:val="24"/>
        </w:rPr>
        <w:t>californicus</w:t>
      </w:r>
      <w:r w:rsidR="0001199D" w:rsidRPr="00954A4B">
        <w:rPr>
          <w:rFonts w:ascii="Times New Roman" w:hAnsi="Times New Roman" w:cs="Times New Roman"/>
          <w:sz w:val="24"/>
          <w:szCs w:val="24"/>
        </w:rPr>
        <w:t xml:space="preserve"> </w:t>
      </w:r>
      <w:r w:rsidR="0001199D" w:rsidRPr="00954A4B">
        <w:rPr>
          <w:rFonts w:ascii="Times New Roman" w:hAnsi="Times New Roman" w:cs="Times New Roman"/>
          <w:noProof/>
          <w:sz w:val="24"/>
          <w:szCs w:val="24"/>
        </w:rPr>
        <w:t>dimorphus</w:t>
      </w:r>
      <w:r w:rsidR="0001199D" w:rsidRPr="00954A4B">
        <w:rPr>
          <w:rFonts w:ascii="Times New Roman" w:hAnsi="Times New Roman" w:cs="Times New Roman"/>
          <w:sz w:val="24"/>
          <w:szCs w:val="24"/>
        </w:rPr>
        <w:t xml:space="preserve">), California Tiger Salamander (Ambystoma </w:t>
      </w:r>
      <w:r w:rsidR="0001199D" w:rsidRPr="00954A4B">
        <w:rPr>
          <w:rFonts w:ascii="Times New Roman" w:hAnsi="Times New Roman" w:cs="Times New Roman"/>
          <w:noProof/>
          <w:sz w:val="24"/>
          <w:szCs w:val="24"/>
        </w:rPr>
        <w:t>californiense</w:t>
      </w:r>
      <w:r w:rsidR="0001199D" w:rsidRPr="00954A4B">
        <w:rPr>
          <w:rFonts w:ascii="Times New Roman" w:hAnsi="Times New Roman" w:cs="Times New Roman"/>
          <w:sz w:val="24"/>
          <w:szCs w:val="24"/>
        </w:rPr>
        <w:t>), Central California Distinct Population Segment, and Delta Smelt (</w:t>
      </w:r>
      <w:proofErr w:type="spellStart"/>
      <w:r w:rsidR="0001199D" w:rsidRPr="00954A4B">
        <w:rPr>
          <w:rFonts w:ascii="Times New Roman" w:hAnsi="Times New Roman" w:cs="Times New Roman"/>
          <w:sz w:val="24"/>
          <w:szCs w:val="24"/>
        </w:rPr>
        <w:t>Hypomesus</w:t>
      </w:r>
      <w:proofErr w:type="spellEnd"/>
      <w:r w:rsidR="0001199D" w:rsidRPr="00954A4B">
        <w:rPr>
          <w:rFonts w:ascii="Times New Roman" w:hAnsi="Times New Roman" w:cs="Times New Roman"/>
          <w:sz w:val="24"/>
          <w:szCs w:val="24"/>
        </w:rPr>
        <w:t xml:space="preserve"> </w:t>
      </w:r>
      <w:r w:rsidR="0001199D" w:rsidRPr="00954A4B">
        <w:rPr>
          <w:rFonts w:ascii="Times New Roman" w:hAnsi="Times New Roman" w:cs="Times New Roman"/>
          <w:noProof/>
          <w:sz w:val="24"/>
          <w:szCs w:val="24"/>
        </w:rPr>
        <w:t>transpacificus</w:t>
      </w:r>
      <w:r w:rsidR="0001199D" w:rsidRPr="00954A4B">
        <w:rPr>
          <w:rFonts w:ascii="Times New Roman" w:hAnsi="Times New Roman" w:cs="Times New Roman"/>
          <w:sz w:val="24"/>
          <w:szCs w:val="24"/>
        </w:rPr>
        <w:t>), and the Federally Endangered California Clapper Rail (</w:t>
      </w:r>
      <w:proofErr w:type="spellStart"/>
      <w:r w:rsidR="0001199D" w:rsidRPr="00954A4B">
        <w:rPr>
          <w:rFonts w:ascii="Times New Roman" w:hAnsi="Times New Roman" w:cs="Times New Roman"/>
          <w:sz w:val="24"/>
          <w:szCs w:val="24"/>
        </w:rPr>
        <w:t>Rallus</w:t>
      </w:r>
      <w:proofErr w:type="spellEnd"/>
      <w:r w:rsidR="0001199D" w:rsidRPr="00954A4B">
        <w:rPr>
          <w:rFonts w:ascii="Times New Roman" w:hAnsi="Times New Roman" w:cs="Times New Roman"/>
          <w:sz w:val="24"/>
          <w:szCs w:val="24"/>
        </w:rPr>
        <w:t xml:space="preserve"> </w:t>
      </w:r>
      <w:r w:rsidR="0001199D" w:rsidRPr="00954A4B">
        <w:rPr>
          <w:rFonts w:ascii="Times New Roman" w:hAnsi="Times New Roman" w:cs="Times New Roman"/>
          <w:noProof/>
          <w:sz w:val="24"/>
          <w:szCs w:val="24"/>
        </w:rPr>
        <w:t>longirostris</w:t>
      </w:r>
      <w:r w:rsidR="0001199D" w:rsidRPr="00954A4B">
        <w:rPr>
          <w:rFonts w:ascii="Times New Roman" w:hAnsi="Times New Roman" w:cs="Times New Roman"/>
          <w:sz w:val="24"/>
          <w:szCs w:val="24"/>
        </w:rPr>
        <w:t xml:space="preserve"> </w:t>
      </w:r>
      <w:r w:rsidR="0001199D" w:rsidRPr="00954A4B">
        <w:rPr>
          <w:rFonts w:ascii="Times New Roman" w:hAnsi="Times New Roman" w:cs="Times New Roman"/>
          <w:noProof/>
          <w:sz w:val="24"/>
          <w:szCs w:val="24"/>
        </w:rPr>
        <w:t>obsoletus</w:t>
      </w:r>
      <w:r w:rsidR="0001199D" w:rsidRPr="00954A4B">
        <w:rPr>
          <w:rFonts w:ascii="Times New Roman" w:hAnsi="Times New Roman" w:cs="Times New Roman"/>
          <w:sz w:val="24"/>
          <w:szCs w:val="24"/>
        </w:rPr>
        <w:t>), California Freshwater Shrimp (</w:t>
      </w:r>
      <w:proofErr w:type="spellStart"/>
      <w:r w:rsidR="0001199D" w:rsidRPr="00954A4B">
        <w:rPr>
          <w:rFonts w:ascii="Times New Roman" w:hAnsi="Times New Roman" w:cs="Times New Roman"/>
          <w:sz w:val="24"/>
          <w:szCs w:val="24"/>
        </w:rPr>
        <w:t>Syncaris</w:t>
      </w:r>
      <w:proofErr w:type="spellEnd"/>
      <w:r w:rsidR="0001199D" w:rsidRPr="00954A4B">
        <w:rPr>
          <w:rFonts w:ascii="Times New Roman" w:hAnsi="Times New Roman" w:cs="Times New Roman"/>
          <w:sz w:val="24"/>
          <w:szCs w:val="24"/>
        </w:rPr>
        <w:t xml:space="preserve"> </w:t>
      </w:r>
      <w:r w:rsidR="0001199D" w:rsidRPr="00954A4B">
        <w:rPr>
          <w:rFonts w:ascii="Times New Roman" w:hAnsi="Times New Roman" w:cs="Times New Roman"/>
          <w:noProof/>
          <w:sz w:val="24"/>
          <w:szCs w:val="24"/>
        </w:rPr>
        <w:t>pacificus</w:t>
      </w:r>
      <w:r w:rsidR="0001199D" w:rsidRPr="00954A4B">
        <w:rPr>
          <w:rFonts w:ascii="Times New Roman" w:hAnsi="Times New Roman" w:cs="Times New Roman"/>
          <w:sz w:val="24"/>
          <w:szCs w:val="24"/>
        </w:rPr>
        <w:t xml:space="preserve">), California Tiger Salamander (Ambystoma </w:t>
      </w:r>
      <w:r w:rsidR="0001199D" w:rsidRPr="00954A4B">
        <w:rPr>
          <w:rFonts w:ascii="Times New Roman" w:hAnsi="Times New Roman" w:cs="Times New Roman"/>
          <w:noProof/>
          <w:sz w:val="24"/>
          <w:szCs w:val="24"/>
        </w:rPr>
        <w:t>californiense</w:t>
      </w:r>
      <w:r w:rsidR="0001199D" w:rsidRPr="00954A4B">
        <w:rPr>
          <w:rFonts w:ascii="Times New Roman" w:hAnsi="Times New Roman" w:cs="Times New Roman"/>
          <w:sz w:val="24"/>
          <w:szCs w:val="24"/>
        </w:rPr>
        <w:t xml:space="preserve">) Sonoma County Distinct Population Segment and Santa Barbara County Distinct Population Segment, San Francisco Garter Snake (Thamnophis </w:t>
      </w:r>
      <w:proofErr w:type="spellStart"/>
      <w:r w:rsidR="0001199D" w:rsidRPr="00954A4B">
        <w:rPr>
          <w:rFonts w:ascii="Times New Roman" w:hAnsi="Times New Roman" w:cs="Times New Roman"/>
          <w:sz w:val="24"/>
          <w:szCs w:val="24"/>
        </w:rPr>
        <w:t>sirtalis</w:t>
      </w:r>
      <w:proofErr w:type="spellEnd"/>
      <w:r w:rsidR="0001199D" w:rsidRPr="00954A4B">
        <w:rPr>
          <w:rFonts w:ascii="Times New Roman" w:hAnsi="Times New Roman" w:cs="Times New Roman"/>
          <w:sz w:val="24"/>
          <w:szCs w:val="24"/>
        </w:rPr>
        <w:t xml:space="preserve"> </w:t>
      </w:r>
      <w:r w:rsidR="0001199D" w:rsidRPr="00954A4B">
        <w:rPr>
          <w:rFonts w:ascii="Times New Roman" w:hAnsi="Times New Roman" w:cs="Times New Roman"/>
          <w:noProof/>
          <w:sz w:val="24"/>
          <w:szCs w:val="24"/>
        </w:rPr>
        <w:t>tetrataenia</w:t>
      </w:r>
      <w:r w:rsidR="0001199D" w:rsidRPr="00954A4B">
        <w:rPr>
          <w:rFonts w:ascii="Times New Roman" w:hAnsi="Times New Roman" w:cs="Times New Roman"/>
          <w:sz w:val="24"/>
          <w:szCs w:val="24"/>
        </w:rPr>
        <w:t>), and Tidewater Goby (</w:t>
      </w:r>
      <w:proofErr w:type="spellStart"/>
      <w:r w:rsidR="0001199D" w:rsidRPr="00954A4B">
        <w:rPr>
          <w:rFonts w:ascii="Times New Roman" w:hAnsi="Times New Roman" w:cs="Times New Roman"/>
          <w:sz w:val="24"/>
          <w:szCs w:val="24"/>
        </w:rPr>
        <w:t>Eucyclogobius</w:t>
      </w:r>
      <w:proofErr w:type="spellEnd"/>
      <w:r w:rsidR="0001199D" w:rsidRPr="00954A4B">
        <w:rPr>
          <w:rFonts w:ascii="Times New Roman" w:hAnsi="Times New Roman" w:cs="Times New Roman"/>
          <w:sz w:val="24"/>
          <w:szCs w:val="24"/>
        </w:rPr>
        <w:t xml:space="preserve"> </w:t>
      </w:r>
      <w:r w:rsidR="0001199D" w:rsidRPr="00954A4B">
        <w:rPr>
          <w:rFonts w:ascii="Times New Roman" w:hAnsi="Times New Roman" w:cs="Times New Roman"/>
          <w:noProof/>
          <w:sz w:val="24"/>
          <w:szCs w:val="24"/>
        </w:rPr>
        <w:t>newberryi</w:t>
      </w:r>
      <w:r w:rsidR="0001199D" w:rsidRPr="00954A4B">
        <w:rPr>
          <w:rFonts w:ascii="Times New Roman" w:hAnsi="Times New Roman" w:cs="Times New Roman"/>
          <w:sz w:val="24"/>
          <w:szCs w:val="24"/>
        </w:rPr>
        <w:t>) (</w:t>
      </w:r>
      <w:hyperlink r:id="rId33" w:history="1">
        <w:r w:rsidR="0001199D" w:rsidRPr="00954A4B">
          <w:rPr>
            <w:rStyle w:val="Hyperlink"/>
            <w:rFonts w:ascii="Times New Roman" w:hAnsi="Times New Roman" w:cs="Times New Roman"/>
            <w:sz w:val="24"/>
            <w:szCs w:val="24"/>
          </w:rPr>
          <w:t>http://www.epa.gov/espp/litstatus/effects/redleg-frog/2013/cyfluthrin/assessment.pdf</w:t>
        </w:r>
      </w:hyperlink>
      <w:r w:rsidR="0001199D" w:rsidRPr="00954A4B">
        <w:rPr>
          <w:rFonts w:ascii="Times New Roman" w:hAnsi="Times New Roman" w:cs="Times New Roman"/>
          <w:sz w:val="24"/>
          <w:szCs w:val="24"/>
        </w:rPr>
        <w:t>) U.S. Environmental Protection Agency, Washington, DC.</w:t>
      </w:r>
    </w:p>
    <w:p w14:paraId="2AEB23F0"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6DEB1B6F" w14:textId="4508C590" w:rsidR="0001199D" w:rsidRPr="00954A4B" w:rsidRDefault="0001199D" w:rsidP="00604513">
      <w:pPr>
        <w:autoSpaceDE w:val="0"/>
        <w:autoSpaceDN w:val="0"/>
        <w:adjustRightInd w:val="0"/>
        <w:spacing w:after="0" w:line="240" w:lineRule="auto"/>
        <w:ind w:left="720" w:hanging="720"/>
        <w:rPr>
          <w:rFonts w:ascii="Times New Roman" w:hAnsi="Times New Roman" w:cs="Times New Roman"/>
          <w:sz w:val="24"/>
          <w:szCs w:val="24"/>
        </w:rPr>
      </w:pPr>
      <w:r w:rsidRPr="00954A4B">
        <w:rPr>
          <w:rFonts w:ascii="Times New Roman" w:hAnsi="Times New Roman" w:cs="Times New Roman"/>
          <w:sz w:val="24"/>
          <w:szCs w:val="24"/>
        </w:rPr>
        <w:t>USEPA, (2013b). Effects Determination for Deltamethrin and the Bay Checkerspot Butterfly, Valley Elderberry Longhorn Beetle, California Tiger Salamander, Delta Smelt, California Clapper Rail, California Freshwater Shrimp, San Francisco Garter Snake, and Tidewater Goby (</w:t>
      </w:r>
      <w:hyperlink r:id="rId34" w:history="1">
        <w:r w:rsidRPr="00954A4B">
          <w:rPr>
            <w:rStyle w:val="Hyperlink"/>
            <w:rFonts w:ascii="Times New Roman" w:hAnsi="Times New Roman" w:cs="Times New Roman"/>
            <w:sz w:val="24"/>
            <w:szCs w:val="24"/>
          </w:rPr>
          <w:t>http://www.epa.gov/espp/litstatus/effects/redleg-frog/2013/deltamethrin/analysis.pdf</w:t>
        </w:r>
      </w:hyperlink>
      <w:r w:rsidRPr="00954A4B">
        <w:rPr>
          <w:rFonts w:ascii="Times New Roman" w:hAnsi="Times New Roman" w:cs="Times New Roman"/>
          <w:sz w:val="24"/>
          <w:szCs w:val="24"/>
        </w:rPr>
        <w:t>) U.S. Environmental Protection Agency, Washington, DC.</w:t>
      </w:r>
    </w:p>
    <w:p w14:paraId="668B57BA"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68099EEC" w14:textId="7C90024C" w:rsidR="00CF4543" w:rsidRPr="00954A4B" w:rsidRDefault="0001199D" w:rsidP="00604513">
      <w:pPr>
        <w:autoSpaceDE w:val="0"/>
        <w:autoSpaceDN w:val="0"/>
        <w:adjustRightInd w:val="0"/>
        <w:spacing w:after="0" w:line="240" w:lineRule="auto"/>
        <w:ind w:left="720" w:hanging="720"/>
        <w:rPr>
          <w:rStyle w:val="Hyperlink"/>
          <w:rFonts w:ascii="Times New Roman" w:hAnsi="Times New Roman" w:cs="Times New Roman"/>
          <w:sz w:val="24"/>
          <w:szCs w:val="24"/>
          <w:lang w:val="en"/>
        </w:rPr>
      </w:pPr>
      <w:r w:rsidRPr="00954A4B">
        <w:rPr>
          <w:rFonts w:ascii="Times New Roman" w:hAnsi="Times New Roman" w:cs="Times New Roman"/>
          <w:sz w:val="24"/>
          <w:szCs w:val="24"/>
        </w:rPr>
        <w:t xml:space="preserve">USEPA, (2016a). </w:t>
      </w:r>
      <w:r w:rsidRPr="00954A4B">
        <w:rPr>
          <w:rFonts w:ascii="Times New Roman" w:hAnsi="Times New Roman" w:cs="Times New Roman"/>
          <w:sz w:val="24"/>
          <w:szCs w:val="24"/>
          <w:lang w:val="en"/>
        </w:rPr>
        <w:t xml:space="preserve">Aquatic Life Benchmarks for Pesticide Registration. </w:t>
      </w:r>
      <w:r w:rsidR="00CF4543" w:rsidRPr="00954A4B">
        <w:rPr>
          <w:rFonts w:ascii="Times New Roman" w:hAnsi="Times New Roman" w:cs="Times New Roman"/>
          <w:sz w:val="24"/>
          <w:szCs w:val="24"/>
          <w:lang w:val="en"/>
        </w:rPr>
        <w:t>(</w:t>
      </w:r>
      <w:hyperlink r:id="rId35" w:history="1">
        <w:r w:rsidRPr="00954A4B">
          <w:rPr>
            <w:rStyle w:val="Hyperlink"/>
            <w:rFonts w:ascii="Times New Roman" w:hAnsi="Times New Roman" w:cs="Times New Roman"/>
            <w:sz w:val="24"/>
            <w:szCs w:val="24"/>
            <w:lang w:val="en"/>
          </w:rPr>
          <w:t>https://www.epa.gov/pesticide-science-and-assessing-pesticide-risks/aquatic-life-benchmarks-pesticide-registration</w:t>
        </w:r>
      </w:hyperlink>
      <w:r w:rsidR="00CF4543" w:rsidRPr="00954A4B">
        <w:rPr>
          <w:rStyle w:val="Hyperlink"/>
          <w:rFonts w:ascii="Times New Roman" w:hAnsi="Times New Roman" w:cs="Times New Roman"/>
          <w:sz w:val="24"/>
          <w:szCs w:val="24"/>
          <w:lang w:val="en"/>
        </w:rPr>
        <w:t xml:space="preserve">, </w:t>
      </w:r>
      <w:r w:rsidR="00CF4543" w:rsidRPr="00954A4B">
        <w:rPr>
          <w:rFonts w:ascii="Times New Roman" w:hAnsi="Times New Roman" w:cs="Times New Roman"/>
          <w:sz w:val="24"/>
          <w:szCs w:val="24"/>
          <w:lang w:val="en"/>
        </w:rPr>
        <w:t>accessed 8/2016)</w:t>
      </w:r>
    </w:p>
    <w:p w14:paraId="6A3F319E"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5CB2453E" w14:textId="022F438D" w:rsidR="0001199D" w:rsidRDefault="0001199D" w:rsidP="00604513">
      <w:pPr>
        <w:autoSpaceDE w:val="0"/>
        <w:autoSpaceDN w:val="0"/>
        <w:adjustRightInd w:val="0"/>
        <w:spacing w:after="0" w:line="240" w:lineRule="auto"/>
        <w:ind w:left="720" w:hanging="720"/>
        <w:rPr>
          <w:rFonts w:ascii="Times New Roman" w:hAnsi="Times New Roman" w:cs="Times New Roman"/>
          <w:sz w:val="24"/>
          <w:szCs w:val="24"/>
        </w:rPr>
      </w:pPr>
      <w:r w:rsidRPr="00954A4B">
        <w:rPr>
          <w:rFonts w:ascii="Times New Roman" w:hAnsi="Times New Roman" w:cs="Times New Roman"/>
          <w:sz w:val="24"/>
          <w:szCs w:val="24"/>
        </w:rPr>
        <w:t xml:space="preserve">USEPA, (2016b). </w:t>
      </w:r>
      <w:r w:rsidRPr="00954A4B">
        <w:rPr>
          <w:rFonts w:ascii="Times New Roman" w:hAnsi="Times New Roman" w:cs="Times New Roman"/>
          <w:sz w:val="24"/>
          <w:szCs w:val="24"/>
          <w:lang w:val="en"/>
        </w:rPr>
        <w:t xml:space="preserve">Models for Pesticide Risk Assessment. </w:t>
      </w:r>
      <w:r w:rsidR="00CF4543" w:rsidRPr="00954A4B">
        <w:rPr>
          <w:rFonts w:ascii="Times New Roman" w:hAnsi="Times New Roman" w:cs="Times New Roman"/>
          <w:sz w:val="24"/>
          <w:szCs w:val="24"/>
          <w:lang w:val="en"/>
        </w:rPr>
        <w:t>(</w:t>
      </w:r>
      <w:hyperlink r:id="rId36" w:history="1">
        <w:r w:rsidRPr="00954A4B">
          <w:rPr>
            <w:rStyle w:val="Hyperlink"/>
            <w:rFonts w:ascii="Times New Roman" w:hAnsi="Times New Roman" w:cs="Times New Roman"/>
            <w:sz w:val="24"/>
            <w:szCs w:val="24"/>
          </w:rPr>
          <w:t>https://www.epa.gov/pesticide-science-and-assessing-pesticide-risks/models-pesticide-risk-assessment</w:t>
        </w:r>
      </w:hyperlink>
      <w:r w:rsidR="00CF4543" w:rsidRPr="00954A4B">
        <w:rPr>
          <w:rFonts w:ascii="Times New Roman" w:hAnsi="Times New Roman" w:cs="Times New Roman"/>
          <w:sz w:val="24"/>
          <w:szCs w:val="24"/>
        </w:rPr>
        <w:t>, a</w:t>
      </w:r>
      <w:r w:rsidRPr="00954A4B">
        <w:rPr>
          <w:rFonts w:ascii="Times New Roman" w:hAnsi="Times New Roman" w:cs="Times New Roman"/>
          <w:sz w:val="24"/>
          <w:szCs w:val="24"/>
        </w:rPr>
        <w:t>ccessed 11/2016</w:t>
      </w:r>
    </w:p>
    <w:p w14:paraId="2BB9E465" w14:textId="77777777" w:rsidR="005A2BD0" w:rsidRDefault="005A2BD0" w:rsidP="00604513">
      <w:pPr>
        <w:autoSpaceDE w:val="0"/>
        <w:autoSpaceDN w:val="0"/>
        <w:adjustRightInd w:val="0"/>
        <w:spacing w:after="0" w:line="240" w:lineRule="auto"/>
        <w:ind w:left="720" w:hanging="720"/>
        <w:rPr>
          <w:rFonts w:ascii="Times New Roman" w:hAnsi="Times New Roman" w:cs="Times New Roman"/>
          <w:sz w:val="24"/>
          <w:szCs w:val="24"/>
        </w:rPr>
      </w:pPr>
    </w:p>
    <w:p w14:paraId="157BAF31" w14:textId="729E7765" w:rsidR="005A2BD0" w:rsidRPr="00954A4B" w:rsidRDefault="005A2BD0" w:rsidP="005A2BD0">
      <w:pPr>
        <w:autoSpaceDE w:val="0"/>
        <w:autoSpaceDN w:val="0"/>
        <w:adjustRightInd w:val="0"/>
        <w:spacing w:after="0" w:line="240" w:lineRule="auto"/>
        <w:ind w:left="720" w:hanging="720"/>
        <w:rPr>
          <w:rFonts w:ascii="Times New Roman" w:hAnsi="Times New Roman" w:cs="Times New Roman"/>
          <w:sz w:val="24"/>
          <w:szCs w:val="24"/>
        </w:rPr>
      </w:pPr>
      <w:proofErr w:type="spellStart"/>
      <w:r w:rsidRPr="005A2BD0">
        <w:rPr>
          <w:rFonts w:ascii="Times New Roman" w:hAnsi="Times New Roman" w:cs="Times New Roman"/>
          <w:sz w:val="24"/>
          <w:szCs w:val="24"/>
        </w:rPr>
        <w:t>Vecchia</w:t>
      </w:r>
      <w:proofErr w:type="spellEnd"/>
      <w:r w:rsidRPr="005A2BD0">
        <w:rPr>
          <w:rFonts w:ascii="Times New Roman" w:hAnsi="Times New Roman" w:cs="Times New Roman"/>
          <w:sz w:val="24"/>
          <w:szCs w:val="24"/>
        </w:rPr>
        <w:t xml:space="preserve">, A.V., J.D. Martin, and R.J. </w:t>
      </w:r>
      <w:proofErr w:type="spellStart"/>
      <w:r w:rsidRPr="005A2BD0">
        <w:rPr>
          <w:rFonts w:ascii="Times New Roman" w:hAnsi="Times New Roman" w:cs="Times New Roman"/>
          <w:sz w:val="24"/>
          <w:szCs w:val="24"/>
        </w:rPr>
        <w:t>Gilliom</w:t>
      </w:r>
      <w:proofErr w:type="spellEnd"/>
      <w:r w:rsidRPr="005A2BD0">
        <w:rPr>
          <w:rFonts w:ascii="Times New Roman" w:hAnsi="Times New Roman" w:cs="Times New Roman"/>
          <w:sz w:val="24"/>
          <w:szCs w:val="24"/>
        </w:rPr>
        <w:t>, 2008. Modeling Variability and Trends in Pesticide Concentrations</w:t>
      </w:r>
      <w:r>
        <w:rPr>
          <w:rFonts w:ascii="Times New Roman" w:hAnsi="Times New Roman" w:cs="Times New Roman"/>
          <w:sz w:val="24"/>
          <w:szCs w:val="24"/>
        </w:rPr>
        <w:t xml:space="preserve"> </w:t>
      </w:r>
      <w:r w:rsidRPr="005A2BD0">
        <w:rPr>
          <w:rFonts w:ascii="Times New Roman" w:hAnsi="Times New Roman" w:cs="Times New Roman"/>
          <w:sz w:val="24"/>
          <w:szCs w:val="24"/>
        </w:rPr>
        <w:t>in Streams. Journal of the American Water Resources Association (JAWRA) 44(5):1308-1324. DOI: 10.1111/j.1752-1688.2008.00225.x</w:t>
      </w:r>
    </w:p>
    <w:p w14:paraId="1A5179EF" w14:textId="77777777" w:rsidR="00FB4B70" w:rsidRPr="00954A4B" w:rsidRDefault="00FB4B70" w:rsidP="00604513">
      <w:pPr>
        <w:autoSpaceDE w:val="0"/>
        <w:autoSpaceDN w:val="0"/>
        <w:adjustRightInd w:val="0"/>
        <w:spacing w:after="0" w:line="240" w:lineRule="auto"/>
        <w:ind w:left="720" w:hanging="720"/>
        <w:rPr>
          <w:rFonts w:ascii="Times New Roman" w:hAnsi="Times New Roman" w:cs="Times New Roman"/>
          <w:color w:val="0563C1" w:themeColor="hyperlink"/>
          <w:sz w:val="24"/>
          <w:szCs w:val="24"/>
          <w:u w:val="single"/>
          <w:lang w:val="en"/>
        </w:rPr>
      </w:pPr>
    </w:p>
    <w:p w14:paraId="3A3B5A25" w14:textId="5B06BFE1" w:rsidR="00FB4B70" w:rsidRPr="00954A4B" w:rsidRDefault="00FB4B70" w:rsidP="00604513">
      <w:pPr>
        <w:autoSpaceDE w:val="0"/>
        <w:autoSpaceDN w:val="0"/>
        <w:adjustRightInd w:val="0"/>
        <w:spacing w:after="0" w:line="240" w:lineRule="auto"/>
        <w:ind w:left="720" w:hanging="720"/>
        <w:rPr>
          <w:rFonts w:ascii="Times New Roman" w:hAnsi="Times New Roman" w:cs="Times New Roman"/>
          <w:sz w:val="24"/>
          <w:szCs w:val="24"/>
        </w:rPr>
      </w:pPr>
      <w:r w:rsidRPr="00954A4B">
        <w:rPr>
          <w:rFonts w:ascii="Times New Roman" w:hAnsi="Times New Roman" w:cs="Times New Roman"/>
          <w:sz w:val="24"/>
          <w:szCs w:val="24"/>
        </w:rPr>
        <w:t xml:space="preserve">Werner, I., D. Markiewicz, L. </w:t>
      </w:r>
      <w:proofErr w:type="spellStart"/>
      <w:r w:rsidRPr="00954A4B">
        <w:rPr>
          <w:rFonts w:ascii="Times New Roman" w:hAnsi="Times New Roman" w:cs="Times New Roman"/>
          <w:sz w:val="24"/>
          <w:szCs w:val="24"/>
        </w:rPr>
        <w:t>Deanovic</w:t>
      </w:r>
      <w:proofErr w:type="spellEnd"/>
      <w:r w:rsidRPr="00954A4B">
        <w:rPr>
          <w:rFonts w:ascii="Times New Roman" w:hAnsi="Times New Roman" w:cs="Times New Roman"/>
          <w:sz w:val="24"/>
          <w:szCs w:val="24"/>
        </w:rPr>
        <w:t xml:space="preserve">, R. </w:t>
      </w:r>
      <w:proofErr w:type="spellStart"/>
      <w:r w:rsidRPr="00954A4B">
        <w:rPr>
          <w:rFonts w:ascii="Times New Roman" w:hAnsi="Times New Roman" w:cs="Times New Roman"/>
          <w:sz w:val="24"/>
          <w:szCs w:val="24"/>
        </w:rPr>
        <w:t>Connon</w:t>
      </w:r>
      <w:proofErr w:type="spellEnd"/>
      <w:r w:rsidRPr="00954A4B">
        <w:rPr>
          <w:rFonts w:ascii="Times New Roman" w:hAnsi="Times New Roman" w:cs="Times New Roman"/>
          <w:sz w:val="24"/>
          <w:szCs w:val="24"/>
        </w:rPr>
        <w:t xml:space="preserve">, S. </w:t>
      </w:r>
      <w:proofErr w:type="spellStart"/>
      <w:r w:rsidRPr="00954A4B">
        <w:rPr>
          <w:rFonts w:ascii="Times New Roman" w:hAnsi="Times New Roman" w:cs="Times New Roman"/>
          <w:sz w:val="24"/>
          <w:szCs w:val="24"/>
        </w:rPr>
        <w:t>Beggel</w:t>
      </w:r>
      <w:proofErr w:type="spellEnd"/>
      <w:r w:rsidRPr="00954A4B">
        <w:rPr>
          <w:rFonts w:ascii="Times New Roman" w:hAnsi="Times New Roman" w:cs="Times New Roman"/>
          <w:sz w:val="24"/>
          <w:szCs w:val="24"/>
        </w:rPr>
        <w:t xml:space="preserve">, S. </w:t>
      </w:r>
      <w:proofErr w:type="spellStart"/>
      <w:r w:rsidRPr="00954A4B">
        <w:rPr>
          <w:rFonts w:ascii="Times New Roman" w:hAnsi="Times New Roman" w:cs="Times New Roman"/>
          <w:sz w:val="24"/>
          <w:szCs w:val="24"/>
        </w:rPr>
        <w:t>Teh</w:t>
      </w:r>
      <w:proofErr w:type="spellEnd"/>
      <w:r w:rsidRPr="00954A4B">
        <w:rPr>
          <w:rFonts w:ascii="Times New Roman" w:hAnsi="Times New Roman" w:cs="Times New Roman"/>
          <w:sz w:val="24"/>
          <w:szCs w:val="24"/>
        </w:rPr>
        <w:t xml:space="preserve">, M. </w:t>
      </w:r>
      <w:proofErr w:type="spellStart"/>
      <w:r w:rsidRPr="00954A4B">
        <w:rPr>
          <w:rFonts w:ascii="Times New Roman" w:hAnsi="Times New Roman" w:cs="Times New Roman"/>
          <w:sz w:val="24"/>
          <w:szCs w:val="24"/>
        </w:rPr>
        <w:t>Stillway</w:t>
      </w:r>
      <w:proofErr w:type="spellEnd"/>
      <w:r w:rsidRPr="00954A4B">
        <w:rPr>
          <w:rFonts w:ascii="Times New Roman" w:hAnsi="Times New Roman" w:cs="Times New Roman"/>
          <w:sz w:val="24"/>
          <w:szCs w:val="24"/>
        </w:rPr>
        <w:t xml:space="preserve">, and C. Reece. (2010). Pelagic Organism Decline (POD): Acute and Chronic Invertebrate and Fish Toxicity Testing in the Sacramento-San Joaquin Delta -Final Report. Department of Water </w:t>
      </w:r>
      <w:proofErr w:type="spellStart"/>
      <w:r w:rsidRPr="00954A4B">
        <w:rPr>
          <w:rFonts w:ascii="Times New Roman" w:hAnsi="Times New Roman" w:cs="Times New Roman"/>
          <w:sz w:val="24"/>
          <w:szCs w:val="24"/>
        </w:rPr>
        <w:t>Reources</w:t>
      </w:r>
      <w:proofErr w:type="spellEnd"/>
      <w:r w:rsidRPr="00954A4B">
        <w:rPr>
          <w:rFonts w:ascii="Times New Roman" w:hAnsi="Times New Roman" w:cs="Times New Roman"/>
          <w:sz w:val="24"/>
          <w:szCs w:val="24"/>
        </w:rPr>
        <w:t>, Sacramento, CA.</w:t>
      </w:r>
    </w:p>
    <w:p w14:paraId="25D3F4C6"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4A96A480" w14:textId="076E1979" w:rsidR="00FB4B70" w:rsidRPr="00954A4B" w:rsidRDefault="0001199D" w:rsidP="00604513">
      <w:pPr>
        <w:autoSpaceDE w:val="0"/>
        <w:autoSpaceDN w:val="0"/>
        <w:adjustRightInd w:val="0"/>
        <w:spacing w:after="0" w:line="240" w:lineRule="auto"/>
        <w:ind w:left="720" w:hanging="720"/>
        <w:rPr>
          <w:rFonts w:ascii="Times New Roman" w:hAnsi="Times New Roman" w:cs="Times New Roman"/>
          <w:sz w:val="24"/>
          <w:szCs w:val="24"/>
        </w:rPr>
      </w:pPr>
      <w:r w:rsidRPr="00954A4B">
        <w:rPr>
          <w:rFonts w:ascii="Times New Roman" w:hAnsi="Times New Roman" w:cs="Times New Roman"/>
          <w:sz w:val="24"/>
          <w:szCs w:val="24"/>
        </w:rPr>
        <w:t xml:space="preserve">Weston, D. P., Holmes, R. W., You, J., and </w:t>
      </w:r>
      <w:proofErr w:type="spellStart"/>
      <w:r w:rsidRPr="00954A4B">
        <w:rPr>
          <w:rFonts w:ascii="Times New Roman" w:hAnsi="Times New Roman" w:cs="Times New Roman"/>
          <w:sz w:val="24"/>
          <w:szCs w:val="24"/>
        </w:rPr>
        <w:t>Lydy</w:t>
      </w:r>
      <w:proofErr w:type="spellEnd"/>
      <w:r w:rsidRPr="00954A4B">
        <w:rPr>
          <w:rFonts w:ascii="Times New Roman" w:hAnsi="Times New Roman" w:cs="Times New Roman"/>
          <w:sz w:val="24"/>
          <w:szCs w:val="24"/>
        </w:rPr>
        <w:t xml:space="preserve">, M. J. (2005). Aquatic toxicity due to residential use of pyrethroid insecticides. Environ. </w:t>
      </w:r>
      <w:proofErr w:type="spellStart"/>
      <w:r w:rsidRPr="00954A4B">
        <w:rPr>
          <w:rFonts w:ascii="Times New Roman" w:hAnsi="Times New Roman" w:cs="Times New Roman"/>
          <w:sz w:val="24"/>
          <w:szCs w:val="24"/>
        </w:rPr>
        <w:t>Sci.Technol</w:t>
      </w:r>
      <w:proofErr w:type="spellEnd"/>
      <w:r w:rsidRPr="00954A4B">
        <w:rPr>
          <w:rFonts w:ascii="Times New Roman" w:hAnsi="Times New Roman" w:cs="Times New Roman"/>
          <w:sz w:val="24"/>
          <w:szCs w:val="24"/>
        </w:rPr>
        <w:t>. 39, 9778–9784.</w:t>
      </w:r>
    </w:p>
    <w:p w14:paraId="45AF52EC"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1CEDF0DF" w14:textId="2B5D60C2" w:rsidR="0001199D" w:rsidRPr="00954A4B" w:rsidRDefault="0001199D" w:rsidP="00604513">
      <w:pPr>
        <w:autoSpaceDE w:val="0"/>
        <w:autoSpaceDN w:val="0"/>
        <w:adjustRightInd w:val="0"/>
        <w:spacing w:after="0" w:line="240" w:lineRule="auto"/>
        <w:ind w:left="720" w:hanging="720"/>
        <w:rPr>
          <w:rFonts w:ascii="Times New Roman" w:hAnsi="Times New Roman" w:cs="Times New Roman"/>
          <w:sz w:val="24"/>
          <w:szCs w:val="24"/>
        </w:rPr>
      </w:pPr>
      <w:r w:rsidRPr="00954A4B">
        <w:rPr>
          <w:rFonts w:ascii="Times New Roman" w:hAnsi="Times New Roman" w:cs="Times New Roman"/>
          <w:sz w:val="24"/>
          <w:szCs w:val="24"/>
        </w:rPr>
        <w:t>Weston, D.P., Ho</w:t>
      </w:r>
      <w:r w:rsidR="00CB4563">
        <w:rPr>
          <w:rFonts w:ascii="Times New Roman" w:hAnsi="Times New Roman" w:cs="Times New Roman"/>
          <w:sz w:val="24"/>
          <w:szCs w:val="24"/>
        </w:rPr>
        <w:t xml:space="preserve">lmes, R.W., and </w:t>
      </w:r>
      <w:proofErr w:type="spellStart"/>
      <w:r w:rsidR="00CB4563">
        <w:rPr>
          <w:rFonts w:ascii="Times New Roman" w:hAnsi="Times New Roman" w:cs="Times New Roman"/>
          <w:sz w:val="24"/>
          <w:szCs w:val="24"/>
        </w:rPr>
        <w:t>Lydy</w:t>
      </w:r>
      <w:proofErr w:type="spellEnd"/>
      <w:r w:rsidR="00CB4563">
        <w:rPr>
          <w:rFonts w:ascii="Times New Roman" w:hAnsi="Times New Roman" w:cs="Times New Roman"/>
          <w:sz w:val="24"/>
          <w:szCs w:val="24"/>
        </w:rPr>
        <w:t>, M.J. (2008</w:t>
      </w:r>
      <w:r w:rsidRPr="00954A4B">
        <w:rPr>
          <w:rFonts w:ascii="Times New Roman" w:hAnsi="Times New Roman" w:cs="Times New Roman"/>
          <w:sz w:val="24"/>
          <w:szCs w:val="24"/>
        </w:rPr>
        <w:t>). Residential runoff as a source of pyrethroid pesticides to urban creeks.</w:t>
      </w:r>
    </w:p>
    <w:p w14:paraId="4D562737"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6F3E5D05" w14:textId="36574746" w:rsidR="0001199D" w:rsidRPr="00954A4B" w:rsidRDefault="0001199D" w:rsidP="00604513">
      <w:pPr>
        <w:autoSpaceDE w:val="0"/>
        <w:autoSpaceDN w:val="0"/>
        <w:adjustRightInd w:val="0"/>
        <w:spacing w:after="0" w:line="240" w:lineRule="auto"/>
        <w:ind w:left="720" w:hanging="720"/>
        <w:rPr>
          <w:rFonts w:ascii="Times New Roman" w:hAnsi="Times New Roman" w:cs="Times New Roman"/>
          <w:sz w:val="24"/>
          <w:szCs w:val="24"/>
        </w:rPr>
      </w:pPr>
      <w:r w:rsidRPr="00954A4B">
        <w:rPr>
          <w:rFonts w:ascii="Times New Roman" w:hAnsi="Times New Roman" w:cs="Times New Roman"/>
          <w:sz w:val="24"/>
          <w:szCs w:val="24"/>
        </w:rPr>
        <w:t xml:space="preserve">Weston, D. P., and </w:t>
      </w:r>
      <w:proofErr w:type="spellStart"/>
      <w:r w:rsidRPr="00954A4B">
        <w:rPr>
          <w:rFonts w:ascii="Times New Roman" w:hAnsi="Times New Roman" w:cs="Times New Roman"/>
          <w:sz w:val="24"/>
          <w:szCs w:val="24"/>
        </w:rPr>
        <w:t>Lydy</w:t>
      </w:r>
      <w:proofErr w:type="spellEnd"/>
      <w:r w:rsidRPr="00954A4B">
        <w:rPr>
          <w:rFonts w:ascii="Times New Roman" w:hAnsi="Times New Roman" w:cs="Times New Roman"/>
          <w:sz w:val="24"/>
          <w:szCs w:val="24"/>
        </w:rPr>
        <w:t>, M. J. (2010). Urban and agricultural sources of pyrethroid insecticides to the Sacramento–San Joaquin Delta of California. Environ Sci Technology 44:1833–1840.</w:t>
      </w:r>
    </w:p>
    <w:p w14:paraId="3171A0D0"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468389FE" w14:textId="6858CB06" w:rsidR="0001199D" w:rsidRPr="00954A4B" w:rsidRDefault="0001199D" w:rsidP="00604513">
      <w:pPr>
        <w:autoSpaceDE w:val="0"/>
        <w:autoSpaceDN w:val="0"/>
        <w:adjustRightInd w:val="0"/>
        <w:spacing w:after="0" w:line="240" w:lineRule="auto"/>
        <w:ind w:left="720" w:hanging="720"/>
        <w:rPr>
          <w:rFonts w:ascii="Times New Roman" w:hAnsi="Times New Roman" w:cs="Times New Roman"/>
          <w:sz w:val="24"/>
          <w:szCs w:val="24"/>
        </w:rPr>
      </w:pPr>
      <w:r w:rsidRPr="00954A4B">
        <w:rPr>
          <w:rFonts w:ascii="Times New Roman" w:hAnsi="Times New Roman" w:cs="Times New Roman"/>
          <w:sz w:val="24"/>
          <w:szCs w:val="24"/>
        </w:rPr>
        <w:t xml:space="preserve">Weston, D. P., and </w:t>
      </w:r>
      <w:proofErr w:type="spellStart"/>
      <w:r w:rsidRPr="00954A4B">
        <w:rPr>
          <w:rFonts w:ascii="Times New Roman" w:hAnsi="Times New Roman" w:cs="Times New Roman"/>
          <w:sz w:val="24"/>
          <w:szCs w:val="24"/>
        </w:rPr>
        <w:t>Lydy</w:t>
      </w:r>
      <w:proofErr w:type="spellEnd"/>
      <w:r w:rsidRPr="00954A4B">
        <w:rPr>
          <w:rFonts w:ascii="Times New Roman" w:hAnsi="Times New Roman" w:cs="Times New Roman"/>
          <w:sz w:val="24"/>
          <w:szCs w:val="24"/>
        </w:rPr>
        <w:t xml:space="preserve">, M. J. (2012). Storm-water input of pyrethroid insecticides to an urban river. Environ </w:t>
      </w:r>
      <w:proofErr w:type="spellStart"/>
      <w:r w:rsidRPr="00954A4B">
        <w:rPr>
          <w:rFonts w:ascii="Times New Roman" w:hAnsi="Times New Roman" w:cs="Times New Roman"/>
          <w:sz w:val="24"/>
          <w:szCs w:val="24"/>
        </w:rPr>
        <w:t>Toxicol</w:t>
      </w:r>
      <w:proofErr w:type="spellEnd"/>
      <w:r w:rsidRPr="00954A4B">
        <w:rPr>
          <w:rFonts w:ascii="Times New Roman" w:hAnsi="Times New Roman" w:cs="Times New Roman"/>
          <w:sz w:val="24"/>
          <w:szCs w:val="24"/>
        </w:rPr>
        <w:t xml:space="preserve"> Chem 31:1579–1586.</w:t>
      </w:r>
    </w:p>
    <w:p w14:paraId="6591C67B"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3F51B4CF" w14:textId="748D1676" w:rsidR="0001199D" w:rsidRPr="00954A4B" w:rsidRDefault="0001199D" w:rsidP="00604513">
      <w:pPr>
        <w:autoSpaceDE w:val="0"/>
        <w:autoSpaceDN w:val="0"/>
        <w:adjustRightInd w:val="0"/>
        <w:spacing w:after="0" w:line="240" w:lineRule="auto"/>
        <w:ind w:left="720" w:hanging="720"/>
        <w:rPr>
          <w:rFonts w:ascii="Times New Roman" w:hAnsi="Times New Roman" w:cs="Times New Roman"/>
          <w:sz w:val="24"/>
          <w:szCs w:val="24"/>
        </w:rPr>
      </w:pPr>
      <w:r w:rsidRPr="00954A4B">
        <w:rPr>
          <w:rFonts w:ascii="Times New Roman" w:hAnsi="Times New Roman" w:cs="Times New Roman"/>
          <w:sz w:val="24"/>
          <w:szCs w:val="24"/>
        </w:rPr>
        <w:t>Weston</w:t>
      </w:r>
      <w:r w:rsidR="001B5E8A">
        <w:rPr>
          <w:rFonts w:ascii="Times New Roman" w:hAnsi="Times New Roman" w:cs="Times New Roman"/>
          <w:sz w:val="24"/>
          <w:szCs w:val="24"/>
        </w:rPr>
        <w:t>,</w:t>
      </w:r>
      <w:r w:rsidRPr="00954A4B">
        <w:rPr>
          <w:rFonts w:ascii="Times New Roman" w:hAnsi="Times New Roman" w:cs="Times New Roman"/>
          <w:sz w:val="24"/>
          <w:szCs w:val="24"/>
        </w:rPr>
        <w:t xml:space="preserve"> D</w:t>
      </w:r>
      <w:r w:rsidR="001B5E8A">
        <w:rPr>
          <w:rFonts w:ascii="Times New Roman" w:hAnsi="Times New Roman" w:cs="Times New Roman"/>
          <w:sz w:val="24"/>
          <w:szCs w:val="24"/>
        </w:rPr>
        <w:t xml:space="preserve">. </w:t>
      </w:r>
      <w:r w:rsidRPr="00954A4B">
        <w:rPr>
          <w:rFonts w:ascii="Times New Roman" w:hAnsi="Times New Roman" w:cs="Times New Roman"/>
          <w:sz w:val="24"/>
          <w:szCs w:val="24"/>
        </w:rPr>
        <w:t>P</w:t>
      </w:r>
      <w:r w:rsidR="001B5E8A">
        <w:rPr>
          <w:rFonts w:ascii="Times New Roman" w:hAnsi="Times New Roman" w:cs="Times New Roman"/>
          <w:sz w:val="24"/>
          <w:szCs w:val="24"/>
        </w:rPr>
        <w:t>.</w:t>
      </w:r>
      <w:r w:rsidRPr="00954A4B">
        <w:rPr>
          <w:rFonts w:ascii="Times New Roman" w:hAnsi="Times New Roman" w:cs="Times New Roman"/>
          <w:sz w:val="24"/>
          <w:szCs w:val="24"/>
        </w:rPr>
        <w:t>, Asbell A</w:t>
      </w:r>
      <w:r w:rsidR="001B5E8A">
        <w:rPr>
          <w:rFonts w:ascii="Times New Roman" w:hAnsi="Times New Roman" w:cs="Times New Roman"/>
          <w:sz w:val="24"/>
          <w:szCs w:val="24"/>
        </w:rPr>
        <w:t xml:space="preserve">. </w:t>
      </w:r>
      <w:r w:rsidRPr="00954A4B">
        <w:rPr>
          <w:rFonts w:ascii="Times New Roman" w:hAnsi="Times New Roman" w:cs="Times New Roman"/>
          <w:sz w:val="24"/>
          <w:szCs w:val="24"/>
        </w:rPr>
        <w:t>M</w:t>
      </w:r>
      <w:r w:rsidR="001B5E8A">
        <w:rPr>
          <w:rFonts w:ascii="Times New Roman" w:hAnsi="Times New Roman" w:cs="Times New Roman"/>
          <w:sz w:val="24"/>
          <w:szCs w:val="24"/>
        </w:rPr>
        <w:t>.</w:t>
      </w:r>
      <w:r w:rsidRPr="00954A4B">
        <w:rPr>
          <w:rFonts w:ascii="Times New Roman" w:hAnsi="Times New Roman" w:cs="Times New Roman"/>
          <w:sz w:val="24"/>
          <w:szCs w:val="24"/>
        </w:rPr>
        <w:t xml:space="preserve">, </w:t>
      </w:r>
      <w:proofErr w:type="spellStart"/>
      <w:r w:rsidRPr="00954A4B">
        <w:rPr>
          <w:rFonts w:ascii="Times New Roman" w:hAnsi="Times New Roman" w:cs="Times New Roman"/>
          <w:sz w:val="24"/>
          <w:szCs w:val="24"/>
        </w:rPr>
        <w:t>Lesm</w:t>
      </w:r>
      <w:r w:rsidR="001B5E8A">
        <w:rPr>
          <w:rFonts w:ascii="Times New Roman" w:hAnsi="Times New Roman" w:cs="Times New Roman"/>
          <w:sz w:val="24"/>
          <w:szCs w:val="24"/>
        </w:rPr>
        <w:t>eister</w:t>
      </w:r>
      <w:proofErr w:type="spellEnd"/>
      <w:r w:rsidR="001B5E8A">
        <w:rPr>
          <w:rFonts w:ascii="Times New Roman" w:hAnsi="Times New Roman" w:cs="Times New Roman"/>
          <w:sz w:val="24"/>
          <w:szCs w:val="24"/>
        </w:rPr>
        <w:t xml:space="preserve">, S. A., </w:t>
      </w:r>
      <w:proofErr w:type="spellStart"/>
      <w:r w:rsidR="001B5E8A">
        <w:rPr>
          <w:rFonts w:ascii="Times New Roman" w:hAnsi="Times New Roman" w:cs="Times New Roman"/>
          <w:sz w:val="24"/>
          <w:szCs w:val="24"/>
        </w:rPr>
        <w:t>Teh</w:t>
      </w:r>
      <w:proofErr w:type="spellEnd"/>
      <w:r w:rsidR="001B5E8A">
        <w:rPr>
          <w:rFonts w:ascii="Times New Roman" w:hAnsi="Times New Roman" w:cs="Times New Roman"/>
          <w:sz w:val="24"/>
          <w:szCs w:val="24"/>
        </w:rPr>
        <w:t xml:space="preserve">, S. J., </w:t>
      </w:r>
      <w:proofErr w:type="spellStart"/>
      <w:r w:rsidR="001B5E8A">
        <w:rPr>
          <w:rFonts w:ascii="Times New Roman" w:hAnsi="Times New Roman" w:cs="Times New Roman"/>
          <w:sz w:val="24"/>
          <w:szCs w:val="24"/>
        </w:rPr>
        <w:t>Lydy</w:t>
      </w:r>
      <w:proofErr w:type="spellEnd"/>
      <w:r w:rsidR="001B5E8A">
        <w:rPr>
          <w:rFonts w:ascii="Times New Roman" w:hAnsi="Times New Roman" w:cs="Times New Roman"/>
          <w:sz w:val="24"/>
          <w:szCs w:val="24"/>
        </w:rPr>
        <w:t>, M. J. (2014)</w:t>
      </w:r>
      <w:r w:rsidRPr="00954A4B">
        <w:rPr>
          <w:rFonts w:ascii="Times New Roman" w:hAnsi="Times New Roman" w:cs="Times New Roman"/>
          <w:sz w:val="24"/>
          <w:szCs w:val="24"/>
        </w:rPr>
        <w:t>. Urban and agricultural pesticide inputs to a critical habitat for the threatened delta smelt (</w:t>
      </w:r>
      <w:proofErr w:type="spellStart"/>
      <w:r w:rsidRPr="00954A4B">
        <w:rPr>
          <w:rFonts w:ascii="Times New Roman" w:hAnsi="Times New Roman" w:cs="Times New Roman"/>
          <w:sz w:val="24"/>
          <w:szCs w:val="24"/>
        </w:rPr>
        <w:t>Hypomesus</w:t>
      </w:r>
      <w:proofErr w:type="spellEnd"/>
      <w:r w:rsidRPr="00954A4B">
        <w:rPr>
          <w:rFonts w:ascii="Times New Roman" w:hAnsi="Times New Roman" w:cs="Times New Roman"/>
          <w:sz w:val="24"/>
          <w:szCs w:val="24"/>
        </w:rPr>
        <w:t xml:space="preserve"> </w:t>
      </w:r>
      <w:r w:rsidRPr="00954A4B">
        <w:rPr>
          <w:rFonts w:ascii="Times New Roman" w:hAnsi="Times New Roman" w:cs="Times New Roman"/>
          <w:noProof/>
          <w:sz w:val="24"/>
          <w:szCs w:val="24"/>
        </w:rPr>
        <w:t>transpacificus</w:t>
      </w:r>
      <w:r w:rsidRPr="00954A4B">
        <w:rPr>
          <w:rFonts w:ascii="Times New Roman" w:hAnsi="Times New Roman" w:cs="Times New Roman"/>
          <w:sz w:val="24"/>
          <w:szCs w:val="24"/>
        </w:rPr>
        <w:t xml:space="preserve">). Environ </w:t>
      </w:r>
      <w:proofErr w:type="spellStart"/>
      <w:r w:rsidRPr="00954A4B">
        <w:rPr>
          <w:rFonts w:ascii="Times New Roman" w:hAnsi="Times New Roman" w:cs="Times New Roman"/>
          <w:sz w:val="24"/>
          <w:szCs w:val="24"/>
        </w:rPr>
        <w:t>Toxicol</w:t>
      </w:r>
      <w:proofErr w:type="spellEnd"/>
      <w:r w:rsidRPr="00954A4B">
        <w:rPr>
          <w:rFonts w:ascii="Times New Roman" w:hAnsi="Times New Roman" w:cs="Times New Roman"/>
          <w:sz w:val="24"/>
          <w:szCs w:val="24"/>
        </w:rPr>
        <w:t xml:space="preserve"> Chem 33:920–929.</w:t>
      </w:r>
    </w:p>
    <w:p w14:paraId="25A4E53E"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4FC9E355" w14:textId="506B4467" w:rsidR="0001199D" w:rsidRDefault="0001199D" w:rsidP="00604513">
      <w:pPr>
        <w:autoSpaceDE w:val="0"/>
        <w:autoSpaceDN w:val="0"/>
        <w:adjustRightInd w:val="0"/>
        <w:spacing w:after="0" w:line="240" w:lineRule="auto"/>
        <w:ind w:left="720" w:hanging="720"/>
        <w:rPr>
          <w:rFonts w:ascii="Times New Roman" w:hAnsi="Times New Roman" w:cs="Times New Roman"/>
          <w:sz w:val="24"/>
          <w:szCs w:val="24"/>
        </w:rPr>
      </w:pPr>
      <w:r w:rsidRPr="00954A4B">
        <w:rPr>
          <w:rFonts w:ascii="Times New Roman" w:hAnsi="Times New Roman" w:cs="Times New Roman"/>
          <w:sz w:val="24"/>
          <w:szCs w:val="24"/>
        </w:rPr>
        <w:t xml:space="preserve">Williams, J. R., </w:t>
      </w:r>
      <w:r w:rsidR="00F60034" w:rsidRPr="00954A4B">
        <w:rPr>
          <w:rFonts w:ascii="Times New Roman" w:hAnsi="Times New Roman" w:cs="Times New Roman"/>
          <w:sz w:val="24"/>
          <w:szCs w:val="24"/>
        </w:rPr>
        <w:t>(</w:t>
      </w:r>
      <w:r w:rsidRPr="00954A4B">
        <w:rPr>
          <w:rFonts w:ascii="Times New Roman" w:hAnsi="Times New Roman" w:cs="Times New Roman"/>
          <w:sz w:val="24"/>
          <w:szCs w:val="24"/>
        </w:rPr>
        <w:t>1975</w:t>
      </w:r>
      <w:r w:rsidR="00F60034" w:rsidRPr="00954A4B">
        <w:rPr>
          <w:rFonts w:ascii="Times New Roman" w:hAnsi="Times New Roman" w:cs="Times New Roman"/>
          <w:sz w:val="24"/>
          <w:szCs w:val="24"/>
        </w:rPr>
        <w:t>)</w:t>
      </w:r>
      <w:r w:rsidRPr="00954A4B">
        <w:rPr>
          <w:rFonts w:ascii="Times New Roman" w:hAnsi="Times New Roman" w:cs="Times New Roman"/>
          <w:sz w:val="24"/>
          <w:szCs w:val="24"/>
        </w:rPr>
        <w:t xml:space="preserve">. Sediment yield prediction with a </w:t>
      </w:r>
      <w:r w:rsidRPr="00954A4B">
        <w:rPr>
          <w:rFonts w:ascii="Times New Roman" w:hAnsi="Times New Roman" w:cs="Times New Roman"/>
          <w:noProof/>
          <w:sz w:val="24"/>
          <w:szCs w:val="24"/>
        </w:rPr>
        <w:t>universal</w:t>
      </w:r>
      <w:r w:rsidRPr="00954A4B">
        <w:rPr>
          <w:rFonts w:ascii="Times New Roman" w:hAnsi="Times New Roman" w:cs="Times New Roman"/>
          <w:sz w:val="24"/>
          <w:szCs w:val="24"/>
        </w:rPr>
        <w:t xml:space="preserve"> equation using runoff energy factor. Pages 244-252 in Present and Prospective Technology for Predicting Sediment Yields and Sources (ARS-S-40). U.S. Department of Agriculture Sedimentation Laboratory, Oxford, Mississippi, USA.</w:t>
      </w:r>
    </w:p>
    <w:p w14:paraId="27700ADD" w14:textId="77777777" w:rsidR="00275408" w:rsidRDefault="00275408" w:rsidP="00604513">
      <w:pPr>
        <w:autoSpaceDE w:val="0"/>
        <w:autoSpaceDN w:val="0"/>
        <w:adjustRightInd w:val="0"/>
        <w:spacing w:after="0" w:line="240" w:lineRule="auto"/>
        <w:ind w:left="720" w:hanging="720"/>
        <w:rPr>
          <w:rFonts w:ascii="Times New Roman" w:hAnsi="Times New Roman" w:cs="Times New Roman"/>
          <w:sz w:val="24"/>
          <w:szCs w:val="24"/>
        </w:rPr>
      </w:pPr>
    </w:p>
    <w:p w14:paraId="08D030DC" w14:textId="62CE8277" w:rsidR="00275408" w:rsidRPr="00954A4B" w:rsidRDefault="00275408" w:rsidP="00604513">
      <w:pPr>
        <w:autoSpaceDE w:val="0"/>
        <w:autoSpaceDN w:val="0"/>
        <w:adjustRightInd w:val="0"/>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Wittmer</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Scheidegger</w:t>
      </w:r>
      <w:proofErr w:type="spellEnd"/>
      <w:r>
        <w:rPr>
          <w:rFonts w:ascii="Times New Roman" w:hAnsi="Times New Roman" w:cs="Times New Roman"/>
          <w:sz w:val="24"/>
          <w:szCs w:val="24"/>
        </w:rPr>
        <w:t xml:space="preserve">, R., Bader, H. S., Singer, H., and </w:t>
      </w:r>
      <w:proofErr w:type="spellStart"/>
      <w:r>
        <w:rPr>
          <w:rFonts w:ascii="Times New Roman" w:hAnsi="Times New Roman" w:cs="Times New Roman"/>
          <w:sz w:val="24"/>
          <w:szCs w:val="24"/>
        </w:rPr>
        <w:t>Stamm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C.Loss</w:t>
      </w:r>
      <w:proofErr w:type="spellEnd"/>
      <w:r>
        <w:rPr>
          <w:rFonts w:ascii="Times New Roman" w:hAnsi="Times New Roman" w:cs="Times New Roman"/>
          <w:sz w:val="24"/>
          <w:szCs w:val="24"/>
        </w:rPr>
        <w:t xml:space="preserve"> rate of urban biocides can exceed those of agricultural pesticides. Sci. Total Environ 409:920-932.</w:t>
      </w:r>
    </w:p>
    <w:p w14:paraId="19B91B28"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1446E4C0" w14:textId="77777777" w:rsidR="00586EE4" w:rsidRPr="008B5E8A" w:rsidRDefault="00586EE4" w:rsidP="00586EE4">
      <w:pPr>
        <w:ind w:left="720" w:hanging="720"/>
        <w:rPr>
          <w:rFonts w:ascii="Times New Roman" w:eastAsia="Times New Roman" w:hAnsi="Times New Roman" w:cs="Times New Roman"/>
          <w:sz w:val="24"/>
          <w:szCs w:val="24"/>
          <w:lang w:val="en"/>
        </w:rPr>
      </w:pPr>
      <w:proofErr w:type="spellStart"/>
      <w:r>
        <w:rPr>
          <w:rFonts w:ascii="Times New Roman" w:hAnsi="Times New Roman" w:cs="Times New Roman"/>
          <w:sz w:val="24"/>
          <w:szCs w:val="24"/>
        </w:rPr>
        <w:t>Xie</w:t>
      </w:r>
      <w:proofErr w:type="spellEnd"/>
      <w:r>
        <w:rPr>
          <w:rFonts w:ascii="Times New Roman" w:hAnsi="Times New Roman" w:cs="Times New Roman"/>
          <w:sz w:val="24"/>
          <w:szCs w:val="24"/>
        </w:rPr>
        <w:t xml:space="preserve">, Y. (2014). </w:t>
      </w:r>
      <w:r w:rsidRPr="008B5E8A">
        <w:rPr>
          <w:rFonts w:ascii="Times New Roman" w:hAnsi="Times New Roman" w:cs="Times New Roman"/>
          <w:sz w:val="24"/>
          <w:szCs w:val="24"/>
        </w:rPr>
        <w:t>Protocol to Develop a California-Based Water Quality Model for Pesticide Registration Evaluation</w:t>
      </w:r>
      <w:r>
        <w:rPr>
          <w:rFonts w:ascii="Times New Roman" w:hAnsi="Times New Roman" w:cs="Times New Roman"/>
          <w:sz w:val="24"/>
          <w:szCs w:val="24"/>
        </w:rPr>
        <w:t xml:space="preserve">. </w:t>
      </w:r>
      <w:r w:rsidRPr="008B5E8A">
        <w:rPr>
          <w:rFonts w:ascii="Times New Roman" w:hAnsi="Times New Roman" w:cs="Times New Roman"/>
          <w:sz w:val="24"/>
          <w:szCs w:val="24"/>
        </w:rPr>
        <w:t>(</w:t>
      </w:r>
      <w:hyperlink r:id="rId37" w:history="1">
        <w:r w:rsidRPr="008B5E8A">
          <w:rPr>
            <w:rStyle w:val="Hyperlink"/>
            <w:rFonts w:ascii="Times New Roman" w:eastAsia="Times New Roman" w:hAnsi="Times New Roman" w:cs="Times New Roman"/>
            <w:iCs/>
            <w:sz w:val="24"/>
            <w:szCs w:val="24"/>
            <w:lang w:val="en"/>
          </w:rPr>
          <w:t>www.cdpr.ca.gov/docs/emon/pubs/protocol/study293protocol_final.pdf</w:t>
        </w:r>
      </w:hyperlink>
      <w:r w:rsidRPr="008B5E8A">
        <w:rPr>
          <w:rFonts w:ascii="Times New Roman" w:eastAsia="Times New Roman" w:hAnsi="Times New Roman" w:cs="Times New Roman"/>
          <w:iCs/>
          <w:color w:val="666666"/>
          <w:sz w:val="24"/>
          <w:szCs w:val="24"/>
          <w:lang w:val="en"/>
        </w:rPr>
        <w:t xml:space="preserve">, </w:t>
      </w:r>
      <w:r w:rsidRPr="008B5E8A">
        <w:rPr>
          <w:rFonts w:ascii="Times New Roman" w:eastAsia="Times New Roman" w:hAnsi="Times New Roman" w:cs="Times New Roman"/>
          <w:iCs/>
          <w:sz w:val="24"/>
          <w:szCs w:val="24"/>
          <w:lang w:val="en"/>
        </w:rPr>
        <w:t>accessed 7/</w:t>
      </w:r>
      <w:r w:rsidRPr="008B5E8A">
        <w:rPr>
          <w:rFonts w:ascii="Times New Roman" w:eastAsia="Times New Roman" w:hAnsi="Times New Roman" w:cs="Times New Roman"/>
          <w:iCs/>
          <w:color w:val="666666"/>
          <w:sz w:val="24"/>
          <w:szCs w:val="24"/>
          <w:lang w:val="en"/>
        </w:rPr>
        <w:t xml:space="preserve"> </w:t>
      </w:r>
      <w:r w:rsidRPr="008B5E8A">
        <w:rPr>
          <w:rFonts w:ascii="Times New Roman" w:eastAsia="Times New Roman" w:hAnsi="Times New Roman" w:cs="Times New Roman"/>
          <w:iCs/>
          <w:sz w:val="24"/>
          <w:szCs w:val="24"/>
          <w:lang w:val="en"/>
        </w:rPr>
        <w:t>2016)</w:t>
      </w:r>
    </w:p>
    <w:p w14:paraId="0F231E95" w14:textId="66BA7220" w:rsidR="0001199D" w:rsidRPr="00954A4B" w:rsidRDefault="0001199D" w:rsidP="00604513">
      <w:pPr>
        <w:autoSpaceDE w:val="0"/>
        <w:autoSpaceDN w:val="0"/>
        <w:adjustRightInd w:val="0"/>
        <w:spacing w:after="0" w:line="240" w:lineRule="auto"/>
        <w:ind w:left="720" w:hanging="720"/>
        <w:rPr>
          <w:rFonts w:ascii="Times New Roman" w:hAnsi="Times New Roman" w:cs="Times New Roman"/>
          <w:sz w:val="24"/>
          <w:szCs w:val="24"/>
        </w:rPr>
      </w:pPr>
      <w:r w:rsidRPr="00954A4B">
        <w:rPr>
          <w:rFonts w:ascii="Times New Roman" w:hAnsi="Times New Roman" w:cs="Times New Roman"/>
          <w:sz w:val="24"/>
          <w:szCs w:val="24"/>
        </w:rPr>
        <w:t>Young, D. F. (2014). The Variable Volume Water Model. Washington, DC: U.S. Environmental Protection Agency</w:t>
      </w:r>
      <w:r w:rsidR="00CF4543" w:rsidRPr="00954A4B">
        <w:rPr>
          <w:rFonts w:ascii="Times New Roman" w:hAnsi="Times New Roman" w:cs="Times New Roman"/>
          <w:sz w:val="24"/>
          <w:szCs w:val="24"/>
        </w:rPr>
        <w:t>, Office of Pesticide Programs. (</w:t>
      </w:r>
      <w:hyperlink r:id="rId38" w:history="1">
        <w:r w:rsidRPr="00954A4B">
          <w:rPr>
            <w:rStyle w:val="Hyperlink"/>
            <w:rFonts w:ascii="Times New Roman" w:hAnsi="Times New Roman" w:cs="Times New Roman"/>
            <w:sz w:val="24"/>
            <w:szCs w:val="24"/>
          </w:rPr>
          <w:t>https://www.researchgate.net/publication/270565226_The_Variable_Volume_Water_Mode</w:t>
        </w:r>
      </w:hyperlink>
      <w:r w:rsidR="00CF4543" w:rsidRPr="00954A4B">
        <w:rPr>
          <w:rStyle w:val="Hyperlink"/>
          <w:rFonts w:ascii="Times New Roman" w:hAnsi="Times New Roman" w:cs="Times New Roman"/>
          <w:sz w:val="24"/>
          <w:szCs w:val="24"/>
        </w:rPr>
        <w:t xml:space="preserve">, </w:t>
      </w:r>
      <w:r w:rsidR="00CF4543" w:rsidRPr="00954A4B">
        <w:rPr>
          <w:rFonts w:ascii="Times New Roman" w:hAnsi="Times New Roman" w:cs="Times New Roman"/>
          <w:sz w:val="24"/>
          <w:szCs w:val="24"/>
        </w:rPr>
        <w:t>accessed 5/ 2016)</w:t>
      </w:r>
    </w:p>
    <w:p w14:paraId="3D711775"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4536878B" w14:textId="048A01BB" w:rsidR="00CF4543" w:rsidRPr="00954A4B" w:rsidRDefault="0001199D" w:rsidP="00604513">
      <w:pPr>
        <w:autoSpaceDE w:val="0"/>
        <w:autoSpaceDN w:val="0"/>
        <w:adjustRightInd w:val="0"/>
        <w:spacing w:after="0" w:line="240" w:lineRule="auto"/>
        <w:ind w:left="720" w:hanging="720"/>
        <w:rPr>
          <w:rStyle w:val="Hyperlink"/>
          <w:rFonts w:ascii="Times New Roman" w:hAnsi="Times New Roman" w:cs="Times New Roman"/>
          <w:sz w:val="24"/>
          <w:szCs w:val="24"/>
        </w:rPr>
      </w:pPr>
      <w:r w:rsidRPr="00954A4B">
        <w:rPr>
          <w:rFonts w:ascii="Times New Roman" w:hAnsi="Times New Roman" w:cs="Times New Roman"/>
          <w:sz w:val="24"/>
          <w:szCs w:val="24"/>
        </w:rPr>
        <w:t>Young, D. F., and Fry, M. M., (2016), PRZM</w:t>
      </w:r>
      <w:r w:rsidRPr="00954A4B">
        <w:rPr>
          <w:rFonts w:ascii="Times New Roman" w:hAnsi="Times New Roman" w:cs="Times New Roman"/>
          <w:bCs/>
          <w:color w:val="000000"/>
          <w:sz w:val="24"/>
          <w:szCs w:val="24"/>
        </w:rPr>
        <w:t>5</w:t>
      </w:r>
      <w:r w:rsidRPr="00954A4B">
        <w:rPr>
          <w:rFonts w:ascii="Times New Roman" w:hAnsi="Times New Roman" w:cs="Times New Roman"/>
          <w:bCs/>
          <w:sz w:val="24"/>
          <w:szCs w:val="24"/>
        </w:rPr>
        <w:t xml:space="preserve">, </w:t>
      </w:r>
      <w:r w:rsidRPr="00954A4B">
        <w:rPr>
          <w:rFonts w:ascii="Times New Roman" w:hAnsi="Times New Roman" w:cs="Times New Roman"/>
          <w:bCs/>
          <w:color w:val="000000"/>
          <w:sz w:val="24"/>
          <w:szCs w:val="24"/>
        </w:rPr>
        <w:t>A Model for Predicting Pesticides in Runoff, Erosion, and Leachate</w:t>
      </w:r>
      <w:r w:rsidRPr="00954A4B">
        <w:rPr>
          <w:rFonts w:ascii="Times New Roman" w:hAnsi="Times New Roman" w:cs="Times New Roman"/>
          <w:bCs/>
          <w:sz w:val="24"/>
          <w:szCs w:val="24"/>
        </w:rPr>
        <w:t>,</w:t>
      </w:r>
      <w:r w:rsidRPr="00954A4B">
        <w:rPr>
          <w:rFonts w:ascii="Times New Roman" w:hAnsi="Times New Roman" w:cs="Times New Roman"/>
          <w:bCs/>
          <w:color w:val="000000"/>
          <w:sz w:val="24"/>
          <w:szCs w:val="24"/>
        </w:rPr>
        <w:t xml:space="preserve"> </w:t>
      </w:r>
      <w:r w:rsidR="00CF4543" w:rsidRPr="00954A4B">
        <w:rPr>
          <w:rFonts w:ascii="Times New Roman" w:hAnsi="Times New Roman" w:cs="Times New Roman"/>
          <w:bCs/>
          <w:sz w:val="24"/>
          <w:szCs w:val="24"/>
        </w:rPr>
        <w:t>Revision A. (</w:t>
      </w:r>
      <w:hyperlink r:id="rId39" w:history="1">
        <w:r w:rsidRPr="00954A4B">
          <w:rPr>
            <w:rStyle w:val="Hyperlink"/>
            <w:rFonts w:ascii="Times New Roman" w:hAnsi="Times New Roman" w:cs="Times New Roman"/>
            <w:sz w:val="24"/>
            <w:szCs w:val="24"/>
          </w:rPr>
          <w:t>https://www.epa.gov/pesticide-science-and-assessing-pesticide-risks/models-pesticide-risk-assessment</w:t>
        </w:r>
      </w:hyperlink>
      <w:r w:rsidR="00CF4543" w:rsidRPr="00954A4B">
        <w:rPr>
          <w:rStyle w:val="Hyperlink"/>
          <w:rFonts w:ascii="Times New Roman" w:hAnsi="Times New Roman" w:cs="Times New Roman"/>
          <w:sz w:val="24"/>
          <w:szCs w:val="24"/>
        </w:rPr>
        <w:t xml:space="preserve">, </w:t>
      </w:r>
      <w:r w:rsidR="00CF4543" w:rsidRPr="00954A4B">
        <w:rPr>
          <w:rFonts w:ascii="Times New Roman" w:hAnsi="Times New Roman" w:cs="Times New Roman"/>
          <w:sz w:val="24"/>
          <w:szCs w:val="24"/>
        </w:rPr>
        <w:t>accessed 5/ 2016)</w:t>
      </w:r>
      <w:r w:rsidRPr="00954A4B">
        <w:rPr>
          <w:rStyle w:val="Hyperlink"/>
          <w:rFonts w:ascii="Times New Roman" w:hAnsi="Times New Roman" w:cs="Times New Roman"/>
          <w:sz w:val="24"/>
          <w:szCs w:val="24"/>
        </w:rPr>
        <w:t xml:space="preserve"> </w:t>
      </w:r>
    </w:p>
    <w:p w14:paraId="2C50753D" w14:textId="77777777" w:rsidR="00604513" w:rsidRPr="00954A4B" w:rsidRDefault="00604513" w:rsidP="00604513">
      <w:pPr>
        <w:autoSpaceDE w:val="0"/>
        <w:autoSpaceDN w:val="0"/>
        <w:adjustRightInd w:val="0"/>
        <w:spacing w:after="0" w:line="240" w:lineRule="auto"/>
        <w:ind w:left="720" w:hanging="720"/>
        <w:rPr>
          <w:rFonts w:ascii="Times New Roman" w:hAnsi="Times New Roman" w:cs="Times New Roman"/>
          <w:sz w:val="24"/>
          <w:szCs w:val="24"/>
        </w:rPr>
      </w:pPr>
    </w:p>
    <w:p w14:paraId="6AE1FC94" w14:textId="77777777" w:rsidR="008B5E8A" w:rsidRPr="00954A4B" w:rsidRDefault="008B5E8A" w:rsidP="00604513">
      <w:pPr>
        <w:autoSpaceDE w:val="0"/>
        <w:autoSpaceDN w:val="0"/>
        <w:adjustRightInd w:val="0"/>
        <w:spacing w:after="0" w:line="240" w:lineRule="auto"/>
        <w:ind w:left="720" w:hanging="720"/>
        <w:rPr>
          <w:rFonts w:ascii="Times New Roman" w:hAnsi="Times New Roman" w:cs="Times New Roman"/>
          <w:sz w:val="24"/>
          <w:szCs w:val="24"/>
        </w:rPr>
      </w:pPr>
    </w:p>
    <w:p w14:paraId="31ABABF8" w14:textId="7AA399AC" w:rsidR="000A46F5" w:rsidRPr="00954A4B" w:rsidRDefault="000A46F5" w:rsidP="00CF4543">
      <w:pPr>
        <w:autoSpaceDE w:val="0"/>
        <w:autoSpaceDN w:val="0"/>
        <w:adjustRightInd w:val="0"/>
        <w:spacing w:line="360" w:lineRule="auto"/>
        <w:ind w:left="720" w:hanging="720"/>
        <w:rPr>
          <w:rFonts w:ascii="Times New Roman" w:hAnsi="Times New Roman" w:cs="Times New Roman"/>
          <w:sz w:val="24"/>
          <w:szCs w:val="24"/>
        </w:rPr>
      </w:pPr>
    </w:p>
    <w:p w14:paraId="39C208E9" w14:textId="25ED4371" w:rsidR="000A46F5" w:rsidRPr="00954A4B" w:rsidRDefault="000A46F5" w:rsidP="00CF4543">
      <w:pPr>
        <w:autoSpaceDE w:val="0"/>
        <w:autoSpaceDN w:val="0"/>
        <w:adjustRightInd w:val="0"/>
        <w:spacing w:line="360" w:lineRule="auto"/>
        <w:ind w:left="720" w:hanging="720"/>
        <w:rPr>
          <w:rFonts w:ascii="Times New Roman" w:hAnsi="Times New Roman" w:cs="Times New Roman"/>
          <w:sz w:val="24"/>
          <w:szCs w:val="24"/>
        </w:rPr>
      </w:pPr>
    </w:p>
    <w:sectPr w:rsidR="000A46F5" w:rsidRPr="00954A4B" w:rsidSect="00754895">
      <w:footerReference w:type="default" r:id="rId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9" w:author="Chelsvig, Emma" w:date="2020-01-13T09:59:00Z" w:initials="CE">
    <w:p w14:paraId="76A3D068" w14:textId="65B246FA" w:rsidR="002A76F4" w:rsidRDefault="002A76F4">
      <w:pPr>
        <w:pStyle w:val="CommentText"/>
      </w:pPr>
      <w:r>
        <w:rPr>
          <w:rStyle w:val="CommentReference"/>
        </w:rPr>
        <w:annotationRef/>
      </w:r>
      <w:r>
        <w:t>Make sure there aren’t other przm parameters that need to be added</w:t>
      </w:r>
    </w:p>
  </w:comment>
  <w:comment w:id="350" w:author="Chelsvig, Emma" w:date="2020-01-13T14:34:00Z" w:initials="CE">
    <w:p w14:paraId="67D71078" w14:textId="165040F7" w:rsidR="002A76F4" w:rsidRDefault="002A76F4">
      <w:pPr>
        <w:pStyle w:val="CommentText"/>
      </w:pPr>
      <w:r>
        <w:rPr>
          <w:rStyle w:val="CommentReference"/>
        </w:rPr>
        <w:annotationRef/>
      </w:r>
      <w:r>
        <w:t>…I am pretty sure there are, and should probably also include the VVWM parameters.</w:t>
      </w:r>
    </w:p>
  </w:comment>
  <w:comment w:id="861" w:author="Chelsvig, Emma" w:date="2020-01-14T09:17:00Z" w:initials="CE">
    <w:p w14:paraId="16135D7A" w14:textId="29DC87E7" w:rsidR="00DB5988" w:rsidRDefault="00DB5988">
      <w:pPr>
        <w:pStyle w:val="CommentText"/>
      </w:pPr>
      <w:r>
        <w:rPr>
          <w:rStyle w:val="CommentReference"/>
        </w:rPr>
        <w:annotationRef/>
      </w:r>
      <w:r>
        <w:t>Create and insert tables that list the raw PCC values for all parameters, for each of the 4 sites, for maximum daily concentration in runoff, maximum daily average aqueous bifenthrin concentration in pool benthic column.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A3D068" w15:done="0"/>
  <w15:commentEx w15:paraId="67D71078" w15:paraIdParent="76A3D068" w15:done="0"/>
  <w15:commentEx w15:paraId="16135D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A3D068" w16cid:durableId="21C6BDE4"/>
  <w16cid:commentId w16cid:paraId="67D71078" w16cid:durableId="21C6FE83"/>
  <w16cid:commentId w16cid:paraId="16135D7A" w16cid:durableId="21C805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EE45B" w14:textId="77777777" w:rsidR="00467F4D" w:rsidRDefault="00467F4D" w:rsidP="00054C30">
      <w:pPr>
        <w:spacing w:after="0" w:line="240" w:lineRule="auto"/>
      </w:pPr>
      <w:r>
        <w:separator/>
      </w:r>
    </w:p>
  </w:endnote>
  <w:endnote w:type="continuationSeparator" w:id="0">
    <w:p w14:paraId="0302B38B" w14:textId="77777777" w:rsidR="00467F4D" w:rsidRDefault="00467F4D" w:rsidP="00054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0178952"/>
      <w:docPartObj>
        <w:docPartGallery w:val="Page Numbers (Bottom of Page)"/>
        <w:docPartUnique/>
      </w:docPartObj>
    </w:sdtPr>
    <w:sdtEndPr>
      <w:rPr>
        <w:noProof/>
      </w:rPr>
    </w:sdtEndPr>
    <w:sdtContent>
      <w:p w14:paraId="4EC30E59" w14:textId="6920078F" w:rsidR="002A76F4" w:rsidRDefault="002A76F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93CBA3A" w14:textId="243CE251" w:rsidR="002A76F4" w:rsidRDefault="002A76F4" w:rsidP="00315526">
    <w:pPr>
      <w:pStyle w:val="Footer"/>
      <w:tabs>
        <w:tab w:val="clear" w:pos="9360"/>
        <w:tab w:val="left" w:pos="50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A644D" w14:textId="77777777" w:rsidR="00467F4D" w:rsidRDefault="00467F4D" w:rsidP="00054C30">
      <w:pPr>
        <w:spacing w:after="0" w:line="240" w:lineRule="auto"/>
      </w:pPr>
      <w:r>
        <w:separator/>
      </w:r>
    </w:p>
  </w:footnote>
  <w:footnote w:type="continuationSeparator" w:id="0">
    <w:p w14:paraId="330ABE97" w14:textId="77777777" w:rsidR="00467F4D" w:rsidRDefault="00467F4D" w:rsidP="00054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54FEA"/>
    <w:multiLevelType w:val="hybridMultilevel"/>
    <w:tmpl w:val="2B7CB4F4"/>
    <w:lvl w:ilvl="0" w:tplc="7EDE7F4A">
      <w:start w:val="1"/>
      <w:numFmt w:val="bullet"/>
      <w:lvlText w:val="•"/>
      <w:lvlJc w:val="left"/>
      <w:pPr>
        <w:tabs>
          <w:tab w:val="num" w:pos="720"/>
        </w:tabs>
        <w:ind w:left="720" w:hanging="360"/>
      </w:pPr>
      <w:rPr>
        <w:rFonts w:ascii="Arial" w:hAnsi="Arial" w:hint="default"/>
      </w:rPr>
    </w:lvl>
    <w:lvl w:ilvl="1" w:tplc="AE625E30" w:tentative="1">
      <w:start w:val="1"/>
      <w:numFmt w:val="bullet"/>
      <w:lvlText w:val="•"/>
      <w:lvlJc w:val="left"/>
      <w:pPr>
        <w:tabs>
          <w:tab w:val="num" w:pos="1440"/>
        </w:tabs>
        <w:ind w:left="1440" w:hanging="360"/>
      </w:pPr>
      <w:rPr>
        <w:rFonts w:ascii="Arial" w:hAnsi="Arial" w:hint="default"/>
      </w:rPr>
    </w:lvl>
    <w:lvl w:ilvl="2" w:tplc="B1689288" w:tentative="1">
      <w:start w:val="1"/>
      <w:numFmt w:val="bullet"/>
      <w:lvlText w:val="•"/>
      <w:lvlJc w:val="left"/>
      <w:pPr>
        <w:tabs>
          <w:tab w:val="num" w:pos="2160"/>
        </w:tabs>
        <w:ind w:left="2160" w:hanging="360"/>
      </w:pPr>
      <w:rPr>
        <w:rFonts w:ascii="Arial" w:hAnsi="Arial" w:hint="default"/>
      </w:rPr>
    </w:lvl>
    <w:lvl w:ilvl="3" w:tplc="1144B0A0" w:tentative="1">
      <w:start w:val="1"/>
      <w:numFmt w:val="bullet"/>
      <w:lvlText w:val="•"/>
      <w:lvlJc w:val="left"/>
      <w:pPr>
        <w:tabs>
          <w:tab w:val="num" w:pos="2880"/>
        </w:tabs>
        <w:ind w:left="2880" w:hanging="360"/>
      </w:pPr>
      <w:rPr>
        <w:rFonts w:ascii="Arial" w:hAnsi="Arial" w:hint="default"/>
      </w:rPr>
    </w:lvl>
    <w:lvl w:ilvl="4" w:tplc="6B228BE4" w:tentative="1">
      <w:start w:val="1"/>
      <w:numFmt w:val="bullet"/>
      <w:lvlText w:val="•"/>
      <w:lvlJc w:val="left"/>
      <w:pPr>
        <w:tabs>
          <w:tab w:val="num" w:pos="3600"/>
        </w:tabs>
        <w:ind w:left="3600" w:hanging="360"/>
      </w:pPr>
      <w:rPr>
        <w:rFonts w:ascii="Arial" w:hAnsi="Arial" w:hint="default"/>
      </w:rPr>
    </w:lvl>
    <w:lvl w:ilvl="5" w:tplc="1B062124" w:tentative="1">
      <w:start w:val="1"/>
      <w:numFmt w:val="bullet"/>
      <w:lvlText w:val="•"/>
      <w:lvlJc w:val="left"/>
      <w:pPr>
        <w:tabs>
          <w:tab w:val="num" w:pos="4320"/>
        </w:tabs>
        <w:ind w:left="4320" w:hanging="360"/>
      </w:pPr>
      <w:rPr>
        <w:rFonts w:ascii="Arial" w:hAnsi="Arial" w:hint="default"/>
      </w:rPr>
    </w:lvl>
    <w:lvl w:ilvl="6" w:tplc="D9342D52" w:tentative="1">
      <w:start w:val="1"/>
      <w:numFmt w:val="bullet"/>
      <w:lvlText w:val="•"/>
      <w:lvlJc w:val="left"/>
      <w:pPr>
        <w:tabs>
          <w:tab w:val="num" w:pos="5040"/>
        </w:tabs>
        <w:ind w:left="5040" w:hanging="360"/>
      </w:pPr>
      <w:rPr>
        <w:rFonts w:ascii="Arial" w:hAnsi="Arial" w:hint="default"/>
      </w:rPr>
    </w:lvl>
    <w:lvl w:ilvl="7" w:tplc="175C9686" w:tentative="1">
      <w:start w:val="1"/>
      <w:numFmt w:val="bullet"/>
      <w:lvlText w:val="•"/>
      <w:lvlJc w:val="left"/>
      <w:pPr>
        <w:tabs>
          <w:tab w:val="num" w:pos="5760"/>
        </w:tabs>
        <w:ind w:left="5760" w:hanging="360"/>
      </w:pPr>
      <w:rPr>
        <w:rFonts w:ascii="Arial" w:hAnsi="Arial" w:hint="default"/>
      </w:rPr>
    </w:lvl>
    <w:lvl w:ilvl="8" w:tplc="385EBD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F75025"/>
    <w:multiLevelType w:val="hybridMultilevel"/>
    <w:tmpl w:val="DCEA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83485"/>
    <w:multiLevelType w:val="hybridMultilevel"/>
    <w:tmpl w:val="8AB25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6E0B85"/>
    <w:multiLevelType w:val="hybridMultilevel"/>
    <w:tmpl w:val="5DB0B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44824"/>
    <w:multiLevelType w:val="hybridMultilevel"/>
    <w:tmpl w:val="9760CA8E"/>
    <w:lvl w:ilvl="0" w:tplc="3A3210D0">
      <w:start w:val="1"/>
      <w:numFmt w:val="bullet"/>
      <w:lvlText w:val="•"/>
      <w:lvlJc w:val="left"/>
      <w:pPr>
        <w:tabs>
          <w:tab w:val="num" w:pos="360"/>
        </w:tabs>
        <w:ind w:left="360" w:hanging="360"/>
      </w:pPr>
      <w:rPr>
        <w:rFonts w:ascii="Arial" w:hAnsi="Arial" w:hint="default"/>
      </w:rPr>
    </w:lvl>
    <w:lvl w:ilvl="1" w:tplc="47281730" w:tentative="1">
      <w:start w:val="1"/>
      <w:numFmt w:val="bullet"/>
      <w:lvlText w:val="•"/>
      <w:lvlJc w:val="left"/>
      <w:pPr>
        <w:tabs>
          <w:tab w:val="num" w:pos="1080"/>
        </w:tabs>
        <w:ind w:left="1080" w:hanging="360"/>
      </w:pPr>
      <w:rPr>
        <w:rFonts w:ascii="Arial" w:hAnsi="Arial" w:hint="default"/>
      </w:rPr>
    </w:lvl>
    <w:lvl w:ilvl="2" w:tplc="F216BC0E" w:tentative="1">
      <w:start w:val="1"/>
      <w:numFmt w:val="bullet"/>
      <w:lvlText w:val="•"/>
      <w:lvlJc w:val="left"/>
      <w:pPr>
        <w:tabs>
          <w:tab w:val="num" w:pos="1800"/>
        </w:tabs>
        <w:ind w:left="1800" w:hanging="360"/>
      </w:pPr>
      <w:rPr>
        <w:rFonts w:ascii="Arial" w:hAnsi="Arial" w:hint="default"/>
      </w:rPr>
    </w:lvl>
    <w:lvl w:ilvl="3" w:tplc="E0BAF154" w:tentative="1">
      <w:start w:val="1"/>
      <w:numFmt w:val="bullet"/>
      <w:lvlText w:val="•"/>
      <w:lvlJc w:val="left"/>
      <w:pPr>
        <w:tabs>
          <w:tab w:val="num" w:pos="2520"/>
        </w:tabs>
        <w:ind w:left="2520" w:hanging="360"/>
      </w:pPr>
      <w:rPr>
        <w:rFonts w:ascii="Arial" w:hAnsi="Arial" w:hint="default"/>
      </w:rPr>
    </w:lvl>
    <w:lvl w:ilvl="4" w:tplc="DF9E4044" w:tentative="1">
      <w:start w:val="1"/>
      <w:numFmt w:val="bullet"/>
      <w:lvlText w:val="•"/>
      <w:lvlJc w:val="left"/>
      <w:pPr>
        <w:tabs>
          <w:tab w:val="num" w:pos="3240"/>
        </w:tabs>
        <w:ind w:left="3240" w:hanging="360"/>
      </w:pPr>
      <w:rPr>
        <w:rFonts w:ascii="Arial" w:hAnsi="Arial" w:hint="default"/>
      </w:rPr>
    </w:lvl>
    <w:lvl w:ilvl="5" w:tplc="E5DE1F76" w:tentative="1">
      <w:start w:val="1"/>
      <w:numFmt w:val="bullet"/>
      <w:lvlText w:val="•"/>
      <w:lvlJc w:val="left"/>
      <w:pPr>
        <w:tabs>
          <w:tab w:val="num" w:pos="3960"/>
        </w:tabs>
        <w:ind w:left="3960" w:hanging="360"/>
      </w:pPr>
      <w:rPr>
        <w:rFonts w:ascii="Arial" w:hAnsi="Arial" w:hint="default"/>
      </w:rPr>
    </w:lvl>
    <w:lvl w:ilvl="6" w:tplc="3D1E07E4" w:tentative="1">
      <w:start w:val="1"/>
      <w:numFmt w:val="bullet"/>
      <w:lvlText w:val="•"/>
      <w:lvlJc w:val="left"/>
      <w:pPr>
        <w:tabs>
          <w:tab w:val="num" w:pos="4680"/>
        </w:tabs>
        <w:ind w:left="4680" w:hanging="360"/>
      </w:pPr>
      <w:rPr>
        <w:rFonts w:ascii="Arial" w:hAnsi="Arial" w:hint="default"/>
      </w:rPr>
    </w:lvl>
    <w:lvl w:ilvl="7" w:tplc="0AB40BB2" w:tentative="1">
      <w:start w:val="1"/>
      <w:numFmt w:val="bullet"/>
      <w:lvlText w:val="•"/>
      <w:lvlJc w:val="left"/>
      <w:pPr>
        <w:tabs>
          <w:tab w:val="num" w:pos="5400"/>
        </w:tabs>
        <w:ind w:left="5400" w:hanging="360"/>
      </w:pPr>
      <w:rPr>
        <w:rFonts w:ascii="Arial" w:hAnsi="Arial" w:hint="default"/>
      </w:rPr>
    </w:lvl>
    <w:lvl w:ilvl="8" w:tplc="FD380640"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22DF0C6F"/>
    <w:multiLevelType w:val="hybridMultilevel"/>
    <w:tmpl w:val="EA16D5A0"/>
    <w:lvl w:ilvl="0" w:tplc="EE8895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D2374"/>
    <w:multiLevelType w:val="hybridMultilevel"/>
    <w:tmpl w:val="DF4C1AE2"/>
    <w:lvl w:ilvl="0" w:tplc="6C1CF2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64FB0"/>
    <w:multiLevelType w:val="multilevel"/>
    <w:tmpl w:val="9A0E73A0"/>
    <w:lvl w:ilvl="0">
      <w:numFmt w:val="decimal"/>
      <w:lvlText w:val="%1.0"/>
      <w:lvlJc w:val="left"/>
      <w:pPr>
        <w:ind w:left="600" w:hanging="600"/>
      </w:pPr>
      <w:rPr>
        <w:rFonts w:eastAsia="Times New Roman" w:hint="default"/>
        <w:b w:val="0"/>
        <w:color w:val="000000"/>
      </w:rPr>
    </w:lvl>
    <w:lvl w:ilvl="1">
      <w:start w:val="1"/>
      <w:numFmt w:val="decimalZero"/>
      <w:lvlText w:val="%1.%2"/>
      <w:lvlJc w:val="left"/>
      <w:pPr>
        <w:ind w:left="1320" w:hanging="600"/>
      </w:pPr>
      <w:rPr>
        <w:rFonts w:eastAsia="Times New Roman" w:hint="default"/>
        <w:b w:val="0"/>
        <w:color w:val="000000"/>
      </w:rPr>
    </w:lvl>
    <w:lvl w:ilvl="2">
      <w:start w:val="1"/>
      <w:numFmt w:val="decimal"/>
      <w:lvlText w:val="%1.%2.%3"/>
      <w:lvlJc w:val="left"/>
      <w:pPr>
        <w:ind w:left="2160" w:hanging="720"/>
      </w:pPr>
      <w:rPr>
        <w:rFonts w:eastAsia="Times New Roman" w:hint="default"/>
        <w:b w:val="0"/>
        <w:color w:val="000000"/>
      </w:rPr>
    </w:lvl>
    <w:lvl w:ilvl="3">
      <w:start w:val="1"/>
      <w:numFmt w:val="decimal"/>
      <w:lvlText w:val="%1.%2.%3.%4"/>
      <w:lvlJc w:val="left"/>
      <w:pPr>
        <w:ind w:left="2880" w:hanging="720"/>
      </w:pPr>
      <w:rPr>
        <w:rFonts w:eastAsia="Times New Roman" w:hint="default"/>
        <w:b w:val="0"/>
        <w:color w:val="000000"/>
      </w:rPr>
    </w:lvl>
    <w:lvl w:ilvl="4">
      <w:start w:val="1"/>
      <w:numFmt w:val="decimal"/>
      <w:lvlText w:val="%1.%2.%3.%4.%5"/>
      <w:lvlJc w:val="left"/>
      <w:pPr>
        <w:ind w:left="3960" w:hanging="1080"/>
      </w:pPr>
      <w:rPr>
        <w:rFonts w:eastAsia="Times New Roman" w:hint="default"/>
        <w:b w:val="0"/>
        <w:color w:val="000000"/>
      </w:rPr>
    </w:lvl>
    <w:lvl w:ilvl="5">
      <w:start w:val="1"/>
      <w:numFmt w:val="decimal"/>
      <w:lvlText w:val="%1.%2.%3.%4.%5.%6"/>
      <w:lvlJc w:val="left"/>
      <w:pPr>
        <w:ind w:left="4680" w:hanging="1080"/>
      </w:pPr>
      <w:rPr>
        <w:rFonts w:eastAsia="Times New Roman" w:hint="default"/>
        <w:b w:val="0"/>
        <w:color w:val="000000"/>
      </w:rPr>
    </w:lvl>
    <w:lvl w:ilvl="6">
      <w:start w:val="1"/>
      <w:numFmt w:val="decimal"/>
      <w:lvlText w:val="%1.%2.%3.%4.%5.%6.%7"/>
      <w:lvlJc w:val="left"/>
      <w:pPr>
        <w:ind w:left="5760" w:hanging="1440"/>
      </w:pPr>
      <w:rPr>
        <w:rFonts w:eastAsia="Times New Roman" w:hint="default"/>
        <w:b w:val="0"/>
        <w:color w:val="000000"/>
      </w:rPr>
    </w:lvl>
    <w:lvl w:ilvl="7">
      <w:start w:val="1"/>
      <w:numFmt w:val="decimal"/>
      <w:lvlText w:val="%1.%2.%3.%4.%5.%6.%7.%8"/>
      <w:lvlJc w:val="left"/>
      <w:pPr>
        <w:ind w:left="6480" w:hanging="1440"/>
      </w:pPr>
      <w:rPr>
        <w:rFonts w:eastAsia="Times New Roman" w:hint="default"/>
        <w:b w:val="0"/>
        <w:color w:val="000000"/>
      </w:rPr>
    </w:lvl>
    <w:lvl w:ilvl="8">
      <w:start w:val="1"/>
      <w:numFmt w:val="decimal"/>
      <w:lvlText w:val="%1.%2.%3.%4.%5.%6.%7.%8.%9"/>
      <w:lvlJc w:val="left"/>
      <w:pPr>
        <w:ind w:left="7560" w:hanging="1800"/>
      </w:pPr>
      <w:rPr>
        <w:rFonts w:eastAsia="Times New Roman" w:hint="default"/>
        <w:b w:val="0"/>
        <w:color w:val="000000"/>
      </w:rPr>
    </w:lvl>
  </w:abstractNum>
  <w:abstractNum w:abstractNumId="8" w15:restartNumberingAfterBreak="0">
    <w:nsid w:val="354B4632"/>
    <w:multiLevelType w:val="hybridMultilevel"/>
    <w:tmpl w:val="5AE2E7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683DB0"/>
    <w:multiLevelType w:val="hybridMultilevel"/>
    <w:tmpl w:val="732A7DF4"/>
    <w:lvl w:ilvl="0" w:tplc="8E1A1DE4">
      <w:start w:val="1"/>
      <w:numFmt w:val="bullet"/>
      <w:lvlText w:val="•"/>
      <w:lvlJc w:val="left"/>
      <w:pPr>
        <w:tabs>
          <w:tab w:val="num" w:pos="720"/>
        </w:tabs>
        <w:ind w:left="720" w:hanging="360"/>
      </w:pPr>
      <w:rPr>
        <w:rFonts w:ascii="Arial" w:hAnsi="Arial" w:hint="default"/>
      </w:rPr>
    </w:lvl>
    <w:lvl w:ilvl="1" w:tplc="0EB0E06C">
      <w:start w:val="1"/>
      <w:numFmt w:val="bullet"/>
      <w:lvlText w:val="•"/>
      <w:lvlJc w:val="left"/>
      <w:pPr>
        <w:tabs>
          <w:tab w:val="num" w:pos="1440"/>
        </w:tabs>
        <w:ind w:left="1440" w:hanging="360"/>
      </w:pPr>
      <w:rPr>
        <w:rFonts w:ascii="Arial" w:hAnsi="Arial" w:hint="default"/>
      </w:rPr>
    </w:lvl>
    <w:lvl w:ilvl="2" w:tplc="2558F618" w:tentative="1">
      <w:start w:val="1"/>
      <w:numFmt w:val="bullet"/>
      <w:lvlText w:val="•"/>
      <w:lvlJc w:val="left"/>
      <w:pPr>
        <w:tabs>
          <w:tab w:val="num" w:pos="2160"/>
        </w:tabs>
        <w:ind w:left="2160" w:hanging="360"/>
      </w:pPr>
      <w:rPr>
        <w:rFonts w:ascii="Arial" w:hAnsi="Arial" w:hint="default"/>
      </w:rPr>
    </w:lvl>
    <w:lvl w:ilvl="3" w:tplc="A274E850" w:tentative="1">
      <w:start w:val="1"/>
      <w:numFmt w:val="bullet"/>
      <w:lvlText w:val="•"/>
      <w:lvlJc w:val="left"/>
      <w:pPr>
        <w:tabs>
          <w:tab w:val="num" w:pos="2880"/>
        </w:tabs>
        <w:ind w:left="2880" w:hanging="360"/>
      </w:pPr>
      <w:rPr>
        <w:rFonts w:ascii="Arial" w:hAnsi="Arial" w:hint="default"/>
      </w:rPr>
    </w:lvl>
    <w:lvl w:ilvl="4" w:tplc="030413C8" w:tentative="1">
      <w:start w:val="1"/>
      <w:numFmt w:val="bullet"/>
      <w:lvlText w:val="•"/>
      <w:lvlJc w:val="left"/>
      <w:pPr>
        <w:tabs>
          <w:tab w:val="num" w:pos="3600"/>
        </w:tabs>
        <w:ind w:left="3600" w:hanging="360"/>
      </w:pPr>
      <w:rPr>
        <w:rFonts w:ascii="Arial" w:hAnsi="Arial" w:hint="default"/>
      </w:rPr>
    </w:lvl>
    <w:lvl w:ilvl="5" w:tplc="59EAD8EA" w:tentative="1">
      <w:start w:val="1"/>
      <w:numFmt w:val="bullet"/>
      <w:lvlText w:val="•"/>
      <w:lvlJc w:val="left"/>
      <w:pPr>
        <w:tabs>
          <w:tab w:val="num" w:pos="4320"/>
        </w:tabs>
        <w:ind w:left="4320" w:hanging="360"/>
      </w:pPr>
      <w:rPr>
        <w:rFonts w:ascii="Arial" w:hAnsi="Arial" w:hint="default"/>
      </w:rPr>
    </w:lvl>
    <w:lvl w:ilvl="6" w:tplc="4BA2E96A" w:tentative="1">
      <w:start w:val="1"/>
      <w:numFmt w:val="bullet"/>
      <w:lvlText w:val="•"/>
      <w:lvlJc w:val="left"/>
      <w:pPr>
        <w:tabs>
          <w:tab w:val="num" w:pos="5040"/>
        </w:tabs>
        <w:ind w:left="5040" w:hanging="360"/>
      </w:pPr>
      <w:rPr>
        <w:rFonts w:ascii="Arial" w:hAnsi="Arial" w:hint="default"/>
      </w:rPr>
    </w:lvl>
    <w:lvl w:ilvl="7" w:tplc="0E2ABC7C" w:tentative="1">
      <w:start w:val="1"/>
      <w:numFmt w:val="bullet"/>
      <w:lvlText w:val="•"/>
      <w:lvlJc w:val="left"/>
      <w:pPr>
        <w:tabs>
          <w:tab w:val="num" w:pos="5760"/>
        </w:tabs>
        <w:ind w:left="5760" w:hanging="360"/>
      </w:pPr>
      <w:rPr>
        <w:rFonts w:ascii="Arial" w:hAnsi="Arial" w:hint="default"/>
      </w:rPr>
    </w:lvl>
    <w:lvl w:ilvl="8" w:tplc="5D56370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90816C9"/>
    <w:multiLevelType w:val="hybridMultilevel"/>
    <w:tmpl w:val="FDA0AD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A63323"/>
    <w:multiLevelType w:val="hybridMultilevel"/>
    <w:tmpl w:val="0F3AA9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A58619C"/>
    <w:multiLevelType w:val="hybridMultilevel"/>
    <w:tmpl w:val="D3B6890A"/>
    <w:lvl w:ilvl="0" w:tplc="E4760C66">
      <w:start w:val="1"/>
      <w:numFmt w:val="bullet"/>
      <w:lvlText w:val="•"/>
      <w:lvlJc w:val="left"/>
      <w:pPr>
        <w:tabs>
          <w:tab w:val="num" w:pos="720"/>
        </w:tabs>
        <w:ind w:left="720" w:hanging="360"/>
      </w:pPr>
      <w:rPr>
        <w:rFonts w:ascii="Arial" w:hAnsi="Arial" w:hint="default"/>
      </w:rPr>
    </w:lvl>
    <w:lvl w:ilvl="1" w:tplc="EBC0E7AE">
      <w:start w:val="1"/>
      <w:numFmt w:val="bullet"/>
      <w:lvlText w:val="•"/>
      <w:lvlJc w:val="left"/>
      <w:pPr>
        <w:tabs>
          <w:tab w:val="num" w:pos="1440"/>
        </w:tabs>
        <w:ind w:left="1440" w:hanging="360"/>
      </w:pPr>
      <w:rPr>
        <w:rFonts w:ascii="Arial" w:hAnsi="Arial" w:hint="default"/>
      </w:rPr>
    </w:lvl>
    <w:lvl w:ilvl="2" w:tplc="A2120DA6" w:tentative="1">
      <w:start w:val="1"/>
      <w:numFmt w:val="bullet"/>
      <w:lvlText w:val="•"/>
      <w:lvlJc w:val="left"/>
      <w:pPr>
        <w:tabs>
          <w:tab w:val="num" w:pos="2160"/>
        </w:tabs>
        <w:ind w:left="2160" w:hanging="360"/>
      </w:pPr>
      <w:rPr>
        <w:rFonts w:ascii="Arial" w:hAnsi="Arial" w:hint="default"/>
      </w:rPr>
    </w:lvl>
    <w:lvl w:ilvl="3" w:tplc="15CCA29E" w:tentative="1">
      <w:start w:val="1"/>
      <w:numFmt w:val="bullet"/>
      <w:lvlText w:val="•"/>
      <w:lvlJc w:val="left"/>
      <w:pPr>
        <w:tabs>
          <w:tab w:val="num" w:pos="2880"/>
        </w:tabs>
        <w:ind w:left="2880" w:hanging="360"/>
      </w:pPr>
      <w:rPr>
        <w:rFonts w:ascii="Arial" w:hAnsi="Arial" w:hint="default"/>
      </w:rPr>
    </w:lvl>
    <w:lvl w:ilvl="4" w:tplc="F564A5E0" w:tentative="1">
      <w:start w:val="1"/>
      <w:numFmt w:val="bullet"/>
      <w:lvlText w:val="•"/>
      <w:lvlJc w:val="left"/>
      <w:pPr>
        <w:tabs>
          <w:tab w:val="num" w:pos="3600"/>
        </w:tabs>
        <w:ind w:left="3600" w:hanging="360"/>
      </w:pPr>
      <w:rPr>
        <w:rFonts w:ascii="Arial" w:hAnsi="Arial" w:hint="default"/>
      </w:rPr>
    </w:lvl>
    <w:lvl w:ilvl="5" w:tplc="36805C92" w:tentative="1">
      <w:start w:val="1"/>
      <w:numFmt w:val="bullet"/>
      <w:lvlText w:val="•"/>
      <w:lvlJc w:val="left"/>
      <w:pPr>
        <w:tabs>
          <w:tab w:val="num" w:pos="4320"/>
        </w:tabs>
        <w:ind w:left="4320" w:hanging="360"/>
      </w:pPr>
      <w:rPr>
        <w:rFonts w:ascii="Arial" w:hAnsi="Arial" w:hint="default"/>
      </w:rPr>
    </w:lvl>
    <w:lvl w:ilvl="6" w:tplc="ADFC0944" w:tentative="1">
      <w:start w:val="1"/>
      <w:numFmt w:val="bullet"/>
      <w:lvlText w:val="•"/>
      <w:lvlJc w:val="left"/>
      <w:pPr>
        <w:tabs>
          <w:tab w:val="num" w:pos="5040"/>
        </w:tabs>
        <w:ind w:left="5040" w:hanging="360"/>
      </w:pPr>
      <w:rPr>
        <w:rFonts w:ascii="Arial" w:hAnsi="Arial" w:hint="default"/>
      </w:rPr>
    </w:lvl>
    <w:lvl w:ilvl="7" w:tplc="E752C826" w:tentative="1">
      <w:start w:val="1"/>
      <w:numFmt w:val="bullet"/>
      <w:lvlText w:val="•"/>
      <w:lvlJc w:val="left"/>
      <w:pPr>
        <w:tabs>
          <w:tab w:val="num" w:pos="5760"/>
        </w:tabs>
        <w:ind w:left="5760" w:hanging="360"/>
      </w:pPr>
      <w:rPr>
        <w:rFonts w:ascii="Arial" w:hAnsi="Arial" w:hint="default"/>
      </w:rPr>
    </w:lvl>
    <w:lvl w:ilvl="8" w:tplc="F9F82D2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A8788B"/>
    <w:multiLevelType w:val="multilevel"/>
    <w:tmpl w:val="21B8E846"/>
    <w:lvl w:ilvl="0">
      <w:start w:val="1"/>
      <w:numFmt w:val="decimal"/>
      <w:lvlText w:val="%1."/>
      <w:lvlJc w:val="left"/>
      <w:pPr>
        <w:ind w:left="90" w:hanging="360"/>
      </w:pPr>
      <w:rPr>
        <w:rFonts w:hint="default"/>
      </w:rPr>
    </w:lvl>
    <w:lvl w:ilvl="1">
      <w:start w:val="6"/>
      <w:numFmt w:val="decimal"/>
      <w:isLgl/>
      <w:lvlText w:val="%1.%2."/>
      <w:lvlJc w:val="left"/>
      <w:pPr>
        <w:ind w:left="990" w:hanging="540"/>
      </w:pPr>
      <w:rPr>
        <w:rFonts w:hint="default"/>
      </w:rPr>
    </w:lvl>
    <w:lvl w:ilvl="2">
      <w:start w:val="5"/>
      <w:numFmt w:val="decimal"/>
      <w:isLgl/>
      <w:lvlText w:val="%1.%2.%3."/>
      <w:lvlJc w:val="left"/>
      <w:pPr>
        <w:ind w:left="1890" w:hanging="720"/>
      </w:pPr>
      <w:rPr>
        <w:rFonts w:hint="default"/>
      </w:rPr>
    </w:lvl>
    <w:lvl w:ilvl="3">
      <w:start w:val="1"/>
      <w:numFmt w:val="decimal"/>
      <w:isLgl/>
      <w:lvlText w:val="%1.%2.%3.%4."/>
      <w:lvlJc w:val="left"/>
      <w:pPr>
        <w:ind w:left="2610" w:hanging="720"/>
      </w:pPr>
      <w:rPr>
        <w:rFonts w:hint="default"/>
      </w:rPr>
    </w:lvl>
    <w:lvl w:ilvl="4">
      <w:start w:val="1"/>
      <w:numFmt w:val="decimal"/>
      <w:isLgl/>
      <w:lvlText w:val="%1.%2.%3.%4.%5."/>
      <w:lvlJc w:val="left"/>
      <w:pPr>
        <w:ind w:left="3690" w:hanging="1080"/>
      </w:pPr>
      <w:rPr>
        <w:rFonts w:hint="default"/>
      </w:rPr>
    </w:lvl>
    <w:lvl w:ilvl="5">
      <w:start w:val="1"/>
      <w:numFmt w:val="decimal"/>
      <w:isLgl/>
      <w:lvlText w:val="%1.%2.%3.%4.%5.%6."/>
      <w:lvlJc w:val="left"/>
      <w:pPr>
        <w:ind w:left="4410" w:hanging="1080"/>
      </w:pPr>
      <w:rPr>
        <w:rFonts w:hint="default"/>
      </w:rPr>
    </w:lvl>
    <w:lvl w:ilvl="6">
      <w:start w:val="1"/>
      <w:numFmt w:val="decimal"/>
      <w:isLgl/>
      <w:lvlText w:val="%1.%2.%3.%4.%5.%6.%7."/>
      <w:lvlJc w:val="left"/>
      <w:pPr>
        <w:ind w:left="5490" w:hanging="1440"/>
      </w:pPr>
      <w:rPr>
        <w:rFonts w:hint="default"/>
      </w:rPr>
    </w:lvl>
    <w:lvl w:ilvl="7">
      <w:start w:val="1"/>
      <w:numFmt w:val="decimal"/>
      <w:isLgl/>
      <w:lvlText w:val="%1.%2.%3.%4.%5.%6.%7.%8."/>
      <w:lvlJc w:val="left"/>
      <w:pPr>
        <w:ind w:left="6210" w:hanging="1440"/>
      </w:pPr>
      <w:rPr>
        <w:rFonts w:hint="default"/>
      </w:rPr>
    </w:lvl>
    <w:lvl w:ilvl="8">
      <w:start w:val="1"/>
      <w:numFmt w:val="decimal"/>
      <w:isLgl/>
      <w:lvlText w:val="%1.%2.%3.%4.%5.%6.%7.%8.%9."/>
      <w:lvlJc w:val="left"/>
      <w:pPr>
        <w:ind w:left="7290" w:hanging="1800"/>
      </w:pPr>
      <w:rPr>
        <w:rFonts w:hint="default"/>
      </w:rPr>
    </w:lvl>
  </w:abstractNum>
  <w:abstractNum w:abstractNumId="14" w15:restartNumberingAfterBreak="0">
    <w:nsid w:val="555F5A78"/>
    <w:multiLevelType w:val="multilevel"/>
    <w:tmpl w:val="D608A7B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sz w:val="2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8487873"/>
    <w:multiLevelType w:val="hybridMultilevel"/>
    <w:tmpl w:val="39E6AB4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686D78E0"/>
    <w:multiLevelType w:val="hybridMultilevel"/>
    <w:tmpl w:val="BDFC2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32107"/>
    <w:multiLevelType w:val="hybridMultilevel"/>
    <w:tmpl w:val="557CDBF6"/>
    <w:lvl w:ilvl="0" w:tplc="67E2A07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DF046BC"/>
    <w:multiLevelType w:val="hybridMultilevel"/>
    <w:tmpl w:val="C59A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7"/>
  </w:num>
  <w:num w:numId="3">
    <w:abstractNumId w:val="4"/>
  </w:num>
  <w:num w:numId="4">
    <w:abstractNumId w:val="12"/>
  </w:num>
  <w:num w:numId="5">
    <w:abstractNumId w:val="9"/>
  </w:num>
  <w:num w:numId="6">
    <w:abstractNumId w:val="0"/>
  </w:num>
  <w:num w:numId="7">
    <w:abstractNumId w:val="16"/>
  </w:num>
  <w:num w:numId="8">
    <w:abstractNumId w:val="6"/>
  </w:num>
  <w:num w:numId="9">
    <w:abstractNumId w:val="13"/>
  </w:num>
  <w:num w:numId="10">
    <w:abstractNumId w:val="3"/>
  </w:num>
  <w:num w:numId="11">
    <w:abstractNumId w:val="14"/>
    <w:lvlOverride w:ilvl="0">
      <w:startOverride w:val="2"/>
    </w:lvlOverride>
    <w:lvlOverride w:ilvl="1">
      <w:startOverride w:val="2"/>
    </w:lvlOverride>
    <w:lvlOverride w:ilvl="2">
      <w:startOverride w:val="3"/>
    </w:lvlOverride>
  </w:num>
  <w:num w:numId="12">
    <w:abstractNumId w:val="11"/>
  </w:num>
  <w:num w:numId="13">
    <w:abstractNumId w:val="15"/>
  </w:num>
  <w:num w:numId="14">
    <w:abstractNumId w:val="10"/>
  </w:num>
  <w:num w:numId="15">
    <w:abstractNumId w:val="2"/>
  </w:num>
  <w:num w:numId="16">
    <w:abstractNumId w:val="8"/>
  </w:num>
  <w:num w:numId="17">
    <w:abstractNumId w:val="5"/>
  </w:num>
  <w:num w:numId="18">
    <w:abstractNumId w:val="1"/>
  </w:num>
  <w:num w:numId="19">
    <w:abstractNumId w:val="18"/>
  </w:num>
  <w:num w:numId="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lsvig, Emma">
    <w15:presenceInfo w15:providerId="AD" w15:userId="S::Chelsvig.Emma@epa.gov::48f55b83-021f-402e-8939-c7ffbc5a38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UyMjO0MDEzNbMwMTFQ0lEKTi0uzszPAykwNqkFAPOAq58tAAAA"/>
  </w:docVars>
  <w:rsids>
    <w:rsidRoot w:val="00874B63"/>
    <w:rsid w:val="00006874"/>
    <w:rsid w:val="000110FE"/>
    <w:rsid w:val="0001199D"/>
    <w:rsid w:val="00014CCC"/>
    <w:rsid w:val="000171F4"/>
    <w:rsid w:val="00025EE0"/>
    <w:rsid w:val="00031C53"/>
    <w:rsid w:val="0003487D"/>
    <w:rsid w:val="00034A3D"/>
    <w:rsid w:val="0003673B"/>
    <w:rsid w:val="00045255"/>
    <w:rsid w:val="00047C65"/>
    <w:rsid w:val="00053110"/>
    <w:rsid w:val="000539BC"/>
    <w:rsid w:val="0005418B"/>
    <w:rsid w:val="00054C30"/>
    <w:rsid w:val="0005582A"/>
    <w:rsid w:val="00062BB7"/>
    <w:rsid w:val="000644A1"/>
    <w:rsid w:val="00064A11"/>
    <w:rsid w:val="00064A4B"/>
    <w:rsid w:val="000673E1"/>
    <w:rsid w:val="00070853"/>
    <w:rsid w:val="00073C0E"/>
    <w:rsid w:val="00076AA6"/>
    <w:rsid w:val="00080A19"/>
    <w:rsid w:val="000810A3"/>
    <w:rsid w:val="00081917"/>
    <w:rsid w:val="00086B59"/>
    <w:rsid w:val="00090892"/>
    <w:rsid w:val="000947B0"/>
    <w:rsid w:val="00095491"/>
    <w:rsid w:val="00095D9C"/>
    <w:rsid w:val="00096139"/>
    <w:rsid w:val="000A2E36"/>
    <w:rsid w:val="000A46F5"/>
    <w:rsid w:val="000A4C67"/>
    <w:rsid w:val="000A57D1"/>
    <w:rsid w:val="000B2970"/>
    <w:rsid w:val="000B33A6"/>
    <w:rsid w:val="000B3525"/>
    <w:rsid w:val="000B4B78"/>
    <w:rsid w:val="000B4D68"/>
    <w:rsid w:val="000C655C"/>
    <w:rsid w:val="000D46A2"/>
    <w:rsid w:val="000D47BC"/>
    <w:rsid w:val="000D53DE"/>
    <w:rsid w:val="000E0A00"/>
    <w:rsid w:val="000E0A64"/>
    <w:rsid w:val="000E1DBF"/>
    <w:rsid w:val="000E5D71"/>
    <w:rsid w:val="000E67F1"/>
    <w:rsid w:val="000F06A8"/>
    <w:rsid w:val="000F6123"/>
    <w:rsid w:val="000F692D"/>
    <w:rsid w:val="00100588"/>
    <w:rsid w:val="00104F10"/>
    <w:rsid w:val="0011314C"/>
    <w:rsid w:val="00113BF6"/>
    <w:rsid w:val="00127B72"/>
    <w:rsid w:val="001309D0"/>
    <w:rsid w:val="0013134C"/>
    <w:rsid w:val="001336BF"/>
    <w:rsid w:val="00134965"/>
    <w:rsid w:val="001357A2"/>
    <w:rsid w:val="0014171F"/>
    <w:rsid w:val="0015027E"/>
    <w:rsid w:val="00153A84"/>
    <w:rsid w:val="001548B8"/>
    <w:rsid w:val="00156A1A"/>
    <w:rsid w:val="00160938"/>
    <w:rsid w:val="00164877"/>
    <w:rsid w:val="00166561"/>
    <w:rsid w:val="00171A7A"/>
    <w:rsid w:val="0017319E"/>
    <w:rsid w:val="00176DD8"/>
    <w:rsid w:val="001857BA"/>
    <w:rsid w:val="001A0750"/>
    <w:rsid w:val="001A08D3"/>
    <w:rsid w:val="001A474B"/>
    <w:rsid w:val="001A7AD3"/>
    <w:rsid w:val="001B0570"/>
    <w:rsid w:val="001B5E8A"/>
    <w:rsid w:val="001C47C4"/>
    <w:rsid w:val="001C61E5"/>
    <w:rsid w:val="001C6EB9"/>
    <w:rsid w:val="001C6F6F"/>
    <w:rsid w:val="001D35C8"/>
    <w:rsid w:val="001D3DA6"/>
    <w:rsid w:val="001E0EFB"/>
    <w:rsid w:val="001E1E1A"/>
    <w:rsid w:val="001E2463"/>
    <w:rsid w:val="001E37F5"/>
    <w:rsid w:val="001E49D2"/>
    <w:rsid w:val="001E4FC2"/>
    <w:rsid w:val="001E695B"/>
    <w:rsid w:val="001F0BE2"/>
    <w:rsid w:val="002017C8"/>
    <w:rsid w:val="0021023C"/>
    <w:rsid w:val="002103FD"/>
    <w:rsid w:val="00212C4F"/>
    <w:rsid w:val="0021347E"/>
    <w:rsid w:val="002227E1"/>
    <w:rsid w:val="00232560"/>
    <w:rsid w:val="002334CA"/>
    <w:rsid w:val="002336D2"/>
    <w:rsid w:val="00236240"/>
    <w:rsid w:val="002435CA"/>
    <w:rsid w:val="00250366"/>
    <w:rsid w:val="002506F8"/>
    <w:rsid w:val="00256F44"/>
    <w:rsid w:val="002656AB"/>
    <w:rsid w:val="00265765"/>
    <w:rsid w:val="002673EA"/>
    <w:rsid w:val="00270506"/>
    <w:rsid w:val="00271FD6"/>
    <w:rsid w:val="00275408"/>
    <w:rsid w:val="0027777D"/>
    <w:rsid w:val="00284B2F"/>
    <w:rsid w:val="00285780"/>
    <w:rsid w:val="00285881"/>
    <w:rsid w:val="00286DA9"/>
    <w:rsid w:val="00287C08"/>
    <w:rsid w:val="00291C5A"/>
    <w:rsid w:val="00292BF9"/>
    <w:rsid w:val="00292FC7"/>
    <w:rsid w:val="00294204"/>
    <w:rsid w:val="002A08CF"/>
    <w:rsid w:val="002A2BEA"/>
    <w:rsid w:val="002A76F4"/>
    <w:rsid w:val="002B0462"/>
    <w:rsid w:val="002B0A70"/>
    <w:rsid w:val="002B57AC"/>
    <w:rsid w:val="002C0738"/>
    <w:rsid w:val="002C1D31"/>
    <w:rsid w:val="002D198C"/>
    <w:rsid w:val="002D39E4"/>
    <w:rsid w:val="002D3CA3"/>
    <w:rsid w:val="002D47E7"/>
    <w:rsid w:val="002D68D7"/>
    <w:rsid w:val="002E2388"/>
    <w:rsid w:val="002E29FB"/>
    <w:rsid w:val="002E3D66"/>
    <w:rsid w:val="002E4051"/>
    <w:rsid w:val="002F6E24"/>
    <w:rsid w:val="003031F3"/>
    <w:rsid w:val="00307DEB"/>
    <w:rsid w:val="003101E3"/>
    <w:rsid w:val="003142E1"/>
    <w:rsid w:val="00315526"/>
    <w:rsid w:val="003169ED"/>
    <w:rsid w:val="00324CA6"/>
    <w:rsid w:val="003256E2"/>
    <w:rsid w:val="00326E82"/>
    <w:rsid w:val="00327E4A"/>
    <w:rsid w:val="003310BC"/>
    <w:rsid w:val="00331835"/>
    <w:rsid w:val="00332A55"/>
    <w:rsid w:val="00337066"/>
    <w:rsid w:val="0033739B"/>
    <w:rsid w:val="00341ADB"/>
    <w:rsid w:val="0034204D"/>
    <w:rsid w:val="00342938"/>
    <w:rsid w:val="0034334D"/>
    <w:rsid w:val="00345E09"/>
    <w:rsid w:val="00347856"/>
    <w:rsid w:val="003548D7"/>
    <w:rsid w:val="003556DB"/>
    <w:rsid w:val="0035618D"/>
    <w:rsid w:val="00356D82"/>
    <w:rsid w:val="0036520B"/>
    <w:rsid w:val="003677B0"/>
    <w:rsid w:val="00372F60"/>
    <w:rsid w:val="00374213"/>
    <w:rsid w:val="00375244"/>
    <w:rsid w:val="0037621A"/>
    <w:rsid w:val="003863C5"/>
    <w:rsid w:val="00391B8E"/>
    <w:rsid w:val="00394743"/>
    <w:rsid w:val="00394FF9"/>
    <w:rsid w:val="003A478E"/>
    <w:rsid w:val="003B0DF7"/>
    <w:rsid w:val="003B45A1"/>
    <w:rsid w:val="003C630F"/>
    <w:rsid w:val="003C687F"/>
    <w:rsid w:val="003D3108"/>
    <w:rsid w:val="003D38BA"/>
    <w:rsid w:val="003D5F18"/>
    <w:rsid w:val="003E2379"/>
    <w:rsid w:val="003E5A8C"/>
    <w:rsid w:val="003E7DE6"/>
    <w:rsid w:val="00400F84"/>
    <w:rsid w:val="00402FF4"/>
    <w:rsid w:val="004046D9"/>
    <w:rsid w:val="00407B14"/>
    <w:rsid w:val="00410718"/>
    <w:rsid w:val="00421CE3"/>
    <w:rsid w:val="00421DC4"/>
    <w:rsid w:val="0042536D"/>
    <w:rsid w:val="00426E19"/>
    <w:rsid w:val="0043480B"/>
    <w:rsid w:val="00436192"/>
    <w:rsid w:val="0043708E"/>
    <w:rsid w:val="00440757"/>
    <w:rsid w:val="004417CB"/>
    <w:rsid w:val="004439F8"/>
    <w:rsid w:val="00446864"/>
    <w:rsid w:val="00462C7F"/>
    <w:rsid w:val="004639B5"/>
    <w:rsid w:val="00464133"/>
    <w:rsid w:val="00465122"/>
    <w:rsid w:val="004656AD"/>
    <w:rsid w:val="00465965"/>
    <w:rsid w:val="00467F4D"/>
    <w:rsid w:val="0047030E"/>
    <w:rsid w:val="004718EA"/>
    <w:rsid w:val="004734AC"/>
    <w:rsid w:val="00476921"/>
    <w:rsid w:val="00476AA2"/>
    <w:rsid w:val="00476DB8"/>
    <w:rsid w:val="00480271"/>
    <w:rsid w:val="00481E34"/>
    <w:rsid w:val="0048269A"/>
    <w:rsid w:val="0048514C"/>
    <w:rsid w:val="00485349"/>
    <w:rsid w:val="00485CB5"/>
    <w:rsid w:val="0048708D"/>
    <w:rsid w:val="0049157A"/>
    <w:rsid w:val="004959A6"/>
    <w:rsid w:val="004A3E67"/>
    <w:rsid w:val="004A507F"/>
    <w:rsid w:val="004A58D2"/>
    <w:rsid w:val="004A6A76"/>
    <w:rsid w:val="004B2321"/>
    <w:rsid w:val="004B39DB"/>
    <w:rsid w:val="004B7DEF"/>
    <w:rsid w:val="004C78DC"/>
    <w:rsid w:val="004C7B06"/>
    <w:rsid w:val="004C7F27"/>
    <w:rsid w:val="004D0E2F"/>
    <w:rsid w:val="004D20FB"/>
    <w:rsid w:val="004D67C8"/>
    <w:rsid w:val="004F212B"/>
    <w:rsid w:val="004F31CE"/>
    <w:rsid w:val="004F35C1"/>
    <w:rsid w:val="004F59B1"/>
    <w:rsid w:val="004F64A6"/>
    <w:rsid w:val="00504142"/>
    <w:rsid w:val="00504E4E"/>
    <w:rsid w:val="00504E5F"/>
    <w:rsid w:val="00505022"/>
    <w:rsid w:val="005065A8"/>
    <w:rsid w:val="00510D5C"/>
    <w:rsid w:val="0051114A"/>
    <w:rsid w:val="005141BA"/>
    <w:rsid w:val="005156C5"/>
    <w:rsid w:val="005176E8"/>
    <w:rsid w:val="005177C4"/>
    <w:rsid w:val="00517A2E"/>
    <w:rsid w:val="0052289A"/>
    <w:rsid w:val="00523485"/>
    <w:rsid w:val="005259E6"/>
    <w:rsid w:val="00525B61"/>
    <w:rsid w:val="00525E45"/>
    <w:rsid w:val="005270EB"/>
    <w:rsid w:val="005272D7"/>
    <w:rsid w:val="00527509"/>
    <w:rsid w:val="005333C8"/>
    <w:rsid w:val="005363CD"/>
    <w:rsid w:val="00536CDC"/>
    <w:rsid w:val="00540C7E"/>
    <w:rsid w:val="0054222F"/>
    <w:rsid w:val="00544E88"/>
    <w:rsid w:val="00545924"/>
    <w:rsid w:val="005473C3"/>
    <w:rsid w:val="005475C5"/>
    <w:rsid w:val="005509B1"/>
    <w:rsid w:val="0055144C"/>
    <w:rsid w:val="0055394A"/>
    <w:rsid w:val="005579A0"/>
    <w:rsid w:val="00560276"/>
    <w:rsid w:val="00560522"/>
    <w:rsid w:val="00562117"/>
    <w:rsid w:val="00563AA1"/>
    <w:rsid w:val="00564C40"/>
    <w:rsid w:val="00570232"/>
    <w:rsid w:val="005715C1"/>
    <w:rsid w:val="005731C4"/>
    <w:rsid w:val="00576AC4"/>
    <w:rsid w:val="00582E3B"/>
    <w:rsid w:val="00586EE4"/>
    <w:rsid w:val="00590B24"/>
    <w:rsid w:val="00591A80"/>
    <w:rsid w:val="0059425E"/>
    <w:rsid w:val="005A027E"/>
    <w:rsid w:val="005A27F7"/>
    <w:rsid w:val="005A2BD0"/>
    <w:rsid w:val="005A61D0"/>
    <w:rsid w:val="005B20E0"/>
    <w:rsid w:val="005B353E"/>
    <w:rsid w:val="005B3D87"/>
    <w:rsid w:val="005B3D8C"/>
    <w:rsid w:val="005C21CD"/>
    <w:rsid w:val="005C2CFD"/>
    <w:rsid w:val="005C3038"/>
    <w:rsid w:val="005C313B"/>
    <w:rsid w:val="005C34A9"/>
    <w:rsid w:val="005C518E"/>
    <w:rsid w:val="005C7B71"/>
    <w:rsid w:val="005D092B"/>
    <w:rsid w:val="005D6827"/>
    <w:rsid w:val="005D7328"/>
    <w:rsid w:val="005F0CEB"/>
    <w:rsid w:val="005F2C0C"/>
    <w:rsid w:val="005F3DA0"/>
    <w:rsid w:val="005F3E33"/>
    <w:rsid w:val="005F5238"/>
    <w:rsid w:val="005F61E9"/>
    <w:rsid w:val="00601930"/>
    <w:rsid w:val="0060354A"/>
    <w:rsid w:val="00603858"/>
    <w:rsid w:val="00604513"/>
    <w:rsid w:val="00604A79"/>
    <w:rsid w:val="00607265"/>
    <w:rsid w:val="00610A06"/>
    <w:rsid w:val="00615843"/>
    <w:rsid w:val="006178BC"/>
    <w:rsid w:val="00625A7D"/>
    <w:rsid w:val="00627B28"/>
    <w:rsid w:val="0063309C"/>
    <w:rsid w:val="00636508"/>
    <w:rsid w:val="00637B66"/>
    <w:rsid w:val="00640423"/>
    <w:rsid w:val="00640A36"/>
    <w:rsid w:val="006424EA"/>
    <w:rsid w:val="006429B0"/>
    <w:rsid w:val="00651445"/>
    <w:rsid w:val="00651EC6"/>
    <w:rsid w:val="0066146C"/>
    <w:rsid w:val="0066230E"/>
    <w:rsid w:val="00667F18"/>
    <w:rsid w:val="00671236"/>
    <w:rsid w:val="00671E9D"/>
    <w:rsid w:val="00674EC2"/>
    <w:rsid w:val="00677D19"/>
    <w:rsid w:val="00681621"/>
    <w:rsid w:val="00685570"/>
    <w:rsid w:val="006873B0"/>
    <w:rsid w:val="006922EB"/>
    <w:rsid w:val="0069299F"/>
    <w:rsid w:val="006A01B0"/>
    <w:rsid w:val="006A0FCE"/>
    <w:rsid w:val="006A1285"/>
    <w:rsid w:val="006A2907"/>
    <w:rsid w:val="006A2FF9"/>
    <w:rsid w:val="006A32E6"/>
    <w:rsid w:val="006A78C5"/>
    <w:rsid w:val="006A79A3"/>
    <w:rsid w:val="006B1434"/>
    <w:rsid w:val="006B1997"/>
    <w:rsid w:val="006C2180"/>
    <w:rsid w:val="006C2A36"/>
    <w:rsid w:val="006C450D"/>
    <w:rsid w:val="006C513C"/>
    <w:rsid w:val="006D10A9"/>
    <w:rsid w:val="006D3EE7"/>
    <w:rsid w:val="006E0E5E"/>
    <w:rsid w:val="006E2BC6"/>
    <w:rsid w:val="006E7EAD"/>
    <w:rsid w:val="006F1A09"/>
    <w:rsid w:val="006F357C"/>
    <w:rsid w:val="006F41BC"/>
    <w:rsid w:val="006F511C"/>
    <w:rsid w:val="00701430"/>
    <w:rsid w:val="007032C0"/>
    <w:rsid w:val="00705321"/>
    <w:rsid w:val="007103E8"/>
    <w:rsid w:val="0071059F"/>
    <w:rsid w:val="00711662"/>
    <w:rsid w:val="007128B8"/>
    <w:rsid w:val="00712BD3"/>
    <w:rsid w:val="00720C83"/>
    <w:rsid w:val="007218D5"/>
    <w:rsid w:val="00723183"/>
    <w:rsid w:val="0073235B"/>
    <w:rsid w:val="00733733"/>
    <w:rsid w:val="00733B35"/>
    <w:rsid w:val="00736BD6"/>
    <w:rsid w:val="007456B5"/>
    <w:rsid w:val="00747625"/>
    <w:rsid w:val="007511F0"/>
    <w:rsid w:val="00754895"/>
    <w:rsid w:val="007615B2"/>
    <w:rsid w:val="00762CA2"/>
    <w:rsid w:val="0076653E"/>
    <w:rsid w:val="007671C4"/>
    <w:rsid w:val="007734FA"/>
    <w:rsid w:val="00776D84"/>
    <w:rsid w:val="007800B1"/>
    <w:rsid w:val="007820CC"/>
    <w:rsid w:val="0078339A"/>
    <w:rsid w:val="007854F2"/>
    <w:rsid w:val="007857A1"/>
    <w:rsid w:val="00797E64"/>
    <w:rsid w:val="007A07BD"/>
    <w:rsid w:val="007A2D54"/>
    <w:rsid w:val="007B1468"/>
    <w:rsid w:val="007B1635"/>
    <w:rsid w:val="007B6A20"/>
    <w:rsid w:val="007B6FF6"/>
    <w:rsid w:val="007B73B9"/>
    <w:rsid w:val="007B741E"/>
    <w:rsid w:val="007B7CAF"/>
    <w:rsid w:val="007C2210"/>
    <w:rsid w:val="007C34E0"/>
    <w:rsid w:val="007C792E"/>
    <w:rsid w:val="007D34D7"/>
    <w:rsid w:val="007D5A31"/>
    <w:rsid w:val="007D7C2C"/>
    <w:rsid w:val="007D7E00"/>
    <w:rsid w:val="007E06BD"/>
    <w:rsid w:val="007E13BF"/>
    <w:rsid w:val="007E210A"/>
    <w:rsid w:val="007E2808"/>
    <w:rsid w:val="007E2C01"/>
    <w:rsid w:val="007E5294"/>
    <w:rsid w:val="007F3A65"/>
    <w:rsid w:val="007F73D6"/>
    <w:rsid w:val="007F79F0"/>
    <w:rsid w:val="00802F18"/>
    <w:rsid w:val="00804FBA"/>
    <w:rsid w:val="00810E8C"/>
    <w:rsid w:val="00814080"/>
    <w:rsid w:val="00820BAD"/>
    <w:rsid w:val="00820DE4"/>
    <w:rsid w:val="00821E42"/>
    <w:rsid w:val="00832A0B"/>
    <w:rsid w:val="00833DC8"/>
    <w:rsid w:val="00840106"/>
    <w:rsid w:val="0084067A"/>
    <w:rsid w:val="00844D91"/>
    <w:rsid w:val="00850B55"/>
    <w:rsid w:val="00851A26"/>
    <w:rsid w:val="008627A2"/>
    <w:rsid w:val="00863C9E"/>
    <w:rsid w:val="008650EB"/>
    <w:rsid w:val="008655A8"/>
    <w:rsid w:val="00870A05"/>
    <w:rsid w:val="0087109C"/>
    <w:rsid w:val="00874B63"/>
    <w:rsid w:val="0088225B"/>
    <w:rsid w:val="008843CD"/>
    <w:rsid w:val="00895B57"/>
    <w:rsid w:val="008968AE"/>
    <w:rsid w:val="00896D41"/>
    <w:rsid w:val="008A13BF"/>
    <w:rsid w:val="008A1701"/>
    <w:rsid w:val="008A4286"/>
    <w:rsid w:val="008B2B40"/>
    <w:rsid w:val="008B5D0F"/>
    <w:rsid w:val="008B5E8A"/>
    <w:rsid w:val="008B682E"/>
    <w:rsid w:val="008C0B6E"/>
    <w:rsid w:val="008C216F"/>
    <w:rsid w:val="008C2AA5"/>
    <w:rsid w:val="008D4C73"/>
    <w:rsid w:val="008D7DC0"/>
    <w:rsid w:val="008E17D7"/>
    <w:rsid w:val="008E2F31"/>
    <w:rsid w:val="008E35A1"/>
    <w:rsid w:val="008F3F45"/>
    <w:rsid w:val="00900FF9"/>
    <w:rsid w:val="009014B4"/>
    <w:rsid w:val="00902172"/>
    <w:rsid w:val="009034B1"/>
    <w:rsid w:val="009123F9"/>
    <w:rsid w:val="00912F54"/>
    <w:rsid w:val="00913436"/>
    <w:rsid w:val="009158E1"/>
    <w:rsid w:val="00921AF7"/>
    <w:rsid w:val="00921DA7"/>
    <w:rsid w:val="00933C8B"/>
    <w:rsid w:val="0093563F"/>
    <w:rsid w:val="009372E3"/>
    <w:rsid w:val="009417DB"/>
    <w:rsid w:val="00944F96"/>
    <w:rsid w:val="00945838"/>
    <w:rsid w:val="00946B78"/>
    <w:rsid w:val="009477F7"/>
    <w:rsid w:val="00954832"/>
    <w:rsid w:val="00954A4B"/>
    <w:rsid w:val="00954B5F"/>
    <w:rsid w:val="0095569B"/>
    <w:rsid w:val="00956AE6"/>
    <w:rsid w:val="0095720A"/>
    <w:rsid w:val="00972676"/>
    <w:rsid w:val="00974530"/>
    <w:rsid w:val="009763F2"/>
    <w:rsid w:val="00976782"/>
    <w:rsid w:val="00977F55"/>
    <w:rsid w:val="00982634"/>
    <w:rsid w:val="009844CF"/>
    <w:rsid w:val="00984A90"/>
    <w:rsid w:val="00987B12"/>
    <w:rsid w:val="00990420"/>
    <w:rsid w:val="0099487E"/>
    <w:rsid w:val="0099690E"/>
    <w:rsid w:val="00997FB5"/>
    <w:rsid w:val="009A3966"/>
    <w:rsid w:val="009B3C2A"/>
    <w:rsid w:val="009B4559"/>
    <w:rsid w:val="009C16C0"/>
    <w:rsid w:val="009C254D"/>
    <w:rsid w:val="009C42FC"/>
    <w:rsid w:val="009D148F"/>
    <w:rsid w:val="009D261F"/>
    <w:rsid w:val="009D4147"/>
    <w:rsid w:val="009E1749"/>
    <w:rsid w:val="009E19D4"/>
    <w:rsid w:val="009E61D3"/>
    <w:rsid w:val="009E6368"/>
    <w:rsid w:val="009F089F"/>
    <w:rsid w:val="009F1103"/>
    <w:rsid w:val="009F11A7"/>
    <w:rsid w:val="009F1ACD"/>
    <w:rsid w:val="009F7B71"/>
    <w:rsid w:val="00A02058"/>
    <w:rsid w:val="00A06580"/>
    <w:rsid w:val="00A103B7"/>
    <w:rsid w:val="00A122C0"/>
    <w:rsid w:val="00A1689A"/>
    <w:rsid w:val="00A16D25"/>
    <w:rsid w:val="00A20E4D"/>
    <w:rsid w:val="00A2181C"/>
    <w:rsid w:val="00A23208"/>
    <w:rsid w:val="00A24ADE"/>
    <w:rsid w:val="00A25A41"/>
    <w:rsid w:val="00A300FD"/>
    <w:rsid w:val="00A3399D"/>
    <w:rsid w:val="00A3669B"/>
    <w:rsid w:val="00A36A48"/>
    <w:rsid w:val="00A40CD4"/>
    <w:rsid w:val="00A45EA0"/>
    <w:rsid w:val="00A46BCE"/>
    <w:rsid w:val="00A47226"/>
    <w:rsid w:val="00A529CA"/>
    <w:rsid w:val="00A54AB0"/>
    <w:rsid w:val="00A56306"/>
    <w:rsid w:val="00A5726E"/>
    <w:rsid w:val="00A65640"/>
    <w:rsid w:val="00A65AF7"/>
    <w:rsid w:val="00A674B0"/>
    <w:rsid w:val="00A74531"/>
    <w:rsid w:val="00A762E6"/>
    <w:rsid w:val="00A80298"/>
    <w:rsid w:val="00A86B08"/>
    <w:rsid w:val="00A918EB"/>
    <w:rsid w:val="00A97980"/>
    <w:rsid w:val="00AA4BCD"/>
    <w:rsid w:val="00AB06C7"/>
    <w:rsid w:val="00AB4601"/>
    <w:rsid w:val="00AB5A22"/>
    <w:rsid w:val="00AC064D"/>
    <w:rsid w:val="00AC3E69"/>
    <w:rsid w:val="00AD4AEB"/>
    <w:rsid w:val="00AD4FD1"/>
    <w:rsid w:val="00AD5DFF"/>
    <w:rsid w:val="00AD6495"/>
    <w:rsid w:val="00AE613C"/>
    <w:rsid w:val="00AF1E6B"/>
    <w:rsid w:val="00AF3DDE"/>
    <w:rsid w:val="00AF51B4"/>
    <w:rsid w:val="00AF79E6"/>
    <w:rsid w:val="00B02E16"/>
    <w:rsid w:val="00B03BDF"/>
    <w:rsid w:val="00B05B42"/>
    <w:rsid w:val="00B06BEA"/>
    <w:rsid w:val="00B06F9A"/>
    <w:rsid w:val="00B10F6C"/>
    <w:rsid w:val="00B13DBF"/>
    <w:rsid w:val="00B13E95"/>
    <w:rsid w:val="00B160E5"/>
    <w:rsid w:val="00B20F31"/>
    <w:rsid w:val="00B21011"/>
    <w:rsid w:val="00B24FDD"/>
    <w:rsid w:val="00B26052"/>
    <w:rsid w:val="00B2655E"/>
    <w:rsid w:val="00B349B8"/>
    <w:rsid w:val="00B36A0A"/>
    <w:rsid w:val="00B45FA0"/>
    <w:rsid w:val="00B53908"/>
    <w:rsid w:val="00B5613B"/>
    <w:rsid w:val="00B5641D"/>
    <w:rsid w:val="00B6044D"/>
    <w:rsid w:val="00B619D2"/>
    <w:rsid w:val="00B637F6"/>
    <w:rsid w:val="00B63FB1"/>
    <w:rsid w:val="00B65DE1"/>
    <w:rsid w:val="00B66DEE"/>
    <w:rsid w:val="00B70782"/>
    <w:rsid w:val="00B72685"/>
    <w:rsid w:val="00B739A6"/>
    <w:rsid w:val="00B85B12"/>
    <w:rsid w:val="00B87329"/>
    <w:rsid w:val="00B91359"/>
    <w:rsid w:val="00B9559A"/>
    <w:rsid w:val="00B96212"/>
    <w:rsid w:val="00BA0FE5"/>
    <w:rsid w:val="00BA231C"/>
    <w:rsid w:val="00BA51CB"/>
    <w:rsid w:val="00BA670A"/>
    <w:rsid w:val="00BB08AB"/>
    <w:rsid w:val="00BC3E0B"/>
    <w:rsid w:val="00BC7D28"/>
    <w:rsid w:val="00BD04A2"/>
    <w:rsid w:val="00BD2F74"/>
    <w:rsid w:val="00BD3C92"/>
    <w:rsid w:val="00BD4A46"/>
    <w:rsid w:val="00BD4CB5"/>
    <w:rsid w:val="00BD7F4D"/>
    <w:rsid w:val="00BE1D15"/>
    <w:rsid w:val="00BE458C"/>
    <w:rsid w:val="00BE60C7"/>
    <w:rsid w:val="00BE754F"/>
    <w:rsid w:val="00BF08C8"/>
    <w:rsid w:val="00BF1B1D"/>
    <w:rsid w:val="00BF3DDA"/>
    <w:rsid w:val="00BF421E"/>
    <w:rsid w:val="00BF7CE4"/>
    <w:rsid w:val="00C1362E"/>
    <w:rsid w:val="00C160C7"/>
    <w:rsid w:val="00C2335F"/>
    <w:rsid w:val="00C322C6"/>
    <w:rsid w:val="00C3351E"/>
    <w:rsid w:val="00C37B90"/>
    <w:rsid w:val="00C40DA9"/>
    <w:rsid w:val="00C416C2"/>
    <w:rsid w:val="00C4320A"/>
    <w:rsid w:val="00C4509F"/>
    <w:rsid w:val="00C479D3"/>
    <w:rsid w:val="00C500BF"/>
    <w:rsid w:val="00C532BA"/>
    <w:rsid w:val="00C610EB"/>
    <w:rsid w:val="00C63EDA"/>
    <w:rsid w:val="00C66200"/>
    <w:rsid w:val="00C6779D"/>
    <w:rsid w:val="00C7093E"/>
    <w:rsid w:val="00C75D10"/>
    <w:rsid w:val="00C769C4"/>
    <w:rsid w:val="00C857ED"/>
    <w:rsid w:val="00C86656"/>
    <w:rsid w:val="00C87F8C"/>
    <w:rsid w:val="00C918BB"/>
    <w:rsid w:val="00C94D14"/>
    <w:rsid w:val="00CA03FE"/>
    <w:rsid w:val="00CA61E3"/>
    <w:rsid w:val="00CB4563"/>
    <w:rsid w:val="00CB51BA"/>
    <w:rsid w:val="00CB64B4"/>
    <w:rsid w:val="00CB6F61"/>
    <w:rsid w:val="00CC03AD"/>
    <w:rsid w:val="00CC2B7B"/>
    <w:rsid w:val="00CC43E5"/>
    <w:rsid w:val="00CD009B"/>
    <w:rsid w:val="00CD023E"/>
    <w:rsid w:val="00CD082D"/>
    <w:rsid w:val="00CD105B"/>
    <w:rsid w:val="00CD30B3"/>
    <w:rsid w:val="00CD42A7"/>
    <w:rsid w:val="00CD5ADD"/>
    <w:rsid w:val="00CE1F4F"/>
    <w:rsid w:val="00CE25D7"/>
    <w:rsid w:val="00CE3707"/>
    <w:rsid w:val="00CE40B7"/>
    <w:rsid w:val="00CE4B6B"/>
    <w:rsid w:val="00CE542D"/>
    <w:rsid w:val="00CF0634"/>
    <w:rsid w:val="00CF4543"/>
    <w:rsid w:val="00CF5118"/>
    <w:rsid w:val="00D01049"/>
    <w:rsid w:val="00D02C4B"/>
    <w:rsid w:val="00D03F1D"/>
    <w:rsid w:val="00D04F49"/>
    <w:rsid w:val="00D10678"/>
    <w:rsid w:val="00D12A28"/>
    <w:rsid w:val="00D12C32"/>
    <w:rsid w:val="00D14C08"/>
    <w:rsid w:val="00D15F4B"/>
    <w:rsid w:val="00D16315"/>
    <w:rsid w:val="00D208BB"/>
    <w:rsid w:val="00D20DB4"/>
    <w:rsid w:val="00D20F39"/>
    <w:rsid w:val="00D214FB"/>
    <w:rsid w:val="00D22E24"/>
    <w:rsid w:val="00D23E9E"/>
    <w:rsid w:val="00D30BEA"/>
    <w:rsid w:val="00D31D9B"/>
    <w:rsid w:val="00D3409B"/>
    <w:rsid w:val="00D4314C"/>
    <w:rsid w:val="00D4550C"/>
    <w:rsid w:val="00D457CF"/>
    <w:rsid w:val="00D45EB1"/>
    <w:rsid w:val="00D47262"/>
    <w:rsid w:val="00D52D8F"/>
    <w:rsid w:val="00D567F5"/>
    <w:rsid w:val="00D61752"/>
    <w:rsid w:val="00D62289"/>
    <w:rsid w:val="00D6236F"/>
    <w:rsid w:val="00D65C67"/>
    <w:rsid w:val="00D66206"/>
    <w:rsid w:val="00D74FC9"/>
    <w:rsid w:val="00D808A9"/>
    <w:rsid w:val="00D83F61"/>
    <w:rsid w:val="00D919F4"/>
    <w:rsid w:val="00DA0648"/>
    <w:rsid w:val="00DA19B0"/>
    <w:rsid w:val="00DA1E4A"/>
    <w:rsid w:val="00DA3B19"/>
    <w:rsid w:val="00DA41E6"/>
    <w:rsid w:val="00DA4914"/>
    <w:rsid w:val="00DB18AE"/>
    <w:rsid w:val="00DB229C"/>
    <w:rsid w:val="00DB5988"/>
    <w:rsid w:val="00DB5F47"/>
    <w:rsid w:val="00DB62CA"/>
    <w:rsid w:val="00DB7938"/>
    <w:rsid w:val="00DC0DEE"/>
    <w:rsid w:val="00DC202D"/>
    <w:rsid w:val="00DC5FB9"/>
    <w:rsid w:val="00DC71E5"/>
    <w:rsid w:val="00DD4CE2"/>
    <w:rsid w:val="00DD5F38"/>
    <w:rsid w:val="00DD7A54"/>
    <w:rsid w:val="00DE076D"/>
    <w:rsid w:val="00DF0066"/>
    <w:rsid w:val="00DF273D"/>
    <w:rsid w:val="00DF4116"/>
    <w:rsid w:val="00DF5045"/>
    <w:rsid w:val="00DF556F"/>
    <w:rsid w:val="00DF6B5B"/>
    <w:rsid w:val="00DF6FA7"/>
    <w:rsid w:val="00E0116D"/>
    <w:rsid w:val="00E0240F"/>
    <w:rsid w:val="00E0369D"/>
    <w:rsid w:val="00E0405A"/>
    <w:rsid w:val="00E057B2"/>
    <w:rsid w:val="00E0738D"/>
    <w:rsid w:val="00E16ED6"/>
    <w:rsid w:val="00E20D0A"/>
    <w:rsid w:val="00E3163E"/>
    <w:rsid w:val="00E32C7C"/>
    <w:rsid w:val="00E335C5"/>
    <w:rsid w:val="00E40925"/>
    <w:rsid w:val="00E42DF2"/>
    <w:rsid w:val="00E45F27"/>
    <w:rsid w:val="00E52AEA"/>
    <w:rsid w:val="00E52B82"/>
    <w:rsid w:val="00E560FD"/>
    <w:rsid w:val="00E577CE"/>
    <w:rsid w:val="00E60D83"/>
    <w:rsid w:val="00E62676"/>
    <w:rsid w:val="00E628E9"/>
    <w:rsid w:val="00E70BA8"/>
    <w:rsid w:val="00E74907"/>
    <w:rsid w:val="00E7615F"/>
    <w:rsid w:val="00E803B1"/>
    <w:rsid w:val="00E94A37"/>
    <w:rsid w:val="00EA0F33"/>
    <w:rsid w:val="00EB2B3A"/>
    <w:rsid w:val="00EB579B"/>
    <w:rsid w:val="00EC29C7"/>
    <w:rsid w:val="00EC58B3"/>
    <w:rsid w:val="00EC6130"/>
    <w:rsid w:val="00EC74C2"/>
    <w:rsid w:val="00ED1CBD"/>
    <w:rsid w:val="00ED3928"/>
    <w:rsid w:val="00ED78A2"/>
    <w:rsid w:val="00EE24C6"/>
    <w:rsid w:val="00EE5E67"/>
    <w:rsid w:val="00EF239F"/>
    <w:rsid w:val="00EF4BAA"/>
    <w:rsid w:val="00F00114"/>
    <w:rsid w:val="00F0022F"/>
    <w:rsid w:val="00F07305"/>
    <w:rsid w:val="00F110A1"/>
    <w:rsid w:val="00F12495"/>
    <w:rsid w:val="00F125F6"/>
    <w:rsid w:val="00F1265D"/>
    <w:rsid w:val="00F126BB"/>
    <w:rsid w:val="00F12C65"/>
    <w:rsid w:val="00F1398E"/>
    <w:rsid w:val="00F17357"/>
    <w:rsid w:val="00F314EE"/>
    <w:rsid w:val="00F47FF4"/>
    <w:rsid w:val="00F52351"/>
    <w:rsid w:val="00F547DB"/>
    <w:rsid w:val="00F54F0B"/>
    <w:rsid w:val="00F56ECC"/>
    <w:rsid w:val="00F60034"/>
    <w:rsid w:val="00F64D5C"/>
    <w:rsid w:val="00F700F0"/>
    <w:rsid w:val="00F72049"/>
    <w:rsid w:val="00F74667"/>
    <w:rsid w:val="00F8288F"/>
    <w:rsid w:val="00F863FB"/>
    <w:rsid w:val="00F9059D"/>
    <w:rsid w:val="00F9524F"/>
    <w:rsid w:val="00FA0911"/>
    <w:rsid w:val="00FA2375"/>
    <w:rsid w:val="00FB1448"/>
    <w:rsid w:val="00FB159F"/>
    <w:rsid w:val="00FB2C14"/>
    <w:rsid w:val="00FB4B18"/>
    <w:rsid w:val="00FB4B70"/>
    <w:rsid w:val="00FB4D0B"/>
    <w:rsid w:val="00FB5B88"/>
    <w:rsid w:val="00FB75B6"/>
    <w:rsid w:val="00FB79AF"/>
    <w:rsid w:val="00FC4EDC"/>
    <w:rsid w:val="00FC6383"/>
    <w:rsid w:val="00FD13F4"/>
    <w:rsid w:val="00FD1A7C"/>
    <w:rsid w:val="00FD23B4"/>
    <w:rsid w:val="00FE2269"/>
    <w:rsid w:val="00FE28C7"/>
    <w:rsid w:val="00FE3059"/>
    <w:rsid w:val="00FE4373"/>
    <w:rsid w:val="00FE4D3B"/>
    <w:rsid w:val="00FE5422"/>
    <w:rsid w:val="00FE68B7"/>
    <w:rsid w:val="00FE6FFC"/>
    <w:rsid w:val="00FF5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B7319"/>
  <w15:docId w15:val="{9DC53FB6-40CD-428A-8270-66B8CACED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A80"/>
    <w:pPr>
      <w:keepNext/>
      <w:keepLines/>
      <w:numPr>
        <w:numId w:val="1"/>
      </w:numPr>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link w:val="Heading2Char"/>
    <w:uiPriority w:val="9"/>
    <w:qFormat/>
    <w:rsid w:val="00591A80"/>
    <w:pPr>
      <w:numPr>
        <w:ilvl w:val="1"/>
        <w:numId w:val="1"/>
      </w:numPr>
      <w:spacing w:before="100" w:beforeAutospacing="1" w:after="100" w:afterAutospacing="1" w:line="240" w:lineRule="auto"/>
      <w:outlineLvl w:val="1"/>
    </w:pPr>
    <w:rPr>
      <w:rFonts w:ascii="Times New Roman" w:eastAsia="Times New Roman" w:hAnsi="Times New Roman" w:cs="Times New Roman"/>
      <w:b/>
      <w:bCs/>
      <w:color w:val="000000"/>
      <w:sz w:val="28"/>
      <w:szCs w:val="36"/>
    </w:rPr>
  </w:style>
  <w:style w:type="paragraph" w:styleId="Heading3">
    <w:name w:val="heading 3"/>
    <w:basedOn w:val="Normal"/>
    <w:next w:val="Normal"/>
    <w:link w:val="Heading3Char"/>
    <w:uiPriority w:val="9"/>
    <w:unhideWhenUsed/>
    <w:qFormat/>
    <w:rsid w:val="00591A80"/>
    <w:pPr>
      <w:keepNext/>
      <w:keepLines/>
      <w:numPr>
        <w:ilvl w:val="2"/>
        <w:numId w:val="1"/>
      </w:numPr>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591A8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91A8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91A8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91A8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91A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91A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A8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91A80"/>
    <w:rPr>
      <w:rFonts w:ascii="Times New Roman" w:eastAsia="Times New Roman" w:hAnsi="Times New Roman" w:cs="Times New Roman"/>
      <w:b/>
      <w:bCs/>
      <w:color w:val="000000"/>
      <w:sz w:val="28"/>
      <w:szCs w:val="36"/>
    </w:rPr>
  </w:style>
  <w:style w:type="character" w:customStyle="1" w:styleId="Heading3Char">
    <w:name w:val="Heading 3 Char"/>
    <w:basedOn w:val="DefaultParagraphFont"/>
    <w:link w:val="Heading3"/>
    <w:uiPriority w:val="9"/>
    <w:rsid w:val="00591A80"/>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591A8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91A8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91A8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91A8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91A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91A80"/>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DefaultParagraphFont"/>
    <w:rsid w:val="00591A80"/>
  </w:style>
  <w:style w:type="paragraph" w:customStyle="1" w:styleId="Default">
    <w:name w:val="Default"/>
    <w:rsid w:val="002A08CF"/>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CC03AD"/>
    <w:pPr>
      <w:spacing w:after="200" w:line="240" w:lineRule="auto"/>
    </w:pPr>
    <w:rPr>
      <w:i/>
      <w:iCs/>
      <w:color w:val="44546A" w:themeColor="text2"/>
      <w:sz w:val="18"/>
      <w:szCs w:val="18"/>
    </w:rPr>
  </w:style>
  <w:style w:type="table" w:customStyle="1" w:styleId="ListTable21">
    <w:name w:val="List Table 21"/>
    <w:basedOn w:val="TableNormal"/>
    <w:uiPriority w:val="47"/>
    <w:rsid w:val="00B9559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45E09"/>
    <w:pPr>
      <w:ind w:left="720"/>
      <w:contextualSpacing/>
    </w:pPr>
  </w:style>
  <w:style w:type="character" w:styleId="Hyperlink">
    <w:name w:val="Hyperlink"/>
    <w:basedOn w:val="DefaultParagraphFont"/>
    <w:uiPriority w:val="99"/>
    <w:unhideWhenUsed/>
    <w:rsid w:val="00345E09"/>
    <w:rPr>
      <w:color w:val="0563C1" w:themeColor="hyperlink"/>
      <w:u w:val="single"/>
    </w:rPr>
  </w:style>
  <w:style w:type="character" w:styleId="Emphasis">
    <w:name w:val="Emphasis"/>
    <w:basedOn w:val="DefaultParagraphFont"/>
    <w:uiPriority w:val="20"/>
    <w:qFormat/>
    <w:rsid w:val="00062BB7"/>
    <w:rPr>
      <w:i/>
      <w:iCs/>
    </w:rPr>
  </w:style>
  <w:style w:type="table" w:customStyle="1" w:styleId="GridTable1Light1">
    <w:name w:val="Grid Table 1 Light1"/>
    <w:basedOn w:val="TableNormal"/>
    <w:uiPriority w:val="46"/>
    <w:rsid w:val="004C78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F41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116"/>
    <w:rPr>
      <w:rFonts w:ascii="Segoe UI" w:hAnsi="Segoe UI" w:cs="Segoe UI"/>
      <w:sz w:val="18"/>
      <w:szCs w:val="18"/>
    </w:rPr>
  </w:style>
  <w:style w:type="character" w:styleId="CommentReference">
    <w:name w:val="annotation reference"/>
    <w:basedOn w:val="DefaultParagraphFont"/>
    <w:uiPriority w:val="99"/>
    <w:semiHidden/>
    <w:unhideWhenUsed/>
    <w:rsid w:val="009F7B71"/>
    <w:rPr>
      <w:sz w:val="16"/>
      <w:szCs w:val="16"/>
    </w:rPr>
  </w:style>
  <w:style w:type="paragraph" w:styleId="CommentText">
    <w:name w:val="annotation text"/>
    <w:basedOn w:val="Normal"/>
    <w:link w:val="CommentTextChar"/>
    <w:uiPriority w:val="99"/>
    <w:unhideWhenUsed/>
    <w:rsid w:val="009F7B71"/>
    <w:pPr>
      <w:spacing w:line="240" w:lineRule="auto"/>
    </w:pPr>
    <w:rPr>
      <w:sz w:val="20"/>
      <w:szCs w:val="20"/>
    </w:rPr>
  </w:style>
  <w:style w:type="character" w:customStyle="1" w:styleId="CommentTextChar">
    <w:name w:val="Comment Text Char"/>
    <w:basedOn w:val="DefaultParagraphFont"/>
    <w:link w:val="CommentText"/>
    <w:uiPriority w:val="99"/>
    <w:rsid w:val="009F7B71"/>
    <w:rPr>
      <w:sz w:val="20"/>
      <w:szCs w:val="20"/>
    </w:rPr>
  </w:style>
  <w:style w:type="paragraph" w:styleId="CommentSubject">
    <w:name w:val="annotation subject"/>
    <w:basedOn w:val="CommentText"/>
    <w:next w:val="CommentText"/>
    <w:link w:val="CommentSubjectChar"/>
    <w:uiPriority w:val="99"/>
    <w:semiHidden/>
    <w:unhideWhenUsed/>
    <w:rsid w:val="009F7B71"/>
    <w:rPr>
      <w:b/>
      <w:bCs/>
    </w:rPr>
  </w:style>
  <w:style w:type="character" w:customStyle="1" w:styleId="CommentSubjectChar">
    <w:name w:val="Comment Subject Char"/>
    <w:basedOn w:val="CommentTextChar"/>
    <w:link w:val="CommentSubject"/>
    <w:uiPriority w:val="99"/>
    <w:semiHidden/>
    <w:rsid w:val="009F7B71"/>
    <w:rPr>
      <w:b/>
      <w:bCs/>
      <w:sz w:val="20"/>
      <w:szCs w:val="20"/>
    </w:rPr>
  </w:style>
  <w:style w:type="table" w:customStyle="1" w:styleId="GridTable6Colorful1">
    <w:name w:val="Grid Table 6 Colorful1"/>
    <w:basedOn w:val="TableNormal"/>
    <w:uiPriority w:val="51"/>
    <w:rsid w:val="005156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A78C5"/>
    <w:rPr>
      <w:color w:val="954F72" w:themeColor="followedHyperlink"/>
      <w:u w:val="single"/>
    </w:rPr>
  </w:style>
  <w:style w:type="table" w:styleId="TableGrid">
    <w:name w:val="Table Grid"/>
    <w:basedOn w:val="TableNormal"/>
    <w:uiPriority w:val="39"/>
    <w:rsid w:val="006A7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F54F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Spacing">
    <w:name w:val="No Spacing"/>
    <w:uiPriority w:val="1"/>
    <w:qFormat/>
    <w:rsid w:val="00464133"/>
    <w:pPr>
      <w:spacing w:after="0" w:line="240" w:lineRule="auto"/>
    </w:pPr>
  </w:style>
  <w:style w:type="character" w:customStyle="1" w:styleId="Style12pt">
    <w:name w:val="Style 12 pt"/>
    <w:basedOn w:val="DefaultParagraphFont"/>
    <w:uiPriority w:val="99"/>
    <w:rsid w:val="00CE3707"/>
    <w:rPr>
      <w:rFonts w:cs="Times New Roman"/>
      <w:sz w:val="22"/>
    </w:rPr>
  </w:style>
  <w:style w:type="paragraph" w:styleId="TOCHeading">
    <w:name w:val="TOC Heading"/>
    <w:basedOn w:val="Heading1"/>
    <w:next w:val="Normal"/>
    <w:uiPriority w:val="39"/>
    <w:unhideWhenUsed/>
    <w:qFormat/>
    <w:rsid w:val="00CE3707"/>
    <w:pPr>
      <w:numPr>
        <w:numId w:val="0"/>
      </w:num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4A6A76"/>
    <w:pPr>
      <w:tabs>
        <w:tab w:val="left" w:pos="440"/>
        <w:tab w:val="right" w:leader="dot" w:pos="9350"/>
      </w:tabs>
      <w:spacing w:after="100" w:line="480" w:lineRule="auto"/>
    </w:pPr>
  </w:style>
  <w:style w:type="paragraph" w:styleId="TOC2">
    <w:name w:val="toc 2"/>
    <w:basedOn w:val="Normal"/>
    <w:next w:val="Normal"/>
    <w:autoRedefine/>
    <w:uiPriority w:val="39"/>
    <w:unhideWhenUsed/>
    <w:rsid w:val="004A6A76"/>
    <w:pPr>
      <w:tabs>
        <w:tab w:val="left" w:pos="880"/>
        <w:tab w:val="right" w:leader="dot" w:pos="9350"/>
      </w:tabs>
      <w:spacing w:after="100" w:line="480" w:lineRule="auto"/>
      <w:ind w:left="900" w:hanging="450"/>
    </w:pPr>
  </w:style>
  <w:style w:type="paragraph" w:styleId="TOC3">
    <w:name w:val="toc 3"/>
    <w:basedOn w:val="Normal"/>
    <w:next w:val="Normal"/>
    <w:autoRedefine/>
    <w:uiPriority w:val="39"/>
    <w:unhideWhenUsed/>
    <w:rsid w:val="004A6A76"/>
    <w:pPr>
      <w:tabs>
        <w:tab w:val="left" w:pos="1320"/>
        <w:tab w:val="right" w:leader="dot" w:pos="9350"/>
      </w:tabs>
      <w:spacing w:after="100"/>
      <w:ind w:left="1260" w:hanging="450"/>
    </w:pPr>
  </w:style>
  <w:style w:type="paragraph" w:styleId="TableofFigures">
    <w:name w:val="table of figures"/>
    <w:basedOn w:val="Normal"/>
    <w:next w:val="Normal"/>
    <w:uiPriority w:val="99"/>
    <w:unhideWhenUsed/>
    <w:rsid w:val="00CE3707"/>
    <w:pPr>
      <w:spacing w:after="0"/>
    </w:pPr>
  </w:style>
  <w:style w:type="paragraph" w:styleId="Header">
    <w:name w:val="header"/>
    <w:basedOn w:val="Normal"/>
    <w:link w:val="HeaderChar"/>
    <w:uiPriority w:val="99"/>
    <w:unhideWhenUsed/>
    <w:rsid w:val="00054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C30"/>
  </w:style>
  <w:style w:type="paragraph" w:styleId="Footer">
    <w:name w:val="footer"/>
    <w:basedOn w:val="Normal"/>
    <w:link w:val="FooterChar"/>
    <w:uiPriority w:val="99"/>
    <w:unhideWhenUsed/>
    <w:rsid w:val="00054C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C30"/>
  </w:style>
  <w:style w:type="table" w:customStyle="1" w:styleId="PlainTable21">
    <w:name w:val="Plain Table 21"/>
    <w:basedOn w:val="TableNormal"/>
    <w:uiPriority w:val="42"/>
    <w:rsid w:val="004A50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Cite">
    <w:name w:val="HTML Cite"/>
    <w:basedOn w:val="DefaultParagraphFont"/>
    <w:uiPriority w:val="99"/>
    <w:semiHidden/>
    <w:unhideWhenUsed/>
    <w:rsid w:val="008B5E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51135">
      <w:bodyDiv w:val="1"/>
      <w:marLeft w:val="0"/>
      <w:marRight w:val="0"/>
      <w:marTop w:val="0"/>
      <w:marBottom w:val="0"/>
      <w:divBdr>
        <w:top w:val="none" w:sz="0" w:space="0" w:color="auto"/>
        <w:left w:val="none" w:sz="0" w:space="0" w:color="auto"/>
        <w:bottom w:val="none" w:sz="0" w:space="0" w:color="auto"/>
        <w:right w:val="none" w:sz="0" w:space="0" w:color="auto"/>
      </w:divBdr>
      <w:divsChild>
        <w:div w:id="219632182">
          <w:marLeft w:val="360"/>
          <w:marRight w:val="0"/>
          <w:marTop w:val="200"/>
          <w:marBottom w:val="0"/>
          <w:divBdr>
            <w:top w:val="none" w:sz="0" w:space="0" w:color="auto"/>
            <w:left w:val="none" w:sz="0" w:space="0" w:color="auto"/>
            <w:bottom w:val="none" w:sz="0" w:space="0" w:color="auto"/>
            <w:right w:val="none" w:sz="0" w:space="0" w:color="auto"/>
          </w:divBdr>
        </w:div>
      </w:divsChild>
    </w:div>
    <w:div w:id="162014392">
      <w:bodyDiv w:val="1"/>
      <w:marLeft w:val="0"/>
      <w:marRight w:val="0"/>
      <w:marTop w:val="0"/>
      <w:marBottom w:val="0"/>
      <w:divBdr>
        <w:top w:val="none" w:sz="0" w:space="0" w:color="auto"/>
        <w:left w:val="none" w:sz="0" w:space="0" w:color="auto"/>
        <w:bottom w:val="none" w:sz="0" w:space="0" w:color="auto"/>
        <w:right w:val="none" w:sz="0" w:space="0" w:color="auto"/>
      </w:divBdr>
    </w:div>
    <w:div w:id="202056432">
      <w:bodyDiv w:val="1"/>
      <w:marLeft w:val="0"/>
      <w:marRight w:val="0"/>
      <w:marTop w:val="0"/>
      <w:marBottom w:val="0"/>
      <w:divBdr>
        <w:top w:val="none" w:sz="0" w:space="0" w:color="auto"/>
        <w:left w:val="none" w:sz="0" w:space="0" w:color="auto"/>
        <w:bottom w:val="none" w:sz="0" w:space="0" w:color="auto"/>
        <w:right w:val="none" w:sz="0" w:space="0" w:color="auto"/>
      </w:divBdr>
    </w:div>
    <w:div w:id="348876344">
      <w:bodyDiv w:val="1"/>
      <w:marLeft w:val="0"/>
      <w:marRight w:val="0"/>
      <w:marTop w:val="0"/>
      <w:marBottom w:val="0"/>
      <w:divBdr>
        <w:top w:val="none" w:sz="0" w:space="0" w:color="auto"/>
        <w:left w:val="none" w:sz="0" w:space="0" w:color="auto"/>
        <w:bottom w:val="none" w:sz="0" w:space="0" w:color="auto"/>
        <w:right w:val="none" w:sz="0" w:space="0" w:color="auto"/>
      </w:divBdr>
    </w:div>
    <w:div w:id="374812382">
      <w:bodyDiv w:val="1"/>
      <w:marLeft w:val="0"/>
      <w:marRight w:val="0"/>
      <w:marTop w:val="0"/>
      <w:marBottom w:val="0"/>
      <w:divBdr>
        <w:top w:val="none" w:sz="0" w:space="0" w:color="auto"/>
        <w:left w:val="none" w:sz="0" w:space="0" w:color="auto"/>
        <w:bottom w:val="none" w:sz="0" w:space="0" w:color="auto"/>
        <w:right w:val="none" w:sz="0" w:space="0" w:color="auto"/>
      </w:divBdr>
      <w:divsChild>
        <w:div w:id="625695571">
          <w:marLeft w:val="1080"/>
          <w:marRight w:val="0"/>
          <w:marTop w:val="100"/>
          <w:marBottom w:val="0"/>
          <w:divBdr>
            <w:top w:val="none" w:sz="0" w:space="0" w:color="auto"/>
            <w:left w:val="none" w:sz="0" w:space="0" w:color="auto"/>
            <w:bottom w:val="none" w:sz="0" w:space="0" w:color="auto"/>
            <w:right w:val="none" w:sz="0" w:space="0" w:color="auto"/>
          </w:divBdr>
        </w:div>
      </w:divsChild>
    </w:div>
    <w:div w:id="459110343">
      <w:bodyDiv w:val="1"/>
      <w:marLeft w:val="0"/>
      <w:marRight w:val="0"/>
      <w:marTop w:val="0"/>
      <w:marBottom w:val="0"/>
      <w:divBdr>
        <w:top w:val="none" w:sz="0" w:space="0" w:color="auto"/>
        <w:left w:val="none" w:sz="0" w:space="0" w:color="auto"/>
        <w:bottom w:val="none" w:sz="0" w:space="0" w:color="auto"/>
        <w:right w:val="none" w:sz="0" w:space="0" w:color="auto"/>
      </w:divBdr>
    </w:div>
    <w:div w:id="574171819">
      <w:bodyDiv w:val="1"/>
      <w:marLeft w:val="0"/>
      <w:marRight w:val="0"/>
      <w:marTop w:val="0"/>
      <w:marBottom w:val="0"/>
      <w:divBdr>
        <w:top w:val="none" w:sz="0" w:space="0" w:color="auto"/>
        <w:left w:val="none" w:sz="0" w:space="0" w:color="auto"/>
        <w:bottom w:val="none" w:sz="0" w:space="0" w:color="auto"/>
        <w:right w:val="none" w:sz="0" w:space="0" w:color="auto"/>
      </w:divBdr>
    </w:div>
    <w:div w:id="583565242">
      <w:bodyDiv w:val="1"/>
      <w:marLeft w:val="0"/>
      <w:marRight w:val="0"/>
      <w:marTop w:val="0"/>
      <w:marBottom w:val="0"/>
      <w:divBdr>
        <w:top w:val="none" w:sz="0" w:space="0" w:color="auto"/>
        <w:left w:val="none" w:sz="0" w:space="0" w:color="auto"/>
        <w:bottom w:val="none" w:sz="0" w:space="0" w:color="auto"/>
        <w:right w:val="none" w:sz="0" w:space="0" w:color="auto"/>
      </w:divBdr>
    </w:div>
    <w:div w:id="615136152">
      <w:bodyDiv w:val="1"/>
      <w:marLeft w:val="0"/>
      <w:marRight w:val="0"/>
      <w:marTop w:val="0"/>
      <w:marBottom w:val="0"/>
      <w:divBdr>
        <w:top w:val="none" w:sz="0" w:space="0" w:color="auto"/>
        <w:left w:val="none" w:sz="0" w:space="0" w:color="auto"/>
        <w:bottom w:val="none" w:sz="0" w:space="0" w:color="auto"/>
        <w:right w:val="none" w:sz="0" w:space="0" w:color="auto"/>
      </w:divBdr>
      <w:divsChild>
        <w:div w:id="904532160">
          <w:marLeft w:val="360"/>
          <w:marRight w:val="0"/>
          <w:marTop w:val="200"/>
          <w:marBottom w:val="0"/>
          <w:divBdr>
            <w:top w:val="none" w:sz="0" w:space="0" w:color="auto"/>
            <w:left w:val="none" w:sz="0" w:space="0" w:color="auto"/>
            <w:bottom w:val="none" w:sz="0" w:space="0" w:color="auto"/>
            <w:right w:val="none" w:sz="0" w:space="0" w:color="auto"/>
          </w:divBdr>
        </w:div>
      </w:divsChild>
    </w:div>
    <w:div w:id="697973826">
      <w:bodyDiv w:val="1"/>
      <w:marLeft w:val="0"/>
      <w:marRight w:val="0"/>
      <w:marTop w:val="0"/>
      <w:marBottom w:val="0"/>
      <w:divBdr>
        <w:top w:val="none" w:sz="0" w:space="0" w:color="auto"/>
        <w:left w:val="none" w:sz="0" w:space="0" w:color="auto"/>
        <w:bottom w:val="none" w:sz="0" w:space="0" w:color="auto"/>
        <w:right w:val="none" w:sz="0" w:space="0" w:color="auto"/>
      </w:divBdr>
    </w:div>
    <w:div w:id="981809260">
      <w:bodyDiv w:val="1"/>
      <w:marLeft w:val="0"/>
      <w:marRight w:val="0"/>
      <w:marTop w:val="0"/>
      <w:marBottom w:val="0"/>
      <w:divBdr>
        <w:top w:val="none" w:sz="0" w:space="0" w:color="auto"/>
        <w:left w:val="none" w:sz="0" w:space="0" w:color="auto"/>
        <w:bottom w:val="none" w:sz="0" w:space="0" w:color="auto"/>
        <w:right w:val="none" w:sz="0" w:space="0" w:color="auto"/>
      </w:divBdr>
    </w:div>
    <w:div w:id="1077244925">
      <w:bodyDiv w:val="1"/>
      <w:marLeft w:val="0"/>
      <w:marRight w:val="0"/>
      <w:marTop w:val="0"/>
      <w:marBottom w:val="0"/>
      <w:divBdr>
        <w:top w:val="none" w:sz="0" w:space="0" w:color="auto"/>
        <w:left w:val="none" w:sz="0" w:space="0" w:color="auto"/>
        <w:bottom w:val="none" w:sz="0" w:space="0" w:color="auto"/>
        <w:right w:val="none" w:sz="0" w:space="0" w:color="auto"/>
      </w:divBdr>
      <w:divsChild>
        <w:div w:id="1729499322">
          <w:marLeft w:val="0"/>
          <w:marRight w:val="0"/>
          <w:marTop w:val="0"/>
          <w:marBottom w:val="0"/>
          <w:divBdr>
            <w:top w:val="none" w:sz="0" w:space="0" w:color="auto"/>
            <w:left w:val="none" w:sz="0" w:space="0" w:color="auto"/>
            <w:bottom w:val="none" w:sz="0" w:space="0" w:color="auto"/>
            <w:right w:val="none" w:sz="0" w:space="0" w:color="auto"/>
          </w:divBdr>
          <w:divsChild>
            <w:div w:id="1132288232">
              <w:marLeft w:val="0"/>
              <w:marRight w:val="0"/>
              <w:marTop w:val="0"/>
              <w:marBottom w:val="0"/>
              <w:divBdr>
                <w:top w:val="none" w:sz="0" w:space="0" w:color="auto"/>
                <w:left w:val="none" w:sz="0" w:space="0" w:color="auto"/>
                <w:bottom w:val="none" w:sz="0" w:space="0" w:color="auto"/>
                <w:right w:val="none" w:sz="0" w:space="0" w:color="auto"/>
              </w:divBdr>
              <w:divsChild>
                <w:div w:id="782724045">
                  <w:marLeft w:val="0"/>
                  <w:marRight w:val="0"/>
                  <w:marTop w:val="0"/>
                  <w:marBottom w:val="0"/>
                  <w:divBdr>
                    <w:top w:val="none" w:sz="0" w:space="0" w:color="auto"/>
                    <w:left w:val="none" w:sz="0" w:space="0" w:color="auto"/>
                    <w:bottom w:val="none" w:sz="0" w:space="0" w:color="auto"/>
                    <w:right w:val="none" w:sz="0" w:space="0" w:color="auto"/>
                  </w:divBdr>
                  <w:divsChild>
                    <w:div w:id="776027361">
                      <w:marLeft w:val="0"/>
                      <w:marRight w:val="0"/>
                      <w:marTop w:val="0"/>
                      <w:marBottom w:val="0"/>
                      <w:divBdr>
                        <w:top w:val="none" w:sz="0" w:space="0" w:color="auto"/>
                        <w:left w:val="none" w:sz="0" w:space="0" w:color="auto"/>
                        <w:bottom w:val="none" w:sz="0" w:space="0" w:color="auto"/>
                        <w:right w:val="none" w:sz="0" w:space="0" w:color="auto"/>
                      </w:divBdr>
                      <w:divsChild>
                        <w:div w:id="769282612">
                          <w:marLeft w:val="0"/>
                          <w:marRight w:val="0"/>
                          <w:marTop w:val="45"/>
                          <w:marBottom w:val="0"/>
                          <w:divBdr>
                            <w:top w:val="none" w:sz="0" w:space="0" w:color="auto"/>
                            <w:left w:val="none" w:sz="0" w:space="0" w:color="auto"/>
                            <w:bottom w:val="none" w:sz="0" w:space="0" w:color="auto"/>
                            <w:right w:val="none" w:sz="0" w:space="0" w:color="auto"/>
                          </w:divBdr>
                          <w:divsChild>
                            <w:div w:id="541745083">
                              <w:marLeft w:val="0"/>
                              <w:marRight w:val="0"/>
                              <w:marTop w:val="0"/>
                              <w:marBottom w:val="0"/>
                              <w:divBdr>
                                <w:top w:val="none" w:sz="0" w:space="0" w:color="auto"/>
                                <w:left w:val="none" w:sz="0" w:space="0" w:color="auto"/>
                                <w:bottom w:val="none" w:sz="0" w:space="0" w:color="auto"/>
                                <w:right w:val="none" w:sz="0" w:space="0" w:color="auto"/>
                              </w:divBdr>
                              <w:divsChild>
                                <w:div w:id="592861988">
                                  <w:marLeft w:val="2070"/>
                                  <w:marRight w:val="3810"/>
                                  <w:marTop w:val="0"/>
                                  <w:marBottom w:val="0"/>
                                  <w:divBdr>
                                    <w:top w:val="none" w:sz="0" w:space="0" w:color="auto"/>
                                    <w:left w:val="none" w:sz="0" w:space="0" w:color="auto"/>
                                    <w:bottom w:val="none" w:sz="0" w:space="0" w:color="auto"/>
                                    <w:right w:val="none" w:sz="0" w:space="0" w:color="auto"/>
                                  </w:divBdr>
                                  <w:divsChild>
                                    <w:div w:id="444469780">
                                      <w:marLeft w:val="0"/>
                                      <w:marRight w:val="0"/>
                                      <w:marTop w:val="0"/>
                                      <w:marBottom w:val="0"/>
                                      <w:divBdr>
                                        <w:top w:val="none" w:sz="0" w:space="0" w:color="auto"/>
                                        <w:left w:val="none" w:sz="0" w:space="0" w:color="auto"/>
                                        <w:bottom w:val="none" w:sz="0" w:space="0" w:color="auto"/>
                                        <w:right w:val="none" w:sz="0" w:space="0" w:color="auto"/>
                                      </w:divBdr>
                                      <w:divsChild>
                                        <w:div w:id="11997366">
                                          <w:marLeft w:val="0"/>
                                          <w:marRight w:val="0"/>
                                          <w:marTop w:val="0"/>
                                          <w:marBottom w:val="0"/>
                                          <w:divBdr>
                                            <w:top w:val="none" w:sz="0" w:space="0" w:color="auto"/>
                                            <w:left w:val="none" w:sz="0" w:space="0" w:color="auto"/>
                                            <w:bottom w:val="none" w:sz="0" w:space="0" w:color="auto"/>
                                            <w:right w:val="none" w:sz="0" w:space="0" w:color="auto"/>
                                          </w:divBdr>
                                          <w:divsChild>
                                            <w:div w:id="1165902352">
                                              <w:marLeft w:val="0"/>
                                              <w:marRight w:val="0"/>
                                              <w:marTop w:val="0"/>
                                              <w:marBottom w:val="0"/>
                                              <w:divBdr>
                                                <w:top w:val="none" w:sz="0" w:space="0" w:color="auto"/>
                                                <w:left w:val="none" w:sz="0" w:space="0" w:color="auto"/>
                                                <w:bottom w:val="none" w:sz="0" w:space="0" w:color="auto"/>
                                                <w:right w:val="none" w:sz="0" w:space="0" w:color="auto"/>
                                              </w:divBdr>
                                              <w:divsChild>
                                                <w:div w:id="857742286">
                                                  <w:marLeft w:val="0"/>
                                                  <w:marRight w:val="0"/>
                                                  <w:marTop w:val="90"/>
                                                  <w:marBottom w:val="0"/>
                                                  <w:divBdr>
                                                    <w:top w:val="none" w:sz="0" w:space="0" w:color="auto"/>
                                                    <w:left w:val="none" w:sz="0" w:space="0" w:color="auto"/>
                                                    <w:bottom w:val="none" w:sz="0" w:space="0" w:color="auto"/>
                                                    <w:right w:val="none" w:sz="0" w:space="0" w:color="auto"/>
                                                  </w:divBdr>
                                                  <w:divsChild>
                                                    <w:div w:id="1180654379">
                                                      <w:marLeft w:val="0"/>
                                                      <w:marRight w:val="0"/>
                                                      <w:marTop w:val="0"/>
                                                      <w:marBottom w:val="0"/>
                                                      <w:divBdr>
                                                        <w:top w:val="none" w:sz="0" w:space="0" w:color="auto"/>
                                                        <w:left w:val="none" w:sz="0" w:space="0" w:color="auto"/>
                                                        <w:bottom w:val="none" w:sz="0" w:space="0" w:color="auto"/>
                                                        <w:right w:val="none" w:sz="0" w:space="0" w:color="auto"/>
                                                      </w:divBdr>
                                                      <w:divsChild>
                                                        <w:div w:id="2058623323">
                                                          <w:marLeft w:val="0"/>
                                                          <w:marRight w:val="0"/>
                                                          <w:marTop w:val="0"/>
                                                          <w:marBottom w:val="0"/>
                                                          <w:divBdr>
                                                            <w:top w:val="none" w:sz="0" w:space="0" w:color="auto"/>
                                                            <w:left w:val="none" w:sz="0" w:space="0" w:color="auto"/>
                                                            <w:bottom w:val="none" w:sz="0" w:space="0" w:color="auto"/>
                                                            <w:right w:val="none" w:sz="0" w:space="0" w:color="auto"/>
                                                          </w:divBdr>
                                                          <w:divsChild>
                                                            <w:div w:id="27030426">
                                                              <w:marLeft w:val="0"/>
                                                              <w:marRight w:val="0"/>
                                                              <w:marTop w:val="0"/>
                                                              <w:marBottom w:val="0"/>
                                                              <w:divBdr>
                                                                <w:top w:val="none" w:sz="0" w:space="0" w:color="auto"/>
                                                                <w:left w:val="none" w:sz="0" w:space="0" w:color="auto"/>
                                                                <w:bottom w:val="none" w:sz="0" w:space="0" w:color="auto"/>
                                                                <w:right w:val="none" w:sz="0" w:space="0" w:color="auto"/>
                                                              </w:divBdr>
                                                              <w:divsChild>
                                                                <w:div w:id="1176924271">
                                                                  <w:marLeft w:val="0"/>
                                                                  <w:marRight w:val="0"/>
                                                                  <w:marTop w:val="0"/>
                                                                  <w:marBottom w:val="390"/>
                                                                  <w:divBdr>
                                                                    <w:top w:val="none" w:sz="0" w:space="0" w:color="auto"/>
                                                                    <w:left w:val="none" w:sz="0" w:space="0" w:color="auto"/>
                                                                    <w:bottom w:val="none" w:sz="0" w:space="0" w:color="auto"/>
                                                                    <w:right w:val="none" w:sz="0" w:space="0" w:color="auto"/>
                                                                  </w:divBdr>
                                                                  <w:divsChild>
                                                                    <w:div w:id="1813476028">
                                                                      <w:marLeft w:val="0"/>
                                                                      <w:marRight w:val="0"/>
                                                                      <w:marTop w:val="0"/>
                                                                      <w:marBottom w:val="0"/>
                                                                      <w:divBdr>
                                                                        <w:top w:val="none" w:sz="0" w:space="0" w:color="auto"/>
                                                                        <w:left w:val="none" w:sz="0" w:space="0" w:color="auto"/>
                                                                        <w:bottom w:val="none" w:sz="0" w:space="0" w:color="auto"/>
                                                                        <w:right w:val="none" w:sz="0" w:space="0" w:color="auto"/>
                                                                      </w:divBdr>
                                                                      <w:divsChild>
                                                                        <w:div w:id="742485509">
                                                                          <w:marLeft w:val="0"/>
                                                                          <w:marRight w:val="0"/>
                                                                          <w:marTop w:val="0"/>
                                                                          <w:marBottom w:val="0"/>
                                                                          <w:divBdr>
                                                                            <w:top w:val="none" w:sz="0" w:space="0" w:color="auto"/>
                                                                            <w:left w:val="none" w:sz="0" w:space="0" w:color="auto"/>
                                                                            <w:bottom w:val="none" w:sz="0" w:space="0" w:color="auto"/>
                                                                            <w:right w:val="none" w:sz="0" w:space="0" w:color="auto"/>
                                                                          </w:divBdr>
                                                                          <w:divsChild>
                                                                            <w:div w:id="83307557">
                                                                              <w:marLeft w:val="0"/>
                                                                              <w:marRight w:val="0"/>
                                                                              <w:marTop w:val="0"/>
                                                                              <w:marBottom w:val="0"/>
                                                                              <w:divBdr>
                                                                                <w:top w:val="none" w:sz="0" w:space="0" w:color="auto"/>
                                                                                <w:left w:val="none" w:sz="0" w:space="0" w:color="auto"/>
                                                                                <w:bottom w:val="none" w:sz="0" w:space="0" w:color="auto"/>
                                                                                <w:right w:val="none" w:sz="0" w:space="0" w:color="auto"/>
                                                                              </w:divBdr>
                                                                              <w:divsChild>
                                                                                <w:div w:id="259795721">
                                                                                  <w:marLeft w:val="0"/>
                                                                                  <w:marRight w:val="0"/>
                                                                                  <w:marTop w:val="0"/>
                                                                                  <w:marBottom w:val="0"/>
                                                                                  <w:divBdr>
                                                                                    <w:top w:val="none" w:sz="0" w:space="0" w:color="auto"/>
                                                                                    <w:left w:val="none" w:sz="0" w:space="0" w:color="auto"/>
                                                                                    <w:bottom w:val="none" w:sz="0" w:space="0" w:color="auto"/>
                                                                                    <w:right w:val="none" w:sz="0" w:space="0" w:color="auto"/>
                                                                                  </w:divBdr>
                                                                                  <w:divsChild>
                                                                                    <w:div w:id="21239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2384534">
      <w:bodyDiv w:val="1"/>
      <w:marLeft w:val="0"/>
      <w:marRight w:val="0"/>
      <w:marTop w:val="0"/>
      <w:marBottom w:val="0"/>
      <w:divBdr>
        <w:top w:val="none" w:sz="0" w:space="0" w:color="auto"/>
        <w:left w:val="none" w:sz="0" w:space="0" w:color="auto"/>
        <w:bottom w:val="none" w:sz="0" w:space="0" w:color="auto"/>
        <w:right w:val="none" w:sz="0" w:space="0" w:color="auto"/>
      </w:divBdr>
    </w:div>
    <w:div w:id="1303344372">
      <w:bodyDiv w:val="1"/>
      <w:marLeft w:val="0"/>
      <w:marRight w:val="0"/>
      <w:marTop w:val="0"/>
      <w:marBottom w:val="0"/>
      <w:divBdr>
        <w:top w:val="none" w:sz="0" w:space="0" w:color="auto"/>
        <w:left w:val="none" w:sz="0" w:space="0" w:color="auto"/>
        <w:bottom w:val="none" w:sz="0" w:space="0" w:color="auto"/>
        <w:right w:val="none" w:sz="0" w:space="0" w:color="auto"/>
      </w:divBdr>
      <w:divsChild>
        <w:div w:id="1202278451">
          <w:marLeft w:val="360"/>
          <w:marRight w:val="0"/>
          <w:marTop w:val="200"/>
          <w:marBottom w:val="0"/>
          <w:divBdr>
            <w:top w:val="none" w:sz="0" w:space="0" w:color="auto"/>
            <w:left w:val="none" w:sz="0" w:space="0" w:color="auto"/>
            <w:bottom w:val="none" w:sz="0" w:space="0" w:color="auto"/>
            <w:right w:val="none" w:sz="0" w:space="0" w:color="auto"/>
          </w:divBdr>
        </w:div>
      </w:divsChild>
    </w:div>
    <w:div w:id="1333996625">
      <w:bodyDiv w:val="1"/>
      <w:marLeft w:val="0"/>
      <w:marRight w:val="0"/>
      <w:marTop w:val="0"/>
      <w:marBottom w:val="0"/>
      <w:divBdr>
        <w:top w:val="none" w:sz="0" w:space="0" w:color="auto"/>
        <w:left w:val="none" w:sz="0" w:space="0" w:color="auto"/>
        <w:bottom w:val="none" w:sz="0" w:space="0" w:color="auto"/>
        <w:right w:val="none" w:sz="0" w:space="0" w:color="auto"/>
      </w:divBdr>
    </w:div>
    <w:div w:id="1392191959">
      <w:bodyDiv w:val="1"/>
      <w:marLeft w:val="0"/>
      <w:marRight w:val="0"/>
      <w:marTop w:val="0"/>
      <w:marBottom w:val="0"/>
      <w:divBdr>
        <w:top w:val="none" w:sz="0" w:space="0" w:color="auto"/>
        <w:left w:val="none" w:sz="0" w:space="0" w:color="auto"/>
        <w:bottom w:val="none" w:sz="0" w:space="0" w:color="auto"/>
        <w:right w:val="none" w:sz="0" w:space="0" w:color="auto"/>
      </w:divBdr>
    </w:div>
    <w:div w:id="1487436163">
      <w:bodyDiv w:val="1"/>
      <w:marLeft w:val="0"/>
      <w:marRight w:val="0"/>
      <w:marTop w:val="0"/>
      <w:marBottom w:val="0"/>
      <w:divBdr>
        <w:top w:val="none" w:sz="0" w:space="0" w:color="auto"/>
        <w:left w:val="none" w:sz="0" w:space="0" w:color="auto"/>
        <w:bottom w:val="none" w:sz="0" w:space="0" w:color="auto"/>
        <w:right w:val="none" w:sz="0" w:space="0" w:color="auto"/>
      </w:divBdr>
    </w:div>
    <w:div w:id="1492403718">
      <w:bodyDiv w:val="1"/>
      <w:marLeft w:val="0"/>
      <w:marRight w:val="0"/>
      <w:marTop w:val="0"/>
      <w:marBottom w:val="0"/>
      <w:divBdr>
        <w:top w:val="none" w:sz="0" w:space="0" w:color="auto"/>
        <w:left w:val="none" w:sz="0" w:space="0" w:color="auto"/>
        <w:bottom w:val="none" w:sz="0" w:space="0" w:color="auto"/>
        <w:right w:val="none" w:sz="0" w:space="0" w:color="auto"/>
      </w:divBdr>
    </w:div>
    <w:div w:id="1506363214">
      <w:bodyDiv w:val="1"/>
      <w:marLeft w:val="0"/>
      <w:marRight w:val="0"/>
      <w:marTop w:val="0"/>
      <w:marBottom w:val="0"/>
      <w:divBdr>
        <w:top w:val="none" w:sz="0" w:space="0" w:color="auto"/>
        <w:left w:val="none" w:sz="0" w:space="0" w:color="auto"/>
        <w:bottom w:val="none" w:sz="0" w:space="0" w:color="auto"/>
        <w:right w:val="none" w:sz="0" w:space="0" w:color="auto"/>
      </w:divBdr>
    </w:div>
    <w:div w:id="1551720561">
      <w:bodyDiv w:val="1"/>
      <w:marLeft w:val="0"/>
      <w:marRight w:val="0"/>
      <w:marTop w:val="0"/>
      <w:marBottom w:val="0"/>
      <w:divBdr>
        <w:top w:val="none" w:sz="0" w:space="0" w:color="auto"/>
        <w:left w:val="none" w:sz="0" w:space="0" w:color="auto"/>
        <w:bottom w:val="none" w:sz="0" w:space="0" w:color="auto"/>
        <w:right w:val="none" w:sz="0" w:space="0" w:color="auto"/>
      </w:divBdr>
    </w:div>
    <w:div w:id="1603340968">
      <w:bodyDiv w:val="1"/>
      <w:marLeft w:val="0"/>
      <w:marRight w:val="0"/>
      <w:marTop w:val="0"/>
      <w:marBottom w:val="0"/>
      <w:divBdr>
        <w:top w:val="none" w:sz="0" w:space="0" w:color="auto"/>
        <w:left w:val="none" w:sz="0" w:space="0" w:color="auto"/>
        <w:bottom w:val="none" w:sz="0" w:space="0" w:color="auto"/>
        <w:right w:val="none" w:sz="0" w:space="0" w:color="auto"/>
      </w:divBdr>
    </w:div>
    <w:div w:id="1662003183">
      <w:bodyDiv w:val="1"/>
      <w:marLeft w:val="0"/>
      <w:marRight w:val="0"/>
      <w:marTop w:val="0"/>
      <w:marBottom w:val="0"/>
      <w:divBdr>
        <w:top w:val="none" w:sz="0" w:space="0" w:color="auto"/>
        <w:left w:val="none" w:sz="0" w:space="0" w:color="auto"/>
        <w:bottom w:val="none" w:sz="0" w:space="0" w:color="auto"/>
        <w:right w:val="none" w:sz="0" w:space="0" w:color="auto"/>
      </w:divBdr>
    </w:div>
    <w:div w:id="1695574644">
      <w:bodyDiv w:val="1"/>
      <w:marLeft w:val="0"/>
      <w:marRight w:val="0"/>
      <w:marTop w:val="0"/>
      <w:marBottom w:val="0"/>
      <w:divBdr>
        <w:top w:val="none" w:sz="0" w:space="0" w:color="auto"/>
        <w:left w:val="none" w:sz="0" w:space="0" w:color="auto"/>
        <w:bottom w:val="none" w:sz="0" w:space="0" w:color="auto"/>
        <w:right w:val="none" w:sz="0" w:space="0" w:color="auto"/>
      </w:divBdr>
    </w:div>
    <w:div w:id="1707292658">
      <w:bodyDiv w:val="1"/>
      <w:marLeft w:val="0"/>
      <w:marRight w:val="0"/>
      <w:marTop w:val="0"/>
      <w:marBottom w:val="0"/>
      <w:divBdr>
        <w:top w:val="none" w:sz="0" w:space="0" w:color="auto"/>
        <w:left w:val="none" w:sz="0" w:space="0" w:color="auto"/>
        <w:bottom w:val="none" w:sz="0" w:space="0" w:color="auto"/>
        <w:right w:val="none" w:sz="0" w:space="0" w:color="auto"/>
      </w:divBdr>
    </w:div>
    <w:div w:id="1731688776">
      <w:bodyDiv w:val="1"/>
      <w:marLeft w:val="0"/>
      <w:marRight w:val="0"/>
      <w:marTop w:val="0"/>
      <w:marBottom w:val="0"/>
      <w:divBdr>
        <w:top w:val="none" w:sz="0" w:space="0" w:color="auto"/>
        <w:left w:val="none" w:sz="0" w:space="0" w:color="auto"/>
        <w:bottom w:val="none" w:sz="0" w:space="0" w:color="auto"/>
        <w:right w:val="none" w:sz="0" w:space="0" w:color="auto"/>
      </w:divBdr>
    </w:div>
    <w:div w:id="1755277836">
      <w:bodyDiv w:val="1"/>
      <w:marLeft w:val="0"/>
      <w:marRight w:val="0"/>
      <w:marTop w:val="0"/>
      <w:marBottom w:val="0"/>
      <w:divBdr>
        <w:top w:val="none" w:sz="0" w:space="0" w:color="auto"/>
        <w:left w:val="none" w:sz="0" w:space="0" w:color="auto"/>
        <w:bottom w:val="none" w:sz="0" w:space="0" w:color="auto"/>
        <w:right w:val="none" w:sz="0" w:space="0" w:color="auto"/>
      </w:divBdr>
    </w:div>
    <w:div w:id="1799256238">
      <w:bodyDiv w:val="1"/>
      <w:marLeft w:val="0"/>
      <w:marRight w:val="0"/>
      <w:marTop w:val="0"/>
      <w:marBottom w:val="0"/>
      <w:divBdr>
        <w:top w:val="none" w:sz="0" w:space="0" w:color="auto"/>
        <w:left w:val="none" w:sz="0" w:space="0" w:color="auto"/>
        <w:bottom w:val="none" w:sz="0" w:space="0" w:color="auto"/>
        <w:right w:val="none" w:sz="0" w:space="0" w:color="auto"/>
      </w:divBdr>
      <w:divsChild>
        <w:div w:id="1892031392">
          <w:marLeft w:val="1080"/>
          <w:marRight w:val="0"/>
          <w:marTop w:val="100"/>
          <w:marBottom w:val="0"/>
          <w:divBdr>
            <w:top w:val="none" w:sz="0" w:space="0" w:color="auto"/>
            <w:left w:val="none" w:sz="0" w:space="0" w:color="auto"/>
            <w:bottom w:val="none" w:sz="0" w:space="0" w:color="auto"/>
            <w:right w:val="none" w:sz="0" w:space="0" w:color="auto"/>
          </w:divBdr>
        </w:div>
      </w:divsChild>
    </w:div>
    <w:div w:id="2096782865">
      <w:bodyDiv w:val="1"/>
      <w:marLeft w:val="0"/>
      <w:marRight w:val="0"/>
      <w:marTop w:val="0"/>
      <w:marBottom w:val="0"/>
      <w:divBdr>
        <w:top w:val="none" w:sz="0" w:space="0" w:color="auto"/>
        <w:left w:val="none" w:sz="0" w:space="0" w:color="auto"/>
        <w:bottom w:val="none" w:sz="0" w:space="0" w:color="auto"/>
        <w:right w:val="none" w:sz="0" w:space="0" w:color="auto"/>
      </w:divBdr>
      <w:divsChild>
        <w:div w:id="157627958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hyperlink" Target="https://www.epa.gov/pesticide-science-and-assessing-pesticide-risks/models-pesticide-risk-assessment" TargetMode="Externa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hyperlink" Target="http://www.epa.gov/espp/litstatus/effects/redleg-frog/2013/deltamethrin/analysis.pdf" TargetMode="External"/><Relationship Id="rId42"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hyperlink" Target="http://www.epa.gov/espp/litstatus/effects/redleg-frog/2013/cyfluthrin/assessment.pdf" TargetMode="External"/><Relationship Id="rId38" Type="http://schemas.openxmlformats.org/officeDocument/2006/relationships/hyperlink" Target="https://www.researchgate.net/publication/270565226_The_Variable_Volume_Water_Mode"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hyperlink" Target="http://www.cdpr.ca.gov/docs/emon/surfwtr/surfdata.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chart" Target="charts/chart12.xml"/><Relationship Id="rId32" Type="http://schemas.openxmlformats.org/officeDocument/2006/relationships/hyperlink" Target="http://www.epa.gov/oppefed1/models/water/models4.htm" TargetMode="External"/><Relationship Id="rId37" Type="http://schemas.openxmlformats.org/officeDocument/2006/relationships/hyperlink" Target="http://www.cdpr.ca.gov/docs/emon/pubs/protocol/study293protocol_final.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hyperlink" Target="http://calpip.cdpr.ca.gov/main.cfm" TargetMode="External"/><Relationship Id="rId36" Type="http://schemas.openxmlformats.org/officeDocument/2006/relationships/hyperlink" Target="https://www.epa.gov/pesticide-science-and-assessing-pesticide-risks/models-pesticide-risk-assessment" TargetMode="External"/><Relationship Id="rId10" Type="http://schemas.openxmlformats.org/officeDocument/2006/relationships/comments" Target="comments.xml"/><Relationship Id="rId19" Type="http://schemas.openxmlformats.org/officeDocument/2006/relationships/chart" Target="charts/chart7.xml"/><Relationship Id="rId31" Type="http://schemas.openxmlformats.org/officeDocument/2006/relationships/hyperlink" Target="https://www.epa.gov/sites/production/files/2015-12/documents/pwc_user_manual_12-8-15.pdf" TargetMode="External"/><Relationship Id="rId4" Type="http://schemas.openxmlformats.org/officeDocument/2006/relationships/settings" Target="settings.xml"/><Relationship Id="rId9" Type="http://schemas.openxmlformats.org/officeDocument/2006/relationships/hyperlink" Target="https://waterdata.usgs.gov/nwis/uv?site_no=11447360" TargetMode="Externa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hyperlink" Target="http://www.waterboards.ca.gov/waterrights/water_issues/programs/bay_delta/docs/cmnt081712/srcsd/bryanp3hooge.pdf" TargetMode="External"/><Relationship Id="rId30" Type="http://schemas.openxmlformats.org/officeDocument/2006/relationships/hyperlink" Target="http://www.cdpr.ca.gov/docs/emon/pubs/protocol/study269protocol2014_15.pdf" TargetMode="External"/><Relationship Id="rId35" Type="http://schemas.openxmlformats.org/officeDocument/2006/relationships/hyperlink" Target="https://www.epa.gov/pesticide-science-and-assessing-pesticide-risks/aquatic-life-benchmarks-pesticide-registration" TargetMode="Externa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reddyfred\Desktop\USGS%20EXCEL\New_Precipitation%20and%20Runoffs%20in%20m3s%202009-2014-May-2017.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E:\Uban%20Pesticides%20(Sacramento%20Project)\Folsom%20and%20Roseville%20All%20Chemicals%202017\Placer%20PUR\PWC%20Outputs_No%20Restrictions\New%20Above%20Ground%202017\Output%20Excel%20Data\Bifenthrin\December-2016-Urban_RosevillePGC022_PGC022.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Uban%20Pesticides%20(Sacramento%20Project)\Folsom%20and%20Roseville%20All%20Chemicals%202017\Sacramento%20PUR\PWC%20Outputs_No%20Restrictions\New%20Above%20Ground_April%202017\Output%20Excel%20Data\Bifenthrin\Above%20Ground\2017-FOL002-Outputs.xls"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Uban%20Pesticides%20(Sacramento%20Project)\Folsom%20and%20Roseville%20All%20Chemicals%202017\Sacramento%20PUR\PWC%20Outputs_No%20Restrictions\New%20Above%20Ground_April%202017\Output%20Excel%20Data\Bifenthrin\Above%20Ground\2017-FOL003-Output.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Uban%20Pesticides%20(Sacramento%20Project)\Folsom%20and%20Roseville%20All%20Chemicals%202017\Placer%20PUR\PWC%20Outputs_No%20Restrictions\New%20Above%20Ground%202017\Output%20Excel%20Data\Bifenthrin\December-2016-Urban_RosevillePGC010_PGC010.xls"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E:\Uban%20Pesticides%20(Sacramento%20Project)\Folsom%20and%20Roseville%20All%20Chemicals%202017\Placer%20PUR\PWC%20Outputs_No%20Restrictions\New%20Above%20Ground%202017\Output%20Excel%20Data\Bifenthrin\December-2016-Urban_RosevillePGC022_PGC022.xls"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freddyfred\Desktop\USGS%20EXCEL\New_Precipitation%20and%20Runoffs%20in%20m3s%202009-2014-May-201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E:\Uban%20Pesticides%20(Sacramento%20Project)\Folsom%20and%20Roseville%20All%20Chemicals%202017\Sacramento%20PUR\PWC%20Outputs_No%20Restrictions\New%20Above%20Ground_April%202017\Output%20Excel%20Data\Bifenthrin\Above%20Ground\2017-FOL002-Outputs.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Uban%20Pesticides%20(Sacramento%20Project)\Folsom%20and%20Roseville%20All%20Chemicals%202017\Sacramento%20PUR\PWC%20Outputs_No%20Restrictions\New%20Above%20Ground_April%202017\Output%20Excel%20Data\Bifenthrin\Above%20Ground\2017-FOL003-Output.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Uban%20Pesticides%20(Sacramento%20Project)\Folsom%20and%20Roseville%20All%20Chemicals%202017\Placer%20PUR\PWC%20Outputs_No%20Restrictions\New%20Above%20Ground%202017\Output%20Excel%20Data\Bifenthrin\December-2016-Urban_RosevillePGC010_PGC010.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Uban%20Pesticides%20(Sacramento%20Project)\Folsom%20and%20Roseville%20All%20Chemicals%202017\Placer%20PUR\PWC%20Outputs_No%20Restrictions\New%20Above%20Ground%202017\Output%20Excel%20Data\Bifenthrin\December-2016-Urban_RosevillePGC022_PGC022.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Uban%20Pesticides%20(Sacramento%20Project)\Folsom%20and%20Roseville%20All%20Chemicals%202017\Sacramento%20PUR\PWC%20Outputs_No%20Restrictions\New%20Above%20Ground_April%202017\Output%20Excel%20Data\Bifenthrin\Above%20Ground\2017-FOL002-Outputs.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Uban%20Pesticides%20(Sacramento%20Project)\Folsom%20and%20Roseville%20All%20Chemicals%202017\Sacramento%20PUR\PWC%20Outputs_No%20Restrictions\New%20Above%20Ground_April%202017\Output%20Excel%20Data\Bifenthrin\Above%20Ground\2017-FOL003-Output.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Uban%20Pesticides%20(Sacramento%20Project)\Folsom%20and%20Roseville%20All%20Chemicals%202017\Placer%20PUR\PWC%20Outputs_No%20Restrictions\New%20Above%20Ground%202017\Output%20Excel%20Data\Bifenthrin\December-2016-Urban_RosevillePGC010_PGC01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'USGS-Roseville-Folsom Runoff'!$K$17</c:f>
              <c:strCache>
                <c:ptCount val="1"/>
                <c:pt idx="0">
                  <c:v>USGS Runoff (mm)</c:v>
                </c:pt>
              </c:strCache>
            </c:strRef>
          </c:tx>
          <c:spPr>
            <a:solidFill>
              <a:schemeClr val="accent1"/>
            </a:solidFill>
            <a:ln>
              <a:noFill/>
            </a:ln>
            <a:effectLst/>
          </c:spPr>
          <c:invertIfNegative val="0"/>
          <c:cat>
            <c:numRef>
              <c:f>'USGS-Roseville-Folsom Runoff'!$J$18:$J$23</c:f>
              <c:numCache>
                <c:formatCode>General</c:formatCode>
                <c:ptCount val="6"/>
                <c:pt idx="0">
                  <c:v>2009</c:v>
                </c:pt>
                <c:pt idx="1">
                  <c:v>2010</c:v>
                </c:pt>
                <c:pt idx="2">
                  <c:v>2011</c:v>
                </c:pt>
                <c:pt idx="3">
                  <c:v>2012</c:v>
                </c:pt>
                <c:pt idx="4">
                  <c:v>2013</c:v>
                </c:pt>
                <c:pt idx="5">
                  <c:v>2014</c:v>
                </c:pt>
              </c:numCache>
            </c:numRef>
          </c:cat>
          <c:val>
            <c:numRef>
              <c:f>'USGS-Roseville-Folsom Runoff'!$K$18:$K$23</c:f>
              <c:numCache>
                <c:formatCode>0</c:formatCode>
                <c:ptCount val="6"/>
                <c:pt idx="0">
                  <c:v>673.78</c:v>
                </c:pt>
                <c:pt idx="1">
                  <c:v>829</c:v>
                </c:pt>
                <c:pt idx="2">
                  <c:v>509</c:v>
                </c:pt>
                <c:pt idx="3">
                  <c:v>684</c:v>
                </c:pt>
                <c:pt idx="4">
                  <c:v>150.82</c:v>
                </c:pt>
                <c:pt idx="5">
                  <c:v>391.25000000000006</c:v>
                </c:pt>
              </c:numCache>
            </c:numRef>
          </c:val>
          <c:extLst>
            <c:ext xmlns:c16="http://schemas.microsoft.com/office/drawing/2014/chart" uri="{C3380CC4-5D6E-409C-BE32-E72D297353CC}">
              <c16:uniqueId val="{00000000-A331-40AE-8B9D-ED2AD17934D3}"/>
            </c:ext>
          </c:extLst>
        </c:ser>
        <c:ser>
          <c:idx val="1"/>
          <c:order val="1"/>
          <c:tx>
            <c:strRef>
              <c:f>'USGS-Roseville-Folsom Runoff'!$L$17</c:f>
              <c:strCache>
                <c:ptCount val="1"/>
                <c:pt idx="0">
                  <c:v>Precipitation (mm)</c:v>
                </c:pt>
              </c:strCache>
            </c:strRef>
          </c:tx>
          <c:spPr>
            <a:solidFill>
              <a:schemeClr val="accent2"/>
            </a:solidFill>
            <a:ln>
              <a:noFill/>
            </a:ln>
            <a:effectLst/>
          </c:spPr>
          <c:invertIfNegative val="0"/>
          <c:cat>
            <c:numRef>
              <c:f>'USGS-Roseville-Folsom Runoff'!$J$18:$J$23</c:f>
              <c:numCache>
                <c:formatCode>General</c:formatCode>
                <c:ptCount val="6"/>
                <c:pt idx="0">
                  <c:v>2009</c:v>
                </c:pt>
                <c:pt idx="1">
                  <c:v>2010</c:v>
                </c:pt>
                <c:pt idx="2">
                  <c:v>2011</c:v>
                </c:pt>
                <c:pt idx="3">
                  <c:v>2012</c:v>
                </c:pt>
                <c:pt idx="4">
                  <c:v>2013</c:v>
                </c:pt>
                <c:pt idx="5">
                  <c:v>2014</c:v>
                </c:pt>
              </c:numCache>
            </c:numRef>
          </c:cat>
          <c:val>
            <c:numRef>
              <c:f>'USGS-Roseville-Folsom Runoff'!$L$18:$L$23</c:f>
              <c:numCache>
                <c:formatCode>0</c:formatCode>
                <c:ptCount val="6"/>
                <c:pt idx="0">
                  <c:v>890</c:v>
                </c:pt>
                <c:pt idx="1">
                  <c:v>1424</c:v>
                </c:pt>
                <c:pt idx="2">
                  <c:v>967</c:v>
                </c:pt>
                <c:pt idx="3">
                  <c:v>1208.9000000000001</c:v>
                </c:pt>
                <c:pt idx="4">
                  <c:v>210.2</c:v>
                </c:pt>
                <c:pt idx="5">
                  <c:v>908.90000000000009</c:v>
                </c:pt>
              </c:numCache>
            </c:numRef>
          </c:val>
          <c:extLst>
            <c:ext xmlns:c16="http://schemas.microsoft.com/office/drawing/2014/chart" uri="{C3380CC4-5D6E-409C-BE32-E72D297353CC}">
              <c16:uniqueId val="{00000001-A331-40AE-8B9D-ED2AD17934D3}"/>
            </c:ext>
          </c:extLst>
        </c:ser>
        <c:ser>
          <c:idx val="2"/>
          <c:order val="2"/>
          <c:tx>
            <c:strRef>
              <c:f>'USGS-Roseville-Folsom Runoff'!$M$17</c:f>
              <c:strCache>
                <c:ptCount val="1"/>
                <c:pt idx="0">
                  <c:v>Folsom Runoff (mm)</c:v>
                </c:pt>
              </c:strCache>
            </c:strRef>
          </c:tx>
          <c:spPr>
            <a:solidFill>
              <a:schemeClr val="accent3"/>
            </a:solidFill>
            <a:ln>
              <a:noFill/>
            </a:ln>
            <a:effectLst/>
          </c:spPr>
          <c:invertIfNegative val="0"/>
          <c:cat>
            <c:numRef>
              <c:f>'USGS-Roseville-Folsom Runoff'!$J$18:$J$23</c:f>
              <c:numCache>
                <c:formatCode>General</c:formatCode>
                <c:ptCount val="6"/>
                <c:pt idx="0">
                  <c:v>2009</c:v>
                </c:pt>
                <c:pt idx="1">
                  <c:v>2010</c:v>
                </c:pt>
                <c:pt idx="2">
                  <c:v>2011</c:v>
                </c:pt>
                <c:pt idx="3">
                  <c:v>2012</c:v>
                </c:pt>
                <c:pt idx="4">
                  <c:v>2013</c:v>
                </c:pt>
                <c:pt idx="5">
                  <c:v>2014</c:v>
                </c:pt>
              </c:numCache>
            </c:numRef>
          </c:cat>
          <c:val>
            <c:numRef>
              <c:f>'USGS-Roseville-Folsom Runoff'!$M$18:$M$23</c:f>
              <c:numCache>
                <c:formatCode>0</c:formatCode>
                <c:ptCount val="6"/>
                <c:pt idx="0">
                  <c:v>692.99217239999996</c:v>
                </c:pt>
                <c:pt idx="1">
                  <c:v>1043.86212</c:v>
                </c:pt>
                <c:pt idx="2">
                  <c:v>510.89286028142379</c:v>
                </c:pt>
                <c:pt idx="3">
                  <c:v>755.84344832208899</c:v>
                </c:pt>
                <c:pt idx="4">
                  <c:v>87.306703247215353</c:v>
                </c:pt>
                <c:pt idx="5">
                  <c:v>591.9793468549268</c:v>
                </c:pt>
              </c:numCache>
            </c:numRef>
          </c:val>
          <c:extLst>
            <c:ext xmlns:c16="http://schemas.microsoft.com/office/drawing/2014/chart" uri="{C3380CC4-5D6E-409C-BE32-E72D297353CC}">
              <c16:uniqueId val="{00000002-A331-40AE-8B9D-ED2AD17934D3}"/>
            </c:ext>
          </c:extLst>
        </c:ser>
        <c:ser>
          <c:idx val="3"/>
          <c:order val="3"/>
          <c:tx>
            <c:strRef>
              <c:f>'USGS-Roseville-Folsom Runoff'!$N$17</c:f>
              <c:strCache>
                <c:ptCount val="1"/>
                <c:pt idx="0">
                  <c:v>Roseville Runoff (mm)</c:v>
                </c:pt>
              </c:strCache>
            </c:strRef>
          </c:tx>
          <c:spPr>
            <a:solidFill>
              <a:schemeClr val="accent4"/>
            </a:solidFill>
            <a:ln>
              <a:noFill/>
            </a:ln>
            <a:effectLst/>
          </c:spPr>
          <c:invertIfNegative val="0"/>
          <c:cat>
            <c:numRef>
              <c:f>'USGS-Roseville-Folsom Runoff'!$J$18:$J$23</c:f>
              <c:numCache>
                <c:formatCode>General</c:formatCode>
                <c:ptCount val="6"/>
                <c:pt idx="0">
                  <c:v>2009</c:v>
                </c:pt>
                <c:pt idx="1">
                  <c:v>2010</c:v>
                </c:pt>
                <c:pt idx="2">
                  <c:v>2011</c:v>
                </c:pt>
                <c:pt idx="3">
                  <c:v>2012</c:v>
                </c:pt>
                <c:pt idx="4">
                  <c:v>2013</c:v>
                </c:pt>
                <c:pt idx="5">
                  <c:v>2014</c:v>
                </c:pt>
              </c:numCache>
            </c:numRef>
          </c:cat>
          <c:val>
            <c:numRef>
              <c:f>'USGS-Roseville-Folsom Runoff'!$N$18:$N$23</c:f>
              <c:numCache>
                <c:formatCode>0</c:formatCode>
                <c:ptCount val="6"/>
                <c:pt idx="0">
                  <c:v>633.42807757999992</c:v>
                </c:pt>
                <c:pt idx="1">
                  <c:v>1112.0612740000001</c:v>
                </c:pt>
                <c:pt idx="2">
                  <c:v>633.9937849018545</c:v>
                </c:pt>
                <c:pt idx="3">
                  <c:v>902.61657287122466</c:v>
                </c:pt>
                <c:pt idx="4">
                  <c:v>141.75206584498764</c:v>
                </c:pt>
                <c:pt idx="5">
                  <c:v>619.71550283996976</c:v>
                </c:pt>
              </c:numCache>
            </c:numRef>
          </c:val>
          <c:extLst>
            <c:ext xmlns:c16="http://schemas.microsoft.com/office/drawing/2014/chart" uri="{C3380CC4-5D6E-409C-BE32-E72D297353CC}">
              <c16:uniqueId val="{00000003-A331-40AE-8B9D-ED2AD17934D3}"/>
            </c:ext>
          </c:extLst>
        </c:ser>
        <c:dLbls>
          <c:showLegendKey val="0"/>
          <c:showVal val="0"/>
          <c:showCatName val="0"/>
          <c:showSerName val="0"/>
          <c:showPercent val="0"/>
          <c:showBubbleSize val="0"/>
        </c:dLbls>
        <c:gapWidth val="219"/>
        <c:overlap val="-27"/>
        <c:axId val="-440233392"/>
        <c:axId val="-440235568"/>
      </c:barChart>
      <c:catAx>
        <c:axId val="-440233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235568"/>
        <c:crosses val="autoZero"/>
        <c:auto val="1"/>
        <c:lblAlgn val="ctr"/>
        <c:lblOffset val="100"/>
        <c:noMultiLvlLbl val="0"/>
      </c:catAx>
      <c:valAx>
        <c:axId val="-440235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Annual Precipitation/Runoff in mm</a:t>
                </a:r>
              </a:p>
            </c:rich>
          </c:tx>
          <c:layout>
            <c:manualLayout>
              <c:xMode val="edge"/>
              <c:yMode val="edge"/>
              <c:x val="2.3504273504273504E-2"/>
              <c:y val="0.15649452269170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233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'ng-l'!$C$1832</c:f>
              <c:strCache>
                <c:ptCount val="1"/>
                <c:pt idx="0">
                  <c:v>Observation</c:v>
                </c:pt>
              </c:strCache>
            </c:strRef>
          </c:tx>
          <c:spPr>
            <a:ln w="19050">
              <a:noFill/>
            </a:ln>
          </c:spPr>
          <c:marker>
            <c:symbol val="circle"/>
            <c:size val="3"/>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6253040553029461"/>
                  <c:y val="0.4622222222222222"/>
                </c:manualLayout>
              </c:layout>
              <c:numFmt formatCode="General" sourceLinked="0"/>
              <c:spPr>
                <a:noFill/>
                <a:ln w="25400">
                  <a:noFill/>
                </a:ln>
              </c:spPr>
              <c:txPr>
                <a:bodyPr/>
                <a:lstStyle/>
                <a:p>
                  <a:pPr>
                    <a:defRPr sz="900" b="0" i="0" u="none" strike="noStrike" baseline="0">
                      <a:solidFill>
                        <a:srgbClr val="333333"/>
                      </a:solidFill>
                      <a:latin typeface="Calibri"/>
                      <a:ea typeface="Calibri"/>
                      <a:cs typeface="Calibri"/>
                    </a:defRPr>
                  </a:pPr>
                  <a:endParaRPr lang="en-US"/>
                </a:p>
              </c:txPr>
            </c:trendlineLbl>
          </c:trendline>
          <c:xVal>
            <c:numRef>
              <c:f>'ng-l'!$B$1833:$B$1843</c:f>
              <c:numCache>
                <c:formatCode>General</c:formatCode>
                <c:ptCount val="11"/>
                <c:pt idx="0">
                  <c:v>10.87</c:v>
                </c:pt>
                <c:pt idx="1">
                  <c:v>23.37</c:v>
                </c:pt>
                <c:pt idx="2">
                  <c:v>15.21</c:v>
                </c:pt>
                <c:pt idx="3">
                  <c:v>8.64</c:v>
                </c:pt>
                <c:pt idx="4">
                  <c:v>5.95</c:v>
                </c:pt>
                <c:pt idx="5">
                  <c:v>2.8</c:v>
                </c:pt>
                <c:pt idx="6">
                  <c:v>9.8800000000000008</c:v>
                </c:pt>
                <c:pt idx="7">
                  <c:v>1.58</c:v>
                </c:pt>
                <c:pt idx="8">
                  <c:v>1.01</c:v>
                </c:pt>
              </c:numCache>
            </c:numRef>
          </c:xVal>
          <c:yVal>
            <c:numRef>
              <c:f>'ng-l'!$C$1833:$C$1843</c:f>
              <c:numCache>
                <c:formatCode>General</c:formatCode>
                <c:ptCount val="11"/>
                <c:pt idx="0">
                  <c:v>24.5</c:v>
                </c:pt>
                <c:pt idx="1">
                  <c:v>33.4</c:v>
                </c:pt>
                <c:pt idx="2">
                  <c:v>14.8</c:v>
                </c:pt>
                <c:pt idx="3">
                  <c:v>9.9</c:v>
                </c:pt>
                <c:pt idx="4">
                  <c:v>9</c:v>
                </c:pt>
                <c:pt idx="5">
                  <c:v>9.6</c:v>
                </c:pt>
                <c:pt idx="6">
                  <c:v>3.67</c:v>
                </c:pt>
                <c:pt idx="7">
                  <c:v>2.73</c:v>
                </c:pt>
                <c:pt idx="8">
                  <c:v>2.8</c:v>
                </c:pt>
              </c:numCache>
            </c:numRef>
          </c:yVal>
          <c:smooth val="0"/>
          <c:extLst>
            <c:ext xmlns:c16="http://schemas.microsoft.com/office/drawing/2014/chart" uri="{C3380CC4-5D6E-409C-BE32-E72D297353CC}">
              <c16:uniqueId val="{00000000-F4BE-47BF-B656-2B9D66C09579}"/>
            </c:ext>
          </c:extLst>
        </c:ser>
        <c:dLbls>
          <c:showLegendKey val="0"/>
          <c:showVal val="0"/>
          <c:showCatName val="0"/>
          <c:showSerName val="0"/>
          <c:showPercent val="0"/>
          <c:showBubbleSize val="0"/>
        </c:dLbls>
        <c:axId val="-440244272"/>
        <c:axId val="-440237200"/>
      </c:scatterChart>
      <c:valAx>
        <c:axId val="-440244272"/>
        <c:scaling>
          <c:orientation val="minMax"/>
          <c:max val="3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440237200"/>
        <c:crosses val="autoZero"/>
        <c:crossBetween val="midCat"/>
      </c:valAx>
      <c:valAx>
        <c:axId val="-440237200"/>
        <c:scaling>
          <c:orientation val="minMax"/>
          <c:max val="3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440244272"/>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'ng-l'!$K$1830</c:f>
              <c:strCache>
                <c:ptCount val="1"/>
                <c:pt idx="0">
                  <c:v>Observation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'ng-l'!$J$1833:$J$1834</c:f>
              <c:strCache>
                <c:ptCount val="2"/>
                <c:pt idx="0">
                  <c:v>Mean</c:v>
                </c:pt>
                <c:pt idx="1">
                  <c:v>Median</c:v>
                </c:pt>
              </c:strCache>
            </c:strRef>
          </c:cat>
          <c:val>
            <c:numRef>
              <c:f>'ng-l'!$K$1833:$K$1834</c:f>
              <c:numCache>
                <c:formatCode>0.0</c:formatCode>
                <c:ptCount val="2"/>
                <c:pt idx="0">
                  <c:v>16.349444444444448</c:v>
                </c:pt>
                <c:pt idx="1">
                  <c:v>14.3</c:v>
                </c:pt>
              </c:numCache>
            </c:numRef>
          </c:val>
          <c:extLst>
            <c:ext xmlns:c16="http://schemas.microsoft.com/office/drawing/2014/chart" uri="{C3380CC4-5D6E-409C-BE32-E72D297353CC}">
              <c16:uniqueId val="{00000000-6222-4848-90D4-827741A09031}"/>
            </c:ext>
          </c:extLst>
        </c:ser>
        <c:ser>
          <c:idx val="1"/>
          <c:order val="1"/>
          <c:tx>
            <c:strRef>
              <c:f>'ng-l'!$L$1830</c:f>
              <c:strCache>
                <c:ptCount val="1"/>
                <c:pt idx="0">
                  <c:v>Simulation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'ng-l'!$J$1833:$J$1834</c:f>
              <c:strCache>
                <c:ptCount val="2"/>
                <c:pt idx="0">
                  <c:v>Mean</c:v>
                </c:pt>
                <c:pt idx="1">
                  <c:v>Median</c:v>
                </c:pt>
              </c:strCache>
            </c:strRef>
          </c:cat>
          <c:val>
            <c:numRef>
              <c:f>'ng-l'!$L$1833:$L$1834</c:f>
              <c:numCache>
                <c:formatCode>0.0</c:formatCode>
                <c:ptCount val="2"/>
                <c:pt idx="0">
                  <c:v>13.81111111111111</c:v>
                </c:pt>
                <c:pt idx="1">
                  <c:v>11.245000000000001</c:v>
                </c:pt>
              </c:numCache>
            </c:numRef>
          </c:val>
          <c:extLst>
            <c:ext xmlns:c16="http://schemas.microsoft.com/office/drawing/2014/chart" uri="{C3380CC4-5D6E-409C-BE32-E72D297353CC}">
              <c16:uniqueId val="{00000001-6222-4848-90D4-827741A09031}"/>
            </c:ext>
          </c:extLst>
        </c:ser>
        <c:dLbls>
          <c:showLegendKey val="0"/>
          <c:showVal val="0"/>
          <c:showCatName val="0"/>
          <c:showSerName val="0"/>
          <c:showPercent val="0"/>
          <c:showBubbleSize val="0"/>
        </c:dLbls>
        <c:gapWidth val="100"/>
        <c:overlap val="-24"/>
        <c:axId val="-440256784"/>
        <c:axId val="-440233936"/>
      </c:barChart>
      <c:catAx>
        <c:axId val="-44025678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233936"/>
        <c:crosses val="autoZero"/>
        <c:auto val="1"/>
        <c:lblAlgn val="ctr"/>
        <c:lblOffset val="100"/>
        <c:noMultiLvlLbl val="0"/>
      </c:catAx>
      <c:valAx>
        <c:axId val="-44023393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25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'2009-2014'!$J$1854</c:f>
              <c:strCache>
                <c:ptCount val="1"/>
                <c:pt idx="0">
                  <c:v>Observation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'2009-2014'!$H$1855:$H$1856</c:f>
              <c:strCache>
                <c:ptCount val="2"/>
                <c:pt idx="0">
                  <c:v>Mean</c:v>
                </c:pt>
                <c:pt idx="1">
                  <c:v>Median</c:v>
                </c:pt>
              </c:strCache>
            </c:strRef>
          </c:cat>
          <c:val>
            <c:numRef>
              <c:f>'ng-l'!$J$1834:$J$1835</c:f>
              <c:numCache>
                <c:formatCode>0.00</c:formatCode>
                <c:ptCount val="2"/>
                <c:pt idx="0">
                  <c:v>21.4</c:v>
                </c:pt>
                <c:pt idx="1">
                  <c:v>10.599999999999998</c:v>
                </c:pt>
              </c:numCache>
            </c:numRef>
          </c:val>
          <c:extLst>
            <c:ext xmlns:c16="http://schemas.microsoft.com/office/drawing/2014/chart" uri="{C3380CC4-5D6E-409C-BE32-E72D297353CC}">
              <c16:uniqueId val="{00000000-A8C1-4D83-9DE1-2F88A3AFA768}"/>
            </c:ext>
          </c:extLst>
        </c:ser>
        <c:ser>
          <c:idx val="1"/>
          <c:order val="1"/>
          <c:tx>
            <c:strRef>
              <c:f>'ng-l'!$K$1833</c:f>
              <c:strCache>
                <c:ptCount val="1"/>
                <c:pt idx="0">
                  <c:v>Simulation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'2009-2014'!$H$1855:$H$1856</c:f>
              <c:strCache>
                <c:ptCount val="2"/>
                <c:pt idx="0">
                  <c:v>Mean</c:v>
                </c:pt>
                <c:pt idx="1">
                  <c:v>Median</c:v>
                </c:pt>
              </c:strCache>
            </c:strRef>
          </c:cat>
          <c:val>
            <c:numRef>
              <c:f>'ng-l'!$K$1834:$K$1835</c:f>
              <c:numCache>
                <c:formatCode>0.00</c:formatCode>
                <c:ptCount val="2"/>
                <c:pt idx="0">
                  <c:v>19.32</c:v>
                </c:pt>
                <c:pt idx="1">
                  <c:v>9.3278571428571428</c:v>
                </c:pt>
              </c:numCache>
            </c:numRef>
          </c:val>
          <c:extLst>
            <c:ext xmlns:c16="http://schemas.microsoft.com/office/drawing/2014/chart" uri="{C3380CC4-5D6E-409C-BE32-E72D297353CC}">
              <c16:uniqueId val="{00000001-A8C1-4D83-9DE1-2F88A3AFA768}"/>
            </c:ext>
          </c:extLst>
        </c:ser>
        <c:dLbls>
          <c:showLegendKey val="0"/>
          <c:showVal val="0"/>
          <c:showCatName val="0"/>
          <c:showSerName val="0"/>
          <c:showPercent val="0"/>
          <c:showBubbleSize val="0"/>
        </c:dLbls>
        <c:gapWidth val="100"/>
        <c:overlap val="-24"/>
        <c:axId val="-440243184"/>
        <c:axId val="-440232304"/>
      </c:barChart>
      <c:catAx>
        <c:axId val="-44024318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232304"/>
        <c:crosses val="autoZero"/>
        <c:auto val="1"/>
        <c:lblAlgn val="ctr"/>
        <c:lblOffset val="100"/>
        <c:noMultiLvlLbl val="0"/>
      </c:catAx>
      <c:valAx>
        <c:axId val="-4402323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243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'ng-l'!$L$1839</c:f>
              <c:strCache>
                <c:ptCount val="1"/>
                <c:pt idx="0">
                  <c:v>Observation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'ng-l'!$K$1840:$K$1841</c:f>
              <c:strCache>
                <c:ptCount val="2"/>
                <c:pt idx="0">
                  <c:v>Mean</c:v>
                </c:pt>
                <c:pt idx="1">
                  <c:v>Median</c:v>
                </c:pt>
              </c:strCache>
            </c:strRef>
          </c:cat>
          <c:val>
            <c:numRef>
              <c:f>'ng-l'!$L$1840:$L$1841</c:f>
              <c:numCache>
                <c:formatCode>General</c:formatCode>
                <c:ptCount val="2"/>
                <c:pt idx="0">
                  <c:v>5.5499999999999989</c:v>
                </c:pt>
                <c:pt idx="1">
                  <c:v>3.27</c:v>
                </c:pt>
              </c:numCache>
            </c:numRef>
          </c:val>
          <c:extLst>
            <c:ext xmlns:c16="http://schemas.microsoft.com/office/drawing/2014/chart" uri="{C3380CC4-5D6E-409C-BE32-E72D297353CC}">
              <c16:uniqueId val="{00000000-2B28-446E-A8C8-5EA60B3614D6}"/>
            </c:ext>
          </c:extLst>
        </c:ser>
        <c:ser>
          <c:idx val="1"/>
          <c:order val="1"/>
          <c:tx>
            <c:strRef>
              <c:f>'ng-l'!$M$1839</c:f>
              <c:strCache>
                <c:ptCount val="1"/>
                <c:pt idx="0">
                  <c:v>Simulation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'ng-l'!$K$1840:$K$1841</c:f>
              <c:strCache>
                <c:ptCount val="2"/>
                <c:pt idx="0">
                  <c:v>Mean</c:v>
                </c:pt>
                <c:pt idx="1">
                  <c:v>Median</c:v>
                </c:pt>
              </c:strCache>
            </c:strRef>
          </c:cat>
          <c:val>
            <c:numRef>
              <c:f>'ng-l'!$M$1840:$M$1841</c:f>
              <c:numCache>
                <c:formatCode>General</c:formatCode>
                <c:ptCount val="2"/>
                <c:pt idx="0">
                  <c:v>3.7366533333333325</c:v>
                </c:pt>
                <c:pt idx="1">
                  <c:v>0.66900000000000004</c:v>
                </c:pt>
              </c:numCache>
            </c:numRef>
          </c:val>
          <c:extLst>
            <c:ext xmlns:c16="http://schemas.microsoft.com/office/drawing/2014/chart" uri="{C3380CC4-5D6E-409C-BE32-E72D297353CC}">
              <c16:uniqueId val="{00000001-2B28-446E-A8C8-5EA60B3614D6}"/>
            </c:ext>
          </c:extLst>
        </c:ser>
        <c:dLbls>
          <c:showLegendKey val="0"/>
          <c:showVal val="0"/>
          <c:showCatName val="0"/>
          <c:showSerName val="0"/>
          <c:showPercent val="0"/>
          <c:showBubbleSize val="0"/>
        </c:dLbls>
        <c:gapWidth val="100"/>
        <c:overlap val="-24"/>
        <c:axId val="-440246992"/>
        <c:axId val="-440262224"/>
      </c:barChart>
      <c:catAx>
        <c:axId val="-44024699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262224"/>
        <c:crosses val="autoZero"/>
        <c:auto val="1"/>
        <c:lblAlgn val="ctr"/>
        <c:lblOffset val="100"/>
        <c:noMultiLvlLbl val="0"/>
      </c:catAx>
      <c:valAx>
        <c:axId val="-44026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24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'ng-l'!$L$1832</c:f>
              <c:strCache>
                <c:ptCount val="1"/>
                <c:pt idx="0">
                  <c:v>Observation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'ng-l'!$K$1833:$K$1834</c:f>
              <c:strCache>
                <c:ptCount val="2"/>
                <c:pt idx="0">
                  <c:v>Mean</c:v>
                </c:pt>
                <c:pt idx="1">
                  <c:v>Median</c:v>
                </c:pt>
              </c:strCache>
            </c:strRef>
          </c:cat>
          <c:val>
            <c:numRef>
              <c:f>'ng-l'!$L$1833:$L$1834</c:f>
              <c:numCache>
                <c:formatCode>0.00</c:formatCode>
                <c:ptCount val="2"/>
                <c:pt idx="0">
                  <c:v>12.266666666666667</c:v>
                </c:pt>
                <c:pt idx="1">
                  <c:v>9.6</c:v>
                </c:pt>
              </c:numCache>
            </c:numRef>
          </c:val>
          <c:extLst>
            <c:ext xmlns:c16="http://schemas.microsoft.com/office/drawing/2014/chart" uri="{C3380CC4-5D6E-409C-BE32-E72D297353CC}">
              <c16:uniqueId val="{00000000-351A-4992-8C04-4E81C57F05B4}"/>
            </c:ext>
          </c:extLst>
        </c:ser>
        <c:ser>
          <c:idx val="1"/>
          <c:order val="1"/>
          <c:tx>
            <c:strRef>
              <c:f>'ng-l'!$M$1832</c:f>
              <c:strCache>
                <c:ptCount val="1"/>
                <c:pt idx="0">
                  <c:v>Simulation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'ng-l'!$K$1833:$K$1834</c:f>
              <c:strCache>
                <c:ptCount val="2"/>
                <c:pt idx="0">
                  <c:v>Mean</c:v>
                </c:pt>
                <c:pt idx="1">
                  <c:v>Median</c:v>
                </c:pt>
              </c:strCache>
            </c:strRef>
          </c:cat>
          <c:val>
            <c:numRef>
              <c:f>'ng-l'!$M$1833:$M$1834</c:f>
              <c:numCache>
                <c:formatCode>0.00</c:formatCode>
                <c:ptCount val="2"/>
                <c:pt idx="0">
                  <c:v>8.8122222222222231</c:v>
                </c:pt>
                <c:pt idx="1">
                  <c:v>8.64</c:v>
                </c:pt>
              </c:numCache>
            </c:numRef>
          </c:val>
          <c:extLst>
            <c:ext xmlns:c16="http://schemas.microsoft.com/office/drawing/2014/chart" uri="{C3380CC4-5D6E-409C-BE32-E72D297353CC}">
              <c16:uniqueId val="{00000001-351A-4992-8C04-4E81C57F05B4}"/>
            </c:ext>
          </c:extLst>
        </c:ser>
        <c:dLbls>
          <c:showLegendKey val="0"/>
          <c:showVal val="0"/>
          <c:showCatName val="0"/>
          <c:showSerName val="0"/>
          <c:showPercent val="0"/>
          <c:showBubbleSize val="0"/>
        </c:dLbls>
        <c:gapWidth val="100"/>
        <c:overlap val="-24"/>
        <c:axId val="-440244816"/>
        <c:axId val="-440240464"/>
      </c:barChart>
      <c:catAx>
        <c:axId val="-44024481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240464"/>
        <c:crosses val="autoZero"/>
        <c:auto val="1"/>
        <c:lblAlgn val="ctr"/>
        <c:lblOffset val="100"/>
        <c:noMultiLvlLbl val="0"/>
      </c:catAx>
      <c:valAx>
        <c:axId val="-4402404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244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'USGS-Roseville-Folsom Runoff'!$B$1</c:f>
              <c:strCache>
                <c:ptCount val="1"/>
                <c:pt idx="0">
                  <c:v>USGS Runoff</c:v>
                </c:pt>
              </c:strCache>
            </c:strRef>
          </c:tx>
          <c:spPr>
            <a:ln w="22225" cap="rnd" cmpd="sng" algn="ctr">
              <a:solidFill>
                <a:schemeClr val="accent1"/>
              </a:solidFill>
              <a:round/>
            </a:ln>
            <a:effectLst/>
          </c:spPr>
          <c:marker>
            <c:symbol val="none"/>
          </c:marker>
          <c:cat>
            <c:numRef>
              <c:f>'USGS-Roseville-Folsom Runoff'!$A$2:$A$73</c:f>
              <c:numCache>
                <c:formatCode>mmm\-yy</c:formatCode>
                <c:ptCount val="72"/>
                <c:pt idx="0">
                  <c:v>39814</c:v>
                </c:pt>
                <c:pt idx="1">
                  <c:v>39845</c:v>
                </c:pt>
                <c:pt idx="2">
                  <c:v>39873</c:v>
                </c:pt>
                <c:pt idx="3">
                  <c:v>39904</c:v>
                </c:pt>
                <c:pt idx="4">
                  <c:v>39934</c:v>
                </c:pt>
                <c:pt idx="5">
                  <c:v>39965</c:v>
                </c:pt>
                <c:pt idx="6">
                  <c:v>39995</c:v>
                </c:pt>
                <c:pt idx="7">
                  <c:v>40026</c:v>
                </c:pt>
                <c:pt idx="8">
                  <c:v>40057</c:v>
                </c:pt>
                <c:pt idx="9">
                  <c:v>40087</c:v>
                </c:pt>
                <c:pt idx="10">
                  <c:v>40118</c:v>
                </c:pt>
                <c:pt idx="11">
                  <c:v>40148</c:v>
                </c:pt>
                <c:pt idx="12">
                  <c:v>40179</c:v>
                </c:pt>
                <c:pt idx="13">
                  <c:v>40210</c:v>
                </c:pt>
                <c:pt idx="14">
                  <c:v>40238</c:v>
                </c:pt>
                <c:pt idx="15">
                  <c:v>40269</c:v>
                </c:pt>
                <c:pt idx="16">
                  <c:v>40299</c:v>
                </c:pt>
                <c:pt idx="17">
                  <c:v>40330</c:v>
                </c:pt>
                <c:pt idx="18">
                  <c:v>40360</c:v>
                </c:pt>
                <c:pt idx="19">
                  <c:v>40391</c:v>
                </c:pt>
                <c:pt idx="20">
                  <c:v>40422</c:v>
                </c:pt>
                <c:pt idx="21">
                  <c:v>40452</c:v>
                </c:pt>
                <c:pt idx="22">
                  <c:v>40483</c:v>
                </c:pt>
                <c:pt idx="23">
                  <c:v>40513</c:v>
                </c:pt>
                <c:pt idx="24">
                  <c:v>40544</c:v>
                </c:pt>
                <c:pt idx="25">
                  <c:v>40575</c:v>
                </c:pt>
                <c:pt idx="26">
                  <c:v>40603</c:v>
                </c:pt>
                <c:pt idx="27">
                  <c:v>40634</c:v>
                </c:pt>
                <c:pt idx="28">
                  <c:v>40664</c:v>
                </c:pt>
                <c:pt idx="29">
                  <c:v>40695</c:v>
                </c:pt>
                <c:pt idx="30">
                  <c:v>40725</c:v>
                </c:pt>
                <c:pt idx="31">
                  <c:v>40756</c:v>
                </c:pt>
                <c:pt idx="32">
                  <c:v>40787</c:v>
                </c:pt>
                <c:pt idx="33">
                  <c:v>40817</c:v>
                </c:pt>
                <c:pt idx="34">
                  <c:v>40848</c:v>
                </c:pt>
                <c:pt idx="35">
                  <c:v>40878</c:v>
                </c:pt>
                <c:pt idx="36">
                  <c:v>40909</c:v>
                </c:pt>
                <c:pt idx="37">
                  <c:v>40940</c:v>
                </c:pt>
                <c:pt idx="38">
                  <c:v>40969</c:v>
                </c:pt>
                <c:pt idx="39">
                  <c:v>41000</c:v>
                </c:pt>
                <c:pt idx="40">
                  <c:v>41030</c:v>
                </c:pt>
                <c:pt idx="41">
                  <c:v>41061</c:v>
                </c:pt>
                <c:pt idx="42">
                  <c:v>41091</c:v>
                </c:pt>
                <c:pt idx="43">
                  <c:v>41122</c:v>
                </c:pt>
                <c:pt idx="44">
                  <c:v>41153</c:v>
                </c:pt>
                <c:pt idx="45">
                  <c:v>41183</c:v>
                </c:pt>
                <c:pt idx="46">
                  <c:v>41214</c:v>
                </c:pt>
                <c:pt idx="47">
                  <c:v>41244</c:v>
                </c:pt>
                <c:pt idx="48">
                  <c:v>41275</c:v>
                </c:pt>
                <c:pt idx="49">
                  <c:v>41306</c:v>
                </c:pt>
                <c:pt idx="50">
                  <c:v>41334</c:v>
                </c:pt>
                <c:pt idx="51">
                  <c:v>41365</c:v>
                </c:pt>
                <c:pt idx="52">
                  <c:v>41395</c:v>
                </c:pt>
                <c:pt idx="53">
                  <c:v>41426</c:v>
                </c:pt>
                <c:pt idx="54">
                  <c:v>41456</c:v>
                </c:pt>
                <c:pt idx="55">
                  <c:v>41487</c:v>
                </c:pt>
                <c:pt idx="56">
                  <c:v>41518</c:v>
                </c:pt>
                <c:pt idx="57">
                  <c:v>41548</c:v>
                </c:pt>
                <c:pt idx="58">
                  <c:v>41579</c:v>
                </c:pt>
                <c:pt idx="59">
                  <c:v>41609</c:v>
                </c:pt>
                <c:pt idx="60">
                  <c:v>41640</c:v>
                </c:pt>
                <c:pt idx="61">
                  <c:v>41671</c:v>
                </c:pt>
                <c:pt idx="62">
                  <c:v>41699</c:v>
                </c:pt>
                <c:pt idx="63">
                  <c:v>41730</c:v>
                </c:pt>
                <c:pt idx="64">
                  <c:v>41760</c:v>
                </c:pt>
                <c:pt idx="65">
                  <c:v>41791</c:v>
                </c:pt>
                <c:pt idx="66">
                  <c:v>41821</c:v>
                </c:pt>
                <c:pt idx="67">
                  <c:v>41852</c:v>
                </c:pt>
                <c:pt idx="68">
                  <c:v>41883</c:v>
                </c:pt>
                <c:pt idx="69">
                  <c:v>41913</c:v>
                </c:pt>
                <c:pt idx="70">
                  <c:v>41944</c:v>
                </c:pt>
                <c:pt idx="71">
                  <c:v>41974</c:v>
                </c:pt>
              </c:numCache>
            </c:numRef>
          </c:cat>
          <c:val>
            <c:numRef>
              <c:f>'USGS-Roseville-Folsom Runoff'!$B$2:$B$73</c:f>
              <c:numCache>
                <c:formatCode>General</c:formatCode>
                <c:ptCount val="72"/>
                <c:pt idx="0">
                  <c:v>131.19999999999999</c:v>
                </c:pt>
                <c:pt idx="1">
                  <c:v>172.58</c:v>
                </c:pt>
                <c:pt idx="2">
                  <c:v>90</c:v>
                </c:pt>
                <c:pt idx="3">
                  <c:v>34</c:v>
                </c:pt>
                <c:pt idx="4">
                  <c:v>73</c:v>
                </c:pt>
                <c:pt idx="5">
                  <c:v>0</c:v>
                </c:pt>
                <c:pt idx="6">
                  <c:v>0</c:v>
                </c:pt>
                <c:pt idx="7">
                  <c:v>0</c:v>
                </c:pt>
                <c:pt idx="8">
                  <c:v>7</c:v>
                </c:pt>
                <c:pt idx="9">
                  <c:v>34</c:v>
                </c:pt>
                <c:pt idx="10">
                  <c:v>29</c:v>
                </c:pt>
                <c:pt idx="11">
                  <c:v>103</c:v>
                </c:pt>
                <c:pt idx="12">
                  <c:v>150</c:v>
                </c:pt>
                <c:pt idx="13">
                  <c:v>86</c:v>
                </c:pt>
                <c:pt idx="14">
                  <c:v>61</c:v>
                </c:pt>
                <c:pt idx="15">
                  <c:v>142</c:v>
                </c:pt>
                <c:pt idx="16">
                  <c:v>62</c:v>
                </c:pt>
                <c:pt idx="17">
                  <c:v>5</c:v>
                </c:pt>
                <c:pt idx="18">
                  <c:v>0</c:v>
                </c:pt>
                <c:pt idx="19">
                  <c:v>2</c:v>
                </c:pt>
                <c:pt idx="20">
                  <c:v>3</c:v>
                </c:pt>
                <c:pt idx="21">
                  <c:v>0</c:v>
                </c:pt>
                <c:pt idx="22">
                  <c:v>134</c:v>
                </c:pt>
                <c:pt idx="23">
                  <c:v>184</c:v>
                </c:pt>
                <c:pt idx="24">
                  <c:v>66</c:v>
                </c:pt>
                <c:pt idx="25">
                  <c:v>126</c:v>
                </c:pt>
                <c:pt idx="26">
                  <c:v>158</c:v>
                </c:pt>
                <c:pt idx="27">
                  <c:v>21</c:v>
                </c:pt>
                <c:pt idx="28">
                  <c:v>46</c:v>
                </c:pt>
                <c:pt idx="29">
                  <c:v>0</c:v>
                </c:pt>
                <c:pt idx="30">
                  <c:v>0</c:v>
                </c:pt>
                <c:pt idx="31">
                  <c:v>1</c:v>
                </c:pt>
                <c:pt idx="32">
                  <c:v>0</c:v>
                </c:pt>
                <c:pt idx="33">
                  <c:v>62</c:v>
                </c:pt>
                <c:pt idx="34">
                  <c:v>27</c:v>
                </c:pt>
                <c:pt idx="35">
                  <c:v>2</c:v>
                </c:pt>
                <c:pt idx="36">
                  <c:v>88</c:v>
                </c:pt>
                <c:pt idx="37">
                  <c:v>64</c:v>
                </c:pt>
                <c:pt idx="38">
                  <c:v>103</c:v>
                </c:pt>
                <c:pt idx="39">
                  <c:v>105</c:v>
                </c:pt>
                <c:pt idx="40">
                  <c:v>29</c:v>
                </c:pt>
                <c:pt idx="41">
                  <c:v>0</c:v>
                </c:pt>
                <c:pt idx="42">
                  <c:v>0</c:v>
                </c:pt>
                <c:pt idx="43">
                  <c:v>0</c:v>
                </c:pt>
                <c:pt idx="44">
                  <c:v>0</c:v>
                </c:pt>
                <c:pt idx="45">
                  <c:v>44</c:v>
                </c:pt>
                <c:pt idx="46">
                  <c:v>126</c:v>
                </c:pt>
                <c:pt idx="47">
                  <c:v>125</c:v>
                </c:pt>
                <c:pt idx="48">
                  <c:v>14.8</c:v>
                </c:pt>
                <c:pt idx="49">
                  <c:v>20</c:v>
                </c:pt>
                <c:pt idx="50">
                  <c:v>44</c:v>
                </c:pt>
                <c:pt idx="51">
                  <c:v>36</c:v>
                </c:pt>
                <c:pt idx="52">
                  <c:v>1</c:v>
                </c:pt>
                <c:pt idx="53">
                  <c:v>4</c:v>
                </c:pt>
                <c:pt idx="54">
                  <c:v>0</c:v>
                </c:pt>
                <c:pt idx="55">
                  <c:v>0</c:v>
                </c:pt>
                <c:pt idx="56">
                  <c:v>1</c:v>
                </c:pt>
                <c:pt idx="57">
                  <c:v>3.98</c:v>
                </c:pt>
                <c:pt idx="58">
                  <c:v>23.94</c:v>
                </c:pt>
                <c:pt idx="59">
                  <c:v>2.1</c:v>
                </c:pt>
                <c:pt idx="60">
                  <c:v>0.86</c:v>
                </c:pt>
                <c:pt idx="61">
                  <c:v>77</c:v>
                </c:pt>
                <c:pt idx="62">
                  <c:v>133</c:v>
                </c:pt>
                <c:pt idx="63">
                  <c:v>14</c:v>
                </c:pt>
                <c:pt idx="64">
                  <c:v>13</c:v>
                </c:pt>
                <c:pt idx="65">
                  <c:v>0</c:v>
                </c:pt>
                <c:pt idx="66">
                  <c:v>0</c:v>
                </c:pt>
                <c:pt idx="67">
                  <c:v>0.8</c:v>
                </c:pt>
                <c:pt idx="68">
                  <c:v>0</c:v>
                </c:pt>
                <c:pt idx="69">
                  <c:v>5.24</c:v>
                </c:pt>
                <c:pt idx="70">
                  <c:v>20.41</c:v>
                </c:pt>
                <c:pt idx="71">
                  <c:v>126.94</c:v>
                </c:pt>
              </c:numCache>
            </c:numRef>
          </c:val>
          <c:smooth val="0"/>
          <c:extLst>
            <c:ext xmlns:c16="http://schemas.microsoft.com/office/drawing/2014/chart" uri="{C3380CC4-5D6E-409C-BE32-E72D297353CC}">
              <c16:uniqueId val="{00000000-2DB3-4981-83A4-E1339D294631}"/>
            </c:ext>
          </c:extLst>
        </c:ser>
        <c:ser>
          <c:idx val="1"/>
          <c:order val="1"/>
          <c:tx>
            <c:strRef>
              <c:f>'USGS-Roseville-Folsom Runoff'!$C$1</c:f>
              <c:strCache>
                <c:ptCount val="1"/>
                <c:pt idx="0">
                  <c:v>Total Precip (mm)</c:v>
                </c:pt>
              </c:strCache>
            </c:strRef>
          </c:tx>
          <c:spPr>
            <a:ln w="22225" cap="rnd" cmpd="sng" algn="ctr">
              <a:solidFill>
                <a:schemeClr val="accent2"/>
              </a:solidFill>
              <a:round/>
            </a:ln>
            <a:effectLst/>
          </c:spPr>
          <c:marker>
            <c:symbol val="none"/>
          </c:marker>
          <c:cat>
            <c:numRef>
              <c:f>'USGS-Roseville-Folsom Runoff'!$A$2:$A$73</c:f>
              <c:numCache>
                <c:formatCode>mmm\-yy</c:formatCode>
                <c:ptCount val="72"/>
                <c:pt idx="0">
                  <c:v>39814</c:v>
                </c:pt>
                <c:pt idx="1">
                  <c:v>39845</c:v>
                </c:pt>
                <c:pt idx="2">
                  <c:v>39873</c:v>
                </c:pt>
                <c:pt idx="3">
                  <c:v>39904</c:v>
                </c:pt>
                <c:pt idx="4">
                  <c:v>39934</c:v>
                </c:pt>
                <c:pt idx="5">
                  <c:v>39965</c:v>
                </c:pt>
                <c:pt idx="6">
                  <c:v>39995</c:v>
                </c:pt>
                <c:pt idx="7">
                  <c:v>40026</c:v>
                </c:pt>
                <c:pt idx="8">
                  <c:v>40057</c:v>
                </c:pt>
                <c:pt idx="9">
                  <c:v>40087</c:v>
                </c:pt>
                <c:pt idx="10">
                  <c:v>40118</c:v>
                </c:pt>
                <c:pt idx="11">
                  <c:v>40148</c:v>
                </c:pt>
                <c:pt idx="12">
                  <c:v>40179</c:v>
                </c:pt>
                <c:pt idx="13">
                  <c:v>40210</c:v>
                </c:pt>
                <c:pt idx="14">
                  <c:v>40238</c:v>
                </c:pt>
                <c:pt idx="15">
                  <c:v>40269</c:v>
                </c:pt>
                <c:pt idx="16">
                  <c:v>40299</c:v>
                </c:pt>
                <c:pt idx="17">
                  <c:v>40330</c:v>
                </c:pt>
                <c:pt idx="18">
                  <c:v>40360</c:v>
                </c:pt>
                <c:pt idx="19">
                  <c:v>40391</c:v>
                </c:pt>
                <c:pt idx="20">
                  <c:v>40422</c:v>
                </c:pt>
                <c:pt idx="21">
                  <c:v>40452</c:v>
                </c:pt>
                <c:pt idx="22">
                  <c:v>40483</c:v>
                </c:pt>
                <c:pt idx="23">
                  <c:v>40513</c:v>
                </c:pt>
                <c:pt idx="24">
                  <c:v>40544</c:v>
                </c:pt>
                <c:pt idx="25">
                  <c:v>40575</c:v>
                </c:pt>
                <c:pt idx="26">
                  <c:v>40603</c:v>
                </c:pt>
                <c:pt idx="27">
                  <c:v>40634</c:v>
                </c:pt>
                <c:pt idx="28">
                  <c:v>40664</c:v>
                </c:pt>
                <c:pt idx="29">
                  <c:v>40695</c:v>
                </c:pt>
                <c:pt idx="30">
                  <c:v>40725</c:v>
                </c:pt>
                <c:pt idx="31">
                  <c:v>40756</c:v>
                </c:pt>
                <c:pt idx="32">
                  <c:v>40787</c:v>
                </c:pt>
                <c:pt idx="33">
                  <c:v>40817</c:v>
                </c:pt>
                <c:pt idx="34">
                  <c:v>40848</c:v>
                </c:pt>
                <c:pt idx="35">
                  <c:v>40878</c:v>
                </c:pt>
                <c:pt idx="36">
                  <c:v>40909</c:v>
                </c:pt>
                <c:pt idx="37">
                  <c:v>40940</c:v>
                </c:pt>
                <c:pt idx="38">
                  <c:v>40969</c:v>
                </c:pt>
                <c:pt idx="39">
                  <c:v>41000</c:v>
                </c:pt>
                <c:pt idx="40">
                  <c:v>41030</c:v>
                </c:pt>
                <c:pt idx="41">
                  <c:v>41061</c:v>
                </c:pt>
                <c:pt idx="42">
                  <c:v>41091</c:v>
                </c:pt>
                <c:pt idx="43">
                  <c:v>41122</c:v>
                </c:pt>
                <c:pt idx="44">
                  <c:v>41153</c:v>
                </c:pt>
                <c:pt idx="45">
                  <c:v>41183</c:v>
                </c:pt>
                <c:pt idx="46">
                  <c:v>41214</c:v>
                </c:pt>
                <c:pt idx="47">
                  <c:v>41244</c:v>
                </c:pt>
                <c:pt idx="48">
                  <c:v>41275</c:v>
                </c:pt>
                <c:pt idx="49">
                  <c:v>41306</c:v>
                </c:pt>
                <c:pt idx="50">
                  <c:v>41334</c:v>
                </c:pt>
                <c:pt idx="51">
                  <c:v>41365</c:v>
                </c:pt>
                <c:pt idx="52">
                  <c:v>41395</c:v>
                </c:pt>
                <c:pt idx="53">
                  <c:v>41426</c:v>
                </c:pt>
                <c:pt idx="54">
                  <c:v>41456</c:v>
                </c:pt>
                <c:pt idx="55">
                  <c:v>41487</c:v>
                </c:pt>
                <c:pt idx="56">
                  <c:v>41518</c:v>
                </c:pt>
                <c:pt idx="57">
                  <c:v>41548</c:v>
                </c:pt>
                <c:pt idx="58">
                  <c:v>41579</c:v>
                </c:pt>
                <c:pt idx="59">
                  <c:v>41609</c:v>
                </c:pt>
                <c:pt idx="60">
                  <c:v>41640</c:v>
                </c:pt>
                <c:pt idx="61">
                  <c:v>41671</c:v>
                </c:pt>
                <c:pt idx="62">
                  <c:v>41699</c:v>
                </c:pt>
                <c:pt idx="63">
                  <c:v>41730</c:v>
                </c:pt>
                <c:pt idx="64">
                  <c:v>41760</c:v>
                </c:pt>
                <c:pt idx="65">
                  <c:v>41791</c:v>
                </c:pt>
                <c:pt idx="66">
                  <c:v>41821</c:v>
                </c:pt>
                <c:pt idx="67">
                  <c:v>41852</c:v>
                </c:pt>
                <c:pt idx="68">
                  <c:v>41883</c:v>
                </c:pt>
                <c:pt idx="69">
                  <c:v>41913</c:v>
                </c:pt>
                <c:pt idx="70">
                  <c:v>41944</c:v>
                </c:pt>
                <c:pt idx="71">
                  <c:v>41974</c:v>
                </c:pt>
              </c:numCache>
            </c:numRef>
          </c:cat>
          <c:val>
            <c:numRef>
              <c:f>'USGS-Roseville-Folsom Runoff'!$C$2:$C$73</c:f>
              <c:numCache>
                <c:formatCode>General</c:formatCode>
                <c:ptCount val="72"/>
                <c:pt idx="0">
                  <c:v>104</c:v>
                </c:pt>
                <c:pt idx="1">
                  <c:v>231</c:v>
                </c:pt>
                <c:pt idx="2">
                  <c:v>147</c:v>
                </c:pt>
                <c:pt idx="3">
                  <c:v>54</c:v>
                </c:pt>
                <c:pt idx="4">
                  <c:v>110</c:v>
                </c:pt>
                <c:pt idx="5">
                  <c:v>1</c:v>
                </c:pt>
                <c:pt idx="6">
                  <c:v>0</c:v>
                </c:pt>
                <c:pt idx="7">
                  <c:v>0</c:v>
                </c:pt>
                <c:pt idx="8">
                  <c:v>5</c:v>
                </c:pt>
                <c:pt idx="9">
                  <c:v>58</c:v>
                </c:pt>
                <c:pt idx="10">
                  <c:v>44</c:v>
                </c:pt>
                <c:pt idx="11">
                  <c:v>136</c:v>
                </c:pt>
                <c:pt idx="12">
                  <c:v>208</c:v>
                </c:pt>
                <c:pt idx="13">
                  <c:v>139</c:v>
                </c:pt>
                <c:pt idx="14">
                  <c:v>112</c:v>
                </c:pt>
                <c:pt idx="15">
                  <c:v>188</c:v>
                </c:pt>
                <c:pt idx="16">
                  <c:v>117</c:v>
                </c:pt>
                <c:pt idx="17">
                  <c:v>0</c:v>
                </c:pt>
                <c:pt idx="18">
                  <c:v>0</c:v>
                </c:pt>
                <c:pt idx="19">
                  <c:v>0</c:v>
                </c:pt>
                <c:pt idx="20">
                  <c:v>0</c:v>
                </c:pt>
                <c:pt idx="21">
                  <c:v>153</c:v>
                </c:pt>
                <c:pt idx="22">
                  <c:v>153</c:v>
                </c:pt>
                <c:pt idx="23">
                  <c:v>354</c:v>
                </c:pt>
                <c:pt idx="24">
                  <c:v>66</c:v>
                </c:pt>
                <c:pt idx="25">
                  <c:v>139</c:v>
                </c:pt>
                <c:pt idx="26">
                  <c:v>387</c:v>
                </c:pt>
                <c:pt idx="27">
                  <c:v>42</c:v>
                </c:pt>
                <c:pt idx="28">
                  <c:v>85</c:v>
                </c:pt>
                <c:pt idx="29">
                  <c:v>88</c:v>
                </c:pt>
                <c:pt idx="30">
                  <c:v>0</c:v>
                </c:pt>
                <c:pt idx="31">
                  <c:v>0</c:v>
                </c:pt>
                <c:pt idx="32">
                  <c:v>1</c:v>
                </c:pt>
                <c:pt idx="33">
                  <c:v>118</c:v>
                </c:pt>
                <c:pt idx="34">
                  <c:v>40</c:v>
                </c:pt>
                <c:pt idx="35">
                  <c:v>1</c:v>
                </c:pt>
                <c:pt idx="36">
                  <c:v>143</c:v>
                </c:pt>
                <c:pt idx="37">
                  <c:v>69</c:v>
                </c:pt>
                <c:pt idx="38">
                  <c:v>288</c:v>
                </c:pt>
                <c:pt idx="39">
                  <c:v>155</c:v>
                </c:pt>
                <c:pt idx="40">
                  <c:v>15</c:v>
                </c:pt>
                <c:pt idx="41">
                  <c:v>19</c:v>
                </c:pt>
                <c:pt idx="42">
                  <c:v>14</c:v>
                </c:pt>
                <c:pt idx="43">
                  <c:v>2.1</c:v>
                </c:pt>
                <c:pt idx="44">
                  <c:v>3</c:v>
                </c:pt>
                <c:pt idx="45">
                  <c:v>46.2</c:v>
                </c:pt>
                <c:pt idx="46">
                  <c:v>210.1</c:v>
                </c:pt>
                <c:pt idx="47">
                  <c:v>244.5</c:v>
                </c:pt>
                <c:pt idx="48">
                  <c:v>24.5</c:v>
                </c:pt>
                <c:pt idx="49">
                  <c:v>20.9</c:v>
                </c:pt>
                <c:pt idx="50">
                  <c:v>69.099999999999994</c:v>
                </c:pt>
                <c:pt idx="51">
                  <c:v>39.1</c:v>
                </c:pt>
                <c:pt idx="52">
                  <c:v>0</c:v>
                </c:pt>
                <c:pt idx="53">
                  <c:v>0</c:v>
                </c:pt>
                <c:pt idx="54">
                  <c:v>0</c:v>
                </c:pt>
                <c:pt idx="55">
                  <c:v>0</c:v>
                </c:pt>
                <c:pt idx="56">
                  <c:v>0</c:v>
                </c:pt>
                <c:pt idx="57">
                  <c:v>16.600000000000001</c:v>
                </c:pt>
                <c:pt idx="58">
                  <c:v>33.299999999999997</c:v>
                </c:pt>
                <c:pt idx="59">
                  <c:v>6.7</c:v>
                </c:pt>
                <c:pt idx="60">
                  <c:v>33.200000000000003</c:v>
                </c:pt>
                <c:pt idx="61">
                  <c:v>272</c:v>
                </c:pt>
                <c:pt idx="62">
                  <c:v>147.1</c:v>
                </c:pt>
                <c:pt idx="63">
                  <c:v>62.5</c:v>
                </c:pt>
                <c:pt idx="64">
                  <c:v>35.9</c:v>
                </c:pt>
                <c:pt idx="65">
                  <c:v>1.3</c:v>
                </c:pt>
                <c:pt idx="66">
                  <c:v>6.1</c:v>
                </c:pt>
                <c:pt idx="67">
                  <c:v>4</c:v>
                </c:pt>
                <c:pt idx="68">
                  <c:v>26.7</c:v>
                </c:pt>
                <c:pt idx="69">
                  <c:v>34.200000000000003</c:v>
                </c:pt>
                <c:pt idx="70">
                  <c:v>73.2</c:v>
                </c:pt>
                <c:pt idx="71">
                  <c:v>212.7</c:v>
                </c:pt>
              </c:numCache>
            </c:numRef>
          </c:val>
          <c:smooth val="0"/>
          <c:extLst>
            <c:ext xmlns:c16="http://schemas.microsoft.com/office/drawing/2014/chart" uri="{C3380CC4-5D6E-409C-BE32-E72D297353CC}">
              <c16:uniqueId val="{00000001-2DB3-4981-83A4-E1339D294631}"/>
            </c:ext>
          </c:extLst>
        </c:ser>
        <c:ser>
          <c:idx val="2"/>
          <c:order val="2"/>
          <c:tx>
            <c:strRef>
              <c:f>'USGS-Roseville-Folsom Runoff'!$D$1</c:f>
              <c:strCache>
                <c:ptCount val="1"/>
                <c:pt idx="0">
                  <c:v>Folsom</c:v>
                </c:pt>
              </c:strCache>
            </c:strRef>
          </c:tx>
          <c:spPr>
            <a:ln w="22225" cap="rnd" cmpd="sng" algn="ctr">
              <a:solidFill>
                <a:schemeClr val="accent3"/>
              </a:solidFill>
              <a:round/>
            </a:ln>
            <a:effectLst/>
          </c:spPr>
          <c:marker>
            <c:symbol val="none"/>
          </c:marker>
          <c:cat>
            <c:numRef>
              <c:f>'USGS-Roseville-Folsom Runoff'!$A$2:$A$73</c:f>
              <c:numCache>
                <c:formatCode>mmm\-yy</c:formatCode>
                <c:ptCount val="72"/>
                <c:pt idx="0">
                  <c:v>39814</c:v>
                </c:pt>
                <c:pt idx="1">
                  <c:v>39845</c:v>
                </c:pt>
                <c:pt idx="2">
                  <c:v>39873</c:v>
                </c:pt>
                <c:pt idx="3">
                  <c:v>39904</c:v>
                </c:pt>
                <c:pt idx="4">
                  <c:v>39934</c:v>
                </c:pt>
                <c:pt idx="5">
                  <c:v>39965</c:v>
                </c:pt>
                <c:pt idx="6">
                  <c:v>39995</c:v>
                </c:pt>
                <c:pt idx="7">
                  <c:v>40026</c:v>
                </c:pt>
                <c:pt idx="8">
                  <c:v>40057</c:v>
                </c:pt>
                <c:pt idx="9">
                  <c:v>40087</c:v>
                </c:pt>
                <c:pt idx="10">
                  <c:v>40118</c:v>
                </c:pt>
                <c:pt idx="11">
                  <c:v>40148</c:v>
                </c:pt>
                <c:pt idx="12">
                  <c:v>40179</c:v>
                </c:pt>
                <c:pt idx="13">
                  <c:v>40210</c:v>
                </c:pt>
                <c:pt idx="14">
                  <c:v>40238</c:v>
                </c:pt>
                <c:pt idx="15">
                  <c:v>40269</c:v>
                </c:pt>
                <c:pt idx="16">
                  <c:v>40299</c:v>
                </c:pt>
                <c:pt idx="17">
                  <c:v>40330</c:v>
                </c:pt>
                <c:pt idx="18">
                  <c:v>40360</c:v>
                </c:pt>
                <c:pt idx="19">
                  <c:v>40391</c:v>
                </c:pt>
                <c:pt idx="20">
                  <c:v>40422</c:v>
                </c:pt>
                <c:pt idx="21">
                  <c:v>40452</c:v>
                </c:pt>
                <c:pt idx="22">
                  <c:v>40483</c:v>
                </c:pt>
                <c:pt idx="23">
                  <c:v>40513</c:v>
                </c:pt>
                <c:pt idx="24">
                  <c:v>40544</c:v>
                </c:pt>
                <c:pt idx="25">
                  <c:v>40575</c:v>
                </c:pt>
                <c:pt idx="26">
                  <c:v>40603</c:v>
                </c:pt>
                <c:pt idx="27">
                  <c:v>40634</c:v>
                </c:pt>
                <c:pt idx="28">
                  <c:v>40664</c:v>
                </c:pt>
                <c:pt idx="29">
                  <c:v>40695</c:v>
                </c:pt>
                <c:pt idx="30">
                  <c:v>40725</c:v>
                </c:pt>
                <c:pt idx="31">
                  <c:v>40756</c:v>
                </c:pt>
                <c:pt idx="32">
                  <c:v>40787</c:v>
                </c:pt>
                <c:pt idx="33">
                  <c:v>40817</c:v>
                </c:pt>
                <c:pt idx="34">
                  <c:v>40848</c:v>
                </c:pt>
                <c:pt idx="35">
                  <c:v>40878</c:v>
                </c:pt>
                <c:pt idx="36">
                  <c:v>40909</c:v>
                </c:pt>
                <c:pt idx="37">
                  <c:v>40940</c:v>
                </c:pt>
                <c:pt idx="38">
                  <c:v>40969</c:v>
                </c:pt>
                <c:pt idx="39">
                  <c:v>41000</c:v>
                </c:pt>
                <c:pt idx="40">
                  <c:v>41030</c:v>
                </c:pt>
                <c:pt idx="41">
                  <c:v>41061</c:v>
                </c:pt>
                <c:pt idx="42">
                  <c:v>41091</c:v>
                </c:pt>
                <c:pt idx="43">
                  <c:v>41122</c:v>
                </c:pt>
                <c:pt idx="44">
                  <c:v>41153</c:v>
                </c:pt>
                <c:pt idx="45">
                  <c:v>41183</c:v>
                </c:pt>
                <c:pt idx="46">
                  <c:v>41214</c:v>
                </c:pt>
                <c:pt idx="47">
                  <c:v>41244</c:v>
                </c:pt>
                <c:pt idx="48">
                  <c:v>41275</c:v>
                </c:pt>
                <c:pt idx="49">
                  <c:v>41306</c:v>
                </c:pt>
                <c:pt idx="50">
                  <c:v>41334</c:v>
                </c:pt>
                <c:pt idx="51">
                  <c:v>41365</c:v>
                </c:pt>
                <c:pt idx="52">
                  <c:v>41395</c:v>
                </c:pt>
                <c:pt idx="53">
                  <c:v>41426</c:v>
                </c:pt>
                <c:pt idx="54">
                  <c:v>41456</c:v>
                </c:pt>
                <c:pt idx="55">
                  <c:v>41487</c:v>
                </c:pt>
                <c:pt idx="56">
                  <c:v>41518</c:v>
                </c:pt>
                <c:pt idx="57">
                  <c:v>41548</c:v>
                </c:pt>
                <c:pt idx="58">
                  <c:v>41579</c:v>
                </c:pt>
                <c:pt idx="59">
                  <c:v>41609</c:v>
                </c:pt>
                <c:pt idx="60">
                  <c:v>41640</c:v>
                </c:pt>
                <c:pt idx="61">
                  <c:v>41671</c:v>
                </c:pt>
                <c:pt idx="62">
                  <c:v>41699</c:v>
                </c:pt>
                <c:pt idx="63">
                  <c:v>41730</c:v>
                </c:pt>
                <c:pt idx="64">
                  <c:v>41760</c:v>
                </c:pt>
                <c:pt idx="65">
                  <c:v>41791</c:v>
                </c:pt>
                <c:pt idx="66">
                  <c:v>41821</c:v>
                </c:pt>
                <c:pt idx="67">
                  <c:v>41852</c:v>
                </c:pt>
                <c:pt idx="68">
                  <c:v>41883</c:v>
                </c:pt>
                <c:pt idx="69">
                  <c:v>41913</c:v>
                </c:pt>
                <c:pt idx="70">
                  <c:v>41944</c:v>
                </c:pt>
                <c:pt idx="71">
                  <c:v>41974</c:v>
                </c:pt>
              </c:numCache>
            </c:numRef>
          </c:cat>
          <c:val>
            <c:numRef>
              <c:f>'USGS-Roseville-Folsom Runoff'!$D$2:$D$73</c:f>
              <c:numCache>
                <c:formatCode>0</c:formatCode>
                <c:ptCount val="72"/>
                <c:pt idx="0">
                  <c:v>154.0924</c:v>
                </c:pt>
                <c:pt idx="1">
                  <c:v>197.47511639999999</c:v>
                </c:pt>
                <c:pt idx="2">
                  <c:v>124.424656</c:v>
                </c:pt>
                <c:pt idx="3">
                  <c:v>30</c:v>
                </c:pt>
                <c:pt idx="4">
                  <c:v>75</c:v>
                </c:pt>
                <c:pt idx="5">
                  <c:v>0</c:v>
                </c:pt>
                <c:pt idx="6">
                  <c:v>0</c:v>
                </c:pt>
                <c:pt idx="7">
                  <c:v>0</c:v>
                </c:pt>
                <c:pt idx="8">
                  <c:v>0</c:v>
                </c:pt>
                <c:pt idx="9">
                  <c:v>28</c:v>
                </c:pt>
                <c:pt idx="10">
                  <c:v>20</c:v>
                </c:pt>
                <c:pt idx="11">
                  <c:v>64</c:v>
                </c:pt>
                <c:pt idx="12">
                  <c:v>172</c:v>
                </c:pt>
                <c:pt idx="13">
                  <c:v>98</c:v>
                </c:pt>
                <c:pt idx="14">
                  <c:v>52</c:v>
                </c:pt>
                <c:pt idx="15">
                  <c:v>169</c:v>
                </c:pt>
                <c:pt idx="16">
                  <c:v>122.73052</c:v>
                </c:pt>
                <c:pt idx="17">
                  <c:v>5</c:v>
                </c:pt>
                <c:pt idx="18">
                  <c:v>0</c:v>
                </c:pt>
                <c:pt idx="19">
                  <c:v>2</c:v>
                </c:pt>
                <c:pt idx="20">
                  <c:v>0</c:v>
                </c:pt>
                <c:pt idx="21">
                  <c:v>90</c:v>
                </c:pt>
                <c:pt idx="22">
                  <c:v>120</c:v>
                </c:pt>
                <c:pt idx="23">
                  <c:v>213.13159999999999</c:v>
                </c:pt>
                <c:pt idx="24">
                  <c:v>20</c:v>
                </c:pt>
                <c:pt idx="25">
                  <c:v>102</c:v>
                </c:pt>
                <c:pt idx="26">
                  <c:v>212.94130767738801</c:v>
                </c:pt>
                <c:pt idx="27">
                  <c:v>14.244095489331208</c:v>
                </c:pt>
                <c:pt idx="28">
                  <c:v>32</c:v>
                </c:pt>
                <c:pt idx="29">
                  <c:v>48.393401341958587</c:v>
                </c:pt>
                <c:pt idx="30">
                  <c:v>8</c:v>
                </c:pt>
                <c:pt idx="31">
                  <c:v>0</c:v>
                </c:pt>
                <c:pt idx="32">
                  <c:v>0.22827076104697447</c:v>
                </c:pt>
                <c:pt idx="33">
                  <c:v>64</c:v>
                </c:pt>
                <c:pt idx="34">
                  <c:v>9.0669146287858275</c:v>
                </c:pt>
                <c:pt idx="35">
                  <c:v>1.8870382913216556E-2</c:v>
                </c:pt>
                <c:pt idx="36">
                  <c:v>124.75016932842401</c:v>
                </c:pt>
                <c:pt idx="37">
                  <c:v>29.74215835934713</c:v>
                </c:pt>
                <c:pt idx="38">
                  <c:v>145.34103675191099</c:v>
                </c:pt>
                <c:pt idx="39">
                  <c:v>111</c:v>
                </c:pt>
                <c:pt idx="40">
                  <c:v>8.2369221416190257</c:v>
                </c:pt>
                <c:pt idx="41">
                  <c:v>1.8079044274920384</c:v>
                </c:pt>
                <c:pt idx="42">
                  <c:v>0</c:v>
                </c:pt>
                <c:pt idx="43">
                  <c:v>0</c:v>
                </c:pt>
                <c:pt idx="44">
                  <c:v>0</c:v>
                </c:pt>
                <c:pt idx="45">
                  <c:v>30</c:v>
                </c:pt>
                <c:pt idx="46">
                  <c:v>165.23321767515898</c:v>
                </c:pt>
                <c:pt idx="47">
                  <c:v>139.732039638137</c:v>
                </c:pt>
                <c:pt idx="48">
                  <c:v>15</c:v>
                </c:pt>
                <c:pt idx="49">
                  <c:v>5.3177956493503178</c:v>
                </c:pt>
                <c:pt idx="50">
                  <c:v>20</c:v>
                </c:pt>
                <c:pt idx="51">
                  <c:v>17.348577839570059</c:v>
                </c:pt>
                <c:pt idx="52">
                  <c:v>1.1416581662496017</c:v>
                </c:pt>
                <c:pt idx="53">
                  <c:v>3.7253788202866227</c:v>
                </c:pt>
                <c:pt idx="54">
                  <c:v>1.8870382913216556E-2</c:v>
                </c:pt>
                <c:pt idx="55">
                  <c:v>7.5481531652866224E-2</c:v>
                </c:pt>
                <c:pt idx="56">
                  <c:v>9.1125687809952218</c:v>
                </c:pt>
                <c:pt idx="57">
                  <c:v>2.5663720761974518</c:v>
                </c:pt>
                <c:pt idx="58">
                  <c:v>12</c:v>
                </c:pt>
                <c:pt idx="59">
                  <c:v>1</c:v>
                </c:pt>
                <c:pt idx="60">
                  <c:v>13.681027612082005</c:v>
                </c:pt>
                <c:pt idx="61">
                  <c:v>197.69113128535</c:v>
                </c:pt>
                <c:pt idx="62">
                  <c:v>120</c:v>
                </c:pt>
                <c:pt idx="63">
                  <c:v>20</c:v>
                </c:pt>
                <c:pt idx="64">
                  <c:v>0.66046340196257969</c:v>
                </c:pt>
                <c:pt idx="65">
                  <c:v>2</c:v>
                </c:pt>
                <c:pt idx="66">
                  <c:v>0.21700940350199038</c:v>
                </c:pt>
                <c:pt idx="67">
                  <c:v>0</c:v>
                </c:pt>
                <c:pt idx="68">
                  <c:v>10.500455008160825</c:v>
                </c:pt>
                <c:pt idx="69">
                  <c:v>10</c:v>
                </c:pt>
                <c:pt idx="70">
                  <c:v>73.229260143869425</c:v>
                </c:pt>
                <c:pt idx="71">
                  <c:v>144</c:v>
                </c:pt>
              </c:numCache>
            </c:numRef>
          </c:val>
          <c:smooth val="0"/>
          <c:extLst>
            <c:ext xmlns:c16="http://schemas.microsoft.com/office/drawing/2014/chart" uri="{C3380CC4-5D6E-409C-BE32-E72D297353CC}">
              <c16:uniqueId val="{00000002-2DB3-4981-83A4-E1339D294631}"/>
            </c:ext>
          </c:extLst>
        </c:ser>
        <c:ser>
          <c:idx val="3"/>
          <c:order val="3"/>
          <c:tx>
            <c:strRef>
              <c:f>'USGS-Roseville-Folsom Runoff'!$E$1</c:f>
              <c:strCache>
                <c:ptCount val="1"/>
                <c:pt idx="0">
                  <c:v>Roseville</c:v>
                </c:pt>
              </c:strCache>
            </c:strRef>
          </c:tx>
          <c:spPr>
            <a:ln w="22225" cap="rnd" cmpd="sng" algn="ctr">
              <a:solidFill>
                <a:schemeClr val="accent4"/>
              </a:solidFill>
              <a:round/>
            </a:ln>
            <a:effectLst/>
          </c:spPr>
          <c:marker>
            <c:symbol val="none"/>
          </c:marker>
          <c:cat>
            <c:numRef>
              <c:f>'USGS-Roseville-Folsom Runoff'!$A$2:$A$73</c:f>
              <c:numCache>
                <c:formatCode>mmm\-yy</c:formatCode>
                <c:ptCount val="72"/>
                <c:pt idx="0">
                  <c:v>39814</c:v>
                </c:pt>
                <c:pt idx="1">
                  <c:v>39845</c:v>
                </c:pt>
                <c:pt idx="2">
                  <c:v>39873</c:v>
                </c:pt>
                <c:pt idx="3">
                  <c:v>39904</c:v>
                </c:pt>
                <c:pt idx="4">
                  <c:v>39934</c:v>
                </c:pt>
                <c:pt idx="5">
                  <c:v>39965</c:v>
                </c:pt>
                <c:pt idx="6">
                  <c:v>39995</c:v>
                </c:pt>
                <c:pt idx="7">
                  <c:v>40026</c:v>
                </c:pt>
                <c:pt idx="8">
                  <c:v>40057</c:v>
                </c:pt>
                <c:pt idx="9">
                  <c:v>40087</c:v>
                </c:pt>
                <c:pt idx="10">
                  <c:v>40118</c:v>
                </c:pt>
                <c:pt idx="11">
                  <c:v>40148</c:v>
                </c:pt>
                <c:pt idx="12">
                  <c:v>40179</c:v>
                </c:pt>
                <c:pt idx="13">
                  <c:v>40210</c:v>
                </c:pt>
                <c:pt idx="14">
                  <c:v>40238</c:v>
                </c:pt>
                <c:pt idx="15">
                  <c:v>40269</c:v>
                </c:pt>
                <c:pt idx="16">
                  <c:v>40299</c:v>
                </c:pt>
                <c:pt idx="17">
                  <c:v>40330</c:v>
                </c:pt>
                <c:pt idx="18">
                  <c:v>40360</c:v>
                </c:pt>
                <c:pt idx="19">
                  <c:v>40391</c:v>
                </c:pt>
                <c:pt idx="20">
                  <c:v>40422</c:v>
                </c:pt>
                <c:pt idx="21">
                  <c:v>40452</c:v>
                </c:pt>
                <c:pt idx="22">
                  <c:v>40483</c:v>
                </c:pt>
                <c:pt idx="23">
                  <c:v>40513</c:v>
                </c:pt>
                <c:pt idx="24">
                  <c:v>40544</c:v>
                </c:pt>
                <c:pt idx="25">
                  <c:v>40575</c:v>
                </c:pt>
                <c:pt idx="26">
                  <c:v>40603</c:v>
                </c:pt>
                <c:pt idx="27">
                  <c:v>40634</c:v>
                </c:pt>
                <c:pt idx="28">
                  <c:v>40664</c:v>
                </c:pt>
                <c:pt idx="29">
                  <c:v>40695</c:v>
                </c:pt>
                <c:pt idx="30">
                  <c:v>40725</c:v>
                </c:pt>
                <c:pt idx="31">
                  <c:v>40756</c:v>
                </c:pt>
                <c:pt idx="32">
                  <c:v>40787</c:v>
                </c:pt>
                <c:pt idx="33">
                  <c:v>40817</c:v>
                </c:pt>
                <c:pt idx="34">
                  <c:v>40848</c:v>
                </c:pt>
                <c:pt idx="35">
                  <c:v>40878</c:v>
                </c:pt>
                <c:pt idx="36">
                  <c:v>40909</c:v>
                </c:pt>
                <c:pt idx="37">
                  <c:v>40940</c:v>
                </c:pt>
                <c:pt idx="38">
                  <c:v>40969</c:v>
                </c:pt>
                <c:pt idx="39">
                  <c:v>41000</c:v>
                </c:pt>
                <c:pt idx="40">
                  <c:v>41030</c:v>
                </c:pt>
                <c:pt idx="41">
                  <c:v>41061</c:v>
                </c:pt>
                <c:pt idx="42">
                  <c:v>41091</c:v>
                </c:pt>
                <c:pt idx="43">
                  <c:v>41122</c:v>
                </c:pt>
                <c:pt idx="44">
                  <c:v>41153</c:v>
                </c:pt>
                <c:pt idx="45">
                  <c:v>41183</c:v>
                </c:pt>
                <c:pt idx="46">
                  <c:v>41214</c:v>
                </c:pt>
                <c:pt idx="47">
                  <c:v>41244</c:v>
                </c:pt>
                <c:pt idx="48">
                  <c:v>41275</c:v>
                </c:pt>
                <c:pt idx="49">
                  <c:v>41306</c:v>
                </c:pt>
                <c:pt idx="50">
                  <c:v>41334</c:v>
                </c:pt>
                <c:pt idx="51">
                  <c:v>41365</c:v>
                </c:pt>
                <c:pt idx="52">
                  <c:v>41395</c:v>
                </c:pt>
                <c:pt idx="53">
                  <c:v>41426</c:v>
                </c:pt>
                <c:pt idx="54">
                  <c:v>41456</c:v>
                </c:pt>
                <c:pt idx="55">
                  <c:v>41487</c:v>
                </c:pt>
                <c:pt idx="56">
                  <c:v>41518</c:v>
                </c:pt>
                <c:pt idx="57">
                  <c:v>41548</c:v>
                </c:pt>
                <c:pt idx="58">
                  <c:v>41579</c:v>
                </c:pt>
                <c:pt idx="59">
                  <c:v>41609</c:v>
                </c:pt>
                <c:pt idx="60">
                  <c:v>41640</c:v>
                </c:pt>
                <c:pt idx="61">
                  <c:v>41671</c:v>
                </c:pt>
                <c:pt idx="62">
                  <c:v>41699</c:v>
                </c:pt>
                <c:pt idx="63">
                  <c:v>41730</c:v>
                </c:pt>
                <c:pt idx="64">
                  <c:v>41760</c:v>
                </c:pt>
                <c:pt idx="65">
                  <c:v>41791</c:v>
                </c:pt>
                <c:pt idx="66">
                  <c:v>41821</c:v>
                </c:pt>
                <c:pt idx="67">
                  <c:v>41852</c:v>
                </c:pt>
                <c:pt idx="68">
                  <c:v>41883</c:v>
                </c:pt>
                <c:pt idx="69">
                  <c:v>41913</c:v>
                </c:pt>
                <c:pt idx="70">
                  <c:v>41944</c:v>
                </c:pt>
                <c:pt idx="71">
                  <c:v>41974</c:v>
                </c:pt>
              </c:numCache>
            </c:numRef>
          </c:cat>
          <c:val>
            <c:numRef>
              <c:f>'USGS-Roseville-Folsom Runoff'!$E$2:$E$73</c:f>
              <c:numCache>
                <c:formatCode>0</c:formatCode>
                <c:ptCount val="72"/>
                <c:pt idx="0">
                  <c:v>73.841580000000008</c:v>
                </c:pt>
                <c:pt idx="1">
                  <c:v>178.86380237999998</c:v>
                </c:pt>
                <c:pt idx="2">
                  <c:v>118.99109519999999</c:v>
                </c:pt>
                <c:pt idx="3">
                  <c:v>30</c:v>
                </c:pt>
                <c:pt idx="4">
                  <c:v>92</c:v>
                </c:pt>
                <c:pt idx="5">
                  <c:v>2</c:v>
                </c:pt>
                <c:pt idx="6">
                  <c:v>0</c:v>
                </c:pt>
                <c:pt idx="7">
                  <c:v>0</c:v>
                </c:pt>
                <c:pt idx="8">
                  <c:v>0</c:v>
                </c:pt>
                <c:pt idx="9">
                  <c:v>37.7316</c:v>
                </c:pt>
                <c:pt idx="10">
                  <c:v>0</c:v>
                </c:pt>
                <c:pt idx="11">
                  <c:v>100</c:v>
                </c:pt>
                <c:pt idx="12">
                  <c:v>150</c:v>
                </c:pt>
                <c:pt idx="13">
                  <c:v>120</c:v>
                </c:pt>
                <c:pt idx="14">
                  <c:v>104.83254000000001</c:v>
                </c:pt>
                <c:pt idx="15">
                  <c:v>140</c:v>
                </c:pt>
                <c:pt idx="16">
                  <c:v>55.228734000000003</c:v>
                </c:pt>
                <c:pt idx="17">
                  <c:v>9</c:v>
                </c:pt>
                <c:pt idx="18">
                  <c:v>0</c:v>
                </c:pt>
                <c:pt idx="19">
                  <c:v>10</c:v>
                </c:pt>
                <c:pt idx="20">
                  <c:v>0</c:v>
                </c:pt>
                <c:pt idx="21">
                  <c:v>101</c:v>
                </c:pt>
                <c:pt idx="22">
                  <c:v>142</c:v>
                </c:pt>
                <c:pt idx="23">
                  <c:v>280</c:v>
                </c:pt>
                <c:pt idx="24">
                  <c:v>22</c:v>
                </c:pt>
                <c:pt idx="25">
                  <c:v>120</c:v>
                </c:pt>
                <c:pt idx="26">
                  <c:v>248</c:v>
                </c:pt>
                <c:pt idx="27">
                  <c:v>25.639371880796173</c:v>
                </c:pt>
                <c:pt idx="28">
                  <c:v>57</c:v>
                </c:pt>
                <c:pt idx="29">
                  <c:v>60</c:v>
                </c:pt>
                <c:pt idx="30">
                  <c:v>6</c:v>
                </c:pt>
                <c:pt idx="31">
                  <c:v>0</c:v>
                </c:pt>
                <c:pt idx="32">
                  <c:v>1</c:v>
                </c:pt>
                <c:pt idx="33">
                  <c:v>78</c:v>
                </c:pt>
                <c:pt idx="34">
                  <c:v>16.320446331814487</c:v>
                </c:pt>
                <c:pt idx="35">
                  <c:v>3.3966689243789802E-2</c:v>
                </c:pt>
                <c:pt idx="36">
                  <c:v>122</c:v>
                </c:pt>
                <c:pt idx="37">
                  <c:v>53.535885046824838</c:v>
                </c:pt>
                <c:pt idx="38">
                  <c:v>199</c:v>
                </c:pt>
                <c:pt idx="39">
                  <c:v>120</c:v>
                </c:pt>
                <c:pt idx="40">
                  <c:v>14.826459854914246</c:v>
                </c:pt>
                <c:pt idx="41">
                  <c:v>3.2542279694856688</c:v>
                </c:pt>
                <c:pt idx="42">
                  <c:v>0</c:v>
                </c:pt>
                <c:pt idx="43">
                  <c:v>0</c:v>
                </c:pt>
                <c:pt idx="44">
                  <c:v>0</c:v>
                </c:pt>
                <c:pt idx="45">
                  <c:v>33</c:v>
                </c:pt>
                <c:pt idx="46">
                  <c:v>187</c:v>
                </c:pt>
                <c:pt idx="47">
                  <c:v>170</c:v>
                </c:pt>
                <c:pt idx="48">
                  <c:v>14</c:v>
                </c:pt>
                <c:pt idx="49">
                  <c:v>9.572032168830571</c:v>
                </c:pt>
                <c:pt idx="50">
                  <c:v>33</c:v>
                </c:pt>
                <c:pt idx="51">
                  <c:v>31.227440111226105</c:v>
                </c:pt>
                <c:pt idx="52">
                  <c:v>2.0549846992492831</c:v>
                </c:pt>
                <c:pt idx="53">
                  <c:v>6.7056818765159214</c:v>
                </c:pt>
                <c:pt idx="54">
                  <c:v>3.3966689243789802E-2</c:v>
                </c:pt>
                <c:pt idx="55">
                  <c:v>0.13586675697515921</c:v>
                </c:pt>
                <c:pt idx="56">
                  <c:v>16.4026238057914</c:v>
                </c:pt>
                <c:pt idx="57">
                  <c:v>4.6194697371554128</c:v>
                </c:pt>
                <c:pt idx="58">
                  <c:v>21</c:v>
                </c:pt>
                <c:pt idx="59">
                  <c:v>3</c:v>
                </c:pt>
                <c:pt idx="60">
                  <c:v>24.625849701747608</c:v>
                </c:pt>
                <c:pt idx="61">
                  <c:v>182</c:v>
                </c:pt>
                <c:pt idx="62">
                  <c:v>122</c:v>
                </c:pt>
                <c:pt idx="63">
                  <c:v>30</c:v>
                </c:pt>
                <c:pt idx="64">
                  <c:v>1.1888341235326434</c:v>
                </c:pt>
                <c:pt idx="65">
                  <c:v>0</c:v>
                </c:pt>
                <c:pt idx="66">
                  <c:v>3</c:v>
                </c:pt>
                <c:pt idx="67">
                  <c:v>0</c:v>
                </c:pt>
                <c:pt idx="68">
                  <c:v>18.900819014689485</c:v>
                </c:pt>
                <c:pt idx="69">
                  <c:v>9</c:v>
                </c:pt>
                <c:pt idx="70">
                  <c:v>67</c:v>
                </c:pt>
                <c:pt idx="71">
                  <c:v>162</c:v>
                </c:pt>
              </c:numCache>
            </c:numRef>
          </c:val>
          <c:smooth val="0"/>
          <c:extLst>
            <c:ext xmlns:c16="http://schemas.microsoft.com/office/drawing/2014/chart" uri="{C3380CC4-5D6E-409C-BE32-E72D297353CC}">
              <c16:uniqueId val="{00000003-2DB3-4981-83A4-E1339D29463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40248080"/>
        <c:axId val="-440266576"/>
      </c:lineChart>
      <c:dateAx>
        <c:axId val="-440248080"/>
        <c:scaling>
          <c:orientation val="minMax"/>
        </c:scaling>
        <c:delete val="0"/>
        <c:axPos val="b"/>
        <c:title>
          <c:tx>
            <c:rich>
              <a:bodyPr rot="0" spcFirstLastPara="1" vertOverflow="ellipsis" vert="horz" wrap="square" anchor="ctr" anchorCtr="1"/>
              <a:lstStyle/>
              <a:p>
                <a:pPr>
                  <a:defRPr sz="900" b="0" i="0" u="none" strike="noStrike" kern="1200" cap="none" baseline="0">
                    <a:solidFill>
                      <a:schemeClr val="dk1">
                        <a:lumMod val="65000"/>
                        <a:lumOff val="35000"/>
                      </a:schemeClr>
                    </a:solidFill>
                    <a:latin typeface="+mn-lt"/>
                    <a:ea typeface="+mn-ea"/>
                    <a:cs typeface="+mn-cs"/>
                  </a:defRPr>
                </a:pPr>
                <a:r>
                  <a:rPr lang="en-US" cap="none"/>
                  <a:t>Months</a:t>
                </a:r>
              </a:p>
            </c:rich>
          </c:tx>
          <c:overlay val="0"/>
          <c:spPr>
            <a:noFill/>
            <a:ln>
              <a:noFill/>
            </a:ln>
            <a:effectLst/>
          </c:spPr>
          <c:txPr>
            <a:bodyPr rot="0" spcFirstLastPara="1" vertOverflow="ellipsis" vert="horz" wrap="square" anchor="ctr" anchorCtr="1"/>
            <a:lstStyle/>
            <a:p>
              <a:pPr>
                <a:defRPr sz="900" b="0" i="0" u="none" strike="noStrike" kern="1200" cap="none" baseline="0">
                  <a:solidFill>
                    <a:schemeClr val="dk1">
                      <a:lumMod val="65000"/>
                      <a:lumOff val="35000"/>
                    </a:schemeClr>
                  </a:solidFill>
                  <a:latin typeface="+mn-lt"/>
                  <a:ea typeface="+mn-ea"/>
                  <a:cs typeface="+mn-cs"/>
                </a:defRPr>
              </a:pPr>
              <a:endParaRPr lang="en-US"/>
            </a:p>
          </c:txPr>
        </c:title>
        <c:numFmt formatCode="mmm\-yy"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40266576"/>
        <c:crosses val="autoZero"/>
        <c:auto val="1"/>
        <c:lblOffset val="100"/>
        <c:baseTimeUnit val="months"/>
      </c:dateAx>
      <c:valAx>
        <c:axId val="-440266576"/>
        <c:scaling>
          <c:orientation val="minMax"/>
        </c:scaling>
        <c:delete val="0"/>
        <c:axPos val="l"/>
        <c:title>
          <c:tx>
            <c:rich>
              <a:bodyPr rot="-5400000" spcFirstLastPara="1" vertOverflow="ellipsis" vert="horz" wrap="square" anchor="ctr" anchorCtr="1"/>
              <a:lstStyle/>
              <a:p>
                <a:pPr>
                  <a:defRPr sz="900" b="0" i="0" u="none" strike="noStrike" kern="1200" cap="none" baseline="0">
                    <a:solidFill>
                      <a:schemeClr val="dk1">
                        <a:lumMod val="65000"/>
                        <a:lumOff val="35000"/>
                      </a:schemeClr>
                    </a:solidFill>
                    <a:latin typeface="+mn-lt"/>
                    <a:ea typeface="+mn-ea"/>
                    <a:cs typeface="+mn-cs"/>
                  </a:defRPr>
                </a:pPr>
                <a:r>
                  <a:rPr lang="en-US" cap="none"/>
                  <a:t>Monthly Precipitation/Runoff in mm</a:t>
                </a:r>
              </a:p>
            </c:rich>
          </c:tx>
          <c:layout>
            <c:manualLayout>
              <c:xMode val="edge"/>
              <c:yMode val="edge"/>
              <c:x val="2.3504273504273504E-2"/>
              <c:y val="0.13037037037037036"/>
            </c:manualLayout>
          </c:layout>
          <c:overlay val="0"/>
          <c:spPr>
            <a:noFill/>
            <a:ln>
              <a:noFill/>
            </a:ln>
            <a:effectLst/>
          </c:spPr>
          <c:txPr>
            <a:bodyPr rot="-5400000" spcFirstLastPara="1" vertOverflow="ellipsis" vert="horz" wrap="square" anchor="ctr" anchorCtr="1"/>
            <a:lstStyle/>
            <a:p>
              <a:pPr>
                <a:defRPr sz="900" b="0" i="0" u="none" strike="noStrike" kern="1200" cap="none"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4024808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'ng-l'!$G$1</c:f>
              <c:strCache>
                <c:ptCount val="1"/>
                <c:pt idx="0">
                  <c:v>Simulation</c:v>
                </c:pt>
              </c:strCache>
            </c:strRef>
          </c:tx>
          <c:spPr>
            <a:noFill/>
            <a:ln w="25400" cap="flat" cmpd="sng" algn="ctr">
              <a:solidFill>
                <a:schemeClr val="accent1"/>
              </a:solidFill>
              <a:miter lim="800000"/>
            </a:ln>
            <a:effectLst/>
          </c:spPr>
          <c:invertIfNegative val="0"/>
          <c:dLbls>
            <c:dLbl>
              <c:idx val="80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81F-47BF-93D3-495C5FA11AA5}"/>
                </c:ext>
              </c:extLst>
            </c:dLbl>
            <c:dLbl>
              <c:idx val="101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81F-47BF-93D3-495C5FA11AA5}"/>
                </c:ext>
              </c:extLst>
            </c:dLbl>
            <c:dLbl>
              <c:idx val="216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81F-47BF-93D3-495C5FA11AA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1"/>
              </c:ext>
            </c:extLst>
          </c:dLbls>
          <c:cat>
            <c:numRef>
              <c:f>'2009-2014'!$F$2:$F$2192</c:f>
              <c:numCache>
                <c:formatCode>d\-mmm\-yy</c:formatCode>
                <c:ptCount val="2191"/>
                <c:pt idx="0">
                  <c:v>39814</c:v>
                </c:pt>
                <c:pt idx="1">
                  <c:v>39815</c:v>
                </c:pt>
                <c:pt idx="2">
                  <c:v>39816</c:v>
                </c:pt>
                <c:pt idx="3">
                  <c:v>39817</c:v>
                </c:pt>
                <c:pt idx="4">
                  <c:v>39818</c:v>
                </c:pt>
                <c:pt idx="5">
                  <c:v>39819</c:v>
                </c:pt>
                <c:pt idx="6">
                  <c:v>39820</c:v>
                </c:pt>
                <c:pt idx="7">
                  <c:v>39821</c:v>
                </c:pt>
                <c:pt idx="8">
                  <c:v>39822</c:v>
                </c:pt>
                <c:pt idx="9">
                  <c:v>39823</c:v>
                </c:pt>
                <c:pt idx="10">
                  <c:v>39824</c:v>
                </c:pt>
                <c:pt idx="11">
                  <c:v>39825</c:v>
                </c:pt>
                <c:pt idx="12">
                  <c:v>39826</c:v>
                </c:pt>
                <c:pt idx="13">
                  <c:v>39827</c:v>
                </c:pt>
                <c:pt idx="14">
                  <c:v>39828</c:v>
                </c:pt>
                <c:pt idx="15">
                  <c:v>39829</c:v>
                </c:pt>
                <c:pt idx="16">
                  <c:v>39830</c:v>
                </c:pt>
                <c:pt idx="17">
                  <c:v>39831</c:v>
                </c:pt>
                <c:pt idx="18">
                  <c:v>39832</c:v>
                </c:pt>
                <c:pt idx="19">
                  <c:v>39833</c:v>
                </c:pt>
                <c:pt idx="20">
                  <c:v>39834</c:v>
                </c:pt>
                <c:pt idx="21">
                  <c:v>39835</c:v>
                </c:pt>
                <c:pt idx="22">
                  <c:v>39836</c:v>
                </c:pt>
                <c:pt idx="23">
                  <c:v>39837</c:v>
                </c:pt>
                <c:pt idx="24">
                  <c:v>39838</c:v>
                </c:pt>
                <c:pt idx="25">
                  <c:v>39839</c:v>
                </c:pt>
                <c:pt idx="26">
                  <c:v>39840</c:v>
                </c:pt>
                <c:pt idx="27">
                  <c:v>39841</c:v>
                </c:pt>
                <c:pt idx="28">
                  <c:v>39842</c:v>
                </c:pt>
                <c:pt idx="29">
                  <c:v>39843</c:v>
                </c:pt>
                <c:pt idx="30">
                  <c:v>39844</c:v>
                </c:pt>
                <c:pt idx="31">
                  <c:v>39845</c:v>
                </c:pt>
                <c:pt idx="32">
                  <c:v>39846</c:v>
                </c:pt>
                <c:pt idx="33">
                  <c:v>39847</c:v>
                </c:pt>
                <c:pt idx="34">
                  <c:v>39848</c:v>
                </c:pt>
                <c:pt idx="35">
                  <c:v>39849</c:v>
                </c:pt>
                <c:pt idx="36">
                  <c:v>39850</c:v>
                </c:pt>
                <c:pt idx="37">
                  <c:v>39851</c:v>
                </c:pt>
                <c:pt idx="38">
                  <c:v>39852</c:v>
                </c:pt>
                <c:pt idx="39">
                  <c:v>39853</c:v>
                </c:pt>
                <c:pt idx="40">
                  <c:v>39854</c:v>
                </c:pt>
                <c:pt idx="41">
                  <c:v>39855</c:v>
                </c:pt>
                <c:pt idx="42">
                  <c:v>39856</c:v>
                </c:pt>
                <c:pt idx="43">
                  <c:v>39857</c:v>
                </c:pt>
                <c:pt idx="44">
                  <c:v>39858</c:v>
                </c:pt>
                <c:pt idx="45">
                  <c:v>39859</c:v>
                </c:pt>
                <c:pt idx="46">
                  <c:v>39860</c:v>
                </c:pt>
                <c:pt idx="47">
                  <c:v>39861</c:v>
                </c:pt>
                <c:pt idx="48">
                  <c:v>39862</c:v>
                </c:pt>
                <c:pt idx="49">
                  <c:v>39863</c:v>
                </c:pt>
                <c:pt idx="50">
                  <c:v>39864</c:v>
                </c:pt>
                <c:pt idx="51">
                  <c:v>39865</c:v>
                </c:pt>
                <c:pt idx="52">
                  <c:v>39866</c:v>
                </c:pt>
                <c:pt idx="53">
                  <c:v>39867</c:v>
                </c:pt>
                <c:pt idx="54">
                  <c:v>39868</c:v>
                </c:pt>
                <c:pt idx="55">
                  <c:v>39869</c:v>
                </c:pt>
                <c:pt idx="56">
                  <c:v>39870</c:v>
                </c:pt>
                <c:pt idx="57">
                  <c:v>39871</c:v>
                </c:pt>
                <c:pt idx="58">
                  <c:v>39872</c:v>
                </c:pt>
                <c:pt idx="59">
                  <c:v>39873</c:v>
                </c:pt>
                <c:pt idx="60">
                  <c:v>39874</c:v>
                </c:pt>
                <c:pt idx="61">
                  <c:v>39875</c:v>
                </c:pt>
                <c:pt idx="62">
                  <c:v>39876</c:v>
                </c:pt>
                <c:pt idx="63">
                  <c:v>39877</c:v>
                </c:pt>
                <c:pt idx="64">
                  <c:v>39878</c:v>
                </c:pt>
                <c:pt idx="65">
                  <c:v>39879</c:v>
                </c:pt>
                <c:pt idx="66">
                  <c:v>39880</c:v>
                </c:pt>
                <c:pt idx="67">
                  <c:v>39881</c:v>
                </c:pt>
                <c:pt idx="68">
                  <c:v>39882</c:v>
                </c:pt>
                <c:pt idx="69">
                  <c:v>39883</c:v>
                </c:pt>
                <c:pt idx="70">
                  <c:v>39884</c:v>
                </c:pt>
                <c:pt idx="71">
                  <c:v>39885</c:v>
                </c:pt>
                <c:pt idx="72">
                  <c:v>39886</c:v>
                </c:pt>
                <c:pt idx="73">
                  <c:v>39887</c:v>
                </c:pt>
                <c:pt idx="74">
                  <c:v>39888</c:v>
                </c:pt>
                <c:pt idx="75">
                  <c:v>39889</c:v>
                </c:pt>
                <c:pt idx="76">
                  <c:v>39890</c:v>
                </c:pt>
                <c:pt idx="77">
                  <c:v>39891</c:v>
                </c:pt>
                <c:pt idx="78">
                  <c:v>39892</c:v>
                </c:pt>
                <c:pt idx="79">
                  <c:v>39893</c:v>
                </c:pt>
                <c:pt idx="80">
                  <c:v>39894</c:v>
                </c:pt>
                <c:pt idx="81">
                  <c:v>39895</c:v>
                </c:pt>
                <c:pt idx="82">
                  <c:v>39896</c:v>
                </c:pt>
                <c:pt idx="83">
                  <c:v>39897</c:v>
                </c:pt>
                <c:pt idx="84">
                  <c:v>39898</c:v>
                </c:pt>
                <c:pt idx="85">
                  <c:v>39899</c:v>
                </c:pt>
                <c:pt idx="86">
                  <c:v>39900</c:v>
                </c:pt>
                <c:pt idx="87">
                  <c:v>39901</c:v>
                </c:pt>
                <c:pt idx="88">
                  <c:v>39902</c:v>
                </c:pt>
                <c:pt idx="89">
                  <c:v>39903</c:v>
                </c:pt>
                <c:pt idx="90">
                  <c:v>39904</c:v>
                </c:pt>
                <c:pt idx="91">
                  <c:v>39905</c:v>
                </c:pt>
                <c:pt idx="92">
                  <c:v>39906</c:v>
                </c:pt>
                <c:pt idx="93">
                  <c:v>39907</c:v>
                </c:pt>
                <c:pt idx="94">
                  <c:v>39908</c:v>
                </c:pt>
                <c:pt idx="95">
                  <c:v>39909</c:v>
                </c:pt>
                <c:pt idx="96">
                  <c:v>39910</c:v>
                </c:pt>
                <c:pt idx="97">
                  <c:v>39911</c:v>
                </c:pt>
                <c:pt idx="98">
                  <c:v>39912</c:v>
                </c:pt>
                <c:pt idx="99">
                  <c:v>39913</c:v>
                </c:pt>
                <c:pt idx="100">
                  <c:v>39914</c:v>
                </c:pt>
                <c:pt idx="101">
                  <c:v>39915</c:v>
                </c:pt>
                <c:pt idx="102">
                  <c:v>39916</c:v>
                </c:pt>
                <c:pt idx="103">
                  <c:v>39917</c:v>
                </c:pt>
                <c:pt idx="104">
                  <c:v>39918</c:v>
                </c:pt>
                <c:pt idx="105">
                  <c:v>39919</c:v>
                </c:pt>
                <c:pt idx="106">
                  <c:v>39920</c:v>
                </c:pt>
                <c:pt idx="107">
                  <c:v>39921</c:v>
                </c:pt>
                <c:pt idx="108">
                  <c:v>39922</c:v>
                </c:pt>
                <c:pt idx="109">
                  <c:v>39923</c:v>
                </c:pt>
                <c:pt idx="110">
                  <c:v>39924</c:v>
                </c:pt>
                <c:pt idx="111">
                  <c:v>39925</c:v>
                </c:pt>
                <c:pt idx="112">
                  <c:v>39926</c:v>
                </c:pt>
                <c:pt idx="113">
                  <c:v>39927</c:v>
                </c:pt>
                <c:pt idx="114">
                  <c:v>39928</c:v>
                </c:pt>
                <c:pt idx="115">
                  <c:v>39929</c:v>
                </c:pt>
                <c:pt idx="116">
                  <c:v>39930</c:v>
                </c:pt>
                <c:pt idx="117">
                  <c:v>39931</c:v>
                </c:pt>
                <c:pt idx="118">
                  <c:v>39932</c:v>
                </c:pt>
                <c:pt idx="119">
                  <c:v>39933</c:v>
                </c:pt>
                <c:pt idx="120">
                  <c:v>39934</c:v>
                </c:pt>
                <c:pt idx="121">
                  <c:v>39935</c:v>
                </c:pt>
                <c:pt idx="122">
                  <c:v>39936</c:v>
                </c:pt>
                <c:pt idx="123">
                  <c:v>39937</c:v>
                </c:pt>
                <c:pt idx="124">
                  <c:v>39938</c:v>
                </c:pt>
                <c:pt idx="125">
                  <c:v>39939</c:v>
                </c:pt>
                <c:pt idx="126">
                  <c:v>39940</c:v>
                </c:pt>
                <c:pt idx="127">
                  <c:v>39941</c:v>
                </c:pt>
                <c:pt idx="128">
                  <c:v>39942</c:v>
                </c:pt>
                <c:pt idx="129">
                  <c:v>39943</c:v>
                </c:pt>
                <c:pt idx="130">
                  <c:v>39944</c:v>
                </c:pt>
                <c:pt idx="131">
                  <c:v>39945</c:v>
                </c:pt>
                <c:pt idx="132">
                  <c:v>39946</c:v>
                </c:pt>
                <c:pt idx="133">
                  <c:v>39947</c:v>
                </c:pt>
                <c:pt idx="134">
                  <c:v>39948</c:v>
                </c:pt>
                <c:pt idx="135">
                  <c:v>39949</c:v>
                </c:pt>
                <c:pt idx="136">
                  <c:v>39950</c:v>
                </c:pt>
                <c:pt idx="137">
                  <c:v>39951</c:v>
                </c:pt>
                <c:pt idx="138">
                  <c:v>39952</c:v>
                </c:pt>
                <c:pt idx="139">
                  <c:v>39953</c:v>
                </c:pt>
                <c:pt idx="140">
                  <c:v>39954</c:v>
                </c:pt>
                <c:pt idx="141">
                  <c:v>39955</c:v>
                </c:pt>
                <c:pt idx="142">
                  <c:v>39956</c:v>
                </c:pt>
                <c:pt idx="143">
                  <c:v>39957</c:v>
                </c:pt>
                <c:pt idx="144">
                  <c:v>39958</c:v>
                </c:pt>
                <c:pt idx="145">
                  <c:v>39959</c:v>
                </c:pt>
                <c:pt idx="146">
                  <c:v>39960</c:v>
                </c:pt>
                <c:pt idx="147">
                  <c:v>39961</c:v>
                </c:pt>
                <c:pt idx="148">
                  <c:v>39962</c:v>
                </c:pt>
                <c:pt idx="149">
                  <c:v>39963</c:v>
                </c:pt>
                <c:pt idx="150">
                  <c:v>39964</c:v>
                </c:pt>
                <c:pt idx="151">
                  <c:v>39965</c:v>
                </c:pt>
                <c:pt idx="152">
                  <c:v>39966</c:v>
                </c:pt>
                <c:pt idx="153">
                  <c:v>39967</c:v>
                </c:pt>
                <c:pt idx="154">
                  <c:v>39968</c:v>
                </c:pt>
                <c:pt idx="155">
                  <c:v>39969</c:v>
                </c:pt>
                <c:pt idx="156">
                  <c:v>39970</c:v>
                </c:pt>
                <c:pt idx="157">
                  <c:v>39971</c:v>
                </c:pt>
                <c:pt idx="158">
                  <c:v>39972</c:v>
                </c:pt>
                <c:pt idx="159">
                  <c:v>39973</c:v>
                </c:pt>
                <c:pt idx="160">
                  <c:v>39974</c:v>
                </c:pt>
                <c:pt idx="161">
                  <c:v>39975</c:v>
                </c:pt>
                <c:pt idx="162">
                  <c:v>39976</c:v>
                </c:pt>
                <c:pt idx="163">
                  <c:v>39977</c:v>
                </c:pt>
                <c:pt idx="164">
                  <c:v>39978</c:v>
                </c:pt>
                <c:pt idx="165">
                  <c:v>39979</c:v>
                </c:pt>
                <c:pt idx="166">
                  <c:v>39980</c:v>
                </c:pt>
                <c:pt idx="167">
                  <c:v>39981</c:v>
                </c:pt>
                <c:pt idx="168">
                  <c:v>39982</c:v>
                </c:pt>
                <c:pt idx="169">
                  <c:v>39983</c:v>
                </c:pt>
                <c:pt idx="170">
                  <c:v>39984</c:v>
                </c:pt>
                <c:pt idx="171">
                  <c:v>39985</c:v>
                </c:pt>
                <c:pt idx="172">
                  <c:v>39986</c:v>
                </c:pt>
                <c:pt idx="173">
                  <c:v>39987</c:v>
                </c:pt>
                <c:pt idx="174">
                  <c:v>39988</c:v>
                </c:pt>
                <c:pt idx="175">
                  <c:v>39989</c:v>
                </c:pt>
                <c:pt idx="176">
                  <c:v>39990</c:v>
                </c:pt>
                <c:pt idx="177">
                  <c:v>39991</c:v>
                </c:pt>
                <c:pt idx="178">
                  <c:v>39992</c:v>
                </c:pt>
                <c:pt idx="179">
                  <c:v>39993</c:v>
                </c:pt>
                <c:pt idx="180">
                  <c:v>39994</c:v>
                </c:pt>
                <c:pt idx="181">
                  <c:v>39995</c:v>
                </c:pt>
                <c:pt idx="182">
                  <c:v>39996</c:v>
                </c:pt>
                <c:pt idx="183">
                  <c:v>39997</c:v>
                </c:pt>
                <c:pt idx="184">
                  <c:v>39998</c:v>
                </c:pt>
                <c:pt idx="185">
                  <c:v>39999</c:v>
                </c:pt>
                <c:pt idx="186">
                  <c:v>40000</c:v>
                </c:pt>
                <c:pt idx="187">
                  <c:v>40001</c:v>
                </c:pt>
                <c:pt idx="188">
                  <c:v>40002</c:v>
                </c:pt>
                <c:pt idx="189">
                  <c:v>40003</c:v>
                </c:pt>
                <c:pt idx="190">
                  <c:v>40004</c:v>
                </c:pt>
                <c:pt idx="191">
                  <c:v>40005</c:v>
                </c:pt>
                <c:pt idx="192">
                  <c:v>40006</c:v>
                </c:pt>
                <c:pt idx="193">
                  <c:v>40007</c:v>
                </c:pt>
                <c:pt idx="194">
                  <c:v>40008</c:v>
                </c:pt>
                <c:pt idx="195">
                  <c:v>40009</c:v>
                </c:pt>
                <c:pt idx="196">
                  <c:v>40010</c:v>
                </c:pt>
                <c:pt idx="197">
                  <c:v>40011</c:v>
                </c:pt>
                <c:pt idx="198">
                  <c:v>40012</c:v>
                </c:pt>
                <c:pt idx="199">
                  <c:v>40013</c:v>
                </c:pt>
                <c:pt idx="200">
                  <c:v>40014</c:v>
                </c:pt>
                <c:pt idx="201">
                  <c:v>40015</c:v>
                </c:pt>
                <c:pt idx="202">
                  <c:v>40016</c:v>
                </c:pt>
                <c:pt idx="203">
                  <c:v>40017</c:v>
                </c:pt>
                <c:pt idx="204">
                  <c:v>40018</c:v>
                </c:pt>
                <c:pt idx="205">
                  <c:v>40019</c:v>
                </c:pt>
                <c:pt idx="206">
                  <c:v>40020</c:v>
                </c:pt>
                <c:pt idx="207">
                  <c:v>40021</c:v>
                </c:pt>
                <c:pt idx="208">
                  <c:v>40022</c:v>
                </c:pt>
                <c:pt idx="209">
                  <c:v>40023</c:v>
                </c:pt>
                <c:pt idx="210">
                  <c:v>40024</c:v>
                </c:pt>
                <c:pt idx="211">
                  <c:v>40025</c:v>
                </c:pt>
                <c:pt idx="212">
                  <c:v>40026</c:v>
                </c:pt>
                <c:pt idx="213">
                  <c:v>40027</c:v>
                </c:pt>
                <c:pt idx="214">
                  <c:v>40028</c:v>
                </c:pt>
                <c:pt idx="215">
                  <c:v>40029</c:v>
                </c:pt>
                <c:pt idx="216">
                  <c:v>40030</c:v>
                </c:pt>
                <c:pt idx="217">
                  <c:v>40031</c:v>
                </c:pt>
                <c:pt idx="218">
                  <c:v>40032</c:v>
                </c:pt>
                <c:pt idx="219">
                  <c:v>40033</c:v>
                </c:pt>
                <c:pt idx="220">
                  <c:v>40034</c:v>
                </c:pt>
                <c:pt idx="221">
                  <c:v>40035</c:v>
                </c:pt>
                <c:pt idx="222">
                  <c:v>40036</c:v>
                </c:pt>
                <c:pt idx="223">
                  <c:v>40037</c:v>
                </c:pt>
                <c:pt idx="224">
                  <c:v>40038</c:v>
                </c:pt>
                <c:pt idx="225">
                  <c:v>40039</c:v>
                </c:pt>
                <c:pt idx="226">
                  <c:v>40040</c:v>
                </c:pt>
                <c:pt idx="227">
                  <c:v>40041</c:v>
                </c:pt>
                <c:pt idx="228">
                  <c:v>40042</c:v>
                </c:pt>
                <c:pt idx="229">
                  <c:v>40043</c:v>
                </c:pt>
                <c:pt idx="230">
                  <c:v>40044</c:v>
                </c:pt>
                <c:pt idx="231">
                  <c:v>40045</c:v>
                </c:pt>
                <c:pt idx="232">
                  <c:v>40046</c:v>
                </c:pt>
                <c:pt idx="233">
                  <c:v>40047</c:v>
                </c:pt>
                <c:pt idx="234">
                  <c:v>40048</c:v>
                </c:pt>
                <c:pt idx="235">
                  <c:v>40049</c:v>
                </c:pt>
                <c:pt idx="236">
                  <c:v>40050</c:v>
                </c:pt>
                <c:pt idx="237">
                  <c:v>40051</c:v>
                </c:pt>
                <c:pt idx="238">
                  <c:v>40052</c:v>
                </c:pt>
                <c:pt idx="239">
                  <c:v>40053</c:v>
                </c:pt>
                <c:pt idx="240">
                  <c:v>40054</c:v>
                </c:pt>
                <c:pt idx="241">
                  <c:v>40055</c:v>
                </c:pt>
                <c:pt idx="242">
                  <c:v>40056</c:v>
                </c:pt>
                <c:pt idx="243">
                  <c:v>40057</c:v>
                </c:pt>
                <c:pt idx="244">
                  <c:v>40058</c:v>
                </c:pt>
                <c:pt idx="245">
                  <c:v>40059</c:v>
                </c:pt>
                <c:pt idx="246">
                  <c:v>40060</c:v>
                </c:pt>
                <c:pt idx="247">
                  <c:v>40061</c:v>
                </c:pt>
                <c:pt idx="248">
                  <c:v>40062</c:v>
                </c:pt>
                <c:pt idx="249">
                  <c:v>40063</c:v>
                </c:pt>
                <c:pt idx="250">
                  <c:v>40064</c:v>
                </c:pt>
                <c:pt idx="251">
                  <c:v>40065</c:v>
                </c:pt>
                <c:pt idx="252">
                  <c:v>40066</c:v>
                </c:pt>
                <c:pt idx="253">
                  <c:v>40067</c:v>
                </c:pt>
                <c:pt idx="254">
                  <c:v>40068</c:v>
                </c:pt>
                <c:pt idx="255">
                  <c:v>40069</c:v>
                </c:pt>
                <c:pt idx="256">
                  <c:v>40070</c:v>
                </c:pt>
                <c:pt idx="257">
                  <c:v>40071</c:v>
                </c:pt>
                <c:pt idx="258">
                  <c:v>40072</c:v>
                </c:pt>
                <c:pt idx="259">
                  <c:v>40073</c:v>
                </c:pt>
                <c:pt idx="260">
                  <c:v>40074</c:v>
                </c:pt>
                <c:pt idx="261">
                  <c:v>40075</c:v>
                </c:pt>
                <c:pt idx="262">
                  <c:v>40076</c:v>
                </c:pt>
                <c:pt idx="263">
                  <c:v>40077</c:v>
                </c:pt>
                <c:pt idx="264">
                  <c:v>40078</c:v>
                </c:pt>
                <c:pt idx="265">
                  <c:v>40079</c:v>
                </c:pt>
                <c:pt idx="266">
                  <c:v>40080</c:v>
                </c:pt>
                <c:pt idx="267">
                  <c:v>40081</c:v>
                </c:pt>
                <c:pt idx="268">
                  <c:v>40082</c:v>
                </c:pt>
                <c:pt idx="269">
                  <c:v>40083</c:v>
                </c:pt>
                <c:pt idx="270">
                  <c:v>40084</c:v>
                </c:pt>
                <c:pt idx="271">
                  <c:v>40085</c:v>
                </c:pt>
                <c:pt idx="272">
                  <c:v>40086</c:v>
                </c:pt>
                <c:pt idx="273">
                  <c:v>40087</c:v>
                </c:pt>
                <c:pt idx="274">
                  <c:v>40088</c:v>
                </c:pt>
                <c:pt idx="275">
                  <c:v>40089</c:v>
                </c:pt>
                <c:pt idx="276">
                  <c:v>40090</c:v>
                </c:pt>
                <c:pt idx="277">
                  <c:v>40091</c:v>
                </c:pt>
                <c:pt idx="278">
                  <c:v>40092</c:v>
                </c:pt>
                <c:pt idx="279">
                  <c:v>40093</c:v>
                </c:pt>
                <c:pt idx="280">
                  <c:v>40094</c:v>
                </c:pt>
                <c:pt idx="281">
                  <c:v>40095</c:v>
                </c:pt>
                <c:pt idx="282">
                  <c:v>40096</c:v>
                </c:pt>
                <c:pt idx="283">
                  <c:v>40097</c:v>
                </c:pt>
                <c:pt idx="284">
                  <c:v>40098</c:v>
                </c:pt>
                <c:pt idx="285">
                  <c:v>40099</c:v>
                </c:pt>
                <c:pt idx="286">
                  <c:v>40100</c:v>
                </c:pt>
                <c:pt idx="287">
                  <c:v>40101</c:v>
                </c:pt>
                <c:pt idx="288">
                  <c:v>40102</c:v>
                </c:pt>
                <c:pt idx="289">
                  <c:v>40103</c:v>
                </c:pt>
                <c:pt idx="290">
                  <c:v>40104</c:v>
                </c:pt>
                <c:pt idx="291">
                  <c:v>40105</c:v>
                </c:pt>
                <c:pt idx="292">
                  <c:v>40106</c:v>
                </c:pt>
                <c:pt idx="293">
                  <c:v>40107</c:v>
                </c:pt>
                <c:pt idx="294">
                  <c:v>40108</c:v>
                </c:pt>
                <c:pt idx="295">
                  <c:v>40109</c:v>
                </c:pt>
                <c:pt idx="296">
                  <c:v>40110</c:v>
                </c:pt>
                <c:pt idx="297">
                  <c:v>40111</c:v>
                </c:pt>
                <c:pt idx="298">
                  <c:v>40112</c:v>
                </c:pt>
                <c:pt idx="299">
                  <c:v>40113</c:v>
                </c:pt>
                <c:pt idx="300">
                  <c:v>40114</c:v>
                </c:pt>
                <c:pt idx="301">
                  <c:v>40115</c:v>
                </c:pt>
                <c:pt idx="302">
                  <c:v>40116</c:v>
                </c:pt>
                <c:pt idx="303">
                  <c:v>40117</c:v>
                </c:pt>
                <c:pt idx="304">
                  <c:v>40118</c:v>
                </c:pt>
                <c:pt idx="305">
                  <c:v>40119</c:v>
                </c:pt>
                <c:pt idx="306">
                  <c:v>40120</c:v>
                </c:pt>
                <c:pt idx="307">
                  <c:v>40121</c:v>
                </c:pt>
                <c:pt idx="308">
                  <c:v>40122</c:v>
                </c:pt>
                <c:pt idx="309">
                  <c:v>40123</c:v>
                </c:pt>
                <c:pt idx="310">
                  <c:v>40124</c:v>
                </c:pt>
                <c:pt idx="311">
                  <c:v>40125</c:v>
                </c:pt>
                <c:pt idx="312">
                  <c:v>40126</c:v>
                </c:pt>
                <c:pt idx="313">
                  <c:v>40127</c:v>
                </c:pt>
                <c:pt idx="314">
                  <c:v>40128</c:v>
                </c:pt>
                <c:pt idx="315">
                  <c:v>40129</c:v>
                </c:pt>
                <c:pt idx="316">
                  <c:v>40130</c:v>
                </c:pt>
                <c:pt idx="317">
                  <c:v>40131</c:v>
                </c:pt>
                <c:pt idx="318">
                  <c:v>40132</c:v>
                </c:pt>
                <c:pt idx="319">
                  <c:v>40133</c:v>
                </c:pt>
                <c:pt idx="320">
                  <c:v>40134</c:v>
                </c:pt>
                <c:pt idx="321">
                  <c:v>40135</c:v>
                </c:pt>
                <c:pt idx="322">
                  <c:v>40136</c:v>
                </c:pt>
                <c:pt idx="323">
                  <c:v>40137</c:v>
                </c:pt>
                <c:pt idx="324">
                  <c:v>40138</c:v>
                </c:pt>
                <c:pt idx="325">
                  <c:v>40139</c:v>
                </c:pt>
                <c:pt idx="326">
                  <c:v>40140</c:v>
                </c:pt>
                <c:pt idx="327">
                  <c:v>40141</c:v>
                </c:pt>
                <c:pt idx="328">
                  <c:v>40142</c:v>
                </c:pt>
                <c:pt idx="329">
                  <c:v>40143</c:v>
                </c:pt>
                <c:pt idx="330">
                  <c:v>40144</c:v>
                </c:pt>
                <c:pt idx="331">
                  <c:v>40145</c:v>
                </c:pt>
                <c:pt idx="332">
                  <c:v>40146</c:v>
                </c:pt>
                <c:pt idx="333">
                  <c:v>40147</c:v>
                </c:pt>
                <c:pt idx="334">
                  <c:v>40148</c:v>
                </c:pt>
                <c:pt idx="335">
                  <c:v>40149</c:v>
                </c:pt>
                <c:pt idx="336">
                  <c:v>40150</c:v>
                </c:pt>
                <c:pt idx="337">
                  <c:v>40151</c:v>
                </c:pt>
                <c:pt idx="338">
                  <c:v>40152</c:v>
                </c:pt>
                <c:pt idx="339">
                  <c:v>40153</c:v>
                </c:pt>
                <c:pt idx="340">
                  <c:v>40154</c:v>
                </c:pt>
                <c:pt idx="341">
                  <c:v>40155</c:v>
                </c:pt>
                <c:pt idx="342">
                  <c:v>40156</c:v>
                </c:pt>
                <c:pt idx="343">
                  <c:v>40157</c:v>
                </c:pt>
                <c:pt idx="344">
                  <c:v>40158</c:v>
                </c:pt>
                <c:pt idx="345">
                  <c:v>40159</c:v>
                </c:pt>
                <c:pt idx="346">
                  <c:v>40160</c:v>
                </c:pt>
                <c:pt idx="347">
                  <c:v>40161</c:v>
                </c:pt>
                <c:pt idx="348">
                  <c:v>40162</c:v>
                </c:pt>
                <c:pt idx="349">
                  <c:v>40163</c:v>
                </c:pt>
                <c:pt idx="350">
                  <c:v>40164</c:v>
                </c:pt>
                <c:pt idx="351">
                  <c:v>40165</c:v>
                </c:pt>
                <c:pt idx="352">
                  <c:v>40166</c:v>
                </c:pt>
                <c:pt idx="353">
                  <c:v>40167</c:v>
                </c:pt>
                <c:pt idx="354">
                  <c:v>40168</c:v>
                </c:pt>
                <c:pt idx="355">
                  <c:v>40169</c:v>
                </c:pt>
                <c:pt idx="356">
                  <c:v>40170</c:v>
                </c:pt>
                <c:pt idx="357">
                  <c:v>40171</c:v>
                </c:pt>
                <c:pt idx="358">
                  <c:v>40172</c:v>
                </c:pt>
                <c:pt idx="359">
                  <c:v>40173</c:v>
                </c:pt>
                <c:pt idx="360">
                  <c:v>40174</c:v>
                </c:pt>
                <c:pt idx="361">
                  <c:v>40175</c:v>
                </c:pt>
                <c:pt idx="362">
                  <c:v>40176</c:v>
                </c:pt>
                <c:pt idx="363">
                  <c:v>40177</c:v>
                </c:pt>
                <c:pt idx="364">
                  <c:v>40178</c:v>
                </c:pt>
                <c:pt idx="365">
                  <c:v>40179</c:v>
                </c:pt>
                <c:pt idx="366">
                  <c:v>40180</c:v>
                </c:pt>
                <c:pt idx="367">
                  <c:v>40181</c:v>
                </c:pt>
                <c:pt idx="368">
                  <c:v>40182</c:v>
                </c:pt>
                <c:pt idx="369">
                  <c:v>40183</c:v>
                </c:pt>
                <c:pt idx="370">
                  <c:v>40184</c:v>
                </c:pt>
                <c:pt idx="371">
                  <c:v>40185</c:v>
                </c:pt>
                <c:pt idx="372">
                  <c:v>40186</c:v>
                </c:pt>
                <c:pt idx="373">
                  <c:v>40187</c:v>
                </c:pt>
                <c:pt idx="374">
                  <c:v>40188</c:v>
                </c:pt>
                <c:pt idx="375">
                  <c:v>40189</c:v>
                </c:pt>
                <c:pt idx="376">
                  <c:v>40190</c:v>
                </c:pt>
                <c:pt idx="377">
                  <c:v>40191</c:v>
                </c:pt>
                <c:pt idx="378">
                  <c:v>40192</c:v>
                </c:pt>
                <c:pt idx="379">
                  <c:v>40193</c:v>
                </c:pt>
                <c:pt idx="380">
                  <c:v>40194</c:v>
                </c:pt>
                <c:pt idx="381">
                  <c:v>40195</c:v>
                </c:pt>
                <c:pt idx="382">
                  <c:v>40196</c:v>
                </c:pt>
                <c:pt idx="383">
                  <c:v>40197</c:v>
                </c:pt>
                <c:pt idx="384">
                  <c:v>40198</c:v>
                </c:pt>
                <c:pt idx="385">
                  <c:v>40199</c:v>
                </c:pt>
                <c:pt idx="386">
                  <c:v>40200</c:v>
                </c:pt>
                <c:pt idx="387">
                  <c:v>40201</c:v>
                </c:pt>
                <c:pt idx="388">
                  <c:v>40202</c:v>
                </c:pt>
                <c:pt idx="389">
                  <c:v>40203</c:v>
                </c:pt>
                <c:pt idx="390">
                  <c:v>40204</c:v>
                </c:pt>
                <c:pt idx="391">
                  <c:v>40205</c:v>
                </c:pt>
                <c:pt idx="392">
                  <c:v>40206</c:v>
                </c:pt>
                <c:pt idx="393">
                  <c:v>40207</c:v>
                </c:pt>
                <c:pt idx="394">
                  <c:v>40208</c:v>
                </c:pt>
                <c:pt idx="395">
                  <c:v>40209</c:v>
                </c:pt>
                <c:pt idx="396">
                  <c:v>40210</c:v>
                </c:pt>
                <c:pt idx="397">
                  <c:v>40211</c:v>
                </c:pt>
                <c:pt idx="398">
                  <c:v>40212</c:v>
                </c:pt>
                <c:pt idx="399">
                  <c:v>40213</c:v>
                </c:pt>
                <c:pt idx="400">
                  <c:v>40214</c:v>
                </c:pt>
                <c:pt idx="401">
                  <c:v>40215</c:v>
                </c:pt>
                <c:pt idx="402">
                  <c:v>40216</c:v>
                </c:pt>
                <c:pt idx="403">
                  <c:v>40217</c:v>
                </c:pt>
                <c:pt idx="404">
                  <c:v>40218</c:v>
                </c:pt>
                <c:pt idx="405">
                  <c:v>40219</c:v>
                </c:pt>
                <c:pt idx="406">
                  <c:v>40220</c:v>
                </c:pt>
                <c:pt idx="407">
                  <c:v>40221</c:v>
                </c:pt>
                <c:pt idx="408">
                  <c:v>40222</c:v>
                </c:pt>
                <c:pt idx="409">
                  <c:v>40223</c:v>
                </c:pt>
                <c:pt idx="410">
                  <c:v>40224</c:v>
                </c:pt>
                <c:pt idx="411">
                  <c:v>40225</c:v>
                </c:pt>
                <c:pt idx="412">
                  <c:v>40226</c:v>
                </c:pt>
                <c:pt idx="413">
                  <c:v>40227</c:v>
                </c:pt>
                <c:pt idx="414">
                  <c:v>40228</c:v>
                </c:pt>
                <c:pt idx="415">
                  <c:v>40229</c:v>
                </c:pt>
                <c:pt idx="416">
                  <c:v>40230</c:v>
                </c:pt>
                <c:pt idx="417">
                  <c:v>40231</c:v>
                </c:pt>
                <c:pt idx="418">
                  <c:v>40232</c:v>
                </c:pt>
                <c:pt idx="419">
                  <c:v>40233</c:v>
                </c:pt>
                <c:pt idx="420">
                  <c:v>40234</c:v>
                </c:pt>
                <c:pt idx="421">
                  <c:v>40235</c:v>
                </c:pt>
                <c:pt idx="422">
                  <c:v>40236</c:v>
                </c:pt>
                <c:pt idx="423">
                  <c:v>40237</c:v>
                </c:pt>
                <c:pt idx="424">
                  <c:v>40238</c:v>
                </c:pt>
                <c:pt idx="425">
                  <c:v>40239</c:v>
                </c:pt>
                <c:pt idx="426">
                  <c:v>40240</c:v>
                </c:pt>
                <c:pt idx="427">
                  <c:v>40241</c:v>
                </c:pt>
                <c:pt idx="428">
                  <c:v>40242</c:v>
                </c:pt>
                <c:pt idx="429">
                  <c:v>40243</c:v>
                </c:pt>
                <c:pt idx="430">
                  <c:v>40244</c:v>
                </c:pt>
                <c:pt idx="431">
                  <c:v>40245</c:v>
                </c:pt>
                <c:pt idx="432">
                  <c:v>40246</c:v>
                </c:pt>
                <c:pt idx="433">
                  <c:v>40247</c:v>
                </c:pt>
                <c:pt idx="434">
                  <c:v>40248</c:v>
                </c:pt>
                <c:pt idx="435">
                  <c:v>40249</c:v>
                </c:pt>
                <c:pt idx="436">
                  <c:v>40250</c:v>
                </c:pt>
                <c:pt idx="437">
                  <c:v>40251</c:v>
                </c:pt>
                <c:pt idx="438">
                  <c:v>40252</c:v>
                </c:pt>
                <c:pt idx="439">
                  <c:v>40253</c:v>
                </c:pt>
                <c:pt idx="440">
                  <c:v>40254</c:v>
                </c:pt>
                <c:pt idx="441">
                  <c:v>40255</c:v>
                </c:pt>
                <c:pt idx="442">
                  <c:v>40256</c:v>
                </c:pt>
                <c:pt idx="443">
                  <c:v>40257</c:v>
                </c:pt>
                <c:pt idx="444">
                  <c:v>40258</c:v>
                </c:pt>
                <c:pt idx="445">
                  <c:v>40259</c:v>
                </c:pt>
                <c:pt idx="446">
                  <c:v>40260</c:v>
                </c:pt>
                <c:pt idx="447">
                  <c:v>40261</c:v>
                </c:pt>
                <c:pt idx="448">
                  <c:v>40262</c:v>
                </c:pt>
                <c:pt idx="449">
                  <c:v>40263</c:v>
                </c:pt>
                <c:pt idx="450">
                  <c:v>40264</c:v>
                </c:pt>
                <c:pt idx="451">
                  <c:v>40265</c:v>
                </c:pt>
                <c:pt idx="452">
                  <c:v>40266</c:v>
                </c:pt>
                <c:pt idx="453">
                  <c:v>40267</c:v>
                </c:pt>
                <c:pt idx="454">
                  <c:v>40268</c:v>
                </c:pt>
                <c:pt idx="455">
                  <c:v>40269</c:v>
                </c:pt>
                <c:pt idx="456">
                  <c:v>40270</c:v>
                </c:pt>
                <c:pt idx="457">
                  <c:v>40271</c:v>
                </c:pt>
                <c:pt idx="458">
                  <c:v>40272</c:v>
                </c:pt>
                <c:pt idx="459">
                  <c:v>40273</c:v>
                </c:pt>
                <c:pt idx="460">
                  <c:v>40274</c:v>
                </c:pt>
                <c:pt idx="461">
                  <c:v>40275</c:v>
                </c:pt>
                <c:pt idx="462">
                  <c:v>40276</c:v>
                </c:pt>
                <c:pt idx="463">
                  <c:v>40277</c:v>
                </c:pt>
                <c:pt idx="464">
                  <c:v>40278</c:v>
                </c:pt>
                <c:pt idx="465">
                  <c:v>40279</c:v>
                </c:pt>
                <c:pt idx="466">
                  <c:v>40280</c:v>
                </c:pt>
                <c:pt idx="467">
                  <c:v>40281</c:v>
                </c:pt>
                <c:pt idx="468">
                  <c:v>40282</c:v>
                </c:pt>
                <c:pt idx="469">
                  <c:v>40283</c:v>
                </c:pt>
                <c:pt idx="470">
                  <c:v>40284</c:v>
                </c:pt>
                <c:pt idx="471">
                  <c:v>40285</c:v>
                </c:pt>
                <c:pt idx="472">
                  <c:v>40286</c:v>
                </c:pt>
                <c:pt idx="473">
                  <c:v>40287</c:v>
                </c:pt>
                <c:pt idx="474">
                  <c:v>40288</c:v>
                </c:pt>
                <c:pt idx="475">
                  <c:v>40289</c:v>
                </c:pt>
                <c:pt idx="476">
                  <c:v>40290</c:v>
                </c:pt>
                <c:pt idx="477">
                  <c:v>40291</c:v>
                </c:pt>
                <c:pt idx="478">
                  <c:v>40292</c:v>
                </c:pt>
                <c:pt idx="479">
                  <c:v>40293</c:v>
                </c:pt>
                <c:pt idx="480">
                  <c:v>40294</c:v>
                </c:pt>
                <c:pt idx="481">
                  <c:v>40295</c:v>
                </c:pt>
                <c:pt idx="482">
                  <c:v>40296</c:v>
                </c:pt>
                <c:pt idx="483">
                  <c:v>40297</c:v>
                </c:pt>
                <c:pt idx="484">
                  <c:v>40298</c:v>
                </c:pt>
                <c:pt idx="485">
                  <c:v>40299</c:v>
                </c:pt>
                <c:pt idx="486">
                  <c:v>40300</c:v>
                </c:pt>
                <c:pt idx="487">
                  <c:v>40301</c:v>
                </c:pt>
                <c:pt idx="488">
                  <c:v>40302</c:v>
                </c:pt>
                <c:pt idx="489">
                  <c:v>40303</c:v>
                </c:pt>
                <c:pt idx="490">
                  <c:v>40304</c:v>
                </c:pt>
                <c:pt idx="491">
                  <c:v>40305</c:v>
                </c:pt>
                <c:pt idx="492">
                  <c:v>40306</c:v>
                </c:pt>
                <c:pt idx="493">
                  <c:v>40307</c:v>
                </c:pt>
                <c:pt idx="494">
                  <c:v>40308</c:v>
                </c:pt>
                <c:pt idx="495">
                  <c:v>40309</c:v>
                </c:pt>
                <c:pt idx="496">
                  <c:v>40310</c:v>
                </c:pt>
                <c:pt idx="497">
                  <c:v>40311</c:v>
                </c:pt>
                <c:pt idx="498">
                  <c:v>40312</c:v>
                </c:pt>
                <c:pt idx="499">
                  <c:v>40313</c:v>
                </c:pt>
                <c:pt idx="500">
                  <c:v>40314</c:v>
                </c:pt>
                <c:pt idx="501">
                  <c:v>40315</c:v>
                </c:pt>
                <c:pt idx="502">
                  <c:v>40316</c:v>
                </c:pt>
                <c:pt idx="503">
                  <c:v>40317</c:v>
                </c:pt>
                <c:pt idx="504">
                  <c:v>40318</c:v>
                </c:pt>
                <c:pt idx="505">
                  <c:v>40319</c:v>
                </c:pt>
                <c:pt idx="506">
                  <c:v>40320</c:v>
                </c:pt>
                <c:pt idx="507">
                  <c:v>40321</c:v>
                </c:pt>
                <c:pt idx="508">
                  <c:v>40322</c:v>
                </c:pt>
                <c:pt idx="509">
                  <c:v>40323</c:v>
                </c:pt>
                <c:pt idx="510">
                  <c:v>40324</c:v>
                </c:pt>
                <c:pt idx="511">
                  <c:v>40325</c:v>
                </c:pt>
                <c:pt idx="512">
                  <c:v>40326</c:v>
                </c:pt>
                <c:pt idx="513">
                  <c:v>40327</c:v>
                </c:pt>
                <c:pt idx="514">
                  <c:v>40328</c:v>
                </c:pt>
                <c:pt idx="515">
                  <c:v>40329</c:v>
                </c:pt>
                <c:pt idx="516">
                  <c:v>40330</c:v>
                </c:pt>
                <c:pt idx="517">
                  <c:v>40331</c:v>
                </c:pt>
                <c:pt idx="518">
                  <c:v>40332</c:v>
                </c:pt>
                <c:pt idx="519">
                  <c:v>40333</c:v>
                </c:pt>
                <c:pt idx="520">
                  <c:v>40334</c:v>
                </c:pt>
                <c:pt idx="521">
                  <c:v>40335</c:v>
                </c:pt>
                <c:pt idx="522">
                  <c:v>40336</c:v>
                </c:pt>
                <c:pt idx="523">
                  <c:v>40337</c:v>
                </c:pt>
                <c:pt idx="524">
                  <c:v>40338</c:v>
                </c:pt>
                <c:pt idx="525">
                  <c:v>40339</c:v>
                </c:pt>
                <c:pt idx="526">
                  <c:v>40340</c:v>
                </c:pt>
                <c:pt idx="527">
                  <c:v>40341</c:v>
                </c:pt>
                <c:pt idx="528">
                  <c:v>40342</c:v>
                </c:pt>
                <c:pt idx="529">
                  <c:v>40343</c:v>
                </c:pt>
                <c:pt idx="530">
                  <c:v>40344</c:v>
                </c:pt>
                <c:pt idx="531">
                  <c:v>40345</c:v>
                </c:pt>
                <c:pt idx="532">
                  <c:v>40346</c:v>
                </c:pt>
                <c:pt idx="533">
                  <c:v>40347</c:v>
                </c:pt>
                <c:pt idx="534">
                  <c:v>40348</c:v>
                </c:pt>
                <c:pt idx="535">
                  <c:v>40349</c:v>
                </c:pt>
                <c:pt idx="536">
                  <c:v>40350</c:v>
                </c:pt>
                <c:pt idx="537">
                  <c:v>40351</c:v>
                </c:pt>
                <c:pt idx="538">
                  <c:v>40352</c:v>
                </c:pt>
                <c:pt idx="539">
                  <c:v>40353</c:v>
                </c:pt>
                <c:pt idx="540">
                  <c:v>40354</c:v>
                </c:pt>
                <c:pt idx="541">
                  <c:v>40355</c:v>
                </c:pt>
                <c:pt idx="542">
                  <c:v>40356</c:v>
                </c:pt>
                <c:pt idx="543">
                  <c:v>40357</c:v>
                </c:pt>
                <c:pt idx="544">
                  <c:v>40358</c:v>
                </c:pt>
                <c:pt idx="545">
                  <c:v>40359</c:v>
                </c:pt>
                <c:pt idx="546">
                  <c:v>40360</c:v>
                </c:pt>
                <c:pt idx="547">
                  <c:v>40361</c:v>
                </c:pt>
                <c:pt idx="548">
                  <c:v>40362</c:v>
                </c:pt>
                <c:pt idx="549">
                  <c:v>40363</c:v>
                </c:pt>
                <c:pt idx="550">
                  <c:v>40364</c:v>
                </c:pt>
                <c:pt idx="551">
                  <c:v>40365</c:v>
                </c:pt>
                <c:pt idx="552">
                  <c:v>40366</c:v>
                </c:pt>
                <c:pt idx="553">
                  <c:v>40367</c:v>
                </c:pt>
                <c:pt idx="554">
                  <c:v>40368</c:v>
                </c:pt>
                <c:pt idx="555">
                  <c:v>40369</c:v>
                </c:pt>
                <c:pt idx="556">
                  <c:v>40370</c:v>
                </c:pt>
                <c:pt idx="557">
                  <c:v>40371</c:v>
                </c:pt>
                <c:pt idx="558">
                  <c:v>40372</c:v>
                </c:pt>
                <c:pt idx="559">
                  <c:v>40373</c:v>
                </c:pt>
                <c:pt idx="560">
                  <c:v>40374</c:v>
                </c:pt>
                <c:pt idx="561">
                  <c:v>40375</c:v>
                </c:pt>
                <c:pt idx="562">
                  <c:v>40376</c:v>
                </c:pt>
                <c:pt idx="563">
                  <c:v>40377</c:v>
                </c:pt>
                <c:pt idx="564">
                  <c:v>40378</c:v>
                </c:pt>
                <c:pt idx="565">
                  <c:v>40379</c:v>
                </c:pt>
                <c:pt idx="566">
                  <c:v>40380</c:v>
                </c:pt>
                <c:pt idx="567">
                  <c:v>40381</c:v>
                </c:pt>
                <c:pt idx="568">
                  <c:v>40382</c:v>
                </c:pt>
                <c:pt idx="569">
                  <c:v>40383</c:v>
                </c:pt>
                <c:pt idx="570">
                  <c:v>40384</c:v>
                </c:pt>
                <c:pt idx="571">
                  <c:v>40385</c:v>
                </c:pt>
                <c:pt idx="572">
                  <c:v>40386</c:v>
                </c:pt>
                <c:pt idx="573">
                  <c:v>40387</c:v>
                </c:pt>
                <c:pt idx="574">
                  <c:v>40388</c:v>
                </c:pt>
                <c:pt idx="575">
                  <c:v>40389</c:v>
                </c:pt>
                <c:pt idx="576">
                  <c:v>40390</c:v>
                </c:pt>
                <c:pt idx="577">
                  <c:v>40391</c:v>
                </c:pt>
                <c:pt idx="578">
                  <c:v>40392</c:v>
                </c:pt>
                <c:pt idx="579">
                  <c:v>40393</c:v>
                </c:pt>
                <c:pt idx="580">
                  <c:v>40394</c:v>
                </c:pt>
                <c:pt idx="581">
                  <c:v>40395</c:v>
                </c:pt>
                <c:pt idx="582">
                  <c:v>40396</c:v>
                </c:pt>
                <c:pt idx="583">
                  <c:v>40397</c:v>
                </c:pt>
                <c:pt idx="584">
                  <c:v>40398</c:v>
                </c:pt>
                <c:pt idx="585">
                  <c:v>40399</c:v>
                </c:pt>
                <c:pt idx="586">
                  <c:v>40400</c:v>
                </c:pt>
                <c:pt idx="587">
                  <c:v>40401</c:v>
                </c:pt>
                <c:pt idx="588">
                  <c:v>40402</c:v>
                </c:pt>
                <c:pt idx="589">
                  <c:v>40403</c:v>
                </c:pt>
                <c:pt idx="590">
                  <c:v>40404</c:v>
                </c:pt>
                <c:pt idx="591">
                  <c:v>40405</c:v>
                </c:pt>
                <c:pt idx="592">
                  <c:v>40406</c:v>
                </c:pt>
                <c:pt idx="593">
                  <c:v>40407</c:v>
                </c:pt>
                <c:pt idx="594">
                  <c:v>40408</c:v>
                </c:pt>
                <c:pt idx="595">
                  <c:v>40409</c:v>
                </c:pt>
                <c:pt idx="596">
                  <c:v>40410</c:v>
                </c:pt>
                <c:pt idx="597">
                  <c:v>40411</c:v>
                </c:pt>
                <c:pt idx="598">
                  <c:v>40412</c:v>
                </c:pt>
                <c:pt idx="599">
                  <c:v>40413</c:v>
                </c:pt>
                <c:pt idx="600">
                  <c:v>40414</c:v>
                </c:pt>
                <c:pt idx="601">
                  <c:v>40415</c:v>
                </c:pt>
                <c:pt idx="602">
                  <c:v>40416</c:v>
                </c:pt>
                <c:pt idx="603">
                  <c:v>40417</c:v>
                </c:pt>
                <c:pt idx="604">
                  <c:v>40418</c:v>
                </c:pt>
                <c:pt idx="605">
                  <c:v>40419</c:v>
                </c:pt>
                <c:pt idx="606">
                  <c:v>40420</c:v>
                </c:pt>
                <c:pt idx="607">
                  <c:v>40421</c:v>
                </c:pt>
                <c:pt idx="608">
                  <c:v>40422</c:v>
                </c:pt>
                <c:pt idx="609">
                  <c:v>40423</c:v>
                </c:pt>
                <c:pt idx="610">
                  <c:v>40424</c:v>
                </c:pt>
                <c:pt idx="611">
                  <c:v>40425</c:v>
                </c:pt>
                <c:pt idx="612">
                  <c:v>40426</c:v>
                </c:pt>
                <c:pt idx="613">
                  <c:v>40427</c:v>
                </c:pt>
                <c:pt idx="614">
                  <c:v>40428</c:v>
                </c:pt>
                <c:pt idx="615">
                  <c:v>40429</c:v>
                </c:pt>
                <c:pt idx="616">
                  <c:v>40430</c:v>
                </c:pt>
                <c:pt idx="617">
                  <c:v>40431</c:v>
                </c:pt>
                <c:pt idx="618">
                  <c:v>40432</c:v>
                </c:pt>
                <c:pt idx="619">
                  <c:v>40433</c:v>
                </c:pt>
                <c:pt idx="620">
                  <c:v>40434</c:v>
                </c:pt>
                <c:pt idx="621">
                  <c:v>40435</c:v>
                </c:pt>
                <c:pt idx="622">
                  <c:v>40436</c:v>
                </c:pt>
                <c:pt idx="623">
                  <c:v>40437</c:v>
                </c:pt>
                <c:pt idx="624">
                  <c:v>40438</c:v>
                </c:pt>
                <c:pt idx="625">
                  <c:v>40439</c:v>
                </c:pt>
                <c:pt idx="626">
                  <c:v>40440</c:v>
                </c:pt>
                <c:pt idx="627">
                  <c:v>40441</c:v>
                </c:pt>
                <c:pt idx="628">
                  <c:v>40442</c:v>
                </c:pt>
                <c:pt idx="629">
                  <c:v>40443</c:v>
                </c:pt>
                <c:pt idx="630">
                  <c:v>40444</c:v>
                </c:pt>
                <c:pt idx="631">
                  <c:v>40445</c:v>
                </c:pt>
                <c:pt idx="632">
                  <c:v>40446</c:v>
                </c:pt>
                <c:pt idx="633">
                  <c:v>40447</c:v>
                </c:pt>
                <c:pt idx="634">
                  <c:v>40448</c:v>
                </c:pt>
                <c:pt idx="635">
                  <c:v>40449</c:v>
                </c:pt>
                <c:pt idx="636">
                  <c:v>40450</c:v>
                </c:pt>
                <c:pt idx="637">
                  <c:v>40451</c:v>
                </c:pt>
                <c:pt idx="638">
                  <c:v>40452</c:v>
                </c:pt>
                <c:pt idx="639">
                  <c:v>40453</c:v>
                </c:pt>
                <c:pt idx="640">
                  <c:v>40454</c:v>
                </c:pt>
                <c:pt idx="641">
                  <c:v>40455</c:v>
                </c:pt>
                <c:pt idx="642">
                  <c:v>40456</c:v>
                </c:pt>
                <c:pt idx="643">
                  <c:v>40457</c:v>
                </c:pt>
                <c:pt idx="644">
                  <c:v>40458</c:v>
                </c:pt>
                <c:pt idx="645">
                  <c:v>40459</c:v>
                </c:pt>
                <c:pt idx="646">
                  <c:v>40460</c:v>
                </c:pt>
                <c:pt idx="647">
                  <c:v>40461</c:v>
                </c:pt>
                <c:pt idx="648">
                  <c:v>40462</c:v>
                </c:pt>
                <c:pt idx="649">
                  <c:v>40463</c:v>
                </c:pt>
                <c:pt idx="650">
                  <c:v>40464</c:v>
                </c:pt>
                <c:pt idx="651">
                  <c:v>40465</c:v>
                </c:pt>
                <c:pt idx="652">
                  <c:v>40466</c:v>
                </c:pt>
                <c:pt idx="653">
                  <c:v>40467</c:v>
                </c:pt>
                <c:pt idx="654">
                  <c:v>40468</c:v>
                </c:pt>
                <c:pt idx="655">
                  <c:v>40469</c:v>
                </c:pt>
                <c:pt idx="656">
                  <c:v>40470</c:v>
                </c:pt>
                <c:pt idx="657">
                  <c:v>40471</c:v>
                </c:pt>
                <c:pt idx="658">
                  <c:v>40472</c:v>
                </c:pt>
                <c:pt idx="659">
                  <c:v>40473</c:v>
                </c:pt>
                <c:pt idx="660">
                  <c:v>40474</c:v>
                </c:pt>
                <c:pt idx="661">
                  <c:v>40475</c:v>
                </c:pt>
                <c:pt idx="662">
                  <c:v>40476</c:v>
                </c:pt>
                <c:pt idx="663">
                  <c:v>40477</c:v>
                </c:pt>
                <c:pt idx="664">
                  <c:v>40478</c:v>
                </c:pt>
                <c:pt idx="665">
                  <c:v>40479</c:v>
                </c:pt>
                <c:pt idx="666">
                  <c:v>40480</c:v>
                </c:pt>
                <c:pt idx="667">
                  <c:v>40481</c:v>
                </c:pt>
                <c:pt idx="668">
                  <c:v>40482</c:v>
                </c:pt>
                <c:pt idx="669">
                  <c:v>40483</c:v>
                </c:pt>
                <c:pt idx="670">
                  <c:v>40484</c:v>
                </c:pt>
                <c:pt idx="671">
                  <c:v>40485</c:v>
                </c:pt>
                <c:pt idx="672">
                  <c:v>40486</c:v>
                </c:pt>
                <c:pt idx="673">
                  <c:v>40487</c:v>
                </c:pt>
                <c:pt idx="674">
                  <c:v>40488</c:v>
                </c:pt>
                <c:pt idx="675">
                  <c:v>40489</c:v>
                </c:pt>
                <c:pt idx="676">
                  <c:v>40490</c:v>
                </c:pt>
                <c:pt idx="677">
                  <c:v>40491</c:v>
                </c:pt>
                <c:pt idx="678">
                  <c:v>40492</c:v>
                </c:pt>
                <c:pt idx="679">
                  <c:v>40493</c:v>
                </c:pt>
                <c:pt idx="680">
                  <c:v>40494</c:v>
                </c:pt>
                <c:pt idx="681">
                  <c:v>40495</c:v>
                </c:pt>
                <c:pt idx="682">
                  <c:v>40496</c:v>
                </c:pt>
                <c:pt idx="683">
                  <c:v>40497</c:v>
                </c:pt>
                <c:pt idx="684">
                  <c:v>40498</c:v>
                </c:pt>
                <c:pt idx="685">
                  <c:v>40499</c:v>
                </c:pt>
                <c:pt idx="686">
                  <c:v>40500</c:v>
                </c:pt>
                <c:pt idx="687">
                  <c:v>40501</c:v>
                </c:pt>
                <c:pt idx="688">
                  <c:v>40502</c:v>
                </c:pt>
                <c:pt idx="689">
                  <c:v>40503</c:v>
                </c:pt>
                <c:pt idx="690">
                  <c:v>40504</c:v>
                </c:pt>
                <c:pt idx="691">
                  <c:v>40505</c:v>
                </c:pt>
                <c:pt idx="692">
                  <c:v>40506</c:v>
                </c:pt>
                <c:pt idx="693">
                  <c:v>40507</c:v>
                </c:pt>
                <c:pt idx="694">
                  <c:v>40508</c:v>
                </c:pt>
                <c:pt idx="695">
                  <c:v>40509</c:v>
                </c:pt>
                <c:pt idx="696">
                  <c:v>40510</c:v>
                </c:pt>
                <c:pt idx="697">
                  <c:v>40511</c:v>
                </c:pt>
                <c:pt idx="698">
                  <c:v>40512</c:v>
                </c:pt>
                <c:pt idx="699">
                  <c:v>40513</c:v>
                </c:pt>
                <c:pt idx="700">
                  <c:v>40514</c:v>
                </c:pt>
                <c:pt idx="701">
                  <c:v>40515</c:v>
                </c:pt>
                <c:pt idx="702">
                  <c:v>40516</c:v>
                </c:pt>
                <c:pt idx="703">
                  <c:v>40517</c:v>
                </c:pt>
                <c:pt idx="704">
                  <c:v>40518</c:v>
                </c:pt>
                <c:pt idx="705">
                  <c:v>40519</c:v>
                </c:pt>
                <c:pt idx="706">
                  <c:v>40520</c:v>
                </c:pt>
                <c:pt idx="707">
                  <c:v>40521</c:v>
                </c:pt>
                <c:pt idx="708">
                  <c:v>40522</c:v>
                </c:pt>
                <c:pt idx="709">
                  <c:v>40523</c:v>
                </c:pt>
                <c:pt idx="710">
                  <c:v>40524</c:v>
                </c:pt>
                <c:pt idx="711">
                  <c:v>40525</c:v>
                </c:pt>
                <c:pt idx="712">
                  <c:v>40526</c:v>
                </c:pt>
                <c:pt idx="713">
                  <c:v>40527</c:v>
                </c:pt>
                <c:pt idx="714">
                  <c:v>40528</c:v>
                </c:pt>
                <c:pt idx="715">
                  <c:v>40529</c:v>
                </c:pt>
                <c:pt idx="716">
                  <c:v>40530</c:v>
                </c:pt>
                <c:pt idx="717">
                  <c:v>40531</c:v>
                </c:pt>
                <c:pt idx="718">
                  <c:v>40532</c:v>
                </c:pt>
                <c:pt idx="719">
                  <c:v>40533</c:v>
                </c:pt>
                <c:pt idx="720">
                  <c:v>40534</c:v>
                </c:pt>
                <c:pt idx="721">
                  <c:v>40535</c:v>
                </c:pt>
                <c:pt idx="722">
                  <c:v>40536</c:v>
                </c:pt>
                <c:pt idx="723">
                  <c:v>40537</c:v>
                </c:pt>
                <c:pt idx="724">
                  <c:v>40538</c:v>
                </c:pt>
                <c:pt idx="725">
                  <c:v>40539</c:v>
                </c:pt>
                <c:pt idx="726">
                  <c:v>40540</c:v>
                </c:pt>
                <c:pt idx="727">
                  <c:v>40541</c:v>
                </c:pt>
                <c:pt idx="728">
                  <c:v>40542</c:v>
                </c:pt>
                <c:pt idx="729">
                  <c:v>40543</c:v>
                </c:pt>
                <c:pt idx="730">
                  <c:v>40544</c:v>
                </c:pt>
                <c:pt idx="731">
                  <c:v>40545</c:v>
                </c:pt>
                <c:pt idx="732">
                  <c:v>40546</c:v>
                </c:pt>
                <c:pt idx="733">
                  <c:v>40547</c:v>
                </c:pt>
                <c:pt idx="734">
                  <c:v>40548</c:v>
                </c:pt>
                <c:pt idx="735">
                  <c:v>40549</c:v>
                </c:pt>
                <c:pt idx="736">
                  <c:v>40550</c:v>
                </c:pt>
                <c:pt idx="737">
                  <c:v>40551</c:v>
                </c:pt>
                <c:pt idx="738">
                  <c:v>40552</c:v>
                </c:pt>
                <c:pt idx="739">
                  <c:v>40553</c:v>
                </c:pt>
                <c:pt idx="740">
                  <c:v>40554</c:v>
                </c:pt>
                <c:pt idx="741">
                  <c:v>40555</c:v>
                </c:pt>
                <c:pt idx="742">
                  <c:v>40556</c:v>
                </c:pt>
                <c:pt idx="743">
                  <c:v>40557</c:v>
                </c:pt>
                <c:pt idx="744">
                  <c:v>40558</c:v>
                </c:pt>
                <c:pt idx="745">
                  <c:v>40559</c:v>
                </c:pt>
                <c:pt idx="746">
                  <c:v>40560</c:v>
                </c:pt>
                <c:pt idx="747">
                  <c:v>40561</c:v>
                </c:pt>
                <c:pt idx="748">
                  <c:v>40562</c:v>
                </c:pt>
                <c:pt idx="749">
                  <c:v>40563</c:v>
                </c:pt>
                <c:pt idx="750">
                  <c:v>40564</c:v>
                </c:pt>
                <c:pt idx="751">
                  <c:v>40565</c:v>
                </c:pt>
                <c:pt idx="752">
                  <c:v>40566</c:v>
                </c:pt>
                <c:pt idx="753">
                  <c:v>40567</c:v>
                </c:pt>
                <c:pt idx="754">
                  <c:v>40568</c:v>
                </c:pt>
                <c:pt idx="755">
                  <c:v>40569</c:v>
                </c:pt>
                <c:pt idx="756">
                  <c:v>40570</c:v>
                </c:pt>
                <c:pt idx="757">
                  <c:v>40571</c:v>
                </c:pt>
                <c:pt idx="758">
                  <c:v>40572</c:v>
                </c:pt>
                <c:pt idx="759">
                  <c:v>40573</c:v>
                </c:pt>
                <c:pt idx="760">
                  <c:v>40574</c:v>
                </c:pt>
                <c:pt idx="761">
                  <c:v>40575</c:v>
                </c:pt>
                <c:pt idx="762">
                  <c:v>40576</c:v>
                </c:pt>
                <c:pt idx="763">
                  <c:v>40577</c:v>
                </c:pt>
                <c:pt idx="764">
                  <c:v>40578</c:v>
                </c:pt>
                <c:pt idx="765">
                  <c:v>40579</c:v>
                </c:pt>
                <c:pt idx="766">
                  <c:v>40580</c:v>
                </c:pt>
                <c:pt idx="767">
                  <c:v>40581</c:v>
                </c:pt>
                <c:pt idx="768">
                  <c:v>40582</c:v>
                </c:pt>
                <c:pt idx="769">
                  <c:v>40583</c:v>
                </c:pt>
                <c:pt idx="770">
                  <c:v>40584</c:v>
                </c:pt>
                <c:pt idx="771">
                  <c:v>40585</c:v>
                </c:pt>
                <c:pt idx="772">
                  <c:v>40586</c:v>
                </c:pt>
                <c:pt idx="773">
                  <c:v>40587</c:v>
                </c:pt>
                <c:pt idx="774">
                  <c:v>40588</c:v>
                </c:pt>
                <c:pt idx="775">
                  <c:v>40589</c:v>
                </c:pt>
                <c:pt idx="776">
                  <c:v>40590</c:v>
                </c:pt>
                <c:pt idx="777">
                  <c:v>40591</c:v>
                </c:pt>
                <c:pt idx="778">
                  <c:v>40592</c:v>
                </c:pt>
                <c:pt idx="779">
                  <c:v>40593</c:v>
                </c:pt>
                <c:pt idx="780">
                  <c:v>40594</c:v>
                </c:pt>
                <c:pt idx="781">
                  <c:v>40595</c:v>
                </c:pt>
                <c:pt idx="782">
                  <c:v>40596</c:v>
                </c:pt>
                <c:pt idx="783">
                  <c:v>40597</c:v>
                </c:pt>
                <c:pt idx="784">
                  <c:v>40598</c:v>
                </c:pt>
                <c:pt idx="785">
                  <c:v>40599</c:v>
                </c:pt>
                <c:pt idx="786">
                  <c:v>40600</c:v>
                </c:pt>
                <c:pt idx="787">
                  <c:v>40601</c:v>
                </c:pt>
                <c:pt idx="788">
                  <c:v>40602</c:v>
                </c:pt>
                <c:pt idx="789">
                  <c:v>40603</c:v>
                </c:pt>
                <c:pt idx="790">
                  <c:v>40604</c:v>
                </c:pt>
                <c:pt idx="791">
                  <c:v>40605</c:v>
                </c:pt>
                <c:pt idx="792">
                  <c:v>40606</c:v>
                </c:pt>
                <c:pt idx="793">
                  <c:v>40607</c:v>
                </c:pt>
                <c:pt idx="794">
                  <c:v>40608</c:v>
                </c:pt>
                <c:pt idx="795">
                  <c:v>40609</c:v>
                </c:pt>
                <c:pt idx="796">
                  <c:v>40610</c:v>
                </c:pt>
                <c:pt idx="797">
                  <c:v>40611</c:v>
                </c:pt>
                <c:pt idx="798">
                  <c:v>40612</c:v>
                </c:pt>
                <c:pt idx="799">
                  <c:v>40613</c:v>
                </c:pt>
                <c:pt idx="800">
                  <c:v>40614</c:v>
                </c:pt>
                <c:pt idx="801">
                  <c:v>40615</c:v>
                </c:pt>
                <c:pt idx="802">
                  <c:v>40616</c:v>
                </c:pt>
                <c:pt idx="803">
                  <c:v>40617</c:v>
                </c:pt>
                <c:pt idx="804">
                  <c:v>40618</c:v>
                </c:pt>
                <c:pt idx="805">
                  <c:v>40619</c:v>
                </c:pt>
                <c:pt idx="806">
                  <c:v>40620</c:v>
                </c:pt>
                <c:pt idx="807">
                  <c:v>40621</c:v>
                </c:pt>
                <c:pt idx="808">
                  <c:v>40622</c:v>
                </c:pt>
                <c:pt idx="809">
                  <c:v>40623</c:v>
                </c:pt>
                <c:pt idx="810">
                  <c:v>40624</c:v>
                </c:pt>
                <c:pt idx="811">
                  <c:v>40625</c:v>
                </c:pt>
                <c:pt idx="812">
                  <c:v>40626</c:v>
                </c:pt>
                <c:pt idx="813">
                  <c:v>40627</c:v>
                </c:pt>
                <c:pt idx="814">
                  <c:v>40628</c:v>
                </c:pt>
                <c:pt idx="815">
                  <c:v>40629</c:v>
                </c:pt>
                <c:pt idx="816">
                  <c:v>40630</c:v>
                </c:pt>
                <c:pt idx="817">
                  <c:v>40631</c:v>
                </c:pt>
                <c:pt idx="818">
                  <c:v>40632</c:v>
                </c:pt>
                <c:pt idx="819">
                  <c:v>40633</c:v>
                </c:pt>
                <c:pt idx="820">
                  <c:v>40634</c:v>
                </c:pt>
                <c:pt idx="821">
                  <c:v>40635</c:v>
                </c:pt>
                <c:pt idx="822">
                  <c:v>40636</c:v>
                </c:pt>
                <c:pt idx="823">
                  <c:v>40637</c:v>
                </c:pt>
                <c:pt idx="824">
                  <c:v>40638</c:v>
                </c:pt>
                <c:pt idx="825">
                  <c:v>40639</c:v>
                </c:pt>
                <c:pt idx="826">
                  <c:v>40640</c:v>
                </c:pt>
                <c:pt idx="827">
                  <c:v>40641</c:v>
                </c:pt>
                <c:pt idx="828">
                  <c:v>40642</c:v>
                </c:pt>
                <c:pt idx="829">
                  <c:v>40643</c:v>
                </c:pt>
                <c:pt idx="830">
                  <c:v>40644</c:v>
                </c:pt>
                <c:pt idx="831">
                  <c:v>40645</c:v>
                </c:pt>
                <c:pt idx="832">
                  <c:v>40646</c:v>
                </c:pt>
                <c:pt idx="833">
                  <c:v>40647</c:v>
                </c:pt>
                <c:pt idx="834">
                  <c:v>40648</c:v>
                </c:pt>
                <c:pt idx="835">
                  <c:v>40649</c:v>
                </c:pt>
                <c:pt idx="836">
                  <c:v>40650</c:v>
                </c:pt>
                <c:pt idx="837">
                  <c:v>40651</c:v>
                </c:pt>
                <c:pt idx="838">
                  <c:v>40652</c:v>
                </c:pt>
                <c:pt idx="839">
                  <c:v>40653</c:v>
                </c:pt>
                <c:pt idx="840">
                  <c:v>40654</c:v>
                </c:pt>
                <c:pt idx="841">
                  <c:v>40655</c:v>
                </c:pt>
                <c:pt idx="842">
                  <c:v>40656</c:v>
                </c:pt>
                <c:pt idx="843">
                  <c:v>40657</c:v>
                </c:pt>
                <c:pt idx="844">
                  <c:v>40658</c:v>
                </c:pt>
                <c:pt idx="845">
                  <c:v>40659</c:v>
                </c:pt>
                <c:pt idx="846">
                  <c:v>40660</c:v>
                </c:pt>
                <c:pt idx="847">
                  <c:v>40661</c:v>
                </c:pt>
                <c:pt idx="848">
                  <c:v>40662</c:v>
                </c:pt>
                <c:pt idx="849">
                  <c:v>40663</c:v>
                </c:pt>
                <c:pt idx="850">
                  <c:v>40664</c:v>
                </c:pt>
                <c:pt idx="851">
                  <c:v>40665</c:v>
                </c:pt>
                <c:pt idx="852">
                  <c:v>40666</c:v>
                </c:pt>
                <c:pt idx="853">
                  <c:v>40667</c:v>
                </c:pt>
                <c:pt idx="854">
                  <c:v>40668</c:v>
                </c:pt>
                <c:pt idx="855">
                  <c:v>40669</c:v>
                </c:pt>
                <c:pt idx="856">
                  <c:v>40670</c:v>
                </c:pt>
                <c:pt idx="857">
                  <c:v>40671</c:v>
                </c:pt>
                <c:pt idx="858">
                  <c:v>40672</c:v>
                </c:pt>
                <c:pt idx="859">
                  <c:v>40673</c:v>
                </c:pt>
                <c:pt idx="860">
                  <c:v>40674</c:v>
                </c:pt>
                <c:pt idx="861">
                  <c:v>40675</c:v>
                </c:pt>
                <c:pt idx="862">
                  <c:v>40676</c:v>
                </c:pt>
                <c:pt idx="863">
                  <c:v>40677</c:v>
                </c:pt>
                <c:pt idx="864">
                  <c:v>40678</c:v>
                </c:pt>
                <c:pt idx="865">
                  <c:v>40679</c:v>
                </c:pt>
                <c:pt idx="866">
                  <c:v>40680</c:v>
                </c:pt>
                <c:pt idx="867">
                  <c:v>40681</c:v>
                </c:pt>
                <c:pt idx="868">
                  <c:v>40682</c:v>
                </c:pt>
                <c:pt idx="869">
                  <c:v>40683</c:v>
                </c:pt>
                <c:pt idx="870">
                  <c:v>40684</c:v>
                </c:pt>
                <c:pt idx="871">
                  <c:v>40685</c:v>
                </c:pt>
                <c:pt idx="872">
                  <c:v>40686</c:v>
                </c:pt>
                <c:pt idx="873">
                  <c:v>40687</c:v>
                </c:pt>
                <c:pt idx="874">
                  <c:v>40688</c:v>
                </c:pt>
                <c:pt idx="875">
                  <c:v>40689</c:v>
                </c:pt>
                <c:pt idx="876">
                  <c:v>40690</c:v>
                </c:pt>
                <c:pt idx="877">
                  <c:v>40691</c:v>
                </c:pt>
                <c:pt idx="878">
                  <c:v>40692</c:v>
                </c:pt>
                <c:pt idx="879">
                  <c:v>40693</c:v>
                </c:pt>
                <c:pt idx="880">
                  <c:v>40694</c:v>
                </c:pt>
                <c:pt idx="881">
                  <c:v>40695</c:v>
                </c:pt>
                <c:pt idx="882">
                  <c:v>40696</c:v>
                </c:pt>
                <c:pt idx="883">
                  <c:v>40697</c:v>
                </c:pt>
                <c:pt idx="884">
                  <c:v>40698</c:v>
                </c:pt>
                <c:pt idx="885">
                  <c:v>40699</c:v>
                </c:pt>
                <c:pt idx="886">
                  <c:v>40700</c:v>
                </c:pt>
                <c:pt idx="887">
                  <c:v>40701</c:v>
                </c:pt>
                <c:pt idx="888">
                  <c:v>40702</c:v>
                </c:pt>
                <c:pt idx="889">
                  <c:v>40703</c:v>
                </c:pt>
                <c:pt idx="890">
                  <c:v>40704</c:v>
                </c:pt>
                <c:pt idx="891">
                  <c:v>40705</c:v>
                </c:pt>
                <c:pt idx="892">
                  <c:v>40706</c:v>
                </c:pt>
                <c:pt idx="893">
                  <c:v>40707</c:v>
                </c:pt>
                <c:pt idx="894">
                  <c:v>40708</c:v>
                </c:pt>
                <c:pt idx="895">
                  <c:v>40709</c:v>
                </c:pt>
                <c:pt idx="896">
                  <c:v>40710</c:v>
                </c:pt>
                <c:pt idx="897">
                  <c:v>40711</c:v>
                </c:pt>
                <c:pt idx="898">
                  <c:v>40712</c:v>
                </c:pt>
                <c:pt idx="899">
                  <c:v>40713</c:v>
                </c:pt>
                <c:pt idx="900">
                  <c:v>40714</c:v>
                </c:pt>
                <c:pt idx="901">
                  <c:v>40715</c:v>
                </c:pt>
                <c:pt idx="902">
                  <c:v>40716</c:v>
                </c:pt>
                <c:pt idx="903">
                  <c:v>40717</c:v>
                </c:pt>
                <c:pt idx="904">
                  <c:v>40718</c:v>
                </c:pt>
                <c:pt idx="905">
                  <c:v>40719</c:v>
                </c:pt>
                <c:pt idx="906">
                  <c:v>40720</c:v>
                </c:pt>
                <c:pt idx="907">
                  <c:v>40721</c:v>
                </c:pt>
                <c:pt idx="908">
                  <c:v>40722</c:v>
                </c:pt>
                <c:pt idx="909">
                  <c:v>40723</c:v>
                </c:pt>
                <c:pt idx="910">
                  <c:v>40724</c:v>
                </c:pt>
                <c:pt idx="911">
                  <c:v>40725</c:v>
                </c:pt>
                <c:pt idx="912">
                  <c:v>40726</c:v>
                </c:pt>
                <c:pt idx="913">
                  <c:v>40727</c:v>
                </c:pt>
                <c:pt idx="914">
                  <c:v>40728</c:v>
                </c:pt>
                <c:pt idx="915">
                  <c:v>40729</c:v>
                </c:pt>
                <c:pt idx="916">
                  <c:v>40730</c:v>
                </c:pt>
                <c:pt idx="917">
                  <c:v>40731</c:v>
                </c:pt>
                <c:pt idx="918">
                  <c:v>40732</c:v>
                </c:pt>
                <c:pt idx="919">
                  <c:v>40733</c:v>
                </c:pt>
                <c:pt idx="920">
                  <c:v>40734</c:v>
                </c:pt>
                <c:pt idx="921">
                  <c:v>40735</c:v>
                </c:pt>
                <c:pt idx="922">
                  <c:v>40736</c:v>
                </c:pt>
                <c:pt idx="923">
                  <c:v>40737</c:v>
                </c:pt>
                <c:pt idx="924">
                  <c:v>40738</c:v>
                </c:pt>
                <c:pt idx="925">
                  <c:v>40739</c:v>
                </c:pt>
                <c:pt idx="926">
                  <c:v>40740</c:v>
                </c:pt>
                <c:pt idx="927">
                  <c:v>40741</c:v>
                </c:pt>
                <c:pt idx="928">
                  <c:v>40742</c:v>
                </c:pt>
                <c:pt idx="929">
                  <c:v>40743</c:v>
                </c:pt>
                <c:pt idx="930">
                  <c:v>40744</c:v>
                </c:pt>
                <c:pt idx="931">
                  <c:v>40745</c:v>
                </c:pt>
                <c:pt idx="932">
                  <c:v>40746</c:v>
                </c:pt>
                <c:pt idx="933">
                  <c:v>40747</c:v>
                </c:pt>
                <c:pt idx="934">
                  <c:v>40748</c:v>
                </c:pt>
                <c:pt idx="935">
                  <c:v>40749</c:v>
                </c:pt>
                <c:pt idx="936">
                  <c:v>40750</c:v>
                </c:pt>
                <c:pt idx="937">
                  <c:v>40751</c:v>
                </c:pt>
                <c:pt idx="938">
                  <c:v>40752</c:v>
                </c:pt>
                <c:pt idx="939">
                  <c:v>40753</c:v>
                </c:pt>
                <c:pt idx="940">
                  <c:v>40754</c:v>
                </c:pt>
                <c:pt idx="941">
                  <c:v>40755</c:v>
                </c:pt>
                <c:pt idx="942">
                  <c:v>40756</c:v>
                </c:pt>
                <c:pt idx="943">
                  <c:v>40757</c:v>
                </c:pt>
                <c:pt idx="944">
                  <c:v>40758</c:v>
                </c:pt>
                <c:pt idx="945">
                  <c:v>40759</c:v>
                </c:pt>
                <c:pt idx="946">
                  <c:v>40760</c:v>
                </c:pt>
                <c:pt idx="947">
                  <c:v>40761</c:v>
                </c:pt>
                <c:pt idx="948">
                  <c:v>40762</c:v>
                </c:pt>
                <c:pt idx="949">
                  <c:v>40763</c:v>
                </c:pt>
                <c:pt idx="950">
                  <c:v>40764</c:v>
                </c:pt>
                <c:pt idx="951">
                  <c:v>40765</c:v>
                </c:pt>
                <c:pt idx="952">
                  <c:v>40766</c:v>
                </c:pt>
                <c:pt idx="953">
                  <c:v>40767</c:v>
                </c:pt>
                <c:pt idx="954">
                  <c:v>40768</c:v>
                </c:pt>
                <c:pt idx="955">
                  <c:v>40769</c:v>
                </c:pt>
                <c:pt idx="956">
                  <c:v>40770</c:v>
                </c:pt>
                <c:pt idx="957">
                  <c:v>40771</c:v>
                </c:pt>
                <c:pt idx="958">
                  <c:v>40772</c:v>
                </c:pt>
                <c:pt idx="959">
                  <c:v>40773</c:v>
                </c:pt>
                <c:pt idx="960">
                  <c:v>40774</c:v>
                </c:pt>
                <c:pt idx="961">
                  <c:v>40775</c:v>
                </c:pt>
                <c:pt idx="962">
                  <c:v>40776</c:v>
                </c:pt>
                <c:pt idx="963">
                  <c:v>40777</c:v>
                </c:pt>
                <c:pt idx="964">
                  <c:v>40778</c:v>
                </c:pt>
                <c:pt idx="965">
                  <c:v>40779</c:v>
                </c:pt>
                <c:pt idx="966">
                  <c:v>40780</c:v>
                </c:pt>
                <c:pt idx="967">
                  <c:v>40781</c:v>
                </c:pt>
                <c:pt idx="968">
                  <c:v>40782</c:v>
                </c:pt>
                <c:pt idx="969">
                  <c:v>40783</c:v>
                </c:pt>
                <c:pt idx="970">
                  <c:v>40784</c:v>
                </c:pt>
                <c:pt idx="971">
                  <c:v>40785</c:v>
                </c:pt>
                <c:pt idx="972">
                  <c:v>40786</c:v>
                </c:pt>
                <c:pt idx="973">
                  <c:v>40787</c:v>
                </c:pt>
                <c:pt idx="974">
                  <c:v>40788</c:v>
                </c:pt>
                <c:pt idx="975">
                  <c:v>40789</c:v>
                </c:pt>
                <c:pt idx="976">
                  <c:v>40790</c:v>
                </c:pt>
                <c:pt idx="977">
                  <c:v>40791</c:v>
                </c:pt>
                <c:pt idx="978">
                  <c:v>40792</c:v>
                </c:pt>
                <c:pt idx="979">
                  <c:v>40793</c:v>
                </c:pt>
                <c:pt idx="980">
                  <c:v>40794</c:v>
                </c:pt>
                <c:pt idx="981">
                  <c:v>40795</c:v>
                </c:pt>
                <c:pt idx="982">
                  <c:v>40796</c:v>
                </c:pt>
                <c:pt idx="983">
                  <c:v>40797</c:v>
                </c:pt>
                <c:pt idx="984">
                  <c:v>40798</c:v>
                </c:pt>
                <c:pt idx="985">
                  <c:v>40799</c:v>
                </c:pt>
                <c:pt idx="986">
                  <c:v>40800</c:v>
                </c:pt>
                <c:pt idx="987">
                  <c:v>40801</c:v>
                </c:pt>
                <c:pt idx="988">
                  <c:v>40802</c:v>
                </c:pt>
                <c:pt idx="989">
                  <c:v>40803</c:v>
                </c:pt>
                <c:pt idx="990">
                  <c:v>40804</c:v>
                </c:pt>
                <c:pt idx="991">
                  <c:v>40805</c:v>
                </c:pt>
                <c:pt idx="992">
                  <c:v>40806</c:v>
                </c:pt>
                <c:pt idx="993">
                  <c:v>40807</c:v>
                </c:pt>
                <c:pt idx="994">
                  <c:v>40808</c:v>
                </c:pt>
                <c:pt idx="995">
                  <c:v>40809</c:v>
                </c:pt>
                <c:pt idx="996">
                  <c:v>40810</c:v>
                </c:pt>
                <c:pt idx="997">
                  <c:v>40811</c:v>
                </c:pt>
                <c:pt idx="998">
                  <c:v>40812</c:v>
                </c:pt>
                <c:pt idx="999">
                  <c:v>40813</c:v>
                </c:pt>
                <c:pt idx="1000">
                  <c:v>40814</c:v>
                </c:pt>
                <c:pt idx="1001">
                  <c:v>40815</c:v>
                </c:pt>
                <c:pt idx="1002">
                  <c:v>40816</c:v>
                </c:pt>
                <c:pt idx="1003">
                  <c:v>40817</c:v>
                </c:pt>
                <c:pt idx="1004">
                  <c:v>40818</c:v>
                </c:pt>
                <c:pt idx="1005">
                  <c:v>40819</c:v>
                </c:pt>
                <c:pt idx="1006">
                  <c:v>40820</c:v>
                </c:pt>
                <c:pt idx="1007">
                  <c:v>40821</c:v>
                </c:pt>
                <c:pt idx="1008">
                  <c:v>40822</c:v>
                </c:pt>
                <c:pt idx="1009">
                  <c:v>40823</c:v>
                </c:pt>
                <c:pt idx="1010">
                  <c:v>40824</c:v>
                </c:pt>
                <c:pt idx="1011">
                  <c:v>40825</c:v>
                </c:pt>
                <c:pt idx="1012">
                  <c:v>40826</c:v>
                </c:pt>
                <c:pt idx="1013">
                  <c:v>40827</c:v>
                </c:pt>
                <c:pt idx="1014">
                  <c:v>40828</c:v>
                </c:pt>
                <c:pt idx="1015">
                  <c:v>40829</c:v>
                </c:pt>
                <c:pt idx="1016">
                  <c:v>40830</c:v>
                </c:pt>
                <c:pt idx="1017">
                  <c:v>40831</c:v>
                </c:pt>
                <c:pt idx="1018">
                  <c:v>40832</c:v>
                </c:pt>
                <c:pt idx="1019">
                  <c:v>40833</c:v>
                </c:pt>
                <c:pt idx="1020">
                  <c:v>40834</c:v>
                </c:pt>
                <c:pt idx="1021">
                  <c:v>40835</c:v>
                </c:pt>
                <c:pt idx="1022">
                  <c:v>40836</c:v>
                </c:pt>
                <c:pt idx="1023">
                  <c:v>40837</c:v>
                </c:pt>
                <c:pt idx="1024">
                  <c:v>40838</c:v>
                </c:pt>
                <c:pt idx="1025">
                  <c:v>40839</c:v>
                </c:pt>
                <c:pt idx="1026">
                  <c:v>40840</c:v>
                </c:pt>
                <c:pt idx="1027">
                  <c:v>40841</c:v>
                </c:pt>
                <c:pt idx="1028">
                  <c:v>40842</c:v>
                </c:pt>
                <c:pt idx="1029">
                  <c:v>40843</c:v>
                </c:pt>
                <c:pt idx="1030">
                  <c:v>40844</c:v>
                </c:pt>
                <c:pt idx="1031">
                  <c:v>40845</c:v>
                </c:pt>
                <c:pt idx="1032">
                  <c:v>40846</c:v>
                </c:pt>
                <c:pt idx="1033">
                  <c:v>40847</c:v>
                </c:pt>
                <c:pt idx="1034">
                  <c:v>40848</c:v>
                </c:pt>
                <c:pt idx="1035">
                  <c:v>40849</c:v>
                </c:pt>
                <c:pt idx="1036">
                  <c:v>40850</c:v>
                </c:pt>
                <c:pt idx="1037">
                  <c:v>40851</c:v>
                </c:pt>
                <c:pt idx="1038">
                  <c:v>40852</c:v>
                </c:pt>
                <c:pt idx="1039">
                  <c:v>40853</c:v>
                </c:pt>
                <c:pt idx="1040">
                  <c:v>40854</c:v>
                </c:pt>
                <c:pt idx="1041">
                  <c:v>40855</c:v>
                </c:pt>
                <c:pt idx="1042">
                  <c:v>40856</c:v>
                </c:pt>
                <c:pt idx="1043">
                  <c:v>40857</c:v>
                </c:pt>
                <c:pt idx="1044">
                  <c:v>40858</c:v>
                </c:pt>
                <c:pt idx="1045">
                  <c:v>40859</c:v>
                </c:pt>
                <c:pt idx="1046">
                  <c:v>40860</c:v>
                </c:pt>
                <c:pt idx="1047">
                  <c:v>40861</c:v>
                </c:pt>
                <c:pt idx="1048">
                  <c:v>40862</c:v>
                </c:pt>
                <c:pt idx="1049">
                  <c:v>40863</c:v>
                </c:pt>
                <c:pt idx="1050">
                  <c:v>40864</c:v>
                </c:pt>
                <c:pt idx="1051">
                  <c:v>40865</c:v>
                </c:pt>
                <c:pt idx="1052">
                  <c:v>40866</c:v>
                </c:pt>
                <c:pt idx="1053">
                  <c:v>40867</c:v>
                </c:pt>
                <c:pt idx="1054">
                  <c:v>40868</c:v>
                </c:pt>
                <c:pt idx="1055">
                  <c:v>40869</c:v>
                </c:pt>
                <c:pt idx="1056">
                  <c:v>40870</c:v>
                </c:pt>
                <c:pt idx="1057">
                  <c:v>40871</c:v>
                </c:pt>
                <c:pt idx="1058">
                  <c:v>40872</c:v>
                </c:pt>
                <c:pt idx="1059">
                  <c:v>40873</c:v>
                </c:pt>
                <c:pt idx="1060">
                  <c:v>40874</c:v>
                </c:pt>
                <c:pt idx="1061">
                  <c:v>40875</c:v>
                </c:pt>
                <c:pt idx="1062">
                  <c:v>40876</c:v>
                </c:pt>
                <c:pt idx="1063">
                  <c:v>40877</c:v>
                </c:pt>
                <c:pt idx="1064">
                  <c:v>40878</c:v>
                </c:pt>
                <c:pt idx="1065">
                  <c:v>40879</c:v>
                </c:pt>
                <c:pt idx="1066">
                  <c:v>40880</c:v>
                </c:pt>
                <c:pt idx="1067">
                  <c:v>40881</c:v>
                </c:pt>
                <c:pt idx="1068">
                  <c:v>40882</c:v>
                </c:pt>
                <c:pt idx="1069">
                  <c:v>40883</c:v>
                </c:pt>
                <c:pt idx="1070">
                  <c:v>40884</c:v>
                </c:pt>
                <c:pt idx="1071">
                  <c:v>40885</c:v>
                </c:pt>
                <c:pt idx="1072">
                  <c:v>40886</c:v>
                </c:pt>
                <c:pt idx="1073">
                  <c:v>40887</c:v>
                </c:pt>
                <c:pt idx="1074">
                  <c:v>40888</c:v>
                </c:pt>
                <c:pt idx="1075">
                  <c:v>40889</c:v>
                </c:pt>
                <c:pt idx="1076">
                  <c:v>40890</c:v>
                </c:pt>
                <c:pt idx="1077">
                  <c:v>40891</c:v>
                </c:pt>
                <c:pt idx="1078">
                  <c:v>40892</c:v>
                </c:pt>
                <c:pt idx="1079">
                  <c:v>40893</c:v>
                </c:pt>
                <c:pt idx="1080">
                  <c:v>40894</c:v>
                </c:pt>
                <c:pt idx="1081">
                  <c:v>40895</c:v>
                </c:pt>
                <c:pt idx="1082">
                  <c:v>40896</c:v>
                </c:pt>
                <c:pt idx="1083">
                  <c:v>40897</c:v>
                </c:pt>
                <c:pt idx="1084">
                  <c:v>40898</c:v>
                </c:pt>
                <c:pt idx="1085">
                  <c:v>40899</c:v>
                </c:pt>
                <c:pt idx="1086">
                  <c:v>40900</c:v>
                </c:pt>
                <c:pt idx="1087">
                  <c:v>40901</c:v>
                </c:pt>
                <c:pt idx="1088">
                  <c:v>40902</c:v>
                </c:pt>
                <c:pt idx="1089">
                  <c:v>40903</c:v>
                </c:pt>
                <c:pt idx="1090">
                  <c:v>40904</c:v>
                </c:pt>
                <c:pt idx="1091">
                  <c:v>40905</c:v>
                </c:pt>
                <c:pt idx="1092">
                  <c:v>40906</c:v>
                </c:pt>
                <c:pt idx="1093">
                  <c:v>40907</c:v>
                </c:pt>
                <c:pt idx="1094">
                  <c:v>40908</c:v>
                </c:pt>
                <c:pt idx="1095">
                  <c:v>40909</c:v>
                </c:pt>
                <c:pt idx="1096">
                  <c:v>40910</c:v>
                </c:pt>
                <c:pt idx="1097">
                  <c:v>40911</c:v>
                </c:pt>
                <c:pt idx="1098">
                  <c:v>40912</c:v>
                </c:pt>
                <c:pt idx="1099">
                  <c:v>40913</c:v>
                </c:pt>
                <c:pt idx="1100">
                  <c:v>40914</c:v>
                </c:pt>
                <c:pt idx="1101">
                  <c:v>40915</c:v>
                </c:pt>
                <c:pt idx="1102">
                  <c:v>40916</c:v>
                </c:pt>
                <c:pt idx="1103">
                  <c:v>40917</c:v>
                </c:pt>
                <c:pt idx="1104">
                  <c:v>40918</c:v>
                </c:pt>
                <c:pt idx="1105">
                  <c:v>40919</c:v>
                </c:pt>
                <c:pt idx="1106">
                  <c:v>40920</c:v>
                </c:pt>
                <c:pt idx="1107">
                  <c:v>40921</c:v>
                </c:pt>
                <c:pt idx="1108">
                  <c:v>40922</c:v>
                </c:pt>
                <c:pt idx="1109">
                  <c:v>40923</c:v>
                </c:pt>
                <c:pt idx="1110">
                  <c:v>40924</c:v>
                </c:pt>
                <c:pt idx="1111">
                  <c:v>40925</c:v>
                </c:pt>
                <c:pt idx="1112">
                  <c:v>40926</c:v>
                </c:pt>
                <c:pt idx="1113">
                  <c:v>40927</c:v>
                </c:pt>
                <c:pt idx="1114">
                  <c:v>40928</c:v>
                </c:pt>
                <c:pt idx="1115">
                  <c:v>40929</c:v>
                </c:pt>
                <c:pt idx="1116">
                  <c:v>40930</c:v>
                </c:pt>
                <c:pt idx="1117">
                  <c:v>40931</c:v>
                </c:pt>
                <c:pt idx="1118">
                  <c:v>40932</c:v>
                </c:pt>
                <c:pt idx="1119">
                  <c:v>40933</c:v>
                </c:pt>
                <c:pt idx="1120">
                  <c:v>40934</c:v>
                </c:pt>
                <c:pt idx="1121">
                  <c:v>40935</c:v>
                </c:pt>
                <c:pt idx="1122">
                  <c:v>40936</c:v>
                </c:pt>
                <c:pt idx="1123">
                  <c:v>40937</c:v>
                </c:pt>
                <c:pt idx="1124">
                  <c:v>40938</c:v>
                </c:pt>
                <c:pt idx="1125">
                  <c:v>40939</c:v>
                </c:pt>
                <c:pt idx="1126">
                  <c:v>40940</c:v>
                </c:pt>
                <c:pt idx="1127">
                  <c:v>40941</c:v>
                </c:pt>
                <c:pt idx="1128">
                  <c:v>40942</c:v>
                </c:pt>
                <c:pt idx="1129">
                  <c:v>40943</c:v>
                </c:pt>
                <c:pt idx="1130">
                  <c:v>40944</c:v>
                </c:pt>
                <c:pt idx="1131">
                  <c:v>40945</c:v>
                </c:pt>
                <c:pt idx="1132">
                  <c:v>40946</c:v>
                </c:pt>
                <c:pt idx="1133">
                  <c:v>40947</c:v>
                </c:pt>
                <c:pt idx="1134">
                  <c:v>40948</c:v>
                </c:pt>
                <c:pt idx="1135">
                  <c:v>40949</c:v>
                </c:pt>
                <c:pt idx="1136">
                  <c:v>40950</c:v>
                </c:pt>
                <c:pt idx="1137">
                  <c:v>40951</c:v>
                </c:pt>
                <c:pt idx="1138">
                  <c:v>40952</c:v>
                </c:pt>
                <c:pt idx="1139">
                  <c:v>40953</c:v>
                </c:pt>
                <c:pt idx="1140">
                  <c:v>40954</c:v>
                </c:pt>
                <c:pt idx="1141">
                  <c:v>40955</c:v>
                </c:pt>
                <c:pt idx="1142">
                  <c:v>40956</c:v>
                </c:pt>
                <c:pt idx="1143">
                  <c:v>40957</c:v>
                </c:pt>
                <c:pt idx="1144">
                  <c:v>40958</c:v>
                </c:pt>
                <c:pt idx="1145">
                  <c:v>40959</c:v>
                </c:pt>
                <c:pt idx="1146">
                  <c:v>40960</c:v>
                </c:pt>
                <c:pt idx="1147">
                  <c:v>40961</c:v>
                </c:pt>
                <c:pt idx="1148">
                  <c:v>40962</c:v>
                </c:pt>
                <c:pt idx="1149">
                  <c:v>40963</c:v>
                </c:pt>
                <c:pt idx="1150">
                  <c:v>40964</c:v>
                </c:pt>
                <c:pt idx="1151">
                  <c:v>40965</c:v>
                </c:pt>
                <c:pt idx="1152">
                  <c:v>40966</c:v>
                </c:pt>
                <c:pt idx="1153">
                  <c:v>40967</c:v>
                </c:pt>
                <c:pt idx="1154">
                  <c:v>40968</c:v>
                </c:pt>
                <c:pt idx="1155">
                  <c:v>40969</c:v>
                </c:pt>
                <c:pt idx="1156">
                  <c:v>40970</c:v>
                </c:pt>
                <c:pt idx="1157">
                  <c:v>40971</c:v>
                </c:pt>
                <c:pt idx="1158">
                  <c:v>40972</c:v>
                </c:pt>
                <c:pt idx="1159">
                  <c:v>40973</c:v>
                </c:pt>
                <c:pt idx="1160">
                  <c:v>40974</c:v>
                </c:pt>
                <c:pt idx="1161">
                  <c:v>40975</c:v>
                </c:pt>
                <c:pt idx="1162">
                  <c:v>40976</c:v>
                </c:pt>
                <c:pt idx="1163">
                  <c:v>40977</c:v>
                </c:pt>
                <c:pt idx="1164">
                  <c:v>40978</c:v>
                </c:pt>
                <c:pt idx="1165">
                  <c:v>40979</c:v>
                </c:pt>
                <c:pt idx="1166">
                  <c:v>40980</c:v>
                </c:pt>
                <c:pt idx="1167">
                  <c:v>40981</c:v>
                </c:pt>
                <c:pt idx="1168">
                  <c:v>40982</c:v>
                </c:pt>
                <c:pt idx="1169">
                  <c:v>40983</c:v>
                </c:pt>
                <c:pt idx="1170">
                  <c:v>40984</c:v>
                </c:pt>
                <c:pt idx="1171">
                  <c:v>40985</c:v>
                </c:pt>
                <c:pt idx="1172">
                  <c:v>40986</c:v>
                </c:pt>
                <c:pt idx="1173">
                  <c:v>40987</c:v>
                </c:pt>
                <c:pt idx="1174">
                  <c:v>40988</c:v>
                </c:pt>
                <c:pt idx="1175">
                  <c:v>40989</c:v>
                </c:pt>
                <c:pt idx="1176">
                  <c:v>40990</c:v>
                </c:pt>
                <c:pt idx="1177">
                  <c:v>40991</c:v>
                </c:pt>
                <c:pt idx="1178">
                  <c:v>40992</c:v>
                </c:pt>
                <c:pt idx="1179">
                  <c:v>40993</c:v>
                </c:pt>
                <c:pt idx="1180">
                  <c:v>40994</c:v>
                </c:pt>
                <c:pt idx="1181">
                  <c:v>40995</c:v>
                </c:pt>
                <c:pt idx="1182">
                  <c:v>40996</c:v>
                </c:pt>
                <c:pt idx="1183">
                  <c:v>40997</c:v>
                </c:pt>
                <c:pt idx="1184">
                  <c:v>40998</c:v>
                </c:pt>
                <c:pt idx="1185">
                  <c:v>40999</c:v>
                </c:pt>
                <c:pt idx="1186">
                  <c:v>41000</c:v>
                </c:pt>
                <c:pt idx="1187">
                  <c:v>41001</c:v>
                </c:pt>
                <c:pt idx="1188">
                  <c:v>41002</c:v>
                </c:pt>
                <c:pt idx="1189">
                  <c:v>41003</c:v>
                </c:pt>
                <c:pt idx="1190">
                  <c:v>41004</c:v>
                </c:pt>
                <c:pt idx="1191">
                  <c:v>41005</c:v>
                </c:pt>
                <c:pt idx="1192">
                  <c:v>41006</c:v>
                </c:pt>
                <c:pt idx="1193">
                  <c:v>41007</c:v>
                </c:pt>
                <c:pt idx="1194">
                  <c:v>41008</c:v>
                </c:pt>
                <c:pt idx="1195">
                  <c:v>41009</c:v>
                </c:pt>
                <c:pt idx="1196">
                  <c:v>41010</c:v>
                </c:pt>
                <c:pt idx="1197">
                  <c:v>41011</c:v>
                </c:pt>
                <c:pt idx="1198">
                  <c:v>41012</c:v>
                </c:pt>
                <c:pt idx="1199">
                  <c:v>41013</c:v>
                </c:pt>
                <c:pt idx="1200">
                  <c:v>41014</c:v>
                </c:pt>
                <c:pt idx="1201">
                  <c:v>41015</c:v>
                </c:pt>
                <c:pt idx="1202">
                  <c:v>41016</c:v>
                </c:pt>
                <c:pt idx="1203">
                  <c:v>41017</c:v>
                </c:pt>
                <c:pt idx="1204">
                  <c:v>41018</c:v>
                </c:pt>
                <c:pt idx="1205">
                  <c:v>41019</c:v>
                </c:pt>
                <c:pt idx="1206">
                  <c:v>41020</c:v>
                </c:pt>
                <c:pt idx="1207">
                  <c:v>41021</c:v>
                </c:pt>
                <c:pt idx="1208">
                  <c:v>41022</c:v>
                </c:pt>
                <c:pt idx="1209">
                  <c:v>41023</c:v>
                </c:pt>
                <c:pt idx="1210">
                  <c:v>41024</c:v>
                </c:pt>
                <c:pt idx="1211">
                  <c:v>41025</c:v>
                </c:pt>
                <c:pt idx="1212">
                  <c:v>41026</c:v>
                </c:pt>
                <c:pt idx="1213">
                  <c:v>41027</c:v>
                </c:pt>
                <c:pt idx="1214">
                  <c:v>41028</c:v>
                </c:pt>
                <c:pt idx="1215">
                  <c:v>41029</c:v>
                </c:pt>
                <c:pt idx="1216">
                  <c:v>41030</c:v>
                </c:pt>
                <c:pt idx="1217">
                  <c:v>41031</c:v>
                </c:pt>
                <c:pt idx="1218">
                  <c:v>41032</c:v>
                </c:pt>
                <c:pt idx="1219">
                  <c:v>41033</c:v>
                </c:pt>
                <c:pt idx="1220">
                  <c:v>41034</c:v>
                </c:pt>
                <c:pt idx="1221">
                  <c:v>41035</c:v>
                </c:pt>
                <c:pt idx="1222">
                  <c:v>41036</c:v>
                </c:pt>
                <c:pt idx="1223">
                  <c:v>41037</c:v>
                </c:pt>
                <c:pt idx="1224">
                  <c:v>41038</c:v>
                </c:pt>
                <c:pt idx="1225">
                  <c:v>41039</c:v>
                </c:pt>
                <c:pt idx="1226">
                  <c:v>41040</c:v>
                </c:pt>
                <c:pt idx="1227">
                  <c:v>41041</c:v>
                </c:pt>
                <c:pt idx="1228">
                  <c:v>41042</c:v>
                </c:pt>
                <c:pt idx="1229">
                  <c:v>41043</c:v>
                </c:pt>
                <c:pt idx="1230">
                  <c:v>41044</c:v>
                </c:pt>
                <c:pt idx="1231">
                  <c:v>41045</c:v>
                </c:pt>
                <c:pt idx="1232">
                  <c:v>41046</c:v>
                </c:pt>
                <c:pt idx="1233">
                  <c:v>41047</c:v>
                </c:pt>
                <c:pt idx="1234">
                  <c:v>41048</c:v>
                </c:pt>
                <c:pt idx="1235">
                  <c:v>41049</c:v>
                </c:pt>
                <c:pt idx="1236">
                  <c:v>41050</c:v>
                </c:pt>
                <c:pt idx="1237">
                  <c:v>41051</c:v>
                </c:pt>
                <c:pt idx="1238">
                  <c:v>41052</c:v>
                </c:pt>
                <c:pt idx="1239">
                  <c:v>41053</c:v>
                </c:pt>
                <c:pt idx="1240">
                  <c:v>41054</c:v>
                </c:pt>
                <c:pt idx="1241">
                  <c:v>41055</c:v>
                </c:pt>
                <c:pt idx="1242">
                  <c:v>41056</c:v>
                </c:pt>
                <c:pt idx="1243">
                  <c:v>41057</c:v>
                </c:pt>
                <c:pt idx="1244">
                  <c:v>41058</c:v>
                </c:pt>
                <c:pt idx="1245">
                  <c:v>41059</c:v>
                </c:pt>
                <c:pt idx="1246">
                  <c:v>41060</c:v>
                </c:pt>
                <c:pt idx="1247">
                  <c:v>41061</c:v>
                </c:pt>
                <c:pt idx="1248">
                  <c:v>41062</c:v>
                </c:pt>
                <c:pt idx="1249">
                  <c:v>41063</c:v>
                </c:pt>
                <c:pt idx="1250">
                  <c:v>41064</c:v>
                </c:pt>
                <c:pt idx="1251">
                  <c:v>41065</c:v>
                </c:pt>
                <c:pt idx="1252">
                  <c:v>41066</c:v>
                </c:pt>
                <c:pt idx="1253">
                  <c:v>41067</c:v>
                </c:pt>
                <c:pt idx="1254">
                  <c:v>41068</c:v>
                </c:pt>
                <c:pt idx="1255">
                  <c:v>41069</c:v>
                </c:pt>
                <c:pt idx="1256">
                  <c:v>41070</c:v>
                </c:pt>
                <c:pt idx="1257">
                  <c:v>41071</c:v>
                </c:pt>
                <c:pt idx="1258">
                  <c:v>41072</c:v>
                </c:pt>
                <c:pt idx="1259">
                  <c:v>41073</c:v>
                </c:pt>
                <c:pt idx="1260">
                  <c:v>41074</c:v>
                </c:pt>
                <c:pt idx="1261">
                  <c:v>41075</c:v>
                </c:pt>
                <c:pt idx="1262">
                  <c:v>41076</c:v>
                </c:pt>
                <c:pt idx="1263">
                  <c:v>41077</c:v>
                </c:pt>
                <c:pt idx="1264">
                  <c:v>41078</c:v>
                </c:pt>
                <c:pt idx="1265">
                  <c:v>41079</c:v>
                </c:pt>
                <c:pt idx="1266">
                  <c:v>41080</c:v>
                </c:pt>
                <c:pt idx="1267">
                  <c:v>41081</c:v>
                </c:pt>
                <c:pt idx="1268">
                  <c:v>41082</c:v>
                </c:pt>
                <c:pt idx="1269">
                  <c:v>41083</c:v>
                </c:pt>
                <c:pt idx="1270">
                  <c:v>41084</c:v>
                </c:pt>
                <c:pt idx="1271">
                  <c:v>41085</c:v>
                </c:pt>
                <c:pt idx="1272">
                  <c:v>41086</c:v>
                </c:pt>
                <c:pt idx="1273">
                  <c:v>41087</c:v>
                </c:pt>
                <c:pt idx="1274">
                  <c:v>41088</c:v>
                </c:pt>
                <c:pt idx="1275">
                  <c:v>41089</c:v>
                </c:pt>
                <c:pt idx="1276">
                  <c:v>41090</c:v>
                </c:pt>
                <c:pt idx="1277">
                  <c:v>41091</c:v>
                </c:pt>
                <c:pt idx="1278">
                  <c:v>41092</c:v>
                </c:pt>
                <c:pt idx="1279">
                  <c:v>41093</c:v>
                </c:pt>
                <c:pt idx="1280">
                  <c:v>41094</c:v>
                </c:pt>
                <c:pt idx="1281">
                  <c:v>41095</c:v>
                </c:pt>
                <c:pt idx="1282">
                  <c:v>41096</c:v>
                </c:pt>
                <c:pt idx="1283">
                  <c:v>41097</c:v>
                </c:pt>
                <c:pt idx="1284">
                  <c:v>41098</c:v>
                </c:pt>
                <c:pt idx="1285">
                  <c:v>41099</c:v>
                </c:pt>
                <c:pt idx="1286">
                  <c:v>41100</c:v>
                </c:pt>
                <c:pt idx="1287">
                  <c:v>41101</c:v>
                </c:pt>
                <c:pt idx="1288">
                  <c:v>41102</c:v>
                </c:pt>
                <c:pt idx="1289">
                  <c:v>41103</c:v>
                </c:pt>
                <c:pt idx="1290">
                  <c:v>41104</c:v>
                </c:pt>
                <c:pt idx="1291">
                  <c:v>41105</c:v>
                </c:pt>
                <c:pt idx="1292">
                  <c:v>41106</c:v>
                </c:pt>
                <c:pt idx="1293">
                  <c:v>41107</c:v>
                </c:pt>
                <c:pt idx="1294">
                  <c:v>41108</c:v>
                </c:pt>
                <c:pt idx="1295">
                  <c:v>41109</c:v>
                </c:pt>
                <c:pt idx="1296">
                  <c:v>41110</c:v>
                </c:pt>
                <c:pt idx="1297">
                  <c:v>41111</c:v>
                </c:pt>
                <c:pt idx="1298">
                  <c:v>41112</c:v>
                </c:pt>
                <c:pt idx="1299">
                  <c:v>41113</c:v>
                </c:pt>
                <c:pt idx="1300">
                  <c:v>41114</c:v>
                </c:pt>
                <c:pt idx="1301">
                  <c:v>41115</c:v>
                </c:pt>
                <c:pt idx="1302">
                  <c:v>41116</c:v>
                </c:pt>
                <c:pt idx="1303">
                  <c:v>41117</c:v>
                </c:pt>
                <c:pt idx="1304">
                  <c:v>41118</c:v>
                </c:pt>
                <c:pt idx="1305">
                  <c:v>41119</c:v>
                </c:pt>
                <c:pt idx="1306">
                  <c:v>41120</c:v>
                </c:pt>
                <c:pt idx="1307">
                  <c:v>41121</c:v>
                </c:pt>
                <c:pt idx="1308">
                  <c:v>41122</c:v>
                </c:pt>
                <c:pt idx="1309">
                  <c:v>41123</c:v>
                </c:pt>
                <c:pt idx="1310">
                  <c:v>41124</c:v>
                </c:pt>
                <c:pt idx="1311">
                  <c:v>41125</c:v>
                </c:pt>
                <c:pt idx="1312">
                  <c:v>41126</c:v>
                </c:pt>
                <c:pt idx="1313">
                  <c:v>41127</c:v>
                </c:pt>
                <c:pt idx="1314">
                  <c:v>41128</c:v>
                </c:pt>
                <c:pt idx="1315">
                  <c:v>41129</c:v>
                </c:pt>
                <c:pt idx="1316">
                  <c:v>41130</c:v>
                </c:pt>
                <c:pt idx="1317">
                  <c:v>41131</c:v>
                </c:pt>
                <c:pt idx="1318">
                  <c:v>41132</c:v>
                </c:pt>
                <c:pt idx="1319">
                  <c:v>41133</c:v>
                </c:pt>
                <c:pt idx="1320">
                  <c:v>41134</c:v>
                </c:pt>
                <c:pt idx="1321">
                  <c:v>41135</c:v>
                </c:pt>
                <c:pt idx="1322">
                  <c:v>41136</c:v>
                </c:pt>
                <c:pt idx="1323">
                  <c:v>41137</c:v>
                </c:pt>
                <c:pt idx="1324">
                  <c:v>41138</c:v>
                </c:pt>
                <c:pt idx="1325">
                  <c:v>41139</c:v>
                </c:pt>
                <c:pt idx="1326">
                  <c:v>41140</c:v>
                </c:pt>
                <c:pt idx="1327">
                  <c:v>41141</c:v>
                </c:pt>
                <c:pt idx="1328">
                  <c:v>41142</c:v>
                </c:pt>
                <c:pt idx="1329">
                  <c:v>41143</c:v>
                </c:pt>
                <c:pt idx="1330">
                  <c:v>41144</c:v>
                </c:pt>
                <c:pt idx="1331">
                  <c:v>41145</c:v>
                </c:pt>
                <c:pt idx="1332">
                  <c:v>41146</c:v>
                </c:pt>
                <c:pt idx="1333">
                  <c:v>41147</c:v>
                </c:pt>
                <c:pt idx="1334">
                  <c:v>41148</c:v>
                </c:pt>
                <c:pt idx="1335">
                  <c:v>41149</c:v>
                </c:pt>
                <c:pt idx="1336">
                  <c:v>41150</c:v>
                </c:pt>
                <c:pt idx="1337">
                  <c:v>41151</c:v>
                </c:pt>
                <c:pt idx="1338">
                  <c:v>41152</c:v>
                </c:pt>
                <c:pt idx="1339">
                  <c:v>41153</c:v>
                </c:pt>
                <c:pt idx="1340">
                  <c:v>41154</c:v>
                </c:pt>
                <c:pt idx="1341">
                  <c:v>41155</c:v>
                </c:pt>
                <c:pt idx="1342">
                  <c:v>41156</c:v>
                </c:pt>
                <c:pt idx="1343">
                  <c:v>41157</c:v>
                </c:pt>
                <c:pt idx="1344">
                  <c:v>41158</c:v>
                </c:pt>
                <c:pt idx="1345">
                  <c:v>41159</c:v>
                </c:pt>
                <c:pt idx="1346">
                  <c:v>41160</c:v>
                </c:pt>
                <c:pt idx="1347">
                  <c:v>41161</c:v>
                </c:pt>
                <c:pt idx="1348">
                  <c:v>41162</c:v>
                </c:pt>
                <c:pt idx="1349">
                  <c:v>41163</c:v>
                </c:pt>
                <c:pt idx="1350">
                  <c:v>41164</c:v>
                </c:pt>
                <c:pt idx="1351">
                  <c:v>41165</c:v>
                </c:pt>
                <c:pt idx="1352">
                  <c:v>41166</c:v>
                </c:pt>
                <c:pt idx="1353">
                  <c:v>41167</c:v>
                </c:pt>
                <c:pt idx="1354">
                  <c:v>41168</c:v>
                </c:pt>
                <c:pt idx="1355">
                  <c:v>41169</c:v>
                </c:pt>
                <c:pt idx="1356">
                  <c:v>41170</c:v>
                </c:pt>
                <c:pt idx="1357">
                  <c:v>41171</c:v>
                </c:pt>
                <c:pt idx="1358">
                  <c:v>41172</c:v>
                </c:pt>
                <c:pt idx="1359">
                  <c:v>41173</c:v>
                </c:pt>
                <c:pt idx="1360">
                  <c:v>41174</c:v>
                </c:pt>
                <c:pt idx="1361">
                  <c:v>41175</c:v>
                </c:pt>
                <c:pt idx="1362">
                  <c:v>41176</c:v>
                </c:pt>
                <c:pt idx="1363">
                  <c:v>41177</c:v>
                </c:pt>
                <c:pt idx="1364">
                  <c:v>41178</c:v>
                </c:pt>
                <c:pt idx="1365">
                  <c:v>41179</c:v>
                </c:pt>
                <c:pt idx="1366">
                  <c:v>41180</c:v>
                </c:pt>
                <c:pt idx="1367">
                  <c:v>41181</c:v>
                </c:pt>
                <c:pt idx="1368">
                  <c:v>41182</c:v>
                </c:pt>
                <c:pt idx="1369">
                  <c:v>41183</c:v>
                </c:pt>
                <c:pt idx="1370">
                  <c:v>41184</c:v>
                </c:pt>
                <c:pt idx="1371">
                  <c:v>41185</c:v>
                </c:pt>
                <c:pt idx="1372">
                  <c:v>41186</c:v>
                </c:pt>
                <c:pt idx="1373">
                  <c:v>41187</c:v>
                </c:pt>
                <c:pt idx="1374">
                  <c:v>41188</c:v>
                </c:pt>
                <c:pt idx="1375">
                  <c:v>41189</c:v>
                </c:pt>
                <c:pt idx="1376">
                  <c:v>41190</c:v>
                </c:pt>
                <c:pt idx="1377">
                  <c:v>41191</c:v>
                </c:pt>
                <c:pt idx="1378">
                  <c:v>41192</c:v>
                </c:pt>
                <c:pt idx="1379">
                  <c:v>41193</c:v>
                </c:pt>
                <c:pt idx="1380">
                  <c:v>41194</c:v>
                </c:pt>
                <c:pt idx="1381">
                  <c:v>41195</c:v>
                </c:pt>
                <c:pt idx="1382">
                  <c:v>41196</c:v>
                </c:pt>
                <c:pt idx="1383">
                  <c:v>41197</c:v>
                </c:pt>
                <c:pt idx="1384">
                  <c:v>41198</c:v>
                </c:pt>
                <c:pt idx="1385">
                  <c:v>41199</c:v>
                </c:pt>
                <c:pt idx="1386">
                  <c:v>41200</c:v>
                </c:pt>
                <c:pt idx="1387">
                  <c:v>41201</c:v>
                </c:pt>
                <c:pt idx="1388">
                  <c:v>41202</c:v>
                </c:pt>
                <c:pt idx="1389">
                  <c:v>41203</c:v>
                </c:pt>
                <c:pt idx="1390">
                  <c:v>41204</c:v>
                </c:pt>
                <c:pt idx="1391">
                  <c:v>41205</c:v>
                </c:pt>
                <c:pt idx="1392">
                  <c:v>41206</c:v>
                </c:pt>
                <c:pt idx="1393">
                  <c:v>41207</c:v>
                </c:pt>
                <c:pt idx="1394">
                  <c:v>41208</c:v>
                </c:pt>
                <c:pt idx="1395">
                  <c:v>41209</c:v>
                </c:pt>
                <c:pt idx="1396">
                  <c:v>41210</c:v>
                </c:pt>
                <c:pt idx="1397">
                  <c:v>41211</c:v>
                </c:pt>
                <c:pt idx="1398">
                  <c:v>41212</c:v>
                </c:pt>
                <c:pt idx="1399">
                  <c:v>41213</c:v>
                </c:pt>
                <c:pt idx="1400">
                  <c:v>41214</c:v>
                </c:pt>
                <c:pt idx="1401">
                  <c:v>41215</c:v>
                </c:pt>
                <c:pt idx="1402">
                  <c:v>41216</c:v>
                </c:pt>
                <c:pt idx="1403">
                  <c:v>41217</c:v>
                </c:pt>
                <c:pt idx="1404">
                  <c:v>41218</c:v>
                </c:pt>
                <c:pt idx="1405">
                  <c:v>41219</c:v>
                </c:pt>
                <c:pt idx="1406">
                  <c:v>41220</c:v>
                </c:pt>
                <c:pt idx="1407">
                  <c:v>41221</c:v>
                </c:pt>
                <c:pt idx="1408">
                  <c:v>41222</c:v>
                </c:pt>
                <c:pt idx="1409">
                  <c:v>41223</c:v>
                </c:pt>
                <c:pt idx="1410">
                  <c:v>41224</c:v>
                </c:pt>
                <c:pt idx="1411">
                  <c:v>41225</c:v>
                </c:pt>
                <c:pt idx="1412">
                  <c:v>41226</c:v>
                </c:pt>
                <c:pt idx="1413">
                  <c:v>41227</c:v>
                </c:pt>
                <c:pt idx="1414">
                  <c:v>41228</c:v>
                </c:pt>
                <c:pt idx="1415">
                  <c:v>41229</c:v>
                </c:pt>
                <c:pt idx="1416">
                  <c:v>41230</c:v>
                </c:pt>
                <c:pt idx="1417">
                  <c:v>41231</c:v>
                </c:pt>
                <c:pt idx="1418">
                  <c:v>41232</c:v>
                </c:pt>
                <c:pt idx="1419">
                  <c:v>41233</c:v>
                </c:pt>
                <c:pt idx="1420">
                  <c:v>41234</c:v>
                </c:pt>
                <c:pt idx="1421">
                  <c:v>41235</c:v>
                </c:pt>
                <c:pt idx="1422">
                  <c:v>41236</c:v>
                </c:pt>
                <c:pt idx="1423">
                  <c:v>41237</c:v>
                </c:pt>
                <c:pt idx="1424">
                  <c:v>41238</c:v>
                </c:pt>
                <c:pt idx="1425">
                  <c:v>41239</c:v>
                </c:pt>
                <c:pt idx="1426">
                  <c:v>41240</c:v>
                </c:pt>
                <c:pt idx="1427">
                  <c:v>41241</c:v>
                </c:pt>
                <c:pt idx="1428">
                  <c:v>41242</c:v>
                </c:pt>
                <c:pt idx="1429">
                  <c:v>41243</c:v>
                </c:pt>
                <c:pt idx="1430">
                  <c:v>41244</c:v>
                </c:pt>
                <c:pt idx="1431">
                  <c:v>41245</c:v>
                </c:pt>
                <c:pt idx="1432">
                  <c:v>41246</c:v>
                </c:pt>
                <c:pt idx="1433">
                  <c:v>41247</c:v>
                </c:pt>
                <c:pt idx="1434">
                  <c:v>41248</c:v>
                </c:pt>
                <c:pt idx="1435">
                  <c:v>41249</c:v>
                </c:pt>
                <c:pt idx="1436">
                  <c:v>41250</c:v>
                </c:pt>
                <c:pt idx="1437">
                  <c:v>41251</c:v>
                </c:pt>
                <c:pt idx="1438">
                  <c:v>41252</c:v>
                </c:pt>
                <c:pt idx="1439">
                  <c:v>41253</c:v>
                </c:pt>
                <c:pt idx="1440">
                  <c:v>41254</c:v>
                </c:pt>
                <c:pt idx="1441">
                  <c:v>41255</c:v>
                </c:pt>
                <c:pt idx="1442">
                  <c:v>41256</c:v>
                </c:pt>
                <c:pt idx="1443">
                  <c:v>41257</c:v>
                </c:pt>
                <c:pt idx="1444">
                  <c:v>41258</c:v>
                </c:pt>
                <c:pt idx="1445">
                  <c:v>41259</c:v>
                </c:pt>
                <c:pt idx="1446">
                  <c:v>41260</c:v>
                </c:pt>
                <c:pt idx="1447">
                  <c:v>41261</c:v>
                </c:pt>
                <c:pt idx="1448">
                  <c:v>41262</c:v>
                </c:pt>
                <c:pt idx="1449">
                  <c:v>41263</c:v>
                </c:pt>
                <c:pt idx="1450">
                  <c:v>41264</c:v>
                </c:pt>
                <c:pt idx="1451">
                  <c:v>41265</c:v>
                </c:pt>
                <c:pt idx="1452">
                  <c:v>41266</c:v>
                </c:pt>
                <c:pt idx="1453">
                  <c:v>41267</c:v>
                </c:pt>
                <c:pt idx="1454">
                  <c:v>41268</c:v>
                </c:pt>
                <c:pt idx="1455">
                  <c:v>41269</c:v>
                </c:pt>
                <c:pt idx="1456">
                  <c:v>41270</c:v>
                </c:pt>
                <c:pt idx="1457">
                  <c:v>41271</c:v>
                </c:pt>
                <c:pt idx="1458">
                  <c:v>41272</c:v>
                </c:pt>
                <c:pt idx="1459">
                  <c:v>41273</c:v>
                </c:pt>
                <c:pt idx="1460">
                  <c:v>41274</c:v>
                </c:pt>
                <c:pt idx="1461">
                  <c:v>41275</c:v>
                </c:pt>
                <c:pt idx="1462">
                  <c:v>41276</c:v>
                </c:pt>
                <c:pt idx="1463">
                  <c:v>41277</c:v>
                </c:pt>
                <c:pt idx="1464">
                  <c:v>41278</c:v>
                </c:pt>
                <c:pt idx="1465">
                  <c:v>41279</c:v>
                </c:pt>
                <c:pt idx="1466">
                  <c:v>41280</c:v>
                </c:pt>
                <c:pt idx="1467">
                  <c:v>41281</c:v>
                </c:pt>
                <c:pt idx="1468">
                  <c:v>41282</c:v>
                </c:pt>
                <c:pt idx="1469">
                  <c:v>41283</c:v>
                </c:pt>
                <c:pt idx="1470">
                  <c:v>41284</c:v>
                </c:pt>
                <c:pt idx="1471">
                  <c:v>41285</c:v>
                </c:pt>
                <c:pt idx="1472">
                  <c:v>41286</c:v>
                </c:pt>
                <c:pt idx="1473">
                  <c:v>41287</c:v>
                </c:pt>
                <c:pt idx="1474">
                  <c:v>41288</c:v>
                </c:pt>
                <c:pt idx="1475">
                  <c:v>41289</c:v>
                </c:pt>
                <c:pt idx="1476">
                  <c:v>41290</c:v>
                </c:pt>
                <c:pt idx="1477">
                  <c:v>41291</c:v>
                </c:pt>
                <c:pt idx="1478">
                  <c:v>41292</c:v>
                </c:pt>
                <c:pt idx="1479">
                  <c:v>41293</c:v>
                </c:pt>
                <c:pt idx="1480">
                  <c:v>41294</c:v>
                </c:pt>
                <c:pt idx="1481">
                  <c:v>41295</c:v>
                </c:pt>
                <c:pt idx="1482">
                  <c:v>41296</c:v>
                </c:pt>
                <c:pt idx="1483">
                  <c:v>41297</c:v>
                </c:pt>
                <c:pt idx="1484">
                  <c:v>41298</c:v>
                </c:pt>
                <c:pt idx="1485">
                  <c:v>41299</c:v>
                </c:pt>
                <c:pt idx="1486">
                  <c:v>41300</c:v>
                </c:pt>
                <c:pt idx="1487">
                  <c:v>41301</c:v>
                </c:pt>
                <c:pt idx="1488">
                  <c:v>41302</c:v>
                </c:pt>
                <c:pt idx="1489">
                  <c:v>41303</c:v>
                </c:pt>
                <c:pt idx="1490">
                  <c:v>41304</c:v>
                </c:pt>
                <c:pt idx="1491">
                  <c:v>41305</c:v>
                </c:pt>
                <c:pt idx="1492">
                  <c:v>41306</c:v>
                </c:pt>
                <c:pt idx="1493">
                  <c:v>41307</c:v>
                </c:pt>
                <c:pt idx="1494">
                  <c:v>41308</c:v>
                </c:pt>
                <c:pt idx="1495">
                  <c:v>41309</c:v>
                </c:pt>
                <c:pt idx="1496">
                  <c:v>41310</c:v>
                </c:pt>
                <c:pt idx="1497">
                  <c:v>41311</c:v>
                </c:pt>
                <c:pt idx="1498">
                  <c:v>41312</c:v>
                </c:pt>
                <c:pt idx="1499">
                  <c:v>41313</c:v>
                </c:pt>
                <c:pt idx="1500">
                  <c:v>41314</c:v>
                </c:pt>
                <c:pt idx="1501">
                  <c:v>41315</c:v>
                </c:pt>
                <c:pt idx="1502">
                  <c:v>41316</c:v>
                </c:pt>
                <c:pt idx="1503">
                  <c:v>41317</c:v>
                </c:pt>
                <c:pt idx="1504">
                  <c:v>41318</c:v>
                </c:pt>
                <c:pt idx="1505">
                  <c:v>41319</c:v>
                </c:pt>
                <c:pt idx="1506">
                  <c:v>41320</c:v>
                </c:pt>
                <c:pt idx="1507">
                  <c:v>41321</c:v>
                </c:pt>
                <c:pt idx="1508">
                  <c:v>41322</c:v>
                </c:pt>
                <c:pt idx="1509">
                  <c:v>41323</c:v>
                </c:pt>
                <c:pt idx="1510">
                  <c:v>41324</c:v>
                </c:pt>
                <c:pt idx="1511">
                  <c:v>41325</c:v>
                </c:pt>
                <c:pt idx="1512">
                  <c:v>41326</c:v>
                </c:pt>
                <c:pt idx="1513">
                  <c:v>41327</c:v>
                </c:pt>
                <c:pt idx="1514">
                  <c:v>41328</c:v>
                </c:pt>
                <c:pt idx="1515">
                  <c:v>41329</c:v>
                </c:pt>
                <c:pt idx="1516">
                  <c:v>41330</c:v>
                </c:pt>
                <c:pt idx="1517">
                  <c:v>41331</c:v>
                </c:pt>
                <c:pt idx="1518">
                  <c:v>41332</c:v>
                </c:pt>
                <c:pt idx="1519">
                  <c:v>41333</c:v>
                </c:pt>
                <c:pt idx="1520">
                  <c:v>41334</c:v>
                </c:pt>
                <c:pt idx="1521">
                  <c:v>41335</c:v>
                </c:pt>
                <c:pt idx="1522">
                  <c:v>41336</c:v>
                </c:pt>
                <c:pt idx="1523">
                  <c:v>41337</c:v>
                </c:pt>
                <c:pt idx="1524">
                  <c:v>41338</c:v>
                </c:pt>
                <c:pt idx="1525">
                  <c:v>41339</c:v>
                </c:pt>
                <c:pt idx="1526">
                  <c:v>41340</c:v>
                </c:pt>
                <c:pt idx="1527">
                  <c:v>41341</c:v>
                </c:pt>
                <c:pt idx="1528">
                  <c:v>41342</c:v>
                </c:pt>
                <c:pt idx="1529">
                  <c:v>41343</c:v>
                </c:pt>
                <c:pt idx="1530">
                  <c:v>41344</c:v>
                </c:pt>
                <c:pt idx="1531">
                  <c:v>41345</c:v>
                </c:pt>
                <c:pt idx="1532">
                  <c:v>41346</c:v>
                </c:pt>
                <c:pt idx="1533">
                  <c:v>41347</c:v>
                </c:pt>
                <c:pt idx="1534">
                  <c:v>41348</c:v>
                </c:pt>
                <c:pt idx="1535">
                  <c:v>41349</c:v>
                </c:pt>
                <c:pt idx="1536">
                  <c:v>41350</c:v>
                </c:pt>
                <c:pt idx="1537">
                  <c:v>41351</c:v>
                </c:pt>
                <c:pt idx="1538">
                  <c:v>41352</c:v>
                </c:pt>
                <c:pt idx="1539">
                  <c:v>41353</c:v>
                </c:pt>
                <c:pt idx="1540">
                  <c:v>41354</c:v>
                </c:pt>
                <c:pt idx="1541">
                  <c:v>41355</c:v>
                </c:pt>
                <c:pt idx="1542">
                  <c:v>41356</c:v>
                </c:pt>
                <c:pt idx="1543">
                  <c:v>41357</c:v>
                </c:pt>
                <c:pt idx="1544">
                  <c:v>41358</c:v>
                </c:pt>
                <c:pt idx="1545">
                  <c:v>41359</c:v>
                </c:pt>
                <c:pt idx="1546">
                  <c:v>41360</c:v>
                </c:pt>
                <c:pt idx="1547">
                  <c:v>41361</c:v>
                </c:pt>
                <c:pt idx="1548">
                  <c:v>41362</c:v>
                </c:pt>
                <c:pt idx="1549">
                  <c:v>41363</c:v>
                </c:pt>
                <c:pt idx="1550">
                  <c:v>41364</c:v>
                </c:pt>
                <c:pt idx="1551">
                  <c:v>41365</c:v>
                </c:pt>
                <c:pt idx="1552">
                  <c:v>41366</c:v>
                </c:pt>
                <c:pt idx="1553">
                  <c:v>41367</c:v>
                </c:pt>
                <c:pt idx="1554">
                  <c:v>41368</c:v>
                </c:pt>
                <c:pt idx="1555">
                  <c:v>41369</c:v>
                </c:pt>
                <c:pt idx="1556">
                  <c:v>41370</c:v>
                </c:pt>
                <c:pt idx="1557">
                  <c:v>41371</c:v>
                </c:pt>
                <c:pt idx="1558">
                  <c:v>41372</c:v>
                </c:pt>
                <c:pt idx="1559">
                  <c:v>41373</c:v>
                </c:pt>
                <c:pt idx="1560">
                  <c:v>41374</c:v>
                </c:pt>
                <c:pt idx="1561">
                  <c:v>41375</c:v>
                </c:pt>
                <c:pt idx="1562">
                  <c:v>41376</c:v>
                </c:pt>
                <c:pt idx="1563">
                  <c:v>41377</c:v>
                </c:pt>
                <c:pt idx="1564">
                  <c:v>41378</c:v>
                </c:pt>
                <c:pt idx="1565">
                  <c:v>41379</c:v>
                </c:pt>
                <c:pt idx="1566">
                  <c:v>41380</c:v>
                </c:pt>
                <c:pt idx="1567">
                  <c:v>41381</c:v>
                </c:pt>
                <c:pt idx="1568">
                  <c:v>41382</c:v>
                </c:pt>
                <c:pt idx="1569">
                  <c:v>41383</c:v>
                </c:pt>
                <c:pt idx="1570">
                  <c:v>41384</c:v>
                </c:pt>
                <c:pt idx="1571">
                  <c:v>41385</c:v>
                </c:pt>
                <c:pt idx="1572">
                  <c:v>41386</c:v>
                </c:pt>
                <c:pt idx="1573">
                  <c:v>41387</c:v>
                </c:pt>
                <c:pt idx="1574">
                  <c:v>41388</c:v>
                </c:pt>
                <c:pt idx="1575">
                  <c:v>41389</c:v>
                </c:pt>
                <c:pt idx="1576">
                  <c:v>41390</c:v>
                </c:pt>
                <c:pt idx="1577">
                  <c:v>41391</c:v>
                </c:pt>
                <c:pt idx="1578">
                  <c:v>41392</c:v>
                </c:pt>
                <c:pt idx="1579">
                  <c:v>41393</c:v>
                </c:pt>
                <c:pt idx="1580">
                  <c:v>41394</c:v>
                </c:pt>
                <c:pt idx="1581">
                  <c:v>41395</c:v>
                </c:pt>
                <c:pt idx="1582">
                  <c:v>41396</c:v>
                </c:pt>
                <c:pt idx="1583">
                  <c:v>41397</c:v>
                </c:pt>
                <c:pt idx="1584">
                  <c:v>41398</c:v>
                </c:pt>
                <c:pt idx="1585">
                  <c:v>41399</c:v>
                </c:pt>
                <c:pt idx="1586">
                  <c:v>41400</c:v>
                </c:pt>
                <c:pt idx="1587">
                  <c:v>41401</c:v>
                </c:pt>
                <c:pt idx="1588">
                  <c:v>41402</c:v>
                </c:pt>
                <c:pt idx="1589">
                  <c:v>41403</c:v>
                </c:pt>
                <c:pt idx="1590">
                  <c:v>41404</c:v>
                </c:pt>
                <c:pt idx="1591">
                  <c:v>41405</c:v>
                </c:pt>
                <c:pt idx="1592">
                  <c:v>41406</c:v>
                </c:pt>
                <c:pt idx="1593">
                  <c:v>41407</c:v>
                </c:pt>
                <c:pt idx="1594">
                  <c:v>41408</c:v>
                </c:pt>
                <c:pt idx="1595">
                  <c:v>41409</c:v>
                </c:pt>
                <c:pt idx="1596">
                  <c:v>41410</c:v>
                </c:pt>
                <c:pt idx="1597">
                  <c:v>41411</c:v>
                </c:pt>
                <c:pt idx="1598">
                  <c:v>41412</c:v>
                </c:pt>
                <c:pt idx="1599">
                  <c:v>41413</c:v>
                </c:pt>
                <c:pt idx="1600">
                  <c:v>41414</c:v>
                </c:pt>
                <c:pt idx="1601">
                  <c:v>41415</c:v>
                </c:pt>
                <c:pt idx="1602">
                  <c:v>41416</c:v>
                </c:pt>
                <c:pt idx="1603">
                  <c:v>41417</c:v>
                </c:pt>
                <c:pt idx="1604">
                  <c:v>41418</c:v>
                </c:pt>
                <c:pt idx="1605">
                  <c:v>41419</c:v>
                </c:pt>
                <c:pt idx="1606">
                  <c:v>41420</c:v>
                </c:pt>
                <c:pt idx="1607">
                  <c:v>41421</c:v>
                </c:pt>
                <c:pt idx="1608">
                  <c:v>41422</c:v>
                </c:pt>
                <c:pt idx="1609">
                  <c:v>41423</c:v>
                </c:pt>
                <c:pt idx="1610">
                  <c:v>41424</c:v>
                </c:pt>
                <c:pt idx="1611">
                  <c:v>41425</c:v>
                </c:pt>
                <c:pt idx="1612">
                  <c:v>41426</c:v>
                </c:pt>
                <c:pt idx="1613">
                  <c:v>41427</c:v>
                </c:pt>
                <c:pt idx="1614">
                  <c:v>41428</c:v>
                </c:pt>
                <c:pt idx="1615">
                  <c:v>41429</c:v>
                </c:pt>
                <c:pt idx="1616">
                  <c:v>41430</c:v>
                </c:pt>
                <c:pt idx="1617">
                  <c:v>41431</c:v>
                </c:pt>
                <c:pt idx="1618">
                  <c:v>41432</c:v>
                </c:pt>
                <c:pt idx="1619">
                  <c:v>41433</c:v>
                </c:pt>
                <c:pt idx="1620">
                  <c:v>41434</c:v>
                </c:pt>
                <c:pt idx="1621">
                  <c:v>41435</c:v>
                </c:pt>
                <c:pt idx="1622">
                  <c:v>41436</c:v>
                </c:pt>
                <c:pt idx="1623">
                  <c:v>41437</c:v>
                </c:pt>
                <c:pt idx="1624">
                  <c:v>41438</c:v>
                </c:pt>
                <c:pt idx="1625">
                  <c:v>41439</c:v>
                </c:pt>
                <c:pt idx="1626">
                  <c:v>41440</c:v>
                </c:pt>
                <c:pt idx="1627">
                  <c:v>41441</c:v>
                </c:pt>
                <c:pt idx="1628">
                  <c:v>41442</c:v>
                </c:pt>
                <c:pt idx="1629">
                  <c:v>41443</c:v>
                </c:pt>
                <c:pt idx="1630">
                  <c:v>41444</c:v>
                </c:pt>
                <c:pt idx="1631">
                  <c:v>41445</c:v>
                </c:pt>
                <c:pt idx="1632">
                  <c:v>41446</c:v>
                </c:pt>
                <c:pt idx="1633">
                  <c:v>41447</c:v>
                </c:pt>
                <c:pt idx="1634">
                  <c:v>41448</c:v>
                </c:pt>
                <c:pt idx="1635">
                  <c:v>41449</c:v>
                </c:pt>
                <c:pt idx="1636">
                  <c:v>41450</c:v>
                </c:pt>
                <c:pt idx="1637">
                  <c:v>41451</c:v>
                </c:pt>
                <c:pt idx="1638">
                  <c:v>41452</c:v>
                </c:pt>
                <c:pt idx="1639">
                  <c:v>41453</c:v>
                </c:pt>
                <c:pt idx="1640">
                  <c:v>41454</c:v>
                </c:pt>
                <c:pt idx="1641">
                  <c:v>41455</c:v>
                </c:pt>
                <c:pt idx="1642">
                  <c:v>41456</c:v>
                </c:pt>
                <c:pt idx="1643">
                  <c:v>41457</c:v>
                </c:pt>
                <c:pt idx="1644">
                  <c:v>41458</c:v>
                </c:pt>
                <c:pt idx="1645">
                  <c:v>41459</c:v>
                </c:pt>
                <c:pt idx="1646">
                  <c:v>41460</c:v>
                </c:pt>
                <c:pt idx="1647">
                  <c:v>41461</c:v>
                </c:pt>
                <c:pt idx="1648">
                  <c:v>41462</c:v>
                </c:pt>
                <c:pt idx="1649">
                  <c:v>41463</c:v>
                </c:pt>
                <c:pt idx="1650">
                  <c:v>41464</c:v>
                </c:pt>
                <c:pt idx="1651">
                  <c:v>41465</c:v>
                </c:pt>
                <c:pt idx="1652">
                  <c:v>41466</c:v>
                </c:pt>
                <c:pt idx="1653">
                  <c:v>41467</c:v>
                </c:pt>
                <c:pt idx="1654">
                  <c:v>41468</c:v>
                </c:pt>
                <c:pt idx="1655">
                  <c:v>41469</c:v>
                </c:pt>
                <c:pt idx="1656">
                  <c:v>41470</c:v>
                </c:pt>
                <c:pt idx="1657">
                  <c:v>41471</c:v>
                </c:pt>
                <c:pt idx="1658">
                  <c:v>41472</c:v>
                </c:pt>
                <c:pt idx="1659">
                  <c:v>41473</c:v>
                </c:pt>
                <c:pt idx="1660">
                  <c:v>41474</c:v>
                </c:pt>
                <c:pt idx="1661">
                  <c:v>41475</c:v>
                </c:pt>
                <c:pt idx="1662">
                  <c:v>41476</c:v>
                </c:pt>
                <c:pt idx="1663">
                  <c:v>41477</c:v>
                </c:pt>
                <c:pt idx="1664">
                  <c:v>41478</c:v>
                </c:pt>
                <c:pt idx="1665">
                  <c:v>41479</c:v>
                </c:pt>
                <c:pt idx="1666">
                  <c:v>41480</c:v>
                </c:pt>
                <c:pt idx="1667">
                  <c:v>41481</c:v>
                </c:pt>
                <c:pt idx="1668">
                  <c:v>41482</c:v>
                </c:pt>
                <c:pt idx="1669">
                  <c:v>41483</c:v>
                </c:pt>
                <c:pt idx="1670">
                  <c:v>41484</c:v>
                </c:pt>
                <c:pt idx="1671">
                  <c:v>41485</c:v>
                </c:pt>
                <c:pt idx="1672">
                  <c:v>41486</c:v>
                </c:pt>
                <c:pt idx="1673">
                  <c:v>41487</c:v>
                </c:pt>
                <c:pt idx="1674">
                  <c:v>41488</c:v>
                </c:pt>
                <c:pt idx="1675">
                  <c:v>41489</c:v>
                </c:pt>
                <c:pt idx="1676">
                  <c:v>41490</c:v>
                </c:pt>
                <c:pt idx="1677">
                  <c:v>41491</c:v>
                </c:pt>
                <c:pt idx="1678">
                  <c:v>41492</c:v>
                </c:pt>
                <c:pt idx="1679">
                  <c:v>41493</c:v>
                </c:pt>
                <c:pt idx="1680">
                  <c:v>41494</c:v>
                </c:pt>
                <c:pt idx="1681">
                  <c:v>41495</c:v>
                </c:pt>
                <c:pt idx="1682">
                  <c:v>41496</c:v>
                </c:pt>
                <c:pt idx="1683">
                  <c:v>41497</c:v>
                </c:pt>
                <c:pt idx="1684">
                  <c:v>41498</c:v>
                </c:pt>
                <c:pt idx="1685">
                  <c:v>41499</c:v>
                </c:pt>
                <c:pt idx="1686">
                  <c:v>41500</c:v>
                </c:pt>
                <c:pt idx="1687">
                  <c:v>41501</c:v>
                </c:pt>
                <c:pt idx="1688">
                  <c:v>41502</c:v>
                </c:pt>
                <c:pt idx="1689">
                  <c:v>41503</c:v>
                </c:pt>
                <c:pt idx="1690">
                  <c:v>41504</c:v>
                </c:pt>
                <c:pt idx="1691">
                  <c:v>41505</c:v>
                </c:pt>
                <c:pt idx="1692">
                  <c:v>41506</c:v>
                </c:pt>
                <c:pt idx="1693">
                  <c:v>41507</c:v>
                </c:pt>
                <c:pt idx="1694">
                  <c:v>41508</c:v>
                </c:pt>
                <c:pt idx="1695">
                  <c:v>41509</c:v>
                </c:pt>
                <c:pt idx="1696">
                  <c:v>41510</c:v>
                </c:pt>
                <c:pt idx="1697">
                  <c:v>41511</c:v>
                </c:pt>
                <c:pt idx="1698">
                  <c:v>41512</c:v>
                </c:pt>
                <c:pt idx="1699">
                  <c:v>41513</c:v>
                </c:pt>
                <c:pt idx="1700">
                  <c:v>41514</c:v>
                </c:pt>
                <c:pt idx="1701">
                  <c:v>41515</c:v>
                </c:pt>
                <c:pt idx="1702">
                  <c:v>41516</c:v>
                </c:pt>
                <c:pt idx="1703">
                  <c:v>41517</c:v>
                </c:pt>
                <c:pt idx="1704">
                  <c:v>41518</c:v>
                </c:pt>
                <c:pt idx="1705">
                  <c:v>41519</c:v>
                </c:pt>
                <c:pt idx="1706">
                  <c:v>41520</c:v>
                </c:pt>
                <c:pt idx="1707">
                  <c:v>41521</c:v>
                </c:pt>
                <c:pt idx="1708">
                  <c:v>41522</c:v>
                </c:pt>
                <c:pt idx="1709">
                  <c:v>41523</c:v>
                </c:pt>
                <c:pt idx="1710">
                  <c:v>41524</c:v>
                </c:pt>
                <c:pt idx="1711">
                  <c:v>41525</c:v>
                </c:pt>
                <c:pt idx="1712">
                  <c:v>41526</c:v>
                </c:pt>
                <c:pt idx="1713">
                  <c:v>41527</c:v>
                </c:pt>
                <c:pt idx="1714">
                  <c:v>41528</c:v>
                </c:pt>
                <c:pt idx="1715">
                  <c:v>41529</c:v>
                </c:pt>
                <c:pt idx="1716">
                  <c:v>41530</c:v>
                </c:pt>
                <c:pt idx="1717">
                  <c:v>41531</c:v>
                </c:pt>
                <c:pt idx="1718">
                  <c:v>41532</c:v>
                </c:pt>
                <c:pt idx="1719">
                  <c:v>41533</c:v>
                </c:pt>
                <c:pt idx="1720">
                  <c:v>41534</c:v>
                </c:pt>
                <c:pt idx="1721">
                  <c:v>41535</c:v>
                </c:pt>
                <c:pt idx="1722">
                  <c:v>41536</c:v>
                </c:pt>
                <c:pt idx="1723">
                  <c:v>41537</c:v>
                </c:pt>
                <c:pt idx="1724">
                  <c:v>41538</c:v>
                </c:pt>
                <c:pt idx="1725">
                  <c:v>41539</c:v>
                </c:pt>
                <c:pt idx="1726">
                  <c:v>41540</c:v>
                </c:pt>
                <c:pt idx="1727">
                  <c:v>41541</c:v>
                </c:pt>
                <c:pt idx="1728">
                  <c:v>41542</c:v>
                </c:pt>
                <c:pt idx="1729">
                  <c:v>41543</c:v>
                </c:pt>
                <c:pt idx="1730">
                  <c:v>41544</c:v>
                </c:pt>
                <c:pt idx="1731">
                  <c:v>41545</c:v>
                </c:pt>
                <c:pt idx="1732">
                  <c:v>41546</c:v>
                </c:pt>
                <c:pt idx="1733">
                  <c:v>41547</c:v>
                </c:pt>
                <c:pt idx="1734">
                  <c:v>41548</c:v>
                </c:pt>
                <c:pt idx="1735">
                  <c:v>41549</c:v>
                </c:pt>
                <c:pt idx="1736">
                  <c:v>41550</c:v>
                </c:pt>
                <c:pt idx="1737">
                  <c:v>41551</c:v>
                </c:pt>
                <c:pt idx="1738">
                  <c:v>41552</c:v>
                </c:pt>
                <c:pt idx="1739">
                  <c:v>41553</c:v>
                </c:pt>
                <c:pt idx="1740">
                  <c:v>41554</c:v>
                </c:pt>
                <c:pt idx="1741">
                  <c:v>41555</c:v>
                </c:pt>
                <c:pt idx="1742">
                  <c:v>41556</c:v>
                </c:pt>
                <c:pt idx="1743">
                  <c:v>41557</c:v>
                </c:pt>
                <c:pt idx="1744">
                  <c:v>41558</c:v>
                </c:pt>
                <c:pt idx="1745">
                  <c:v>41559</c:v>
                </c:pt>
                <c:pt idx="1746">
                  <c:v>41560</c:v>
                </c:pt>
                <c:pt idx="1747">
                  <c:v>41561</c:v>
                </c:pt>
                <c:pt idx="1748">
                  <c:v>41562</c:v>
                </c:pt>
                <c:pt idx="1749">
                  <c:v>41563</c:v>
                </c:pt>
                <c:pt idx="1750">
                  <c:v>41564</c:v>
                </c:pt>
                <c:pt idx="1751">
                  <c:v>41565</c:v>
                </c:pt>
                <c:pt idx="1752">
                  <c:v>41566</c:v>
                </c:pt>
                <c:pt idx="1753">
                  <c:v>41567</c:v>
                </c:pt>
                <c:pt idx="1754">
                  <c:v>41568</c:v>
                </c:pt>
                <c:pt idx="1755">
                  <c:v>41569</c:v>
                </c:pt>
                <c:pt idx="1756">
                  <c:v>41570</c:v>
                </c:pt>
                <c:pt idx="1757">
                  <c:v>41571</c:v>
                </c:pt>
                <c:pt idx="1758">
                  <c:v>41572</c:v>
                </c:pt>
                <c:pt idx="1759">
                  <c:v>41573</c:v>
                </c:pt>
                <c:pt idx="1760">
                  <c:v>41574</c:v>
                </c:pt>
                <c:pt idx="1761">
                  <c:v>41575</c:v>
                </c:pt>
                <c:pt idx="1762">
                  <c:v>41576</c:v>
                </c:pt>
                <c:pt idx="1763">
                  <c:v>41577</c:v>
                </c:pt>
                <c:pt idx="1764">
                  <c:v>41578</c:v>
                </c:pt>
                <c:pt idx="1765">
                  <c:v>41579</c:v>
                </c:pt>
                <c:pt idx="1766">
                  <c:v>41580</c:v>
                </c:pt>
                <c:pt idx="1767">
                  <c:v>41581</c:v>
                </c:pt>
                <c:pt idx="1768">
                  <c:v>41582</c:v>
                </c:pt>
                <c:pt idx="1769">
                  <c:v>41583</c:v>
                </c:pt>
                <c:pt idx="1770">
                  <c:v>41584</c:v>
                </c:pt>
                <c:pt idx="1771">
                  <c:v>41585</c:v>
                </c:pt>
                <c:pt idx="1772">
                  <c:v>41586</c:v>
                </c:pt>
                <c:pt idx="1773">
                  <c:v>41587</c:v>
                </c:pt>
                <c:pt idx="1774">
                  <c:v>41588</c:v>
                </c:pt>
                <c:pt idx="1775">
                  <c:v>41589</c:v>
                </c:pt>
                <c:pt idx="1776">
                  <c:v>41590</c:v>
                </c:pt>
                <c:pt idx="1777">
                  <c:v>41591</c:v>
                </c:pt>
                <c:pt idx="1778">
                  <c:v>41592</c:v>
                </c:pt>
                <c:pt idx="1779">
                  <c:v>41593</c:v>
                </c:pt>
                <c:pt idx="1780">
                  <c:v>41594</c:v>
                </c:pt>
                <c:pt idx="1781">
                  <c:v>41595</c:v>
                </c:pt>
                <c:pt idx="1782">
                  <c:v>41596</c:v>
                </c:pt>
                <c:pt idx="1783">
                  <c:v>41597</c:v>
                </c:pt>
                <c:pt idx="1784">
                  <c:v>41598</c:v>
                </c:pt>
                <c:pt idx="1785">
                  <c:v>41599</c:v>
                </c:pt>
                <c:pt idx="1786">
                  <c:v>41600</c:v>
                </c:pt>
                <c:pt idx="1787">
                  <c:v>41601</c:v>
                </c:pt>
                <c:pt idx="1788">
                  <c:v>41602</c:v>
                </c:pt>
                <c:pt idx="1789">
                  <c:v>41603</c:v>
                </c:pt>
                <c:pt idx="1790">
                  <c:v>41604</c:v>
                </c:pt>
                <c:pt idx="1791">
                  <c:v>41605</c:v>
                </c:pt>
                <c:pt idx="1792">
                  <c:v>41606</c:v>
                </c:pt>
                <c:pt idx="1793">
                  <c:v>41607</c:v>
                </c:pt>
                <c:pt idx="1794">
                  <c:v>41608</c:v>
                </c:pt>
                <c:pt idx="1795">
                  <c:v>41609</c:v>
                </c:pt>
                <c:pt idx="1796">
                  <c:v>41610</c:v>
                </c:pt>
                <c:pt idx="1797">
                  <c:v>41611</c:v>
                </c:pt>
                <c:pt idx="1798">
                  <c:v>41612</c:v>
                </c:pt>
                <c:pt idx="1799">
                  <c:v>41613</c:v>
                </c:pt>
                <c:pt idx="1800">
                  <c:v>41614</c:v>
                </c:pt>
                <c:pt idx="1801">
                  <c:v>41615</c:v>
                </c:pt>
                <c:pt idx="1802">
                  <c:v>41616</c:v>
                </c:pt>
                <c:pt idx="1803">
                  <c:v>41617</c:v>
                </c:pt>
                <c:pt idx="1804">
                  <c:v>41618</c:v>
                </c:pt>
                <c:pt idx="1805">
                  <c:v>41619</c:v>
                </c:pt>
                <c:pt idx="1806">
                  <c:v>41620</c:v>
                </c:pt>
                <c:pt idx="1807">
                  <c:v>41621</c:v>
                </c:pt>
                <c:pt idx="1808">
                  <c:v>41622</c:v>
                </c:pt>
                <c:pt idx="1809">
                  <c:v>41623</c:v>
                </c:pt>
                <c:pt idx="1810">
                  <c:v>41624</c:v>
                </c:pt>
                <c:pt idx="1811">
                  <c:v>41625</c:v>
                </c:pt>
                <c:pt idx="1812">
                  <c:v>41626</c:v>
                </c:pt>
                <c:pt idx="1813">
                  <c:v>41627</c:v>
                </c:pt>
                <c:pt idx="1814">
                  <c:v>41628</c:v>
                </c:pt>
                <c:pt idx="1815">
                  <c:v>41629</c:v>
                </c:pt>
                <c:pt idx="1816">
                  <c:v>41630</c:v>
                </c:pt>
                <c:pt idx="1817">
                  <c:v>41631</c:v>
                </c:pt>
                <c:pt idx="1818">
                  <c:v>41632</c:v>
                </c:pt>
                <c:pt idx="1819">
                  <c:v>41633</c:v>
                </c:pt>
                <c:pt idx="1820">
                  <c:v>41634</c:v>
                </c:pt>
                <c:pt idx="1821">
                  <c:v>41635</c:v>
                </c:pt>
                <c:pt idx="1822">
                  <c:v>41636</c:v>
                </c:pt>
                <c:pt idx="1823">
                  <c:v>41637</c:v>
                </c:pt>
                <c:pt idx="1824">
                  <c:v>41638</c:v>
                </c:pt>
                <c:pt idx="1825">
                  <c:v>41639</c:v>
                </c:pt>
                <c:pt idx="1826">
                  <c:v>41640</c:v>
                </c:pt>
                <c:pt idx="1827">
                  <c:v>41641</c:v>
                </c:pt>
                <c:pt idx="1828">
                  <c:v>41642</c:v>
                </c:pt>
                <c:pt idx="1829">
                  <c:v>41643</c:v>
                </c:pt>
                <c:pt idx="1830">
                  <c:v>41644</c:v>
                </c:pt>
                <c:pt idx="1831">
                  <c:v>41645</c:v>
                </c:pt>
                <c:pt idx="1832">
                  <c:v>41646</c:v>
                </c:pt>
                <c:pt idx="1833">
                  <c:v>41647</c:v>
                </c:pt>
                <c:pt idx="1834">
                  <c:v>41648</c:v>
                </c:pt>
                <c:pt idx="1835">
                  <c:v>41649</c:v>
                </c:pt>
                <c:pt idx="1836">
                  <c:v>41650</c:v>
                </c:pt>
                <c:pt idx="1837">
                  <c:v>41651</c:v>
                </c:pt>
                <c:pt idx="1838">
                  <c:v>41652</c:v>
                </c:pt>
                <c:pt idx="1839">
                  <c:v>41653</c:v>
                </c:pt>
                <c:pt idx="1840">
                  <c:v>41654</c:v>
                </c:pt>
                <c:pt idx="1841">
                  <c:v>41655</c:v>
                </c:pt>
                <c:pt idx="1842">
                  <c:v>41656</c:v>
                </c:pt>
                <c:pt idx="1843">
                  <c:v>41657</c:v>
                </c:pt>
                <c:pt idx="1844">
                  <c:v>41658</c:v>
                </c:pt>
                <c:pt idx="1845">
                  <c:v>41659</c:v>
                </c:pt>
                <c:pt idx="1846">
                  <c:v>41660</c:v>
                </c:pt>
                <c:pt idx="1847">
                  <c:v>41661</c:v>
                </c:pt>
                <c:pt idx="1848">
                  <c:v>41662</c:v>
                </c:pt>
                <c:pt idx="1849">
                  <c:v>41663</c:v>
                </c:pt>
                <c:pt idx="1850">
                  <c:v>41664</c:v>
                </c:pt>
                <c:pt idx="1851">
                  <c:v>41665</c:v>
                </c:pt>
                <c:pt idx="1852">
                  <c:v>41666</c:v>
                </c:pt>
                <c:pt idx="1853">
                  <c:v>41667</c:v>
                </c:pt>
                <c:pt idx="1854">
                  <c:v>41668</c:v>
                </c:pt>
                <c:pt idx="1855">
                  <c:v>41669</c:v>
                </c:pt>
                <c:pt idx="1856">
                  <c:v>41670</c:v>
                </c:pt>
                <c:pt idx="1857">
                  <c:v>41671</c:v>
                </c:pt>
                <c:pt idx="1858">
                  <c:v>41672</c:v>
                </c:pt>
                <c:pt idx="1859">
                  <c:v>41673</c:v>
                </c:pt>
                <c:pt idx="1860">
                  <c:v>41674</c:v>
                </c:pt>
                <c:pt idx="1861">
                  <c:v>41675</c:v>
                </c:pt>
                <c:pt idx="1862">
                  <c:v>41676</c:v>
                </c:pt>
                <c:pt idx="1863">
                  <c:v>41677</c:v>
                </c:pt>
                <c:pt idx="1864">
                  <c:v>41678</c:v>
                </c:pt>
                <c:pt idx="1865">
                  <c:v>41679</c:v>
                </c:pt>
                <c:pt idx="1866">
                  <c:v>41680</c:v>
                </c:pt>
                <c:pt idx="1867">
                  <c:v>41681</c:v>
                </c:pt>
                <c:pt idx="1868">
                  <c:v>41682</c:v>
                </c:pt>
                <c:pt idx="1869">
                  <c:v>41683</c:v>
                </c:pt>
                <c:pt idx="1870">
                  <c:v>41684</c:v>
                </c:pt>
                <c:pt idx="1871">
                  <c:v>41685</c:v>
                </c:pt>
                <c:pt idx="1872">
                  <c:v>41686</c:v>
                </c:pt>
                <c:pt idx="1873">
                  <c:v>41687</c:v>
                </c:pt>
                <c:pt idx="1874">
                  <c:v>41688</c:v>
                </c:pt>
                <c:pt idx="1875">
                  <c:v>41689</c:v>
                </c:pt>
                <c:pt idx="1876">
                  <c:v>41690</c:v>
                </c:pt>
                <c:pt idx="1877">
                  <c:v>41691</c:v>
                </c:pt>
                <c:pt idx="1878">
                  <c:v>41692</c:v>
                </c:pt>
                <c:pt idx="1879">
                  <c:v>41693</c:v>
                </c:pt>
                <c:pt idx="1880">
                  <c:v>41694</c:v>
                </c:pt>
                <c:pt idx="1881">
                  <c:v>41695</c:v>
                </c:pt>
                <c:pt idx="1882">
                  <c:v>41696</c:v>
                </c:pt>
                <c:pt idx="1883">
                  <c:v>41697</c:v>
                </c:pt>
                <c:pt idx="1884">
                  <c:v>41698</c:v>
                </c:pt>
                <c:pt idx="1885">
                  <c:v>41699</c:v>
                </c:pt>
                <c:pt idx="1886">
                  <c:v>41700</c:v>
                </c:pt>
                <c:pt idx="1887">
                  <c:v>41701</c:v>
                </c:pt>
                <c:pt idx="1888">
                  <c:v>41702</c:v>
                </c:pt>
                <c:pt idx="1889">
                  <c:v>41703</c:v>
                </c:pt>
                <c:pt idx="1890">
                  <c:v>41704</c:v>
                </c:pt>
                <c:pt idx="1891">
                  <c:v>41705</c:v>
                </c:pt>
                <c:pt idx="1892">
                  <c:v>41706</c:v>
                </c:pt>
                <c:pt idx="1893">
                  <c:v>41707</c:v>
                </c:pt>
                <c:pt idx="1894">
                  <c:v>41708</c:v>
                </c:pt>
                <c:pt idx="1895">
                  <c:v>41709</c:v>
                </c:pt>
                <c:pt idx="1896">
                  <c:v>41710</c:v>
                </c:pt>
                <c:pt idx="1897">
                  <c:v>41711</c:v>
                </c:pt>
                <c:pt idx="1898">
                  <c:v>41712</c:v>
                </c:pt>
                <c:pt idx="1899">
                  <c:v>41713</c:v>
                </c:pt>
                <c:pt idx="1900">
                  <c:v>41714</c:v>
                </c:pt>
                <c:pt idx="1901">
                  <c:v>41715</c:v>
                </c:pt>
                <c:pt idx="1902">
                  <c:v>41716</c:v>
                </c:pt>
                <c:pt idx="1903">
                  <c:v>41717</c:v>
                </c:pt>
                <c:pt idx="1904">
                  <c:v>41718</c:v>
                </c:pt>
                <c:pt idx="1905">
                  <c:v>41719</c:v>
                </c:pt>
                <c:pt idx="1906">
                  <c:v>41720</c:v>
                </c:pt>
                <c:pt idx="1907">
                  <c:v>41721</c:v>
                </c:pt>
                <c:pt idx="1908">
                  <c:v>41722</c:v>
                </c:pt>
                <c:pt idx="1909">
                  <c:v>41723</c:v>
                </c:pt>
                <c:pt idx="1910">
                  <c:v>41724</c:v>
                </c:pt>
                <c:pt idx="1911">
                  <c:v>41725</c:v>
                </c:pt>
                <c:pt idx="1912">
                  <c:v>41726</c:v>
                </c:pt>
                <c:pt idx="1913">
                  <c:v>41727</c:v>
                </c:pt>
                <c:pt idx="1914">
                  <c:v>41728</c:v>
                </c:pt>
                <c:pt idx="1915">
                  <c:v>41729</c:v>
                </c:pt>
                <c:pt idx="1916">
                  <c:v>41730</c:v>
                </c:pt>
                <c:pt idx="1917">
                  <c:v>41731</c:v>
                </c:pt>
                <c:pt idx="1918">
                  <c:v>41732</c:v>
                </c:pt>
                <c:pt idx="1919">
                  <c:v>41733</c:v>
                </c:pt>
                <c:pt idx="1920">
                  <c:v>41734</c:v>
                </c:pt>
                <c:pt idx="1921">
                  <c:v>41735</c:v>
                </c:pt>
                <c:pt idx="1922">
                  <c:v>41736</c:v>
                </c:pt>
                <c:pt idx="1923">
                  <c:v>41737</c:v>
                </c:pt>
                <c:pt idx="1924">
                  <c:v>41738</c:v>
                </c:pt>
                <c:pt idx="1925">
                  <c:v>41739</c:v>
                </c:pt>
                <c:pt idx="1926">
                  <c:v>41740</c:v>
                </c:pt>
                <c:pt idx="1927">
                  <c:v>41741</c:v>
                </c:pt>
                <c:pt idx="1928">
                  <c:v>41742</c:v>
                </c:pt>
                <c:pt idx="1929">
                  <c:v>41743</c:v>
                </c:pt>
                <c:pt idx="1930">
                  <c:v>41744</c:v>
                </c:pt>
                <c:pt idx="1931">
                  <c:v>41745</c:v>
                </c:pt>
                <c:pt idx="1932">
                  <c:v>41746</c:v>
                </c:pt>
                <c:pt idx="1933">
                  <c:v>41747</c:v>
                </c:pt>
                <c:pt idx="1934">
                  <c:v>41748</c:v>
                </c:pt>
                <c:pt idx="1935">
                  <c:v>41749</c:v>
                </c:pt>
                <c:pt idx="1936">
                  <c:v>41750</c:v>
                </c:pt>
                <c:pt idx="1937">
                  <c:v>41751</c:v>
                </c:pt>
                <c:pt idx="1938">
                  <c:v>41752</c:v>
                </c:pt>
                <c:pt idx="1939">
                  <c:v>41753</c:v>
                </c:pt>
                <c:pt idx="1940">
                  <c:v>41754</c:v>
                </c:pt>
                <c:pt idx="1941">
                  <c:v>41755</c:v>
                </c:pt>
                <c:pt idx="1942">
                  <c:v>41756</c:v>
                </c:pt>
                <c:pt idx="1943">
                  <c:v>41757</c:v>
                </c:pt>
                <c:pt idx="1944">
                  <c:v>41758</c:v>
                </c:pt>
                <c:pt idx="1945">
                  <c:v>41759</c:v>
                </c:pt>
                <c:pt idx="1946">
                  <c:v>41760</c:v>
                </c:pt>
                <c:pt idx="1947">
                  <c:v>41761</c:v>
                </c:pt>
                <c:pt idx="1948">
                  <c:v>41762</c:v>
                </c:pt>
                <c:pt idx="1949">
                  <c:v>41763</c:v>
                </c:pt>
                <c:pt idx="1950">
                  <c:v>41764</c:v>
                </c:pt>
                <c:pt idx="1951">
                  <c:v>41765</c:v>
                </c:pt>
                <c:pt idx="1952">
                  <c:v>41766</c:v>
                </c:pt>
                <c:pt idx="1953">
                  <c:v>41767</c:v>
                </c:pt>
                <c:pt idx="1954">
                  <c:v>41768</c:v>
                </c:pt>
                <c:pt idx="1955">
                  <c:v>41769</c:v>
                </c:pt>
                <c:pt idx="1956">
                  <c:v>41770</c:v>
                </c:pt>
                <c:pt idx="1957">
                  <c:v>41771</c:v>
                </c:pt>
                <c:pt idx="1958">
                  <c:v>41772</c:v>
                </c:pt>
                <c:pt idx="1959">
                  <c:v>41773</c:v>
                </c:pt>
                <c:pt idx="1960">
                  <c:v>41774</c:v>
                </c:pt>
                <c:pt idx="1961">
                  <c:v>41775</c:v>
                </c:pt>
                <c:pt idx="1962">
                  <c:v>41776</c:v>
                </c:pt>
                <c:pt idx="1963">
                  <c:v>41777</c:v>
                </c:pt>
                <c:pt idx="1964">
                  <c:v>41778</c:v>
                </c:pt>
                <c:pt idx="1965">
                  <c:v>41779</c:v>
                </c:pt>
                <c:pt idx="1966">
                  <c:v>41780</c:v>
                </c:pt>
                <c:pt idx="1967">
                  <c:v>41781</c:v>
                </c:pt>
                <c:pt idx="1968">
                  <c:v>41782</c:v>
                </c:pt>
                <c:pt idx="1969">
                  <c:v>41783</c:v>
                </c:pt>
                <c:pt idx="1970">
                  <c:v>41784</c:v>
                </c:pt>
                <c:pt idx="1971">
                  <c:v>41785</c:v>
                </c:pt>
                <c:pt idx="1972">
                  <c:v>41786</c:v>
                </c:pt>
                <c:pt idx="1973">
                  <c:v>41787</c:v>
                </c:pt>
                <c:pt idx="1974">
                  <c:v>41788</c:v>
                </c:pt>
                <c:pt idx="1975">
                  <c:v>41789</c:v>
                </c:pt>
                <c:pt idx="1976">
                  <c:v>41790</c:v>
                </c:pt>
                <c:pt idx="1977">
                  <c:v>41791</c:v>
                </c:pt>
                <c:pt idx="1978">
                  <c:v>41792</c:v>
                </c:pt>
                <c:pt idx="1979">
                  <c:v>41793</c:v>
                </c:pt>
                <c:pt idx="1980">
                  <c:v>41794</c:v>
                </c:pt>
                <c:pt idx="1981">
                  <c:v>41795</c:v>
                </c:pt>
                <c:pt idx="1982">
                  <c:v>41796</c:v>
                </c:pt>
                <c:pt idx="1983">
                  <c:v>41797</c:v>
                </c:pt>
                <c:pt idx="1984">
                  <c:v>41798</c:v>
                </c:pt>
                <c:pt idx="1985">
                  <c:v>41799</c:v>
                </c:pt>
                <c:pt idx="1986">
                  <c:v>41800</c:v>
                </c:pt>
                <c:pt idx="1987">
                  <c:v>41801</c:v>
                </c:pt>
                <c:pt idx="1988">
                  <c:v>41802</c:v>
                </c:pt>
                <c:pt idx="1989">
                  <c:v>41803</c:v>
                </c:pt>
                <c:pt idx="1990">
                  <c:v>41804</c:v>
                </c:pt>
                <c:pt idx="1991">
                  <c:v>41805</c:v>
                </c:pt>
                <c:pt idx="1992">
                  <c:v>41806</c:v>
                </c:pt>
                <c:pt idx="1993">
                  <c:v>41807</c:v>
                </c:pt>
                <c:pt idx="1994">
                  <c:v>41808</c:v>
                </c:pt>
                <c:pt idx="1995">
                  <c:v>41809</c:v>
                </c:pt>
                <c:pt idx="1996">
                  <c:v>41810</c:v>
                </c:pt>
                <c:pt idx="1997">
                  <c:v>41811</c:v>
                </c:pt>
                <c:pt idx="1998">
                  <c:v>41812</c:v>
                </c:pt>
                <c:pt idx="1999">
                  <c:v>41813</c:v>
                </c:pt>
                <c:pt idx="2000">
                  <c:v>41814</c:v>
                </c:pt>
                <c:pt idx="2001">
                  <c:v>41815</c:v>
                </c:pt>
                <c:pt idx="2002">
                  <c:v>41816</c:v>
                </c:pt>
                <c:pt idx="2003">
                  <c:v>41817</c:v>
                </c:pt>
                <c:pt idx="2004">
                  <c:v>41818</c:v>
                </c:pt>
                <c:pt idx="2005">
                  <c:v>41819</c:v>
                </c:pt>
                <c:pt idx="2006">
                  <c:v>41820</c:v>
                </c:pt>
                <c:pt idx="2007">
                  <c:v>41821</c:v>
                </c:pt>
                <c:pt idx="2008">
                  <c:v>41822</c:v>
                </c:pt>
                <c:pt idx="2009">
                  <c:v>41823</c:v>
                </c:pt>
                <c:pt idx="2010">
                  <c:v>41824</c:v>
                </c:pt>
                <c:pt idx="2011">
                  <c:v>41825</c:v>
                </c:pt>
                <c:pt idx="2012">
                  <c:v>41826</c:v>
                </c:pt>
                <c:pt idx="2013">
                  <c:v>41827</c:v>
                </c:pt>
                <c:pt idx="2014">
                  <c:v>41828</c:v>
                </c:pt>
                <c:pt idx="2015">
                  <c:v>41829</c:v>
                </c:pt>
                <c:pt idx="2016">
                  <c:v>41830</c:v>
                </c:pt>
                <c:pt idx="2017">
                  <c:v>41831</c:v>
                </c:pt>
                <c:pt idx="2018">
                  <c:v>41832</c:v>
                </c:pt>
                <c:pt idx="2019">
                  <c:v>41833</c:v>
                </c:pt>
                <c:pt idx="2020">
                  <c:v>41834</c:v>
                </c:pt>
                <c:pt idx="2021">
                  <c:v>41835</c:v>
                </c:pt>
                <c:pt idx="2022">
                  <c:v>41836</c:v>
                </c:pt>
                <c:pt idx="2023">
                  <c:v>41837</c:v>
                </c:pt>
                <c:pt idx="2024">
                  <c:v>41838</c:v>
                </c:pt>
                <c:pt idx="2025">
                  <c:v>41839</c:v>
                </c:pt>
                <c:pt idx="2026">
                  <c:v>41840</c:v>
                </c:pt>
                <c:pt idx="2027">
                  <c:v>41841</c:v>
                </c:pt>
                <c:pt idx="2028">
                  <c:v>41842</c:v>
                </c:pt>
                <c:pt idx="2029">
                  <c:v>41843</c:v>
                </c:pt>
                <c:pt idx="2030">
                  <c:v>41844</c:v>
                </c:pt>
                <c:pt idx="2031">
                  <c:v>41845</c:v>
                </c:pt>
                <c:pt idx="2032">
                  <c:v>41846</c:v>
                </c:pt>
                <c:pt idx="2033">
                  <c:v>41847</c:v>
                </c:pt>
                <c:pt idx="2034">
                  <c:v>41848</c:v>
                </c:pt>
                <c:pt idx="2035">
                  <c:v>41849</c:v>
                </c:pt>
                <c:pt idx="2036">
                  <c:v>41850</c:v>
                </c:pt>
                <c:pt idx="2037">
                  <c:v>41851</c:v>
                </c:pt>
                <c:pt idx="2038">
                  <c:v>41852</c:v>
                </c:pt>
                <c:pt idx="2039">
                  <c:v>41853</c:v>
                </c:pt>
                <c:pt idx="2040">
                  <c:v>41854</c:v>
                </c:pt>
                <c:pt idx="2041">
                  <c:v>41855</c:v>
                </c:pt>
                <c:pt idx="2042">
                  <c:v>41856</c:v>
                </c:pt>
                <c:pt idx="2043">
                  <c:v>41857</c:v>
                </c:pt>
                <c:pt idx="2044">
                  <c:v>41858</c:v>
                </c:pt>
                <c:pt idx="2045">
                  <c:v>41859</c:v>
                </c:pt>
                <c:pt idx="2046">
                  <c:v>41860</c:v>
                </c:pt>
                <c:pt idx="2047">
                  <c:v>41861</c:v>
                </c:pt>
                <c:pt idx="2048">
                  <c:v>41862</c:v>
                </c:pt>
                <c:pt idx="2049">
                  <c:v>41863</c:v>
                </c:pt>
                <c:pt idx="2050">
                  <c:v>41864</c:v>
                </c:pt>
                <c:pt idx="2051">
                  <c:v>41865</c:v>
                </c:pt>
                <c:pt idx="2052">
                  <c:v>41866</c:v>
                </c:pt>
                <c:pt idx="2053">
                  <c:v>41867</c:v>
                </c:pt>
                <c:pt idx="2054">
                  <c:v>41868</c:v>
                </c:pt>
                <c:pt idx="2055">
                  <c:v>41869</c:v>
                </c:pt>
                <c:pt idx="2056">
                  <c:v>41870</c:v>
                </c:pt>
                <c:pt idx="2057">
                  <c:v>41871</c:v>
                </c:pt>
                <c:pt idx="2058">
                  <c:v>41872</c:v>
                </c:pt>
                <c:pt idx="2059">
                  <c:v>41873</c:v>
                </c:pt>
                <c:pt idx="2060">
                  <c:v>41874</c:v>
                </c:pt>
                <c:pt idx="2061">
                  <c:v>41875</c:v>
                </c:pt>
                <c:pt idx="2062">
                  <c:v>41876</c:v>
                </c:pt>
                <c:pt idx="2063">
                  <c:v>41877</c:v>
                </c:pt>
                <c:pt idx="2064">
                  <c:v>41878</c:v>
                </c:pt>
                <c:pt idx="2065">
                  <c:v>41879</c:v>
                </c:pt>
                <c:pt idx="2066">
                  <c:v>41880</c:v>
                </c:pt>
                <c:pt idx="2067">
                  <c:v>41881</c:v>
                </c:pt>
                <c:pt idx="2068">
                  <c:v>41882</c:v>
                </c:pt>
                <c:pt idx="2069">
                  <c:v>41883</c:v>
                </c:pt>
                <c:pt idx="2070">
                  <c:v>41884</c:v>
                </c:pt>
                <c:pt idx="2071">
                  <c:v>41885</c:v>
                </c:pt>
                <c:pt idx="2072">
                  <c:v>41886</c:v>
                </c:pt>
                <c:pt idx="2073">
                  <c:v>41887</c:v>
                </c:pt>
                <c:pt idx="2074">
                  <c:v>41888</c:v>
                </c:pt>
                <c:pt idx="2075">
                  <c:v>41889</c:v>
                </c:pt>
                <c:pt idx="2076">
                  <c:v>41890</c:v>
                </c:pt>
                <c:pt idx="2077">
                  <c:v>41891</c:v>
                </c:pt>
                <c:pt idx="2078">
                  <c:v>41892</c:v>
                </c:pt>
                <c:pt idx="2079">
                  <c:v>41893</c:v>
                </c:pt>
                <c:pt idx="2080">
                  <c:v>41894</c:v>
                </c:pt>
                <c:pt idx="2081">
                  <c:v>41895</c:v>
                </c:pt>
                <c:pt idx="2082">
                  <c:v>41896</c:v>
                </c:pt>
                <c:pt idx="2083">
                  <c:v>41897</c:v>
                </c:pt>
                <c:pt idx="2084">
                  <c:v>41898</c:v>
                </c:pt>
                <c:pt idx="2085">
                  <c:v>41899</c:v>
                </c:pt>
                <c:pt idx="2086">
                  <c:v>41900</c:v>
                </c:pt>
                <c:pt idx="2087">
                  <c:v>41901</c:v>
                </c:pt>
                <c:pt idx="2088">
                  <c:v>41902</c:v>
                </c:pt>
                <c:pt idx="2089">
                  <c:v>41903</c:v>
                </c:pt>
                <c:pt idx="2090">
                  <c:v>41904</c:v>
                </c:pt>
                <c:pt idx="2091">
                  <c:v>41905</c:v>
                </c:pt>
                <c:pt idx="2092">
                  <c:v>41906</c:v>
                </c:pt>
                <c:pt idx="2093">
                  <c:v>41907</c:v>
                </c:pt>
                <c:pt idx="2094">
                  <c:v>41908</c:v>
                </c:pt>
                <c:pt idx="2095">
                  <c:v>41909</c:v>
                </c:pt>
                <c:pt idx="2096">
                  <c:v>41910</c:v>
                </c:pt>
                <c:pt idx="2097">
                  <c:v>41911</c:v>
                </c:pt>
                <c:pt idx="2098">
                  <c:v>41912</c:v>
                </c:pt>
                <c:pt idx="2099">
                  <c:v>41913</c:v>
                </c:pt>
                <c:pt idx="2100">
                  <c:v>41914</c:v>
                </c:pt>
                <c:pt idx="2101">
                  <c:v>41915</c:v>
                </c:pt>
                <c:pt idx="2102">
                  <c:v>41916</c:v>
                </c:pt>
                <c:pt idx="2103">
                  <c:v>41917</c:v>
                </c:pt>
                <c:pt idx="2104">
                  <c:v>41918</c:v>
                </c:pt>
                <c:pt idx="2105">
                  <c:v>41919</c:v>
                </c:pt>
                <c:pt idx="2106">
                  <c:v>41920</c:v>
                </c:pt>
                <c:pt idx="2107">
                  <c:v>41921</c:v>
                </c:pt>
                <c:pt idx="2108">
                  <c:v>41922</c:v>
                </c:pt>
                <c:pt idx="2109">
                  <c:v>41923</c:v>
                </c:pt>
                <c:pt idx="2110">
                  <c:v>41924</c:v>
                </c:pt>
                <c:pt idx="2111">
                  <c:v>41925</c:v>
                </c:pt>
                <c:pt idx="2112">
                  <c:v>41926</c:v>
                </c:pt>
                <c:pt idx="2113">
                  <c:v>41927</c:v>
                </c:pt>
                <c:pt idx="2114">
                  <c:v>41928</c:v>
                </c:pt>
                <c:pt idx="2115">
                  <c:v>41929</c:v>
                </c:pt>
                <c:pt idx="2116">
                  <c:v>41930</c:v>
                </c:pt>
                <c:pt idx="2117">
                  <c:v>41931</c:v>
                </c:pt>
                <c:pt idx="2118">
                  <c:v>41932</c:v>
                </c:pt>
                <c:pt idx="2119">
                  <c:v>41933</c:v>
                </c:pt>
                <c:pt idx="2120">
                  <c:v>41934</c:v>
                </c:pt>
                <c:pt idx="2121">
                  <c:v>41935</c:v>
                </c:pt>
                <c:pt idx="2122">
                  <c:v>41936</c:v>
                </c:pt>
                <c:pt idx="2123">
                  <c:v>41937</c:v>
                </c:pt>
                <c:pt idx="2124">
                  <c:v>41938</c:v>
                </c:pt>
                <c:pt idx="2125">
                  <c:v>41939</c:v>
                </c:pt>
                <c:pt idx="2126">
                  <c:v>41940</c:v>
                </c:pt>
                <c:pt idx="2127">
                  <c:v>41941</c:v>
                </c:pt>
                <c:pt idx="2128">
                  <c:v>41942</c:v>
                </c:pt>
                <c:pt idx="2129">
                  <c:v>41943</c:v>
                </c:pt>
                <c:pt idx="2130">
                  <c:v>41944</c:v>
                </c:pt>
                <c:pt idx="2131">
                  <c:v>41945</c:v>
                </c:pt>
                <c:pt idx="2132">
                  <c:v>41946</c:v>
                </c:pt>
                <c:pt idx="2133">
                  <c:v>41947</c:v>
                </c:pt>
                <c:pt idx="2134">
                  <c:v>41948</c:v>
                </c:pt>
                <c:pt idx="2135">
                  <c:v>41949</c:v>
                </c:pt>
                <c:pt idx="2136">
                  <c:v>41950</c:v>
                </c:pt>
                <c:pt idx="2137">
                  <c:v>41951</c:v>
                </c:pt>
                <c:pt idx="2138">
                  <c:v>41952</c:v>
                </c:pt>
                <c:pt idx="2139">
                  <c:v>41953</c:v>
                </c:pt>
                <c:pt idx="2140">
                  <c:v>41954</c:v>
                </c:pt>
                <c:pt idx="2141">
                  <c:v>41955</c:v>
                </c:pt>
                <c:pt idx="2142">
                  <c:v>41956</c:v>
                </c:pt>
                <c:pt idx="2143">
                  <c:v>41957</c:v>
                </c:pt>
                <c:pt idx="2144">
                  <c:v>41958</c:v>
                </c:pt>
                <c:pt idx="2145">
                  <c:v>41959</c:v>
                </c:pt>
                <c:pt idx="2146">
                  <c:v>41960</c:v>
                </c:pt>
                <c:pt idx="2147">
                  <c:v>41961</c:v>
                </c:pt>
                <c:pt idx="2148">
                  <c:v>41962</c:v>
                </c:pt>
                <c:pt idx="2149">
                  <c:v>41963</c:v>
                </c:pt>
                <c:pt idx="2150">
                  <c:v>41964</c:v>
                </c:pt>
                <c:pt idx="2151">
                  <c:v>41965</c:v>
                </c:pt>
                <c:pt idx="2152">
                  <c:v>41966</c:v>
                </c:pt>
                <c:pt idx="2153">
                  <c:v>41967</c:v>
                </c:pt>
                <c:pt idx="2154">
                  <c:v>41968</c:v>
                </c:pt>
                <c:pt idx="2155">
                  <c:v>41969</c:v>
                </c:pt>
                <c:pt idx="2156">
                  <c:v>41970</c:v>
                </c:pt>
                <c:pt idx="2157">
                  <c:v>41971</c:v>
                </c:pt>
                <c:pt idx="2158">
                  <c:v>41972</c:v>
                </c:pt>
                <c:pt idx="2159">
                  <c:v>41973</c:v>
                </c:pt>
                <c:pt idx="2160">
                  <c:v>41974</c:v>
                </c:pt>
                <c:pt idx="2161">
                  <c:v>41975</c:v>
                </c:pt>
                <c:pt idx="2162">
                  <c:v>41976</c:v>
                </c:pt>
                <c:pt idx="2163">
                  <c:v>41977</c:v>
                </c:pt>
                <c:pt idx="2164">
                  <c:v>41978</c:v>
                </c:pt>
                <c:pt idx="2165">
                  <c:v>41979</c:v>
                </c:pt>
                <c:pt idx="2166">
                  <c:v>41980</c:v>
                </c:pt>
                <c:pt idx="2167">
                  <c:v>41981</c:v>
                </c:pt>
                <c:pt idx="2168">
                  <c:v>41982</c:v>
                </c:pt>
                <c:pt idx="2169">
                  <c:v>41983</c:v>
                </c:pt>
                <c:pt idx="2170">
                  <c:v>41984</c:v>
                </c:pt>
                <c:pt idx="2171">
                  <c:v>41985</c:v>
                </c:pt>
                <c:pt idx="2172">
                  <c:v>41986</c:v>
                </c:pt>
                <c:pt idx="2173">
                  <c:v>41987</c:v>
                </c:pt>
                <c:pt idx="2174">
                  <c:v>41988</c:v>
                </c:pt>
                <c:pt idx="2175">
                  <c:v>41989</c:v>
                </c:pt>
                <c:pt idx="2176">
                  <c:v>41990</c:v>
                </c:pt>
                <c:pt idx="2177">
                  <c:v>41991</c:v>
                </c:pt>
                <c:pt idx="2178">
                  <c:v>41992</c:v>
                </c:pt>
                <c:pt idx="2179">
                  <c:v>41993</c:v>
                </c:pt>
                <c:pt idx="2180">
                  <c:v>41994</c:v>
                </c:pt>
                <c:pt idx="2181">
                  <c:v>41995</c:v>
                </c:pt>
                <c:pt idx="2182">
                  <c:v>41996</c:v>
                </c:pt>
                <c:pt idx="2183">
                  <c:v>41997</c:v>
                </c:pt>
                <c:pt idx="2184">
                  <c:v>41998</c:v>
                </c:pt>
                <c:pt idx="2185">
                  <c:v>41999</c:v>
                </c:pt>
                <c:pt idx="2186">
                  <c:v>42000</c:v>
                </c:pt>
                <c:pt idx="2187">
                  <c:v>42001</c:v>
                </c:pt>
                <c:pt idx="2188">
                  <c:v>42002</c:v>
                </c:pt>
                <c:pt idx="2189">
                  <c:v>42003</c:v>
                </c:pt>
                <c:pt idx="2190">
                  <c:v>42004</c:v>
                </c:pt>
              </c:numCache>
            </c:numRef>
          </c:cat>
          <c:val>
            <c:numRef>
              <c:f>'ng-l'!$G$2:$G$2192</c:f>
              <c:numCache>
                <c:formatCode>General</c:formatCode>
                <c:ptCount val="2191"/>
                <c:pt idx="0">
                  <c:v>0.60099999999999998</c:v>
                </c:pt>
                <c:pt idx="1">
                  <c:v>0.55300000000000005</c:v>
                </c:pt>
                <c:pt idx="2">
                  <c:v>0.504</c:v>
                </c:pt>
                <c:pt idx="3">
                  <c:v>0.46700000000000003</c:v>
                </c:pt>
                <c:pt idx="4">
                  <c:v>0.435</c:v>
                </c:pt>
                <c:pt idx="5">
                  <c:v>0.40600000000000003</c:v>
                </c:pt>
                <c:pt idx="6">
                  <c:v>0.38</c:v>
                </c:pt>
                <c:pt idx="7">
                  <c:v>0.35499999999999998</c:v>
                </c:pt>
                <c:pt idx="8">
                  <c:v>0.33200000000000002</c:v>
                </c:pt>
                <c:pt idx="9">
                  <c:v>0.312</c:v>
                </c:pt>
                <c:pt idx="10">
                  <c:v>0.29500000000000004</c:v>
                </c:pt>
                <c:pt idx="11">
                  <c:v>0.27500000000000002</c:v>
                </c:pt>
                <c:pt idx="12">
                  <c:v>0.25700000000000001</c:v>
                </c:pt>
                <c:pt idx="13">
                  <c:v>0.24299999999999999</c:v>
                </c:pt>
                <c:pt idx="14">
                  <c:v>0.23100000000000001</c:v>
                </c:pt>
                <c:pt idx="15">
                  <c:v>0.219</c:v>
                </c:pt>
                <c:pt idx="16">
                  <c:v>0.20699999999999999</c:v>
                </c:pt>
                <c:pt idx="17">
                  <c:v>0.19699999999999998</c:v>
                </c:pt>
                <c:pt idx="18">
                  <c:v>0.187</c:v>
                </c:pt>
                <c:pt idx="19">
                  <c:v>0.17799999999999999</c:v>
                </c:pt>
                <c:pt idx="20">
                  <c:v>0.16899999999999998</c:v>
                </c:pt>
                <c:pt idx="21">
                  <c:v>0.16400000000000001</c:v>
                </c:pt>
                <c:pt idx="22">
                  <c:v>0.156</c:v>
                </c:pt>
                <c:pt idx="23">
                  <c:v>0.14599999999999999</c:v>
                </c:pt>
                <c:pt idx="24">
                  <c:v>0.13600000000000001</c:v>
                </c:pt>
                <c:pt idx="25">
                  <c:v>0.128</c:v>
                </c:pt>
                <c:pt idx="26">
                  <c:v>0.121</c:v>
                </c:pt>
                <c:pt idx="27">
                  <c:v>0.115</c:v>
                </c:pt>
                <c:pt idx="28">
                  <c:v>0.11</c:v>
                </c:pt>
                <c:pt idx="29">
                  <c:v>0.106</c:v>
                </c:pt>
                <c:pt idx="30">
                  <c:v>0.10199999999999999</c:v>
                </c:pt>
                <c:pt idx="31">
                  <c:v>0.437</c:v>
                </c:pt>
                <c:pt idx="32">
                  <c:v>0.41</c:v>
                </c:pt>
                <c:pt idx="33">
                  <c:v>0.38800000000000001</c:v>
                </c:pt>
                <c:pt idx="34">
                  <c:v>0.36699999999999999</c:v>
                </c:pt>
                <c:pt idx="35">
                  <c:v>0.34099999999999997</c:v>
                </c:pt>
                <c:pt idx="36">
                  <c:v>0.316</c:v>
                </c:pt>
                <c:pt idx="37">
                  <c:v>0.29500000000000004</c:v>
                </c:pt>
                <c:pt idx="38">
                  <c:v>0.27300000000000002</c:v>
                </c:pt>
                <c:pt idx="39">
                  <c:v>0.253</c:v>
                </c:pt>
                <c:pt idx="40">
                  <c:v>0.23599999999999999</c:v>
                </c:pt>
                <c:pt idx="41">
                  <c:v>0.21800000000000003</c:v>
                </c:pt>
                <c:pt idx="42">
                  <c:v>0.20399999999999999</c:v>
                </c:pt>
                <c:pt idx="43">
                  <c:v>0.189</c:v>
                </c:pt>
                <c:pt idx="44">
                  <c:v>0.17399999999999999</c:v>
                </c:pt>
                <c:pt idx="45">
                  <c:v>0.157</c:v>
                </c:pt>
                <c:pt idx="46">
                  <c:v>0.14100000000000001</c:v>
                </c:pt>
                <c:pt idx="47">
                  <c:v>0.128</c:v>
                </c:pt>
                <c:pt idx="48">
                  <c:v>0.11799999999999999</c:v>
                </c:pt>
                <c:pt idx="49">
                  <c:v>0.114</c:v>
                </c:pt>
                <c:pt idx="50">
                  <c:v>0.11</c:v>
                </c:pt>
                <c:pt idx="51">
                  <c:v>0.107</c:v>
                </c:pt>
                <c:pt idx="52">
                  <c:v>0.39399999999999996</c:v>
                </c:pt>
                <c:pt idx="53">
                  <c:v>0.35899999999999999</c:v>
                </c:pt>
                <c:pt idx="54">
                  <c:v>0.33300000000000002</c:v>
                </c:pt>
                <c:pt idx="55">
                  <c:v>0.31</c:v>
                </c:pt>
                <c:pt idx="56">
                  <c:v>0.28699999999999998</c:v>
                </c:pt>
                <c:pt idx="57">
                  <c:v>0.26899999999999996</c:v>
                </c:pt>
                <c:pt idx="58">
                  <c:v>0.25600000000000001</c:v>
                </c:pt>
                <c:pt idx="59">
                  <c:v>2.96</c:v>
                </c:pt>
                <c:pt idx="60">
                  <c:v>2.77</c:v>
                </c:pt>
                <c:pt idx="61">
                  <c:v>2.4900000000000002</c:v>
                </c:pt>
                <c:pt idx="62">
                  <c:v>2.2799999999999998</c:v>
                </c:pt>
                <c:pt idx="63">
                  <c:v>2.12</c:v>
                </c:pt>
                <c:pt idx="64">
                  <c:v>1.98</c:v>
                </c:pt>
                <c:pt idx="65">
                  <c:v>1.86</c:v>
                </c:pt>
                <c:pt idx="66">
                  <c:v>1.74</c:v>
                </c:pt>
                <c:pt idx="67">
                  <c:v>1.61</c:v>
                </c:pt>
                <c:pt idx="68">
                  <c:v>1.51</c:v>
                </c:pt>
                <c:pt idx="69">
                  <c:v>1.42</c:v>
                </c:pt>
                <c:pt idx="70">
                  <c:v>1.35</c:v>
                </c:pt>
                <c:pt idx="71">
                  <c:v>1.27</c:v>
                </c:pt>
                <c:pt idx="72">
                  <c:v>1.17</c:v>
                </c:pt>
                <c:pt idx="73">
                  <c:v>1.07</c:v>
                </c:pt>
                <c:pt idx="74">
                  <c:v>0.98699999999999999</c:v>
                </c:pt>
                <c:pt idx="75">
                  <c:v>0.92199999999999993</c:v>
                </c:pt>
                <c:pt idx="76">
                  <c:v>0.873</c:v>
                </c:pt>
                <c:pt idx="77">
                  <c:v>0.83100000000000007</c:v>
                </c:pt>
                <c:pt idx="78">
                  <c:v>0.79100000000000004</c:v>
                </c:pt>
                <c:pt idx="79">
                  <c:v>0.7380000000000001</c:v>
                </c:pt>
                <c:pt idx="80">
                  <c:v>0.68599999999999994</c:v>
                </c:pt>
                <c:pt idx="81">
                  <c:v>0.64300000000000002</c:v>
                </c:pt>
                <c:pt idx="82">
                  <c:v>0.60799999999999998</c:v>
                </c:pt>
                <c:pt idx="83">
                  <c:v>0.58200000000000007</c:v>
                </c:pt>
                <c:pt idx="84">
                  <c:v>0.55500000000000005</c:v>
                </c:pt>
                <c:pt idx="85">
                  <c:v>0.52600000000000002</c:v>
                </c:pt>
                <c:pt idx="86">
                  <c:v>0.501</c:v>
                </c:pt>
                <c:pt idx="87">
                  <c:v>0.47</c:v>
                </c:pt>
                <c:pt idx="88">
                  <c:v>0.434</c:v>
                </c:pt>
                <c:pt idx="89">
                  <c:v>0.41100000000000003</c:v>
                </c:pt>
                <c:pt idx="90">
                  <c:v>2.04</c:v>
                </c:pt>
                <c:pt idx="91">
                  <c:v>1.88</c:v>
                </c:pt>
                <c:pt idx="92">
                  <c:v>1.72</c:v>
                </c:pt>
                <c:pt idx="93">
                  <c:v>1.59</c:v>
                </c:pt>
                <c:pt idx="94">
                  <c:v>1.49</c:v>
                </c:pt>
                <c:pt idx="95">
                  <c:v>1.4</c:v>
                </c:pt>
                <c:pt idx="96">
                  <c:v>1.31</c:v>
                </c:pt>
                <c:pt idx="97">
                  <c:v>1.21</c:v>
                </c:pt>
                <c:pt idx="98">
                  <c:v>1.1199999999999999</c:v>
                </c:pt>
                <c:pt idx="99">
                  <c:v>1.05</c:v>
                </c:pt>
                <c:pt idx="100">
                  <c:v>0.99599999999999989</c:v>
                </c:pt>
                <c:pt idx="101">
                  <c:v>0.94300000000000006</c:v>
                </c:pt>
                <c:pt idx="102">
                  <c:v>0.89300000000000002</c:v>
                </c:pt>
                <c:pt idx="103">
                  <c:v>0.82499999999999996</c:v>
                </c:pt>
                <c:pt idx="104">
                  <c:v>0.755</c:v>
                </c:pt>
                <c:pt idx="105">
                  <c:v>0.70899999999999996</c:v>
                </c:pt>
                <c:pt idx="106">
                  <c:v>0.67599999999999993</c:v>
                </c:pt>
                <c:pt idx="107">
                  <c:v>0.65100000000000002</c:v>
                </c:pt>
                <c:pt idx="108">
                  <c:v>0.629</c:v>
                </c:pt>
                <c:pt idx="109">
                  <c:v>0.61</c:v>
                </c:pt>
                <c:pt idx="110">
                  <c:v>0.58899999999999997</c:v>
                </c:pt>
                <c:pt idx="111">
                  <c:v>0.56700000000000006</c:v>
                </c:pt>
                <c:pt idx="112">
                  <c:v>0.53399999999999992</c:v>
                </c:pt>
                <c:pt idx="113">
                  <c:v>0.499</c:v>
                </c:pt>
                <c:pt idx="114">
                  <c:v>0.47399999999999998</c:v>
                </c:pt>
                <c:pt idx="115">
                  <c:v>0.45600000000000002</c:v>
                </c:pt>
                <c:pt idx="116">
                  <c:v>0.432</c:v>
                </c:pt>
                <c:pt idx="117">
                  <c:v>0.40900000000000003</c:v>
                </c:pt>
                <c:pt idx="118">
                  <c:v>0.39200000000000002</c:v>
                </c:pt>
                <c:pt idx="119">
                  <c:v>0.38</c:v>
                </c:pt>
                <c:pt idx="120">
                  <c:v>1.3699999999999999</c:v>
                </c:pt>
                <c:pt idx="121">
                  <c:v>1.27</c:v>
                </c:pt>
                <c:pt idx="122">
                  <c:v>1.1800000000000002</c:v>
                </c:pt>
                <c:pt idx="123">
                  <c:v>1.08</c:v>
                </c:pt>
                <c:pt idx="124">
                  <c:v>0.99700000000000011</c:v>
                </c:pt>
                <c:pt idx="125">
                  <c:v>0.92100000000000004</c:v>
                </c:pt>
                <c:pt idx="126">
                  <c:v>0.85899999999999999</c:v>
                </c:pt>
                <c:pt idx="127">
                  <c:v>0.80800000000000005</c:v>
                </c:pt>
                <c:pt idx="128">
                  <c:v>0.76700000000000002</c:v>
                </c:pt>
                <c:pt idx="129">
                  <c:v>0.73499999999999999</c:v>
                </c:pt>
                <c:pt idx="130">
                  <c:v>0.7</c:v>
                </c:pt>
                <c:pt idx="131">
                  <c:v>0.66600000000000004</c:v>
                </c:pt>
                <c:pt idx="132">
                  <c:v>0.63400000000000001</c:v>
                </c:pt>
                <c:pt idx="133">
                  <c:v>0.60599999999999998</c:v>
                </c:pt>
                <c:pt idx="134">
                  <c:v>0.58200000000000007</c:v>
                </c:pt>
                <c:pt idx="135">
                  <c:v>0.56099999999999994</c:v>
                </c:pt>
                <c:pt idx="136">
                  <c:v>0.54299999999999993</c:v>
                </c:pt>
                <c:pt idx="137">
                  <c:v>0.51999999999999991</c:v>
                </c:pt>
                <c:pt idx="138">
                  <c:v>0.49200000000000005</c:v>
                </c:pt>
                <c:pt idx="139">
                  <c:v>0.46900000000000003</c:v>
                </c:pt>
                <c:pt idx="140">
                  <c:v>0.45300000000000001</c:v>
                </c:pt>
                <c:pt idx="141">
                  <c:v>0.437</c:v>
                </c:pt>
                <c:pt idx="142">
                  <c:v>0.41599999999999998</c:v>
                </c:pt>
                <c:pt idx="143">
                  <c:v>0.39300000000000002</c:v>
                </c:pt>
                <c:pt idx="144">
                  <c:v>0.377</c:v>
                </c:pt>
                <c:pt idx="145">
                  <c:v>0.36799999999999999</c:v>
                </c:pt>
                <c:pt idx="146">
                  <c:v>0.36000000000000004</c:v>
                </c:pt>
                <c:pt idx="147">
                  <c:v>0.35100000000000003</c:v>
                </c:pt>
                <c:pt idx="148">
                  <c:v>0.33900000000000002</c:v>
                </c:pt>
                <c:pt idx="149">
                  <c:v>0.32</c:v>
                </c:pt>
                <c:pt idx="150">
                  <c:v>0.30200000000000005</c:v>
                </c:pt>
                <c:pt idx="151">
                  <c:v>2.4499999999999997</c:v>
                </c:pt>
                <c:pt idx="152">
                  <c:v>2.2000000000000002</c:v>
                </c:pt>
                <c:pt idx="153">
                  <c:v>1.99</c:v>
                </c:pt>
                <c:pt idx="154">
                  <c:v>1.79</c:v>
                </c:pt>
                <c:pt idx="155">
                  <c:v>1.61</c:v>
                </c:pt>
                <c:pt idx="156">
                  <c:v>1.45</c:v>
                </c:pt>
                <c:pt idx="157">
                  <c:v>1.31</c:v>
                </c:pt>
                <c:pt idx="158">
                  <c:v>1.1800000000000002</c:v>
                </c:pt>
                <c:pt idx="159">
                  <c:v>1.06</c:v>
                </c:pt>
                <c:pt idx="160">
                  <c:v>0.95499999999999996</c:v>
                </c:pt>
                <c:pt idx="161">
                  <c:v>0.86799999999999999</c:v>
                </c:pt>
                <c:pt idx="162">
                  <c:v>0.79100000000000004</c:v>
                </c:pt>
                <c:pt idx="163">
                  <c:v>0.72299999999999998</c:v>
                </c:pt>
                <c:pt idx="164">
                  <c:v>0.66299999999999992</c:v>
                </c:pt>
                <c:pt idx="165">
                  <c:v>0.6130000000000001</c:v>
                </c:pt>
                <c:pt idx="166">
                  <c:v>0.57200000000000006</c:v>
                </c:pt>
                <c:pt idx="167">
                  <c:v>0.53600000000000003</c:v>
                </c:pt>
                <c:pt idx="168">
                  <c:v>0.50800000000000001</c:v>
                </c:pt>
                <c:pt idx="169">
                  <c:v>0.48299999999999998</c:v>
                </c:pt>
                <c:pt idx="170">
                  <c:v>0.45199999999999996</c:v>
                </c:pt>
                <c:pt idx="171">
                  <c:v>0.42499999999999999</c:v>
                </c:pt>
                <c:pt idx="172">
                  <c:v>0.41</c:v>
                </c:pt>
                <c:pt idx="173">
                  <c:v>0.39900000000000002</c:v>
                </c:pt>
                <c:pt idx="174">
                  <c:v>0.38600000000000001</c:v>
                </c:pt>
                <c:pt idx="175">
                  <c:v>0.36699999999999999</c:v>
                </c:pt>
                <c:pt idx="176">
                  <c:v>0.35300000000000004</c:v>
                </c:pt>
                <c:pt idx="177">
                  <c:v>0.34699999999999998</c:v>
                </c:pt>
                <c:pt idx="178">
                  <c:v>0.34200000000000003</c:v>
                </c:pt>
                <c:pt idx="179">
                  <c:v>0.33300000000000002</c:v>
                </c:pt>
                <c:pt idx="180">
                  <c:v>0.32</c:v>
                </c:pt>
                <c:pt idx="181">
                  <c:v>2.56</c:v>
                </c:pt>
                <c:pt idx="182">
                  <c:v>2.31</c:v>
                </c:pt>
                <c:pt idx="183">
                  <c:v>2.0799999999999996</c:v>
                </c:pt>
                <c:pt idx="184">
                  <c:v>1.8699999999999999</c:v>
                </c:pt>
                <c:pt idx="185">
                  <c:v>1.65</c:v>
                </c:pt>
                <c:pt idx="186">
                  <c:v>1.47</c:v>
                </c:pt>
                <c:pt idx="187">
                  <c:v>1.33</c:v>
                </c:pt>
                <c:pt idx="188">
                  <c:v>1.21</c:v>
                </c:pt>
                <c:pt idx="189">
                  <c:v>1.1199999999999999</c:v>
                </c:pt>
                <c:pt idx="190">
                  <c:v>1.03</c:v>
                </c:pt>
                <c:pt idx="191">
                  <c:v>0.94099999999999995</c:v>
                </c:pt>
                <c:pt idx="192">
                  <c:v>0.8630000000000001</c:v>
                </c:pt>
                <c:pt idx="193">
                  <c:v>0.79400000000000004</c:v>
                </c:pt>
                <c:pt idx="194">
                  <c:v>0.74399999999999999</c:v>
                </c:pt>
                <c:pt idx="195">
                  <c:v>0.7</c:v>
                </c:pt>
                <c:pt idx="196">
                  <c:v>0.65899999999999992</c:v>
                </c:pt>
                <c:pt idx="197">
                  <c:v>0.625</c:v>
                </c:pt>
                <c:pt idx="198">
                  <c:v>0.59500000000000008</c:v>
                </c:pt>
                <c:pt idx="199">
                  <c:v>0.56899999999999995</c:v>
                </c:pt>
                <c:pt idx="200">
                  <c:v>0.53399999999999992</c:v>
                </c:pt>
                <c:pt idx="201">
                  <c:v>0.49399999999999999</c:v>
                </c:pt>
                <c:pt idx="202">
                  <c:v>0.46200000000000002</c:v>
                </c:pt>
                <c:pt idx="203">
                  <c:v>0.437</c:v>
                </c:pt>
                <c:pt idx="204">
                  <c:v>0.41</c:v>
                </c:pt>
                <c:pt idx="205">
                  <c:v>0.39</c:v>
                </c:pt>
                <c:pt idx="206">
                  <c:v>0.379</c:v>
                </c:pt>
                <c:pt idx="207">
                  <c:v>0.36900000000000005</c:v>
                </c:pt>
                <c:pt idx="208">
                  <c:v>0.35199999999999998</c:v>
                </c:pt>
                <c:pt idx="209">
                  <c:v>0.33100000000000002</c:v>
                </c:pt>
                <c:pt idx="210">
                  <c:v>0.313</c:v>
                </c:pt>
                <c:pt idx="211">
                  <c:v>0.29899999999999999</c:v>
                </c:pt>
                <c:pt idx="212">
                  <c:v>4.95</c:v>
                </c:pt>
                <c:pt idx="213">
                  <c:v>4.3499999999999996</c:v>
                </c:pt>
                <c:pt idx="214">
                  <c:v>3.81</c:v>
                </c:pt>
                <c:pt idx="215">
                  <c:v>3.37</c:v>
                </c:pt>
                <c:pt idx="216">
                  <c:v>2.97</c:v>
                </c:pt>
                <c:pt idx="217">
                  <c:v>2.6</c:v>
                </c:pt>
                <c:pt idx="218">
                  <c:v>2.33</c:v>
                </c:pt>
                <c:pt idx="219">
                  <c:v>2.13</c:v>
                </c:pt>
                <c:pt idx="220">
                  <c:v>1.96</c:v>
                </c:pt>
                <c:pt idx="221">
                  <c:v>1.82</c:v>
                </c:pt>
                <c:pt idx="222">
                  <c:v>1.66</c:v>
                </c:pt>
                <c:pt idx="223">
                  <c:v>1.52</c:v>
                </c:pt>
                <c:pt idx="224">
                  <c:v>1.39</c:v>
                </c:pt>
                <c:pt idx="225">
                  <c:v>1.27</c:v>
                </c:pt>
                <c:pt idx="226">
                  <c:v>1.1599999999999999</c:v>
                </c:pt>
                <c:pt idx="227">
                  <c:v>1.0900000000000001</c:v>
                </c:pt>
                <c:pt idx="228">
                  <c:v>1.02</c:v>
                </c:pt>
                <c:pt idx="229">
                  <c:v>0.95899999999999996</c:v>
                </c:pt>
                <c:pt idx="230">
                  <c:v>0.89400000000000002</c:v>
                </c:pt>
                <c:pt idx="231">
                  <c:v>0.82399999999999995</c:v>
                </c:pt>
                <c:pt idx="232">
                  <c:v>0.77100000000000002</c:v>
                </c:pt>
                <c:pt idx="233">
                  <c:v>0.72099999999999997</c:v>
                </c:pt>
                <c:pt idx="234">
                  <c:v>0.65899999999999992</c:v>
                </c:pt>
                <c:pt idx="235">
                  <c:v>0.61499999999999999</c:v>
                </c:pt>
                <c:pt idx="236">
                  <c:v>0.59399999999999997</c:v>
                </c:pt>
                <c:pt idx="237">
                  <c:v>0.58600000000000008</c:v>
                </c:pt>
                <c:pt idx="238">
                  <c:v>0.58499999999999996</c:v>
                </c:pt>
                <c:pt idx="239">
                  <c:v>0.58100000000000007</c:v>
                </c:pt>
                <c:pt idx="240">
                  <c:v>0.57300000000000006</c:v>
                </c:pt>
                <c:pt idx="241">
                  <c:v>0.54400000000000004</c:v>
                </c:pt>
                <c:pt idx="242">
                  <c:v>0.505</c:v>
                </c:pt>
                <c:pt idx="243">
                  <c:v>3.6</c:v>
                </c:pt>
                <c:pt idx="244">
                  <c:v>3.26</c:v>
                </c:pt>
                <c:pt idx="245">
                  <c:v>2.96</c:v>
                </c:pt>
                <c:pt idx="246">
                  <c:v>2.65</c:v>
                </c:pt>
                <c:pt idx="247">
                  <c:v>2.34</c:v>
                </c:pt>
                <c:pt idx="248">
                  <c:v>2.0799999999999996</c:v>
                </c:pt>
                <c:pt idx="249">
                  <c:v>1.89</c:v>
                </c:pt>
                <c:pt idx="250">
                  <c:v>1.74</c:v>
                </c:pt>
                <c:pt idx="251">
                  <c:v>1.61</c:v>
                </c:pt>
                <c:pt idx="252">
                  <c:v>1.49</c:v>
                </c:pt>
                <c:pt idx="253">
                  <c:v>1.38</c:v>
                </c:pt>
                <c:pt idx="254">
                  <c:v>1.26</c:v>
                </c:pt>
                <c:pt idx="255">
                  <c:v>1.1199999999999999</c:v>
                </c:pt>
                <c:pt idx="256">
                  <c:v>1.01</c:v>
                </c:pt>
                <c:pt idx="257">
                  <c:v>0.94499999999999995</c:v>
                </c:pt>
                <c:pt idx="258">
                  <c:v>0.89200000000000002</c:v>
                </c:pt>
                <c:pt idx="259">
                  <c:v>0.84500000000000008</c:v>
                </c:pt>
                <c:pt idx="260">
                  <c:v>0.80099999999999993</c:v>
                </c:pt>
                <c:pt idx="261">
                  <c:v>0.749</c:v>
                </c:pt>
                <c:pt idx="262">
                  <c:v>0.70399999999999996</c:v>
                </c:pt>
                <c:pt idx="263">
                  <c:v>0.67500000000000004</c:v>
                </c:pt>
                <c:pt idx="264">
                  <c:v>0.64899999999999991</c:v>
                </c:pt>
                <c:pt idx="265">
                  <c:v>0.629</c:v>
                </c:pt>
                <c:pt idx="266">
                  <c:v>0.61099999999999999</c:v>
                </c:pt>
                <c:pt idx="267">
                  <c:v>0.59199999999999997</c:v>
                </c:pt>
                <c:pt idx="268">
                  <c:v>0.57799999999999996</c:v>
                </c:pt>
                <c:pt idx="269">
                  <c:v>0.56700000000000006</c:v>
                </c:pt>
                <c:pt idx="270">
                  <c:v>0.54</c:v>
                </c:pt>
                <c:pt idx="271">
                  <c:v>0.50700000000000001</c:v>
                </c:pt>
                <c:pt idx="272">
                  <c:v>0.47899999999999998</c:v>
                </c:pt>
                <c:pt idx="273">
                  <c:v>2.8600000000000003</c:v>
                </c:pt>
                <c:pt idx="274">
                  <c:v>2.5799999999999996</c:v>
                </c:pt>
                <c:pt idx="275">
                  <c:v>2.31</c:v>
                </c:pt>
                <c:pt idx="276">
                  <c:v>2.0699999999999998</c:v>
                </c:pt>
                <c:pt idx="277">
                  <c:v>1.88</c:v>
                </c:pt>
                <c:pt idx="278">
                  <c:v>1.71</c:v>
                </c:pt>
                <c:pt idx="279">
                  <c:v>1.57</c:v>
                </c:pt>
                <c:pt idx="280">
                  <c:v>1.4300000000000002</c:v>
                </c:pt>
                <c:pt idx="281">
                  <c:v>1.31</c:v>
                </c:pt>
                <c:pt idx="282">
                  <c:v>1.22</c:v>
                </c:pt>
                <c:pt idx="283">
                  <c:v>1.1100000000000001</c:v>
                </c:pt>
                <c:pt idx="284">
                  <c:v>1.01</c:v>
                </c:pt>
                <c:pt idx="285">
                  <c:v>7.32</c:v>
                </c:pt>
                <c:pt idx="286">
                  <c:v>5.84</c:v>
                </c:pt>
                <c:pt idx="287">
                  <c:v>5.12</c:v>
                </c:pt>
                <c:pt idx="288">
                  <c:v>4.62</c:v>
                </c:pt>
                <c:pt idx="289">
                  <c:v>4.25</c:v>
                </c:pt>
                <c:pt idx="290">
                  <c:v>3.82</c:v>
                </c:pt>
                <c:pt idx="291">
                  <c:v>3.37</c:v>
                </c:pt>
                <c:pt idx="292">
                  <c:v>3.0500000000000003</c:v>
                </c:pt>
                <c:pt idx="293">
                  <c:v>2.81</c:v>
                </c:pt>
                <c:pt idx="294">
                  <c:v>2.59</c:v>
                </c:pt>
                <c:pt idx="295">
                  <c:v>2.4099999999999997</c:v>
                </c:pt>
                <c:pt idx="296">
                  <c:v>2.25</c:v>
                </c:pt>
                <c:pt idx="297">
                  <c:v>2.0699999999999998</c:v>
                </c:pt>
                <c:pt idx="298">
                  <c:v>1.89</c:v>
                </c:pt>
                <c:pt idx="299">
                  <c:v>1.6</c:v>
                </c:pt>
                <c:pt idx="300">
                  <c:v>1.34</c:v>
                </c:pt>
                <c:pt idx="301">
                  <c:v>1.22</c:v>
                </c:pt>
                <c:pt idx="302">
                  <c:v>1.1599999999999999</c:v>
                </c:pt>
                <c:pt idx="303">
                  <c:v>1.1199999999999999</c:v>
                </c:pt>
                <c:pt idx="304">
                  <c:v>3.0300000000000002</c:v>
                </c:pt>
                <c:pt idx="305">
                  <c:v>2.82</c:v>
                </c:pt>
                <c:pt idx="306">
                  <c:v>2.64</c:v>
                </c:pt>
                <c:pt idx="307">
                  <c:v>2.4499999999999997</c:v>
                </c:pt>
                <c:pt idx="308">
                  <c:v>2.25</c:v>
                </c:pt>
                <c:pt idx="309">
                  <c:v>2.0500000000000003</c:v>
                </c:pt>
                <c:pt idx="310">
                  <c:v>1.88</c:v>
                </c:pt>
                <c:pt idx="311">
                  <c:v>1.75</c:v>
                </c:pt>
                <c:pt idx="312">
                  <c:v>1.65</c:v>
                </c:pt>
                <c:pt idx="313">
                  <c:v>1.57</c:v>
                </c:pt>
                <c:pt idx="314">
                  <c:v>1.5</c:v>
                </c:pt>
                <c:pt idx="315">
                  <c:v>1.41</c:v>
                </c:pt>
                <c:pt idx="316">
                  <c:v>1.33</c:v>
                </c:pt>
                <c:pt idx="317">
                  <c:v>1.26</c:v>
                </c:pt>
                <c:pt idx="318">
                  <c:v>1.2</c:v>
                </c:pt>
                <c:pt idx="319">
                  <c:v>1.1499999999999999</c:v>
                </c:pt>
                <c:pt idx="320">
                  <c:v>1.0900000000000001</c:v>
                </c:pt>
                <c:pt idx="321">
                  <c:v>1.03</c:v>
                </c:pt>
                <c:pt idx="322">
                  <c:v>0.98799999999999999</c:v>
                </c:pt>
                <c:pt idx="323">
                  <c:v>0.93700000000000006</c:v>
                </c:pt>
                <c:pt idx="324">
                  <c:v>0.88500000000000001</c:v>
                </c:pt>
                <c:pt idx="325">
                  <c:v>0.84500000000000008</c:v>
                </c:pt>
                <c:pt idx="326">
                  <c:v>0.81599999999999995</c:v>
                </c:pt>
                <c:pt idx="327">
                  <c:v>0.80699999999999994</c:v>
                </c:pt>
                <c:pt idx="328">
                  <c:v>0.80300000000000005</c:v>
                </c:pt>
                <c:pt idx="329">
                  <c:v>0.79600000000000004</c:v>
                </c:pt>
                <c:pt idx="330">
                  <c:v>0.76900000000000002</c:v>
                </c:pt>
                <c:pt idx="331">
                  <c:v>0.68400000000000005</c:v>
                </c:pt>
                <c:pt idx="332">
                  <c:v>0.6130000000000001</c:v>
                </c:pt>
                <c:pt idx="333">
                  <c:v>0.60400000000000009</c:v>
                </c:pt>
                <c:pt idx="334">
                  <c:v>2.46</c:v>
                </c:pt>
                <c:pt idx="335">
                  <c:v>2.31</c:v>
                </c:pt>
                <c:pt idx="336">
                  <c:v>2.16</c:v>
                </c:pt>
                <c:pt idx="337">
                  <c:v>2.02</c:v>
                </c:pt>
                <c:pt idx="338">
                  <c:v>1.86</c:v>
                </c:pt>
                <c:pt idx="339">
                  <c:v>1.6800000000000002</c:v>
                </c:pt>
                <c:pt idx="340">
                  <c:v>1.5299999999999998</c:v>
                </c:pt>
                <c:pt idx="341">
                  <c:v>1.4300000000000002</c:v>
                </c:pt>
                <c:pt idx="342">
                  <c:v>1.35</c:v>
                </c:pt>
                <c:pt idx="343">
                  <c:v>1.28</c:v>
                </c:pt>
                <c:pt idx="344">
                  <c:v>1.9400000000000002</c:v>
                </c:pt>
                <c:pt idx="345">
                  <c:v>1.7799999999999998</c:v>
                </c:pt>
                <c:pt idx="346">
                  <c:v>1.64</c:v>
                </c:pt>
                <c:pt idx="347">
                  <c:v>1.5399999999999998</c:v>
                </c:pt>
                <c:pt idx="348">
                  <c:v>1.46</c:v>
                </c:pt>
                <c:pt idx="349">
                  <c:v>1.3699999999999999</c:v>
                </c:pt>
                <c:pt idx="350">
                  <c:v>1.3</c:v>
                </c:pt>
                <c:pt idx="351">
                  <c:v>1.25</c:v>
                </c:pt>
                <c:pt idx="352">
                  <c:v>1.2</c:v>
                </c:pt>
                <c:pt idx="353">
                  <c:v>1.1499999999999999</c:v>
                </c:pt>
                <c:pt idx="354">
                  <c:v>1.0900000000000001</c:v>
                </c:pt>
                <c:pt idx="355">
                  <c:v>1.02</c:v>
                </c:pt>
                <c:pt idx="356">
                  <c:v>0.95600000000000007</c:v>
                </c:pt>
                <c:pt idx="357">
                  <c:v>0.91900000000000004</c:v>
                </c:pt>
                <c:pt idx="358">
                  <c:v>0.9</c:v>
                </c:pt>
                <c:pt idx="359">
                  <c:v>0.88200000000000001</c:v>
                </c:pt>
                <c:pt idx="360">
                  <c:v>0.85499999999999998</c:v>
                </c:pt>
                <c:pt idx="361">
                  <c:v>0.83100000000000007</c:v>
                </c:pt>
                <c:pt idx="362">
                  <c:v>0.80800000000000005</c:v>
                </c:pt>
                <c:pt idx="363">
                  <c:v>0.78</c:v>
                </c:pt>
                <c:pt idx="364">
                  <c:v>0.75900000000000001</c:v>
                </c:pt>
                <c:pt idx="365">
                  <c:v>2.02</c:v>
                </c:pt>
                <c:pt idx="366">
                  <c:v>1.84</c:v>
                </c:pt>
                <c:pt idx="367">
                  <c:v>1.6800000000000002</c:v>
                </c:pt>
                <c:pt idx="368">
                  <c:v>1.5399999999999998</c:v>
                </c:pt>
                <c:pt idx="369">
                  <c:v>1.4400000000000002</c:v>
                </c:pt>
                <c:pt idx="370">
                  <c:v>1.38</c:v>
                </c:pt>
                <c:pt idx="371">
                  <c:v>1.3</c:v>
                </c:pt>
                <c:pt idx="372">
                  <c:v>1.21</c:v>
                </c:pt>
                <c:pt idx="373">
                  <c:v>1.1499999999999999</c:v>
                </c:pt>
                <c:pt idx="374">
                  <c:v>1.1000000000000001</c:v>
                </c:pt>
                <c:pt idx="375">
                  <c:v>1.0399999999999998</c:v>
                </c:pt>
                <c:pt idx="376">
                  <c:v>2.79</c:v>
                </c:pt>
                <c:pt idx="377">
                  <c:v>2.5799999999999996</c:v>
                </c:pt>
                <c:pt idx="378">
                  <c:v>2.3800000000000003</c:v>
                </c:pt>
                <c:pt idx="379">
                  <c:v>2.2000000000000002</c:v>
                </c:pt>
                <c:pt idx="380">
                  <c:v>2.0799999999999996</c:v>
                </c:pt>
                <c:pt idx="381">
                  <c:v>3.0100000000000002</c:v>
                </c:pt>
                <c:pt idx="382">
                  <c:v>7.96</c:v>
                </c:pt>
                <c:pt idx="383">
                  <c:v>7.6</c:v>
                </c:pt>
                <c:pt idx="384">
                  <c:v>11</c:v>
                </c:pt>
                <c:pt idx="385">
                  <c:v>10.5</c:v>
                </c:pt>
                <c:pt idx="386">
                  <c:v>9.7999999999999989</c:v>
                </c:pt>
                <c:pt idx="387">
                  <c:v>8.85</c:v>
                </c:pt>
                <c:pt idx="388">
                  <c:v>8.11</c:v>
                </c:pt>
                <c:pt idx="389">
                  <c:v>10.6</c:v>
                </c:pt>
                <c:pt idx="390">
                  <c:v>9.6900000000000013</c:v>
                </c:pt>
                <c:pt idx="391">
                  <c:v>8.85</c:v>
                </c:pt>
                <c:pt idx="392">
                  <c:v>7.97</c:v>
                </c:pt>
                <c:pt idx="393">
                  <c:v>7.2</c:v>
                </c:pt>
                <c:pt idx="394">
                  <c:v>6.56</c:v>
                </c:pt>
                <c:pt idx="395">
                  <c:v>6.0299999999999994</c:v>
                </c:pt>
                <c:pt idx="396">
                  <c:v>7</c:v>
                </c:pt>
                <c:pt idx="397">
                  <c:v>6.36</c:v>
                </c:pt>
                <c:pt idx="398">
                  <c:v>5.8900000000000006</c:v>
                </c:pt>
                <c:pt idx="399">
                  <c:v>5.42</c:v>
                </c:pt>
                <c:pt idx="400">
                  <c:v>5.3</c:v>
                </c:pt>
                <c:pt idx="401">
                  <c:v>4.92</c:v>
                </c:pt>
                <c:pt idx="402">
                  <c:v>4.67</c:v>
                </c:pt>
                <c:pt idx="403">
                  <c:v>4.4400000000000004</c:v>
                </c:pt>
                <c:pt idx="404">
                  <c:v>4.22</c:v>
                </c:pt>
                <c:pt idx="405">
                  <c:v>4.04</c:v>
                </c:pt>
                <c:pt idx="406">
                  <c:v>3.8800000000000003</c:v>
                </c:pt>
                <c:pt idx="407">
                  <c:v>3.69</c:v>
                </c:pt>
                <c:pt idx="408">
                  <c:v>3.5</c:v>
                </c:pt>
                <c:pt idx="409">
                  <c:v>3.29</c:v>
                </c:pt>
                <c:pt idx="410">
                  <c:v>3.07</c:v>
                </c:pt>
                <c:pt idx="411">
                  <c:v>2.9099999999999997</c:v>
                </c:pt>
                <c:pt idx="412">
                  <c:v>2.8</c:v>
                </c:pt>
                <c:pt idx="413">
                  <c:v>2.68</c:v>
                </c:pt>
                <c:pt idx="414">
                  <c:v>2.57</c:v>
                </c:pt>
                <c:pt idx="415">
                  <c:v>2.4699999999999998</c:v>
                </c:pt>
                <c:pt idx="416">
                  <c:v>2.37</c:v>
                </c:pt>
                <c:pt idx="417">
                  <c:v>2.29</c:v>
                </c:pt>
                <c:pt idx="418">
                  <c:v>2.21</c:v>
                </c:pt>
                <c:pt idx="419">
                  <c:v>3.1</c:v>
                </c:pt>
                <c:pt idx="420">
                  <c:v>2.99</c:v>
                </c:pt>
                <c:pt idx="421">
                  <c:v>14.4</c:v>
                </c:pt>
                <c:pt idx="422">
                  <c:v>13.899999999999999</c:v>
                </c:pt>
                <c:pt idx="423">
                  <c:v>12.5</c:v>
                </c:pt>
                <c:pt idx="424">
                  <c:v>12.3</c:v>
                </c:pt>
                <c:pt idx="425">
                  <c:v>11.2</c:v>
                </c:pt>
                <c:pt idx="426">
                  <c:v>13.6</c:v>
                </c:pt>
                <c:pt idx="427">
                  <c:v>12.6</c:v>
                </c:pt>
                <c:pt idx="428">
                  <c:v>11.6</c:v>
                </c:pt>
                <c:pt idx="429">
                  <c:v>10.7</c:v>
                </c:pt>
                <c:pt idx="430">
                  <c:v>9.8600000000000012</c:v>
                </c:pt>
                <c:pt idx="431">
                  <c:v>9.2200000000000006</c:v>
                </c:pt>
                <c:pt idx="432">
                  <c:v>8.6300000000000008</c:v>
                </c:pt>
                <c:pt idx="433">
                  <c:v>7.96</c:v>
                </c:pt>
                <c:pt idx="434">
                  <c:v>7.43</c:v>
                </c:pt>
                <c:pt idx="435">
                  <c:v>9.1199999999999992</c:v>
                </c:pt>
                <c:pt idx="436">
                  <c:v>8.4899999999999984</c:v>
                </c:pt>
                <c:pt idx="437">
                  <c:v>7.84</c:v>
                </c:pt>
                <c:pt idx="438">
                  <c:v>7.2700000000000005</c:v>
                </c:pt>
                <c:pt idx="439">
                  <c:v>6.75</c:v>
                </c:pt>
                <c:pt idx="440">
                  <c:v>6.34</c:v>
                </c:pt>
                <c:pt idx="441">
                  <c:v>6.01</c:v>
                </c:pt>
                <c:pt idx="442">
                  <c:v>5.66</c:v>
                </c:pt>
                <c:pt idx="443">
                  <c:v>5.33</c:v>
                </c:pt>
                <c:pt idx="444">
                  <c:v>5.04</c:v>
                </c:pt>
                <c:pt idx="445">
                  <c:v>4.84</c:v>
                </c:pt>
                <c:pt idx="446">
                  <c:v>4.66</c:v>
                </c:pt>
                <c:pt idx="447">
                  <c:v>4.41</c:v>
                </c:pt>
                <c:pt idx="448">
                  <c:v>4.12</c:v>
                </c:pt>
                <c:pt idx="449">
                  <c:v>3.8899999999999997</c:v>
                </c:pt>
                <c:pt idx="450">
                  <c:v>3.7100000000000004</c:v>
                </c:pt>
                <c:pt idx="451">
                  <c:v>3.52</c:v>
                </c:pt>
                <c:pt idx="452">
                  <c:v>3.35</c:v>
                </c:pt>
                <c:pt idx="453">
                  <c:v>3.22</c:v>
                </c:pt>
                <c:pt idx="454">
                  <c:v>3.94</c:v>
                </c:pt>
                <c:pt idx="455">
                  <c:v>4.5900000000000007</c:v>
                </c:pt>
                <c:pt idx="456">
                  <c:v>4.32</c:v>
                </c:pt>
                <c:pt idx="457">
                  <c:v>4.13</c:v>
                </c:pt>
                <c:pt idx="458">
                  <c:v>11.9</c:v>
                </c:pt>
                <c:pt idx="459">
                  <c:v>11.2</c:v>
                </c:pt>
                <c:pt idx="460">
                  <c:v>10.5</c:v>
                </c:pt>
                <c:pt idx="461">
                  <c:v>9.82</c:v>
                </c:pt>
                <c:pt idx="462">
                  <c:v>9.1800000000000015</c:v>
                </c:pt>
                <c:pt idx="463">
                  <c:v>8.61</c:v>
                </c:pt>
                <c:pt idx="464">
                  <c:v>8.0599999999999987</c:v>
                </c:pt>
                <c:pt idx="465">
                  <c:v>8.2900000000000009</c:v>
                </c:pt>
                <c:pt idx="466">
                  <c:v>12.5</c:v>
                </c:pt>
                <c:pt idx="467">
                  <c:v>11.9</c:v>
                </c:pt>
                <c:pt idx="468">
                  <c:v>11.2</c:v>
                </c:pt>
                <c:pt idx="469">
                  <c:v>10.200000000000001</c:v>
                </c:pt>
                <c:pt idx="470">
                  <c:v>9.3699999999999992</c:v>
                </c:pt>
                <c:pt idx="471">
                  <c:v>8.81</c:v>
                </c:pt>
                <c:pt idx="472">
                  <c:v>8.34</c:v>
                </c:pt>
                <c:pt idx="473">
                  <c:v>7.9399999999999995</c:v>
                </c:pt>
                <c:pt idx="474">
                  <c:v>11.5</c:v>
                </c:pt>
                <c:pt idx="475">
                  <c:v>10.9</c:v>
                </c:pt>
                <c:pt idx="476">
                  <c:v>10.3</c:v>
                </c:pt>
                <c:pt idx="477">
                  <c:v>9.8099999999999987</c:v>
                </c:pt>
                <c:pt idx="478">
                  <c:v>9.2200000000000006</c:v>
                </c:pt>
                <c:pt idx="479">
                  <c:v>8.73</c:v>
                </c:pt>
                <c:pt idx="480">
                  <c:v>8.3199999999999985</c:v>
                </c:pt>
                <c:pt idx="481">
                  <c:v>12.8</c:v>
                </c:pt>
                <c:pt idx="482">
                  <c:v>12</c:v>
                </c:pt>
                <c:pt idx="483">
                  <c:v>11.4</c:v>
                </c:pt>
                <c:pt idx="484">
                  <c:v>10.9</c:v>
                </c:pt>
                <c:pt idx="485">
                  <c:v>11.9</c:v>
                </c:pt>
                <c:pt idx="486">
                  <c:v>11.299999999999999</c:v>
                </c:pt>
                <c:pt idx="487">
                  <c:v>10.7</c:v>
                </c:pt>
                <c:pt idx="488">
                  <c:v>10.200000000000001</c:v>
                </c:pt>
                <c:pt idx="489">
                  <c:v>9.65</c:v>
                </c:pt>
                <c:pt idx="490">
                  <c:v>9.1999999999999993</c:v>
                </c:pt>
                <c:pt idx="491">
                  <c:v>8.82</c:v>
                </c:pt>
                <c:pt idx="492">
                  <c:v>8.44</c:v>
                </c:pt>
                <c:pt idx="493">
                  <c:v>7.97</c:v>
                </c:pt>
                <c:pt idx="494">
                  <c:v>8.52</c:v>
                </c:pt>
                <c:pt idx="495">
                  <c:v>8.17</c:v>
                </c:pt>
                <c:pt idx="496">
                  <c:v>7.86</c:v>
                </c:pt>
                <c:pt idx="497">
                  <c:v>7.57</c:v>
                </c:pt>
                <c:pt idx="498">
                  <c:v>7.2700000000000005</c:v>
                </c:pt>
                <c:pt idx="499">
                  <c:v>6.98</c:v>
                </c:pt>
                <c:pt idx="500">
                  <c:v>6.7299999999999995</c:v>
                </c:pt>
                <c:pt idx="501">
                  <c:v>6.4799999999999995</c:v>
                </c:pt>
                <c:pt idx="502">
                  <c:v>6.2</c:v>
                </c:pt>
                <c:pt idx="503">
                  <c:v>5.88</c:v>
                </c:pt>
                <c:pt idx="504">
                  <c:v>5.66</c:v>
                </c:pt>
                <c:pt idx="505">
                  <c:v>5.43</c:v>
                </c:pt>
                <c:pt idx="506">
                  <c:v>5.13</c:v>
                </c:pt>
                <c:pt idx="507">
                  <c:v>4.8599999999999994</c:v>
                </c:pt>
                <c:pt idx="508">
                  <c:v>4.63</c:v>
                </c:pt>
                <c:pt idx="509">
                  <c:v>4.42</c:v>
                </c:pt>
                <c:pt idx="510">
                  <c:v>6.43</c:v>
                </c:pt>
                <c:pt idx="511">
                  <c:v>6.25</c:v>
                </c:pt>
                <c:pt idx="512">
                  <c:v>6.0299999999999994</c:v>
                </c:pt>
                <c:pt idx="513">
                  <c:v>5.84</c:v>
                </c:pt>
                <c:pt idx="514">
                  <c:v>5.67</c:v>
                </c:pt>
                <c:pt idx="515">
                  <c:v>5.52</c:v>
                </c:pt>
                <c:pt idx="516">
                  <c:v>7.34</c:v>
                </c:pt>
                <c:pt idx="517">
                  <c:v>6.97</c:v>
                </c:pt>
                <c:pt idx="518">
                  <c:v>6.64</c:v>
                </c:pt>
                <c:pt idx="519">
                  <c:v>6.37</c:v>
                </c:pt>
                <c:pt idx="520">
                  <c:v>6.11</c:v>
                </c:pt>
                <c:pt idx="521">
                  <c:v>5.8900000000000006</c:v>
                </c:pt>
                <c:pt idx="522">
                  <c:v>5.6499999999999995</c:v>
                </c:pt>
                <c:pt idx="523">
                  <c:v>5.41</c:v>
                </c:pt>
                <c:pt idx="524">
                  <c:v>5.18</c:v>
                </c:pt>
                <c:pt idx="525">
                  <c:v>4.96</c:v>
                </c:pt>
                <c:pt idx="526">
                  <c:v>4.7600000000000007</c:v>
                </c:pt>
                <c:pt idx="527">
                  <c:v>4.5199999999999996</c:v>
                </c:pt>
                <c:pt idx="528">
                  <c:v>4.2700000000000005</c:v>
                </c:pt>
                <c:pt idx="529">
                  <c:v>4.1000000000000005</c:v>
                </c:pt>
                <c:pt idx="530">
                  <c:v>4</c:v>
                </c:pt>
                <c:pt idx="531">
                  <c:v>3.8899999999999997</c:v>
                </c:pt>
                <c:pt idx="532">
                  <c:v>3.78</c:v>
                </c:pt>
                <c:pt idx="533">
                  <c:v>3.69</c:v>
                </c:pt>
                <c:pt idx="534">
                  <c:v>3.6</c:v>
                </c:pt>
                <c:pt idx="535">
                  <c:v>3.5300000000000002</c:v>
                </c:pt>
                <c:pt idx="536">
                  <c:v>3.4299999999999997</c:v>
                </c:pt>
                <c:pt idx="537">
                  <c:v>3.32</c:v>
                </c:pt>
                <c:pt idx="538">
                  <c:v>3.27</c:v>
                </c:pt>
                <c:pt idx="539">
                  <c:v>3.22</c:v>
                </c:pt>
                <c:pt idx="540">
                  <c:v>3.16</c:v>
                </c:pt>
                <c:pt idx="541">
                  <c:v>3.09</c:v>
                </c:pt>
                <c:pt idx="542">
                  <c:v>3.02</c:v>
                </c:pt>
                <c:pt idx="543">
                  <c:v>2.9499999999999997</c:v>
                </c:pt>
                <c:pt idx="544">
                  <c:v>2.89</c:v>
                </c:pt>
                <c:pt idx="545">
                  <c:v>2.83</c:v>
                </c:pt>
                <c:pt idx="546">
                  <c:v>5.38</c:v>
                </c:pt>
                <c:pt idx="547">
                  <c:v>5.15</c:v>
                </c:pt>
                <c:pt idx="548">
                  <c:v>4.92</c:v>
                </c:pt>
                <c:pt idx="549">
                  <c:v>4.6899999999999995</c:v>
                </c:pt>
                <c:pt idx="550">
                  <c:v>4.47</c:v>
                </c:pt>
                <c:pt idx="551">
                  <c:v>4.2700000000000005</c:v>
                </c:pt>
                <c:pt idx="552">
                  <c:v>4.1100000000000003</c:v>
                </c:pt>
                <c:pt idx="553">
                  <c:v>3.9699999999999998</c:v>
                </c:pt>
                <c:pt idx="554">
                  <c:v>3.8400000000000003</c:v>
                </c:pt>
                <c:pt idx="555">
                  <c:v>3.7</c:v>
                </c:pt>
                <c:pt idx="556">
                  <c:v>3.54</c:v>
                </c:pt>
                <c:pt idx="557">
                  <c:v>3.3800000000000003</c:v>
                </c:pt>
                <c:pt idx="558">
                  <c:v>3.26</c:v>
                </c:pt>
                <c:pt idx="559">
                  <c:v>3.18</c:v>
                </c:pt>
                <c:pt idx="560">
                  <c:v>3.11</c:v>
                </c:pt>
                <c:pt idx="561">
                  <c:v>3.0599999999999996</c:v>
                </c:pt>
                <c:pt idx="562">
                  <c:v>3</c:v>
                </c:pt>
                <c:pt idx="563">
                  <c:v>2.9299999999999997</c:v>
                </c:pt>
                <c:pt idx="564">
                  <c:v>2.85</c:v>
                </c:pt>
                <c:pt idx="565">
                  <c:v>2.8</c:v>
                </c:pt>
                <c:pt idx="566">
                  <c:v>2.73</c:v>
                </c:pt>
                <c:pt idx="567">
                  <c:v>2.66</c:v>
                </c:pt>
                <c:pt idx="568">
                  <c:v>2.6</c:v>
                </c:pt>
                <c:pt idx="569">
                  <c:v>2.5500000000000003</c:v>
                </c:pt>
                <c:pt idx="570">
                  <c:v>2.5</c:v>
                </c:pt>
                <c:pt idx="571">
                  <c:v>2.4499999999999997</c:v>
                </c:pt>
                <c:pt idx="572">
                  <c:v>2.4</c:v>
                </c:pt>
                <c:pt idx="573">
                  <c:v>2.33</c:v>
                </c:pt>
                <c:pt idx="574">
                  <c:v>2.2599999999999998</c:v>
                </c:pt>
                <c:pt idx="575">
                  <c:v>2.2000000000000002</c:v>
                </c:pt>
                <c:pt idx="576">
                  <c:v>2.16</c:v>
                </c:pt>
                <c:pt idx="577">
                  <c:v>6.0299999999999994</c:v>
                </c:pt>
                <c:pt idx="578">
                  <c:v>5.71</c:v>
                </c:pt>
                <c:pt idx="579">
                  <c:v>5.42</c:v>
                </c:pt>
                <c:pt idx="580">
                  <c:v>5.14</c:v>
                </c:pt>
                <c:pt idx="581">
                  <c:v>4.83</c:v>
                </c:pt>
                <c:pt idx="582">
                  <c:v>4.55</c:v>
                </c:pt>
                <c:pt idx="583">
                  <c:v>4.2700000000000005</c:v>
                </c:pt>
                <c:pt idx="584">
                  <c:v>4.0299999999999994</c:v>
                </c:pt>
                <c:pt idx="585">
                  <c:v>3.8600000000000003</c:v>
                </c:pt>
                <c:pt idx="586">
                  <c:v>3.68</c:v>
                </c:pt>
                <c:pt idx="587">
                  <c:v>3.5</c:v>
                </c:pt>
                <c:pt idx="588">
                  <c:v>3.35</c:v>
                </c:pt>
                <c:pt idx="589">
                  <c:v>3.23</c:v>
                </c:pt>
                <c:pt idx="590">
                  <c:v>3.11</c:v>
                </c:pt>
                <c:pt idx="591">
                  <c:v>2.99</c:v>
                </c:pt>
                <c:pt idx="592">
                  <c:v>2.87</c:v>
                </c:pt>
                <c:pt idx="593">
                  <c:v>2.78</c:v>
                </c:pt>
                <c:pt idx="594">
                  <c:v>2.71</c:v>
                </c:pt>
                <c:pt idx="595">
                  <c:v>2.64</c:v>
                </c:pt>
                <c:pt idx="596">
                  <c:v>2.57</c:v>
                </c:pt>
                <c:pt idx="597">
                  <c:v>2.5100000000000002</c:v>
                </c:pt>
                <c:pt idx="598">
                  <c:v>2.4499999999999997</c:v>
                </c:pt>
                <c:pt idx="599">
                  <c:v>2.4</c:v>
                </c:pt>
                <c:pt idx="600">
                  <c:v>2.35</c:v>
                </c:pt>
                <c:pt idx="601">
                  <c:v>2.2999999999999998</c:v>
                </c:pt>
                <c:pt idx="602">
                  <c:v>2.25</c:v>
                </c:pt>
                <c:pt idx="603">
                  <c:v>2.21</c:v>
                </c:pt>
                <c:pt idx="604">
                  <c:v>2.1800000000000002</c:v>
                </c:pt>
                <c:pt idx="605">
                  <c:v>2.13</c:v>
                </c:pt>
                <c:pt idx="606">
                  <c:v>2.09</c:v>
                </c:pt>
                <c:pt idx="607">
                  <c:v>2.0500000000000003</c:v>
                </c:pt>
                <c:pt idx="608">
                  <c:v>4.18</c:v>
                </c:pt>
                <c:pt idx="609">
                  <c:v>4.01</c:v>
                </c:pt>
                <c:pt idx="610">
                  <c:v>3.8400000000000003</c:v>
                </c:pt>
                <c:pt idx="611">
                  <c:v>3.68</c:v>
                </c:pt>
                <c:pt idx="612">
                  <c:v>3.54</c:v>
                </c:pt>
                <c:pt idx="613">
                  <c:v>3.4099999999999997</c:v>
                </c:pt>
                <c:pt idx="614">
                  <c:v>3.29</c:v>
                </c:pt>
                <c:pt idx="615">
                  <c:v>3.13</c:v>
                </c:pt>
                <c:pt idx="616">
                  <c:v>2.97</c:v>
                </c:pt>
                <c:pt idx="617">
                  <c:v>2.8600000000000003</c:v>
                </c:pt>
                <c:pt idx="618">
                  <c:v>2.77</c:v>
                </c:pt>
                <c:pt idx="619">
                  <c:v>2.69</c:v>
                </c:pt>
                <c:pt idx="620">
                  <c:v>2.5799999999999996</c:v>
                </c:pt>
                <c:pt idx="621">
                  <c:v>2.4499999999999997</c:v>
                </c:pt>
                <c:pt idx="622">
                  <c:v>2.33</c:v>
                </c:pt>
                <c:pt idx="623">
                  <c:v>2.2300000000000004</c:v>
                </c:pt>
                <c:pt idx="624">
                  <c:v>2.16</c:v>
                </c:pt>
                <c:pt idx="625">
                  <c:v>2.09</c:v>
                </c:pt>
                <c:pt idx="626">
                  <c:v>2.0300000000000002</c:v>
                </c:pt>
                <c:pt idx="627">
                  <c:v>1.95</c:v>
                </c:pt>
                <c:pt idx="628">
                  <c:v>1.86</c:v>
                </c:pt>
                <c:pt idx="629">
                  <c:v>1.76</c:v>
                </c:pt>
                <c:pt idx="630">
                  <c:v>1.6800000000000002</c:v>
                </c:pt>
                <c:pt idx="631">
                  <c:v>1.64</c:v>
                </c:pt>
                <c:pt idx="632">
                  <c:v>1.6199999999999999</c:v>
                </c:pt>
                <c:pt idx="633">
                  <c:v>1.6</c:v>
                </c:pt>
                <c:pt idx="634">
                  <c:v>1.59</c:v>
                </c:pt>
                <c:pt idx="635">
                  <c:v>1.57</c:v>
                </c:pt>
                <c:pt idx="636">
                  <c:v>1.56</c:v>
                </c:pt>
                <c:pt idx="637">
                  <c:v>1.5299999999999998</c:v>
                </c:pt>
                <c:pt idx="638">
                  <c:v>3.28</c:v>
                </c:pt>
                <c:pt idx="639">
                  <c:v>3.1</c:v>
                </c:pt>
                <c:pt idx="640">
                  <c:v>2.94</c:v>
                </c:pt>
                <c:pt idx="641">
                  <c:v>2.79</c:v>
                </c:pt>
                <c:pt idx="642">
                  <c:v>2.65</c:v>
                </c:pt>
                <c:pt idx="643">
                  <c:v>2.5300000000000002</c:v>
                </c:pt>
                <c:pt idx="644">
                  <c:v>2.4099999999999997</c:v>
                </c:pt>
                <c:pt idx="645">
                  <c:v>2.29</c:v>
                </c:pt>
                <c:pt idx="646">
                  <c:v>2.2000000000000002</c:v>
                </c:pt>
                <c:pt idx="647">
                  <c:v>2.11</c:v>
                </c:pt>
                <c:pt idx="648">
                  <c:v>2.02</c:v>
                </c:pt>
                <c:pt idx="649">
                  <c:v>1.96</c:v>
                </c:pt>
                <c:pt idx="650">
                  <c:v>1.9</c:v>
                </c:pt>
                <c:pt idx="651">
                  <c:v>1.85</c:v>
                </c:pt>
                <c:pt idx="652">
                  <c:v>1.79</c:v>
                </c:pt>
                <c:pt idx="653">
                  <c:v>1.73</c:v>
                </c:pt>
                <c:pt idx="654">
                  <c:v>1.66</c:v>
                </c:pt>
                <c:pt idx="655">
                  <c:v>1.6</c:v>
                </c:pt>
                <c:pt idx="656">
                  <c:v>1.56</c:v>
                </c:pt>
                <c:pt idx="657">
                  <c:v>1.52</c:v>
                </c:pt>
                <c:pt idx="658">
                  <c:v>1.48</c:v>
                </c:pt>
                <c:pt idx="659">
                  <c:v>1.45</c:v>
                </c:pt>
                <c:pt idx="660">
                  <c:v>6.31</c:v>
                </c:pt>
                <c:pt idx="661">
                  <c:v>53.1</c:v>
                </c:pt>
                <c:pt idx="662">
                  <c:v>49.2</c:v>
                </c:pt>
                <c:pt idx="663">
                  <c:v>45.3</c:v>
                </c:pt>
                <c:pt idx="664">
                  <c:v>42.6</c:v>
                </c:pt>
                <c:pt idx="665">
                  <c:v>40.300000000000004</c:v>
                </c:pt>
                <c:pt idx="666">
                  <c:v>38.1</c:v>
                </c:pt>
                <c:pt idx="667">
                  <c:v>36</c:v>
                </c:pt>
                <c:pt idx="668">
                  <c:v>34.1</c:v>
                </c:pt>
                <c:pt idx="669">
                  <c:v>35.4</c:v>
                </c:pt>
                <c:pt idx="670">
                  <c:v>33.4</c:v>
                </c:pt>
                <c:pt idx="671">
                  <c:v>31.5</c:v>
                </c:pt>
                <c:pt idx="672">
                  <c:v>29.9</c:v>
                </c:pt>
                <c:pt idx="673">
                  <c:v>28.5</c:v>
                </c:pt>
                <c:pt idx="674">
                  <c:v>27.099999999999998</c:v>
                </c:pt>
                <c:pt idx="675">
                  <c:v>37.900000000000006</c:v>
                </c:pt>
                <c:pt idx="676">
                  <c:v>35.5</c:v>
                </c:pt>
                <c:pt idx="677">
                  <c:v>33.300000000000004</c:v>
                </c:pt>
                <c:pt idx="678">
                  <c:v>31.5</c:v>
                </c:pt>
                <c:pt idx="679">
                  <c:v>29.7</c:v>
                </c:pt>
                <c:pt idx="680">
                  <c:v>27.900000000000002</c:v>
                </c:pt>
                <c:pt idx="681">
                  <c:v>26</c:v>
                </c:pt>
                <c:pt idx="682">
                  <c:v>24.400000000000002</c:v>
                </c:pt>
                <c:pt idx="683">
                  <c:v>23.2</c:v>
                </c:pt>
                <c:pt idx="684">
                  <c:v>22</c:v>
                </c:pt>
                <c:pt idx="685">
                  <c:v>21</c:v>
                </c:pt>
                <c:pt idx="686">
                  <c:v>20.2</c:v>
                </c:pt>
                <c:pt idx="687">
                  <c:v>19.400000000000002</c:v>
                </c:pt>
                <c:pt idx="688">
                  <c:v>29.1</c:v>
                </c:pt>
                <c:pt idx="689">
                  <c:v>27.799999999999997</c:v>
                </c:pt>
                <c:pt idx="690">
                  <c:v>26</c:v>
                </c:pt>
                <c:pt idx="691">
                  <c:v>24.5</c:v>
                </c:pt>
                <c:pt idx="692">
                  <c:v>23.400000000000002</c:v>
                </c:pt>
                <c:pt idx="693">
                  <c:v>22.599999999999998</c:v>
                </c:pt>
                <c:pt idx="694">
                  <c:v>21.5</c:v>
                </c:pt>
                <c:pt idx="695">
                  <c:v>21.5</c:v>
                </c:pt>
                <c:pt idx="696">
                  <c:v>20.5</c:v>
                </c:pt>
                <c:pt idx="697">
                  <c:v>19.8</c:v>
                </c:pt>
                <c:pt idx="698">
                  <c:v>19.099999999999998</c:v>
                </c:pt>
                <c:pt idx="699">
                  <c:v>21</c:v>
                </c:pt>
                <c:pt idx="700">
                  <c:v>19.900000000000002</c:v>
                </c:pt>
                <c:pt idx="701">
                  <c:v>19.099999999999998</c:v>
                </c:pt>
                <c:pt idx="702">
                  <c:v>18.399999999999999</c:v>
                </c:pt>
                <c:pt idx="703">
                  <c:v>20.5</c:v>
                </c:pt>
                <c:pt idx="704">
                  <c:v>19.7</c:v>
                </c:pt>
                <c:pt idx="705">
                  <c:v>19.099999999999998</c:v>
                </c:pt>
                <c:pt idx="706">
                  <c:v>18.5</c:v>
                </c:pt>
                <c:pt idx="707">
                  <c:v>17.5</c:v>
                </c:pt>
                <c:pt idx="708">
                  <c:v>16.5</c:v>
                </c:pt>
                <c:pt idx="709">
                  <c:v>15.7</c:v>
                </c:pt>
                <c:pt idx="710">
                  <c:v>15</c:v>
                </c:pt>
                <c:pt idx="711">
                  <c:v>14.3</c:v>
                </c:pt>
                <c:pt idx="712">
                  <c:v>24.6</c:v>
                </c:pt>
                <c:pt idx="713">
                  <c:v>23</c:v>
                </c:pt>
                <c:pt idx="714">
                  <c:v>21.9</c:v>
                </c:pt>
                <c:pt idx="715">
                  <c:v>28</c:v>
                </c:pt>
                <c:pt idx="716">
                  <c:v>43.6</c:v>
                </c:pt>
                <c:pt idx="717">
                  <c:v>45.5</c:v>
                </c:pt>
                <c:pt idx="718">
                  <c:v>42.9</c:v>
                </c:pt>
                <c:pt idx="719">
                  <c:v>41.2</c:v>
                </c:pt>
                <c:pt idx="720">
                  <c:v>39.4</c:v>
                </c:pt>
                <c:pt idx="721">
                  <c:v>37.6</c:v>
                </c:pt>
                <c:pt idx="722">
                  <c:v>36.1</c:v>
                </c:pt>
                <c:pt idx="723">
                  <c:v>37.5</c:v>
                </c:pt>
                <c:pt idx="724">
                  <c:v>35.299999999999997</c:v>
                </c:pt>
                <c:pt idx="725">
                  <c:v>33.099999999999994</c:v>
                </c:pt>
                <c:pt idx="726">
                  <c:v>35.200000000000003</c:v>
                </c:pt>
                <c:pt idx="727">
                  <c:v>35.6</c:v>
                </c:pt>
                <c:pt idx="728">
                  <c:v>33.9</c:v>
                </c:pt>
                <c:pt idx="729">
                  <c:v>32.800000000000004</c:v>
                </c:pt>
                <c:pt idx="730">
                  <c:v>34.5</c:v>
                </c:pt>
                <c:pt idx="731">
                  <c:v>33</c:v>
                </c:pt>
                <c:pt idx="732">
                  <c:v>31.5</c:v>
                </c:pt>
                <c:pt idx="733">
                  <c:v>29.9</c:v>
                </c:pt>
                <c:pt idx="734">
                  <c:v>28.400000000000002</c:v>
                </c:pt>
                <c:pt idx="735">
                  <c:v>27.099999999999998</c:v>
                </c:pt>
                <c:pt idx="736">
                  <c:v>26.200000000000003</c:v>
                </c:pt>
                <c:pt idx="737">
                  <c:v>25.2</c:v>
                </c:pt>
                <c:pt idx="738">
                  <c:v>24.5</c:v>
                </c:pt>
                <c:pt idx="739">
                  <c:v>23.7</c:v>
                </c:pt>
                <c:pt idx="740">
                  <c:v>22.599999999999998</c:v>
                </c:pt>
                <c:pt idx="741">
                  <c:v>21.6</c:v>
                </c:pt>
                <c:pt idx="742">
                  <c:v>20.7</c:v>
                </c:pt>
                <c:pt idx="743">
                  <c:v>20.100000000000001</c:v>
                </c:pt>
                <c:pt idx="744">
                  <c:v>19.5</c:v>
                </c:pt>
                <c:pt idx="745">
                  <c:v>19</c:v>
                </c:pt>
                <c:pt idx="746">
                  <c:v>18.399999999999999</c:v>
                </c:pt>
                <c:pt idx="747">
                  <c:v>17.8</c:v>
                </c:pt>
                <c:pt idx="748">
                  <c:v>17.3</c:v>
                </c:pt>
                <c:pt idx="749">
                  <c:v>16.8</c:v>
                </c:pt>
                <c:pt idx="750">
                  <c:v>16.2</c:v>
                </c:pt>
                <c:pt idx="751">
                  <c:v>15.8</c:v>
                </c:pt>
                <c:pt idx="752">
                  <c:v>15.4</c:v>
                </c:pt>
                <c:pt idx="753">
                  <c:v>15.2</c:v>
                </c:pt>
                <c:pt idx="754">
                  <c:v>15</c:v>
                </c:pt>
                <c:pt idx="755">
                  <c:v>14.8</c:v>
                </c:pt>
                <c:pt idx="756">
                  <c:v>14.6</c:v>
                </c:pt>
                <c:pt idx="757">
                  <c:v>14.3</c:v>
                </c:pt>
                <c:pt idx="758">
                  <c:v>14</c:v>
                </c:pt>
                <c:pt idx="759">
                  <c:v>14.200000000000001</c:v>
                </c:pt>
                <c:pt idx="760">
                  <c:v>13.899999999999999</c:v>
                </c:pt>
                <c:pt idx="761">
                  <c:v>16.8</c:v>
                </c:pt>
                <c:pt idx="762">
                  <c:v>16.5</c:v>
                </c:pt>
                <c:pt idx="763">
                  <c:v>16.100000000000001</c:v>
                </c:pt>
                <c:pt idx="764">
                  <c:v>15.8</c:v>
                </c:pt>
                <c:pt idx="765">
                  <c:v>15.6</c:v>
                </c:pt>
                <c:pt idx="766">
                  <c:v>15.2</c:v>
                </c:pt>
                <c:pt idx="767">
                  <c:v>14.8</c:v>
                </c:pt>
                <c:pt idx="768">
                  <c:v>14.5</c:v>
                </c:pt>
                <c:pt idx="769">
                  <c:v>17.399999999999999</c:v>
                </c:pt>
                <c:pt idx="770">
                  <c:v>19.5</c:v>
                </c:pt>
                <c:pt idx="771">
                  <c:v>18.399999999999999</c:v>
                </c:pt>
                <c:pt idx="772">
                  <c:v>17.7</c:v>
                </c:pt>
                <c:pt idx="773">
                  <c:v>17.100000000000001</c:v>
                </c:pt>
                <c:pt idx="774">
                  <c:v>16.600000000000001</c:v>
                </c:pt>
                <c:pt idx="775">
                  <c:v>16.2</c:v>
                </c:pt>
                <c:pt idx="776">
                  <c:v>25.6</c:v>
                </c:pt>
                <c:pt idx="777">
                  <c:v>23.900000000000002</c:v>
                </c:pt>
                <c:pt idx="778">
                  <c:v>34.5</c:v>
                </c:pt>
                <c:pt idx="779">
                  <c:v>31.8</c:v>
                </c:pt>
                <c:pt idx="780">
                  <c:v>29.9</c:v>
                </c:pt>
                <c:pt idx="781">
                  <c:v>28.1</c:v>
                </c:pt>
                <c:pt idx="782">
                  <c:v>26.4</c:v>
                </c:pt>
                <c:pt idx="783">
                  <c:v>25.1</c:v>
                </c:pt>
                <c:pt idx="784">
                  <c:v>23.900000000000002</c:v>
                </c:pt>
                <c:pt idx="785">
                  <c:v>29.9</c:v>
                </c:pt>
                <c:pt idx="786">
                  <c:v>27.599999999999998</c:v>
                </c:pt>
                <c:pt idx="787">
                  <c:v>26.1</c:v>
                </c:pt>
                <c:pt idx="788">
                  <c:v>25</c:v>
                </c:pt>
                <c:pt idx="789">
                  <c:v>26.8</c:v>
                </c:pt>
                <c:pt idx="790">
                  <c:v>27.2</c:v>
                </c:pt>
                <c:pt idx="791">
                  <c:v>26</c:v>
                </c:pt>
                <c:pt idx="792">
                  <c:v>25</c:v>
                </c:pt>
                <c:pt idx="793">
                  <c:v>24.2</c:v>
                </c:pt>
                <c:pt idx="794">
                  <c:v>42.2</c:v>
                </c:pt>
                <c:pt idx="795">
                  <c:v>39.300000000000004</c:v>
                </c:pt>
                <c:pt idx="796">
                  <c:v>37.5</c:v>
                </c:pt>
                <c:pt idx="797">
                  <c:v>36</c:v>
                </c:pt>
                <c:pt idx="798">
                  <c:v>34.5</c:v>
                </c:pt>
                <c:pt idx="799">
                  <c:v>33.099999999999994</c:v>
                </c:pt>
                <c:pt idx="800">
                  <c:v>32</c:v>
                </c:pt>
                <c:pt idx="801">
                  <c:v>30.900000000000002</c:v>
                </c:pt>
                <c:pt idx="802">
                  <c:v>31.6</c:v>
                </c:pt>
                <c:pt idx="803">
                  <c:v>55.199999999999996</c:v>
                </c:pt>
                <c:pt idx="804">
                  <c:v>52.2</c:v>
                </c:pt>
                <c:pt idx="805">
                  <c:v>50</c:v>
                </c:pt>
                <c:pt idx="806">
                  <c:v>48</c:v>
                </c:pt>
                <c:pt idx="807">
                  <c:v>46.699999999999996</c:v>
                </c:pt>
                <c:pt idx="808">
                  <c:v>54.1</c:v>
                </c:pt>
                <c:pt idx="809">
                  <c:v>50.9</c:v>
                </c:pt>
                <c:pt idx="810">
                  <c:v>47.9</c:v>
                </c:pt>
                <c:pt idx="811">
                  <c:v>48.599999999999994</c:v>
                </c:pt>
                <c:pt idx="812">
                  <c:v>47.199999999999996</c:v>
                </c:pt>
                <c:pt idx="813">
                  <c:v>48.2</c:v>
                </c:pt>
                <c:pt idx="814">
                  <c:v>51.3</c:v>
                </c:pt>
                <c:pt idx="815">
                  <c:v>47.5</c:v>
                </c:pt>
                <c:pt idx="816">
                  <c:v>45</c:v>
                </c:pt>
                <c:pt idx="817">
                  <c:v>42.6</c:v>
                </c:pt>
                <c:pt idx="818">
                  <c:v>40.9</c:v>
                </c:pt>
                <c:pt idx="819">
                  <c:v>39.4</c:v>
                </c:pt>
                <c:pt idx="820">
                  <c:v>41.6</c:v>
                </c:pt>
                <c:pt idx="821">
                  <c:v>40</c:v>
                </c:pt>
                <c:pt idx="822">
                  <c:v>38.5</c:v>
                </c:pt>
                <c:pt idx="823">
                  <c:v>37.1</c:v>
                </c:pt>
                <c:pt idx="824">
                  <c:v>35.799999999999997</c:v>
                </c:pt>
                <c:pt idx="825">
                  <c:v>34.4</c:v>
                </c:pt>
                <c:pt idx="826">
                  <c:v>32.700000000000003</c:v>
                </c:pt>
                <c:pt idx="827">
                  <c:v>31</c:v>
                </c:pt>
                <c:pt idx="828">
                  <c:v>29.7</c:v>
                </c:pt>
                <c:pt idx="829">
                  <c:v>28.299999999999997</c:v>
                </c:pt>
                <c:pt idx="830">
                  <c:v>27.099999999999998</c:v>
                </c:pt>
                <c:pt idx="831">
                  <c:v>26</c:v>
                </c:pt>
                <c:pt idx="832">
                  <c:v>25</c:v>
                </c:pt>
                <c:pt idx="833">
                  <c:v>24</c:v>
                </c:pt>
                <c:pt idx="834">
                  <c:v>23</c:v>
                </c:pt>
                <c:pt idx="835">
                  <c:v>22</c:v>
                </c:pt>
                <c:pt idx="836">
                  <c:v>21.3</c:v>
                </c:pt>
                <c:pt idx="837">
                  <c:v>20.7</c:v>
                </c:pt>
                <c:pt idx="838">
                  <c:v>20.2</c:v>
                </c:pt>
                <c:pt idx="839">
                  <c:v>19.599999999999998</c:v>
                </c:pt>
                <c:pt idx="840">
                  <c:v>18.899999999999999</c:v>
                </c:pt>
                <c:pt idx="841">
                  <c:v>18.2</c:v>
                </c:pt>
                <c:pt idx="842">
                  <c:v>17.8</c:v>
                </c:pt>
                <c:pt idx="843">
                  <c:v>17.399999999999999</c:v>
                </c:pt>
                <c:pt idx="844">
                  <c:v>17.2</c:v>
                </c:pt>
                <c:pt idx="845">
                  <c:v>16.8</c:v>
                </c:pt>
                <c:pt idx="846">
                  <c:v>16.400000000000002</c:v>
                </c:pt>
                <c:pt idx="847">
                  <c:v>16.299999999999997</c:v>
                </c:pt>
                <c:pt idx="848">
                  <c:v>16</c:v>
                </c:pt>
                <c:pt idx="849">
                  <c:v>15.7</c:v>
                </c:pt>
                <c:pt idx="850">
                  <c:v>18.899999999999999</c:v>
                </c:pt>
                <c:pt idx="851">
                  <c:v>18.3</c:v>
                </c:pt>
                <c:pt idx="852">
                  <c:v>17.7</c:v>
                </c:pt>
                <c:pt idx="853">
                  <c:v>17.3</c:v>
                </c:pt>
                <c:pt idx="854">
                  <c:v>16.8</c:v>
                </c:pt>
                <c:pt idx="855">
                  <c:v>16.2</c:v>
                </c:pt>
                <c:pt idx="856">
                  <c:v>15.7</c:v>
                </c:pt>
                <c:pt idx="857">
                  <c:v>15.299999999999999</c:v>
                </c:pt>
                <c:pt idx="858">
                  <c:v>15</c:v>
                </c:pt>
                <c:pt idx="859">
                  <c:v>14.6</c:v>
                </c:pt>
                <c:pt idx="860">
                  <c:v>14.200000000000001</c:v>
                </c:pt>
                <c:pt idx="861">
                  <c:v>13.899999999999999</c:v>
                </c:pt>
                <c:pt idx="862">
                  <c:v>13.5</c:v>
                </c:pt>
                <c:pt idx="863">
                  <c:v>13.299999999999999</c:v>
                </c:pt>
                <c:pt idx="864">
                  <c:v>15.8</c:v>
                </c:pt>
                <c:pt idx="865">
                  <c:v>15.4</c:v>
                </c:pt>
                <c:pt idx="866">
                  <c:v>17.2</c:v>
                </c:pt>
                <c:pt idx="867">
                  <c:v>16.7</c:v>
                </c:pt>
                <c:pt idx="868">
                  <c:v>16.299999999999997</c:v>
                </c:pt>
                <c:pt idx="869">
                  <c:v>15.8</c:v>
                </c:pt>
                <c:pt idx="870">
                  <c:v>15.2</c:v>
                </c:pt>
                <c:pt idx="871">
                  <c:v>14.4</c:v>
                </c:pt>
                <c:pt idx="872">
                  <c:v>13.799999999999999</c:v>
                </c:pt>
                <c:pt idx="873">
                  <c:v>13.5</c:v>
                </c:pt>
                <c:pt idx="874">
                  <c:v>13.299999999999999</c:v>
                </c:pt>
                <c:pt idx="875">
                  <c:v>13.100000000000001</c:v>
                </c:pt>
                <c:pt idx="876">
                  <c:v>12.8</c:v>
                </c:pt>
                <c:pt idx="877">
                  <c:v>12.5</c:v>
                </c:pt>
                <c:pt idx="878">
                  <c:v>12.200000000000001</c:v>
                </c:pt>
                <c:pt idx="879">
                  <c:v>11.9</c:v>
                </c:pt>
                <c:pt idx="880">
                  <c:v>11.700000000000001</c:v>
                </c:pt>
                <c:pt idx="881">
                  <c:v>16.299999999999997</c:v>
                </c:pt>
                <c:pt idx="882">
                  <c:v>15.7</c:v>
                </c:pt>
                <c:pt idx="883">
                  <c:v>15.299999999999999</c:v>
                </c:pt>
                <c:pt idx="884">
                  <c:v>14.7</c:v>
                </c:pt>
                <c:pt idx="885">
                  <c:v>17.899999999999999</c:v>
                </c:pt>
                <c:pt idx="886">
                  <c:v>17.100000000000001</c:v>
                </c:pt>
                <c:pt idx="887">
                  <c:v>16.5</c:v>
                </c:pt>
                <c:pt idx="888">
                  <c:v>16</c:v>
                </c:pt>
                <c:pt idx="889">
                  <c:v>15.7</c:v>
                </c:pt>
                <c:pt idx="890">
                  <c:v>15.299999999999999</c:v>
                </c:pt>
                <c:pt idx="891">
                  <c:v>14.9</c:v>
                </c:pt>
                <c:pt idx="892">
                  <c:v>14.6</c:v>
                </c:pt>
                <c:pt idx="893">
                  <c:v>14.200000000000001</c:v>
                </c:pt>
                <c:pt idx="894">
                  <c:v>13.700000000000001</c:v>
                </c:pt>
                <c:pt idx="895">
                  <c:v>13.299999999999999</c:v>
                </c:pt>
                <c:pt idx="896">
                  <c:v>13</c:v>
                </c:pt>
                <c:pt idx="897">
                  <c:v>12.6</c:v>
                </c:pt>
                <c:pt idx="898">
                  <c:v>12.4</c:v>
                </c:pt>
                <c:pt idx="899">
                  <c:v>12.200000000000001</c:v>
                </c:pt>
                <c:pt idx="900">
                  <c:v>11.799999999999999</c:v>
                </c:pt>
                <c:pt idx="901">
                  <c:v>11.5</c:v>
                </c:pt>
                <c:pt idx="902">
                  <c:v>11.299999999999999</c:v>
                </c:pt>
                <c:pt idx="903">
                  <c:v>11.1</c:v>
                </c:pt>
                <c:pt idx="904">
                  <c:v>10.8</c:v>
                </c:pt>
                <c:pt idx="905">
                  <c:v>10.6</c:v>
                </c:pt>
                <c:pt idx="906">
                  <c:v>10.3</c:v>
                </c:pt>
                <c:pt idx="907">
                  <c:v>10.1</c:v>
                </c:pt>
                <c:pt idx="908">
                  <c:v>9.85</c:v>
                </c:pt>
                <c:pt idx="909">
                  <c:v>9.49</c:v>
                </c:pt>
                <c:pt idx="910">
                  <c:v>9.2200000000000006</c:v>
                </c:pt>
                <c:pt idx="911">
                  <c:v>13.5</c:v>
                </c:pt>
                <c:pt idx="912">
                  <c:v>13.100000000000001</c:v>
                </c:pt>
                <c:pt idx="913">
                  <c:v>12.8</c:v>
                </c:pt>
                <c:pt idx="914">
                  <c:v>12.5</c:v>
                </c:pt>
                <c:pt idx="915">
                  <c:v>12.200000000000001</c:v>
                </c:pt>
                <c:pt idx="916">
                  <c:v>11.9</c:v>
                </c:pt>
                <c:pt idx="917">
                  <c:v>11.5</c:v>
                </c:pt>
                <c:pt idx="918">
                  <c:v>11.2</c:v>
                </c:pt>
                <c:pt idx="919">
                  <c:v>10.9</c:v>
                </c:pt>
                <c:pt idx="920">
                  <c:v>10.6</c:v>
                </c:pt>
                <c:pt idx="921">
                  <c:v>10.3</c:v>
                </c:pt>
                <c:pt idx="922">
                  <c:v>9.93</c:v>
                </c:pt>
                <c:pt idx="923">
                  <c:v>9.67</c:v>
                </c:pt>
                <c:pt idx="924">
                  <c:v>9.4499999999999993</c:v>
                </c:pt>
                <c:pt idx="925">
                  <c:v>9.2200000000000006</c:v>
                </c:pt>
                <c:pt idx="926">
                  <c:v>8.9200000000000017</c:v>
                </c:pt>
                <c:pt idx="927">
                  <c:v>8.6199999999999992</c:v>
                </c:pt>
                <c:pt idx="928">
                  <c:v>8.31</c:v>
                </c:pt>
                <c:pt idx="929">
                  <c:v>8.07</c:v>
                </c:pt>
                <c:pt idx="930">
                  <c:v>7.88</c:v>
                </c:pt>
                <c:pt idx="931">
                  <c:v>7.7</c:v>
                </c:pt>
                <c:pt idx="932">
                  <c:v>7.57</c:v>
                </c:pt>
                <c:pt idx="933">
                  <c:v>7.46</c:v>
                </c:pt>
                <c:pt idx="934">
                  <c:v>7.32</c:v>
                </c:pt>
                <c:pt idx="935">
                  <c:v>7.18</c:v>
                </c:pt>
                <c:pt idx="936">
                  <c:v>7.07</c:v>
                </c:pt>
                <c:pt idx="937">
                  <c:v>6.98</c:v>
                </c:pt>
                <c:pt idx="938">
                  <c:v>6.8999999999999995</c:v>
                </c:pt>
                <c:pt idx="939">
                  <c:v>6.8100000000000005</c:v>
                </c:pt>
                <c:pt idx="940">
                  <c:v>6.7200000000000006</c:v>
                </c:pt>
                <c:pt idx="941">
                  <c:v>6.63</c:v>
                </c:pt>
                <c:pt idx="942">
                  <c:v>12.3</c:v>
                </c:pt>
                <c:pt idx="943">
                  <c:v>11.9</c:v>
                </c:pt>
                <c:pt idx="944">
                  <c:v>11.5</c:v>
                </c:pt>
                <c:pt idx="945">
                  <c:v>11.1</c:v>
                </c:pt>
                <c:pt idx="946">
                  <c:v>10.6</c:v>
                </c:pt>
                <c:pt idx="947">
                  <c:v>10</c:v>
                </c:pt>
                <c:pt idx="948">
                  <c:v>9.67</c:v>
                </c:pt>
                <c:pt idx="949">
                  <c:v>9.379999999999999</c:v>
                </c:pt>
                <c:pt idx="950">
                  <c:v>9.1</c:v>
                </c:pt>
                <c:pt idx="951">
                  <c:v>8.84</c:v>
                </c:pt>
                <c:pt idx="952">
                  <c:v>8.56</c:v>
                </c:pt>
                <c:pt idx="953">
                  <c:v>8.2799999999999994</c:v>
                </c:pt>
                <c:pt idx="954">
                  <c:v>8.0599999999999987</c:v>
                </c:pt>
                <c:pt idx="955">
                  <c:v>7.88</c:v>
                </c:pt>
                <c:pt idx="956">
                  <c:v>7.6899999999999995</c:v>
                </c:pt>
                <c:pt idx="957">
                  <c:v>7.47</c:v>
                </c:pt>
                <c:pt idx="958">
                  <c:v>7.3</c:v>
                </c:pt>
                <c:pt idx="959">
                  <c:v>7.09</c:v>
                </c:pt>
                <c:pt idx="960">
                  <c:v>6.8500000000000005</c:v>
                </c:pt>
                <c:pt idx="961">
                  <c:v>6.7</c:v>
                </c:pt>
                <c:pt idx="962">
                  <c:v>6.5900000000000007</c:v>
                </c:pt>
                <c:pt idx="963">
                  <c:v>6.49</c:v>
                </c:pt>
                <c:pt idx="964">
                  <c:v>6.39</c:v>
                </c:pt>
                <c:pt idx="965">
                  <c:v>6.28</c:v>
                </c:pt>
                <c:pt idx="966">
                  <c:v>6.14</c:v>
                </c:pt>
                <c:pt idx="967">
                  <c:v>6.01</c:v>
                </c:pt>
                <c:pt idx="968">
                  <c:v>5.91</c:v>
                </c:pt>
                <c:pt idx="969">
                  <c:v>5.83</c:v>
                </c:pt>
                <c:pt idx="970">
                  <c:v>5.75</c:v>
                </c:pt>
                <c:pt idx="971">
                  <c:v>5.66</c:v>
                </c:pt>
                <c:pt idx="972">
                  <c:v>5.54</c:v>
                </c:pt>
                <c:pt idx="973">
                  <c:v>10</c:v>
                </c:pt>
                <c:pt idx="974">
                  <c:v>9.6900000000000013</c:v>
                </c:pt>
                <c:pt idx="975">
                  <c:v>9.33</c:v>
                </c:pt>
                <c:pt idx="976">
                  <c:v>8.94</c:v>
                </c:pt>
                <c:pt idx="977">
                  <c:v>8.5299999999999994</c:v>
                </c:pt>
                <c:pt idx="978">
                  <c:v>8.17</c:v>
                </c:pt>
                <c:pt idx="979">
                  <c:v>7.86</c:v>
                </c:pt>
                <c:pt idx="980">
                  <c:v>7.62</c:v>
                </c:pt>
                <c:pt idx="981">
                  <c:v>7.4</c:v>
                </c:pt>
                <c:pt idx="982">
                  <c:v>7.17</c:v>
                </c:pt>
                <c:pt idx="983">
                  <c:v>6.98</c:v>
                </c:pt>
                <c:pt idx="984">
                  <c:v>6.7299999999999995</c:v>
                </c:pt>
                <c:pt idx="985">
                  <c:v>6.46</c:v>
                </c:pt>
                <c:pt idx="986">
                  <c:v>6.26</c:v>
                </c:pt>
                <c:pt idx="987">
                  <c:v>6.08</c:v>
                </c:pt>
                <c:pt idx="988">
                  <c:v>5.9300000000000006</c:v>
                </c:pt>
                <c:pt idx="989">
                  <c:v>5.8</c:v>
                </c:pt>
                <c:pt idx="990">
                  <c:v>5.6499999999999995</c:v>
                </c:pt>
                <c:pt idx="991">
                  <c:v>5.45</c:v>
                </c:pt>
                <c:pt idx="992">
                  <c:v>5.28</c:v>
                </c:pt>
                <c:pt idx="993">
                  <c:v>5.1599999999999993</c:v>
                </c:pt>
                <c:pt idx="994">
                  <c:v>5.05</c:v>
                </c:pt>
                <c:pt idx="995">
                  <c:v>4.95</c:v>
                </c:pt>
                <c:pt idx="996">
                  <c:v>4.8500000000000005</c:v>
                </c:pt>
                <c:pt idx="997">
                  <c:v>4.7699999999999996</c:v>
                </c:pt>
                <c:pt idx="998">
                  <c:v>4.7200000000000006</c:v>
                </c:pt>
                <c:pt idx="999">
                  <c:v>4.67</c:v>
                </c:pt>
                <c:pt idx="1000">
                  <c:v>4.53</c:v>
                </c:pt>
                <c:pt idx="1001">
                  <c:v>4.38</c:v>
                </c:pt>
                <c:pt idx="1002">
                  <c:v>4.29</c:v>
                </c:pt>
                <c:pt idx="1003">
                  <c:v>8.42</c:v>
                </c:pt>
                <c:pt idx="1004">
                  <c:v>8.08</c:v>
                </c:pt>
                <c:pt idx="1005">
                  <c:v>7.7799999999999994</c:v>
                </c:pt>
                <c:pt idx="1006">
                  <c:v>7.45</c:v>
                </c:pt>
                <c:pt idx="1007">
                  <c:v>36.6</c:v>
                </c:pt>
                <c:pt idx="1008">
                  <c:v>34.5</c:v>
                </c:pt>
                <c:pt idx="1009">
                  <c:v>32.599999999999994</c:v>
                </c:pt>
                <c:pt idx="1010">
                  <c:v>30.900000000000002</c:v>
                </c:pt>
                <c:pt idx="1011">
                  <c:v>29.2</c:v>
                </c:pt>
                <c:pt idx="1012">
                  <c:v>41.8</c:v>
                </c:pt>
                <c:pt idx="1013">
                  <c:v>39.5</c:v>
                </c:pt>
                <c:pt idx="1014">
                  <c:v>37.699999999999996</c:v>
                </c:pt>
                <c:pt idx="1015">
                  <c:v>36</c:v>
                </c:pt>
                <c:pt idx="1016">
                  <c:v>34.5</c:v>
                </c:pt>
                <c:pt idx="1017">
                  <c:v>32.700000000000003</c:v>
                </c:pt>
                <c:pt idx="1018">
                  <c:v>30.8</c:v>
                </c:pt>
                <c:pt idx="1019">
                  <c:v>29.2</c:v>
                </c:pt>
                <c:pt idx="1020">
                  <c:v>27.599999999999998</c:v>
                </c:pt>
                <c:pt idx="1021">
                  <c:v>25.9</c:v>
                </c:pt>
                <c:pt idx="1022">
                  <c:v>24.400000000000002</c:v>
                </c:pt>
                <c:pt idx="1023">
                  <c:v>23</c:v>
                </c:pt>
                <c:pt idx="1024">
                  <c:v>21.8</c:v>
                </c:pt>
                <c:pt idx="1025">
                  <c:v>21</c:v>
                </c:pt>
                <c:pt idx="1026">
                  <c:v>20.400000000000002</c:v>
                </c:pt>
                <c:pt idx="1027">
                  <c:v>19.8</c:v>
                </c:pt>
                <c:pt idx="1028">
                  <c:v>19.099999999999998</c:v>
                </c:pt>
                <c:pt idx="1029">
                  <c:v>18.3</c:v>
                </c:pt>
                <c:pt idx="1030">
                  <c:v>17.7</c:v>
                </c:pt>
                <c:pt idx="1031">
                  <c:v>17</c:v>
                </c:pt>
                <c:pt idx="1032">
                  <c:v>16.400000000000002</c:v>
                </c:pt>
                <c:pt idx="1033">
                  <c:v>15.9</c:v>
                </c:pt>
                <c:pt idx="1034">
                  <c:v>18.399999999999999</c:v>
                </c:pt>
                <c:pt idx="1035">
                  <c:v>17.600000000000001</c:v>
                </c:pt>
                <c:pt idx="1036">
                  <c:v>16.899999999999999</c:v>
                </c:pt>
                <c:pt idx="1037">
                  <c:v>16.299999999999997</c:v>
                </c:pt>
                <c:pt idx="1038">
                  <c:v>15.8</c:v>
                </c:pt>
                <c:pt idx="1039">
                  <c:v>15.4</c:v>
                </c:pt>
                <c:pt idx="1040">
                  <c:v>15</c:v>
                </c:pt>
                <c:pt idx="1041">
                  <c:v>14.6</c:v>
                </c:pt>
                <c:pt idx="1042">
                  <c:v>14.200000000000001</c:v>
                </c:pt>
                <c:pt idx="1043">
                  <c:v>13.799999999999999</c:v>
                </c:pt>
                <c:pt idx="1044">
                  <c:v>13.299999999999999</c:v>
                </c:pt>
                <c:pt idx="1045">
                  <c:v>12.8</c:v>
                </c:pt>
                <c:pt idx="1046">
                  <c:v>12.4</c:v>
                </c:pt>
                <c:pt idx="1047">
                  <c:v>12.1</c:v>
                </c:pt>
                <c:pt idx="1048">
                  <c:v>11.799999999999999</c:v>
                </c:pt>
                <c:pt idx="1049">
                  <c:v>11.6</c:v>
                </c:pt>
                <c:pt idx="1050">
                  <c:v>11.299999999999999</c:v>
                </c:pt>
                <c:pt idx="1051">
                  <c:v>11.1</c:v>
                </c:pt>
                <c:pt idx="1052">
                  <c:v>10.8</c:v>
                </c:pt>
                <c:pt idx="1053">
                  <c:v>10.3</c:v>
                </c:pt>
                <c:pt idx="1054">
                  <c:v>9.9500000000000011</c:v>
                </c:pt>
                <c:pt idx="1055">
                  <c:v>9.67</c:v>
                </c:pt>
                <c:pt idx="1056">
                  <c:v>9.36</c:v>
                </c:pt>
                <c:pt idx="1057">
                  <c:v>9.11</c:v>
                </c:pt>
                <c:pt idx="1058">
                  <c:v>8.9700000000000006</c:v>
                </c:pt>
                <c:pt idx="1059">
                  <c:v>8.85</c:v>
                </c:pt>
                <c:pt idx="1060">
                  <c:v>8.64</c:v>
                </c:pt>
                <c:pt idx="1061">
                  <c:v>8.36</c:v>
                </c:pt>
                <c:pt idx="1062">
                  <c:v>8.16</c:v>
                </c:pt>
                <c:pt idx="1063">
                  <c:v>8.0400000000000009</c:v>
                </c:pt>
                <c:pt idx="1064">
                  <c:v>11.799999999999999</c:v>
                </c:pt>
                <c:pt idx="1065">
                  <c:v>11.299999999999999</c:v>
                </c:pt>
                <c:pt idx="1066">
                  <c:v>10.8</c:v>
                </c:pt>
                <c:pt idx="1067">
                  <c:v>10.4</c:v>
                </c:pt>
                <c:pt idx="1068">
                  <c:v>10.1</c:v>
                </c:pt>
                <c:pt idx="1069">
                  <c:v>9.879999999999999</c:v>
                </c:pt>
                <c:pt idx="1070">
                  <c:v>9.5300000000000011</c:v>
                </c:pt>
                <c:pt idx="1071">
                  <c:v>9.1199999999999992</c:v>
                </c:pt>
                <c:pt idx="1072">
                  <c:v>8.7799999999999994</c:v>
                </c:pt>
                <c:pt idx="1073">
                  <c:v>8.52</c:v>
                </c:pt>
                <c:pt idx="1074">
                  <c:v>8.26</c:v>
                </c:pt>
                <c:pt idx="1075">
                  <c:v>8.08</c:v>
                </c:pt>
                <c:pt idx="1076">
                  <c:v>7.9799999999999995</c:v>
                </c:pt>
                <c:pt idx="1077">
                  <c:v>7.87</c:v>
                </c:pt>
                <c:pt idx="1078">
                  <c:v>7.77</c:v>
                </c:pt>
                <c:pt idx="1079">
                  <c:v>7.63</c:v>
                </c:pt>
                <c:pt idx="1080">
                  <c:v>7.39</c:v>
                </c:pt>
                <c:pt idx="1081">
                  <c:v>7.13</c:v>
                </c:pt>
                <c:pt idx="1082">
                  <c:v>6.8999999999999995</c:v>
                </c:pt>
                <c:pt idx="1083">
                  <c:v>6.67</c:v>
                </c:pt>
                <c:pt idx="1084">
                  <c:v>6.4799999999999995</c:v>
                </c:pt>
                <c:pt idx="1085">
                  <c:v>6.38</c:v>
                </c:pt>
                <c:pt idx="1086">
                  <c:v>6.36</c:v>
                </c:pt>
                <c:pt idx="1087">
                  <c:v>6.26</c:v>
                </c:pt>
                <c:pt idx="1088">
                  <c:v>6.11</c:v>
                </c:pt>
                <c:pt idx="1089">
                  <c:v>5.9899999999999993</c:v>
                </c:pt>
                <c:pt idx="1090">
                  <c:v>5.87</c:v>
                </c:pt>
                <c:pt idx="1091">
                  <c:v>5.8</c:v>
                </c:pt>
                <c:pt idx="1092">
                  <c:v>5.77</c:v>
                </c:pt>
                <c:pt idx="1093">
                  <c:v>5.7</c:v>
                </c:pt>
                <c:pt idx="1094">
                  <c:v>5.56</c:v>
                </c:pt>
                <c:pt idx="1095">
                  <c:v>6.4</c:v>
                </c:pt>
                <c:pt idx="1096">
                  <c:v>6.33</c:v>
                </c:pt>
                <c:pt idx="1097">
                  <c:v>6.24</c:v>
                </c:pt>
                <c:pt idx="1098">
                  <c:v>5.8500000000000005</c:v>
                </c:pt>
                <c:pt idx="1099">
                  <c:v>5.45</c:v>
                </c:pt>
                <c:pt idx="1100">
                  <c:v>5.3</c:v>
                </c:pt>
                <c:pt idx="1101">
                  <c:v>5.21</c:v>
                </c:pt>
                <c:pt idx="1102">
                  <c:v>5.13</c:v>
                </c:pt>
                <c:pt idx="1103">
                  <c:v>5.0600000000000005</c:v>
                </c:pt>
                <c:pt idx="1104">
                  <c:v>5.04</c:v>
                </c:pt>
                <c:pt idx="1105">
                  <c:v>5.0299999999999994</c:v>
                </c:pt>
                <c:pt idx="1106">
                  <c:v>5</c:v>
                </c:pt>
                <c:pt idx="1107">
                  <c:v>4.9800000000000004</c:v>
                </c:pt>
                <c:pt idx="1108">
                  <c:v>4.96</c:v>
                </c:pt>
                <c:pt idx="1109">
                  <c:v>4.8999999999999995</c:v>
                </c:pt>
                <c:pt idx="1110">
                  <c:v>4.7699999999999996</c:v>
                </c:pt>
                <c:pt idx="1111">
                  <c:v>4.66</c:v>
                </c:pt>
                <c:pt idx="1112">
                  <c:v>4.6100000000000003</c:v>
                </c:pt>
                <c:pt idx="1113">
                  <c:v>4.6100000000000003</c:v>
                </c:pt>
                <c:pt idx="1114">
                  <c:v>4.58</c:v>
                </c:pt>
                <c:pt idx="1115">
                  <c:v>4.5199999999999996</c:v>
                </c:pt>
                <c:pt idx="1116">
                  <c:v>4.4600000000000009</c:v>
                </c:pt>
                <c:pt idx="1117">
                  <c:v>20.299999999999997</c:v>
                </c:pt>
                <c:pt idx="1118">
                  <c:v>19.3</c:v>
                </c:pt>
                <c:pt idx="1119">
                  <c:v>18.3</c:v>
                </c:pt>
                <c:pt idx="1120">
                  <c:v>17.5</c:v>
                </c:pt>
                <c:pt idx="1121">
                  <c:v>16.600000000000001</c:v>
                </c:pt>
                <c:pt idx="1122">
                  <c:v>15.8</c:v>
                </c:pt>
                <c:pt idx="1123">
                  <c:v>15</c:v>
                </c:pt>
                <c:pt idx="1124">
                  <c:v>14.3</c:v>
                </c:pt>
                <c:pt idx="1125">
                  <c:v>13.6</c:v>
                </c:pt>
                <c:pt idx="1126">
                  <c:v>15.100000000000001</c:v>
                </c:pt>
                <c:pt idx="1127">
                  <c:v>14.3</c:v>
                </c:pt>
                <c:pt idx="1128">
                  <c:v>13.5</c:v>
                </c:pt>
                <c:pt idx="1129">
                  <c:v>12.9</c:v>
                </c:pt>
                <c:pt idx="1130">
                  <c:v>12.4</c:v>
                </c:pt>
                <c:pt idx="1131">
                  <c:v>11.9</c:v>
                </c:pt>
                <c:pt idx="1132">
                  <c:v>11.6</c:v>
                </c:pt>
                <c:pt idx="1133">
                  <c:v>11.2</c:v>
                </c:pt>
                <c:pt idx="1134">
                  <c:v>10.8</c:v>
                </c:pt>
                <c:pt idx="1135">
                  <c:v>10.5</c:v>
                </c:pt>
                <c:pt idx="1136">
                  <c:v>10.200000000000001</c:v>
                </c:pt>
                <c:pt idx="1137">
                  <c:v>9.9500000000000011</c:v>
                </c:pt>
                <c:pt idx="1138">
                  <c:v>9.58</c:v>
                </c:pt>
                <c:pt idx="1139">
                  <c:v>9.129999999999999</c:v>
                </c:pt>
                <c:pt idx="1140">
                  <c:v>8.76</c:v>
                </c:pt>
                <c:pt idx="1141">
                  <c:v>8.52</c:v>
                </c:pt>
                <c:pt idx="1142">
                  <c:v>8.34</c:v>
                </c:pt>
                <c:pt idx="1143">
                  <c:v>8.16</c:v>
                </c:pt>
                <c:pt idx="1144">
                  <c:v>7.95</c:v>
                </c:pt>
                <c:pt idx="1145">
                  <c:v>7.74</c:v>
                </c:pt>
                <c:pt idx="1146">
                  <c:v>7.53</c:v>
                </c:pt>
                <c:pt idx="1147">
                  <c:v>7.31</c:v>
                </c:pt>
                <c:pt idx="1148">
                  <c:v>7.07</c:v>
                </c:pt>
                <c:pt idx="1149">
                  <c:v>6.74</c:v>
                </c:pt>
                <c:pt idx="1150">
                  <c:v>6.45</c:v>
                </c:pt>
                <c:pt idx="1151">
                  <c:v>6.33</c:v>
                </c:pt>
                <c:pt idx="1152">
                  <c:v>6.24</c:v>
                </c:pt>
                <c:pt idx="1153">
                  <c:v>6.1199999999999992</c:v>
                </c:pt>
                <c:pt idx="1154">
                  <c:v>5.96</c:v>
                </c:pt>
                <c:pt idx="1155">
                  <c:v>8.26</c:v>
                </c:pt>
                <c:pt idx="1156">
                  <c:v>7.86</c:v>
                </c:pt>
                <c:pt idx="1157">
                  <c:v>7.53</c:v>
                </c:pt>
                <c:pt idx="1158">
                  <c:v>7.32</c:v>
                </c:pt>
                <c:pt idx="1159">
                  <c:v>7.1000000000000005</c:v>
                </c:pt>
                <c:pt idx="1160">
                  <c:v>6.8999999999999995</c:v>
                </c:pt>
                <c:pt idx="1161">
                  <c:v>6.7600000000000007</c:v>
                </c:pt>
                <c:pt idx="1162">
                  <c:v>6.6</c:v>
                </c:pt>
                <c:pt idx="1163">
                  <c:v>6.43</c:v>
                </c:pt>
                <c:pt idx="1164">
                  <c:v>6.28</c:v>
                </c:pt>
                <c:pt idx="1165">
                  <c:v>6.15</c:v>
                </c:pt>
                <c:pt idx="1166">
                  <c:v>6.01</c:v>
                </c:pt>
                <c:pt idx="1167">
                  <c:v>5.8199999999999994</c:v>
                </c:pt>
                <c:pt idx="1168">
                  <c:v>5.5900000000000007</c:v>
                </c:pt>
                <c:pt idx="1169">
                  <c:v>5.38</c:v>
                </c:pt>
                <c:pt idx="1170">
                  <c:v>5.21</c:v>
                </c:pt>
                <c:pt idx="1171">
                  <c:v>5.05</c:v>
                </c:pt>
                <c:pt idx="1172">
                  <c:v>4.9399999999999995</c:v>
                </c:pt>
                <c:pt idx="1173">
                  <c:v>4.8500000000000005</c:v>
                </c:pt>
                <c:pt idx="1174">
                  <c:v>4.75</c:v>
                </c:pt>
                <c:pt idx="1175">
                  <c:v>4.6399999999999997</c:v>
                </c:pt>
                <c:pt idx="1176">
                  <c:v>4.5199999999999996</c:v>
                </c:pt>
                <c:pt idx="1177">
                  <c:v>4.45</c:v>
                </c:pt>
                <c:pt idx="1178">
                  <c:v>4.4000000000000004</c:v>
                </c:pt>
                <c:pt idx="1179">
                  <c:v>4.3</c:v>
                </c:pt>
                <c:pt idx="1180">
                  <c:v>4.1599999999999993</c:v>
                </c:pt>
                <c:pt idx="1181">
                  <c:v>4.0299999999999994</c:v>
                </c:pt>
                <c:pt idx="1182">
                  <c:v>3.93</c:v>
                </c:pt>
                <c:pt idx="1183">
                  <c:v>3.85</c:v>
                </c:pt>
                <c:pt idx="1184">
                  <c:v>3.78</c:v>
                </c:pt>
                <c:pt idx="1185">
                  <c:v>3.72</c:v>
                </c:pt>
                <c:pt idx="1186">
                  <c:v>5.6499999999999995</c:v>
                </c:pt>
                <c:pt idx="1187">
                  <c:v>5.53</c:v>
                </c:pt>
                <c:pt idx="1188">
                  <c:v>5.42</c:v>
                </c:pt>
                <c:pt idx="1189">
                  <c:v>5.26</c:v>
                </c:pt>
                <c:pt idx="1190">
                  <c:v>5.09</c:v>
                </c:pt>
                <c:pt idx="1191">
                  <c:v>4.9399999999999995</c:v>
                </c:pt>
                <c:pt idx="1192">
                  <c:v>4.8099999999999996</c:v>
                </c:pt>
                <c:pt idx="1193">
                  <c:v>4.7200000000000006</c:v>
                </c:pt>
                <c:pt idx="1194">
                  <c:v>4.63</c:v>
                </c:pt>
                <c:pt idx="1195">
                  <c:v>4.53</c:v>
                </c:pt>
                <c:pt idx="1196">
                  <c:v>4.4000000000000004</c:v>
                </c:pt>
                <c:pt idx="1197">
                  <c:v>4.29</c:v>
                </c:pt>
                <c:pt idx="1198">
                  <c:v>4.21</c:v>
                </c:pt>
                <c:pt idx="1199">
                  <c:v>4.09</c:v>
                </c:pt>
                <c:pt idx="1200">
                  <c:v>3.96</c:v>
                </c:pt>
                <c:pt idx="1201">
                  <c:v>3.8600000000000003</c:v>
                </c:pt>
                <c:pt idx="1202">
                  <c:v>3.76</c:v>
                </c:pt>
                <c:pt idx="1203">
                  <c:v>3.67</c:v>
                </c:pt>
                <c:pt idx="1204">
                  <c:v>3.58</c:v>
                </c:pt>
                <c:pt idx="1205">
                  <c:v>3.52</c:v>
                </c:pt>
                <c:pt idx="1206">
                  <c:v>3.47</c:v>
                </c:pt>
                <c:pt idx="1207">
                  <c:v>3.3899999999999997</c:v>
                </c:pt>
                <c:pt idx="1208">
                  <c:v>3.29</c:v>
                </c:pt>
                <c:pt idx="1209">
                  <c:v>3.22</c:v>
                </c:pt>
                <c:pt idx="1210">
                  <c:v>3.19</c:v>
                </c:pt>
                <c:pt idx="1211">
                  <c:v>3.16</c:v>
                </c:pt>
                <c:pt idx="1212">
                  <c:v>3.13</c:v>
                </c:pt>
                <c:pt idx="1213">
                  <c:v>3.09</c:v>
                </c:pt>
                <c:pt idx="1214">
                  <c:v>3.0100000000000002</c:v>
                </c:pt>
                <c:pt idx="1215">
                  <c:v>2.92</c:v>
                </c:pt>
                <c:pt idx="1216">
                  <c:v>4.8999999999999995</c:v>
                </c:pt>
                <c:pt idx="1217">
                  <c:v>4.7299999999999995</c:v>
                </c:pt>
                <c:pt idx="1218">
                  <c:v>4.62</c:v>
                </c:pt>
                <c:pt idx="1219">
                  <c:v>4.51</c:v>
                </c:pt>
                <c:pt idx="1220">
                  <c:v>4.37</c:v>
                </c:pt>
                <c:pt idx="1221">
                  <c:v>4.25</c:v>
                </c:pt>
                <c:pt idx="1222">
                  <c:v>4.13</c:v>
                </c:pt>
                <c:pt idx="1223">
                  <c:v>4.0200000000000005</c:v>
                </c:pt>
                <c:pt idx="1224">
                  <c:v>3.93</c:v>
                </c:pt>
                <c:pt idx="1225">
                  <c:v>3.8400000000000003</c:v>
                </c:pt>
                <c:pt idx="1226">
                  <c:v>3.7399999999999998</c:v>
                </c:pt>
                <c:pt idx="1227">
                  <c:v>3.59</c:v>
                </c:pt>
                <c:pt idx="1228">
                  <c:v>3.4499999999999997</c:v>
                </c:pt>
                <c:pt idx="1229">
                  <c:v>3.3600000000000003</c:v>
                </c:pt>
                <c:pt idx="1230">
                  <c:v>3.26</c:v>
                </c:pt>
                <c:pt idx="1231">
                  <c:v>3.19</c:v>
                </c:pt>
                <c:pt idx="1232">
                  <c:v>3.14</c:v>
                </c:pt>
                <c:pt idx="1233">
                  <c:v>3.1</c:v>
                </c:pt>
                <c:pt idx="1234">
                  <c:v>3.0599999999999996</c:v>
                </c:pt>
                <c:pt idx="1235">
                  <c:v>2.99</c:v>
                </c:pt>
                <c:pt idx="1236">
                  <c:v>2.85</c:v>
                </c:pt>
                <c:pt idx="1237">
                  <c:v>2.69</c:v>
                </c:pt>
                <c:pt idx="1238">
                  <c:v>2.57</c:v>
                </c:pt>
                <c:pt idx="1239">
                  <c:v>2.4699999999999998</c:v>
                </c:pt>
                <c:pt idx="1240">
                  <c:v>2.4099999999999997</c:v>
                </c:pt>
                <c:pt idx="1241">
                  <c:v>2.3600000000000003</c:v>
                </c:pt>
                <c:pt idx="1242">
                  <c:v>2.2999999999999998</c:v>
                </c:pt>
                <c:pt idx="1243">
                  <c:v>2.25</c:v>
                </c:pt>
                <c:pt idx="1244">
                  <c:v>2.21</c:v>
                </c:pt>
                <c:pt idx="1245">
                  <c:v>2.1800000000000002</c:v>
                </c:pt>
                <c:pt idx="1246">
                  <c:v>2.15</c:v>
                </c:pt>
                <c:pt idx="1247">
                  <c:v>4.1500000000000004</c:v>
                </c:pt>
                <c:pt idx="1248">
                  <c:v>4</c:v>
                </c:pt>
                <c:pt idx="1249">
                  <c:v>3.85</c:v>
                </c:pt>
                <c:pt idx="1250">
                  <c:v>3.64</c:v>
                </c:pt>
                <c:pt idx="1251">
                  <c:v>3.4299999999999997</c:v>
                </c:pt>
                <c:pt idx="1252">
                  <c:v>3.25</c:v>
                </c:pt>
                <c:pt idx="1253">
                  <c:v>3.0799999999999996</c:v>
                </c:pt>
                <c:pt idx="1254">
                  <c:v>2.96</c:v>
                </c:pt>
                <c:pt idx="1255">
                  <c:v>2.87</c:v>
                </c:pt>
                <c:pt idx="1256">
                  <c:v>2.7399999999999998</c:v>
                </c:pt>
                <c:pt idx="1257">
                  <c:v>2.59</c:v>
                </c:pt>
                <c:pt idx="1258">
                  <c:v>2.48</c:v>
                </c:pt>
                <c:pt idx="1259">
                  <c:v>2.4099999999999997</c:v>
                </c:pt>
                <c:pt idx="1260">
                  <c:v>2.3600000000000003</c:v>
                </c:pt>
                <c:pt idx="1261">
                  <c:v>2.31</c:v>
                </c:pt>
                <c:pt idx="1262">
                  <c:v>2.2599999999999998</c:v>
                </c:pt>
                <c:pt idx="1263">
                  <c:v>2.2200000000000002</c:v>
                </c:pt>
                <c:pt idx="1264">
                  <c:v>2.19</c:v>
                </c:pt>
                <c:pt idx="1265">
                  <c:v>2.17</c:v>
                </c:pt>
                <c:pt idx="1266">
                  <c:v>2.14</c:v>
                </c:pt>
                <c:pt idx="1267">
                  <c:v>2.12</c:v>
                </c:pt>
                <c:pt idx="1268">
                  <c:v>2.1</c:v>
                </c:pt>
                <c:pt idx="1269">
                  <c:v>2.0699999999999998</c:v>
                </c:pt>
                <c:pt idx="1270">
                  <c:v>2.04</c:v>
                </c:pt>
                <c:pt idx="1271">
                  <c:v>2.02</c:v>
                </c:pt>
                <c:pt idx="1272">
                  <c:v>1.99</c:v>
                </c:pt>
                <c:pt idx="1273">
                  <c:v>1.96</c:v>
                </c:pt>
                <c:pt idx="1274">
                  <c:v>1.9300000000000002</c:v>
                </c:pt>
                <c:pt idx="1275">
                  <c:v>1.89</c:v>
                </c:pt>
                <c:pt idx="1276">
                  <c:v>1.86</c:v>
                </c:pt>
                <c:pt idx="1277">
                  <c:v>4.1100000000000003</c:v>
                </c:pt>
                <c:pt idx="1278">
                  <c:v>3.92</c:v>
                </c:pt>
                <c:pt idx="1279">
                  <c:v>3.7</c:v>
                </c:pt>
                <c:pt idx="1280">
                  <c:v>3.47</c:v>
                </c:pt>
                <c:pt idx="1281">
                  <c:v>3.32</c:v>
                </c:pt>
                <c:pt idx="1282">
                  <c:v>3.21</c:v>
                </c:pt>
                <c:pt idx="1283">
                  <c:v>3.1</c:v>
                </c:pt>
                <c:pt idx="1284">
                  <c:v>3</c:v>
                </c:pt>
                <c:pt idx="1285">
                  <c:v>2.9099999999999997</c:v>
                </c:pt>
                <c:pt idx="1286">
                  <c:v>2.83</c:v>
                </c:pt>
                <c:pt idx="1287">
                  <c:v>2.75</c:v>
                </c:pt>
                <c:pt idx="1288">
                  <c:v>2.65</c:v>
                </c:pt>
                <c:pt idx="1289">
                  <c:v>2.57</c:v>
                </c:pt>
                <c:pt idx="1290">
                  <c:v>2.4699999999999998</c:v>
                </c:pt>
                <c:pt idx="1291">
                  <c:v>2.37</c:v>
                </c:pt>
                <c:pt idx="1292">
                  <c:v>2.2799999999999998</c:v>
                </c:pt>
                <c:pt idx="1293">
                  <c:v>2.2200000000000002</c:v>
                </c:pt>
                <c:pt idx="1294">
                  <c:v>2.17</c:v>
                </c:pt>
                <c:pt idx="1295">
                  <c:v>2.12</c:v>
                </c:pt>
                <c:pt idx="1296">
                  <c:v>2.0500000000000003</c:v>
                </c:pt>
                <c:pt idx="1297">
                  <c:v>1.98</c:v>
                </c:pt>
                <c:pt idx="1298">
                  <c:v>1.9300000000000002</c:v>
                </c:pt>
                <c:pt idx="1299">
                  <c:v>1.9</c:v>
                </c:pt>
                <c:pt idx="1300">
                  <c:v>1.86</c:v>
                </c:pt>
                <c:pt idx="1301">
                  <c:v>1.83</c:v>
                </c:pt>
                <c:pt idx="1302">
                  <c:v>1.8</c:v>
                </c:pt>
                <c:pt idx="1303">
                  <c:v>1.75</c:v>
                </c:pt>
                <c:pt idx="1304">
                  <c:v>1.7</c:v>
                </c:pt>
                <c:pt idx="1305">
                  <c:v>1.65</c:v>
                </c:pt>
                <c:pt idx="1306">
                  <c:v>1.6199999999999999</c:v>
                </c:pt>
                <c:pt idx="1307">
                  <c:v>1.59</c:v>
                </c:pt>
                <c:pt idx="1308">
                  <c:v>9.9600000000000009</c:v>
                </c:pt>
                <c:pt idx="1309">
                  <c:v>9.33</c:v>
                </c:pt>
                <c:pt idx="1310">
                  <c:v>8.73</c:v>
                </c:pt>
                <c:pt idx="1311">
                  <c:v>8.18</c:v>
                </c:pt>
                <c:pt idx="1312">
                  <c:v>7.7</c:v>
                </c:pt>
                <c:pt idx="1313">
                  <c:v>7.2700000000000005</c:v>
                </c:pt>
                <c:pt idx="1314">
                  <c:v>6.83</c:v>
                </c:pt>
                <c:pt idx="1315">
                  <c:v>6.34</c:v>
                </c:pt>
                <c:pt idx="1316">
                  <c:v>5.91</c:v>
                </c:pt>
                <c:pt idx="1317">
                  <c:v>5.58</c:v>
                </c:pt>
                <c:pt idx="1318">
                  <c:v>5.31</c:v>
                </c:pt>
                <c:pt idx="1319">
                  <c:v>5.0600000000000005</c:v>
                </c:pt>
                <c:pt idx="1320">
                  <c:v>4.8199999999999994</c:v>
                </c:pt>
                <c:pt idx="1321">
                  <c:v>4.5900000000000007</c:v>
                </c:pt>
                <c:pt idx="1322">
                  <c:v>4.37</c:v>
                </c:pt>
                <c:pt idx="1323">
                  <c:v>4.1500000000000004</c:v>
                </c:pt>
                <c:pt idx="1324">
                  <c:v>3.92</c:v>
                </c:pt>
                <c:pt idx="1325">
                  <c:v>3.65</c:v>
                </c:pt>
                <c:pt idx="1326">
                  <c:v>3.4299999999999997</c:v>
                </c:pt>
                <c:pt idx="1327">
                  <c:v>3.26</c:v>
                </c:pt>
                <c:pt idx="1328">
                  <c:v>3.12</c:v>
                </c:pt>
                <c:pt idx="1329">
                  <c:v>3.0100000000000002</c:v>
                </c:pt>
                <c:pt idx="1330">
                  <c:v>2.9099999999999997</c:v>
                </c:pt>
                <c:pt idx="1331">
                  <c:v>2.81</c:v>
                </c:pt>
                <c:pt idx="1332">
                  <c:v>2.7</c:v>
                </c:pt>
                <c:pt idx="1333">
                  <c:v>2.59</c:v>
                </c:pt>
                <c:pt idx="1334">
                  <c:v>2.5100000000000002</c:v>
                </c:pt>
                <c:pt idx="1335">
                  <c:v>2.4099999999999997</c:v>
                </c:pt>
                <c:pt idx="1336">
                  <c:v>2.3199999999999998</c:v>
                </c:pt>
                <c:pt idx="1337">
                  <c:v>2.2399999999999998</c:v>
                </c:pt>
                <c:pt idx="1338">
                  <c:v>2.16</c:v>
                </c:pt>
                <c:pt idx="1339">
                  <c:v>9.34</c:v>
                </c:pt>
                <c:pt idx="1340">
                  <c:v>8.5</c:v>
                </c:pt>
                <c:pt idx="1341">
                  <c:v>7.96</c:v>
                </c:pt>
                <c:pt idx="1342">
                  <c:v>7.47</c:v>
                </c:pt>
                <c:pt idx="1343">
                  <c:v>7.05</c:v>
                </c:pt>
                <c:pt idx="1344">
                  <c:v>6.66</c:v>
                </c:pt>
                <c:pt idx="1345">
                  <c:v>6.28</c:v>
                </c:pt>
                <c:pt idx="1346">
                  <c:v>5.9300000000000006</c:v>
                </c:pt>
                <c:pt idx="1347">
                  <c:v>5.56</c:v>
                </c:pt>
                <c:pt idx="1348">
                  <c:v>5.24</c:v>
                </c:pt>
                <c:pt idx="1349">
                  <c:v>4.97</c:v>
                </c:pt>
                <c:pt idx="1350">
                  <c:v>4.7299999999999995</c:v>
                </c:pt>
                <c:pt idx="1351">
                  <c:v>4.51</c:v>
                </c:pt>
                <c:pt idx="1352">
                  <c:v>4.3099999999999996</c:v>
                </c:pt>
                <c:pt idx="1353">
                  <c:v>4.13</c:v>
                </c:pt>
                <c:pt idx="1354">
                  <c:v>3.94</c:v>
                </c:pt>
                <c:pt idx="1355">
                  <c:v>3.7399999999999998</c:v>
                </c:pt>
                <c:pt idx="1356">
                  <c:v>3.5500000000000003</c:v>
                </c:pt>
                <c:pt idx="1357">
                  <c:v>3.4099999999999997</c:v>
                </c:pt>
                <c:pt idx="1358">
                  <c:v>3.27</c:v>
                </c:pt>
                <c:pt idx="1359">
                  <c:v>3.14</c:v>
                </c:pt>
                <c:pt idx="1360">
                  <c:v>3.0100000000000002</c:v>
                </c:pt>
                <c:pt idx="1361">
                  <c:v>2.89</c:v>
                </c:pt>
                <c:pt idx="1362">
                  <c:v>2.81</c:v>
                </c:pt>
                <c:pt idx="1363">
                  <c:v>2.72</c:v>
                </c:pt>
                <c:pt idx="1364">
                  <c:v>2.65</c:v>
                </c:pt>
                <c:pt idx="1365">
                  <c:v>2.5799999999999996</c:v>
                </c:pt>
                <c:pt idx="1366">
                  <c:v>2.52</c:v>
                </c:pt>
                <c:pt idx="1367">
                  <c:v>2.4499999999999997</c:v>
                </c:pt>
                <c:pt idx="1368">
                  <c:v>2.39</c:v>
                </c:pt>
                <c:pt idx="1369">
                  <c:v>10.3</c:v>
                </c:pt>
                <c:pt idx="1370">
                  <c:v>9.4599999999999991</c:v>
                </c:pt>
                <c:pt idx="1371">
                  <c:v>8.61</c:v>
                </c:pt>
                <c:pt idx="1372">
                  <c:v>7.86</c:v>
                </c:pt>
                <c:pt idx="1373">
                  <c:v>7.2700000000000005</c:v>
                </c:pt>
                <c:pt idx="1374">
                  <c:v>6.87</c:v>
                </c:pt>
                <c:pt idx="1375">
                  <c:v>6.52</c:v>
                </c:pt>
                <c:pt idx="1376">
                  <c:v>6.19</c:v>
                </c:pt>
                <c:pt idx="1377">
                  <c:v>5.7</c:v>
                </c:pt>
                <c:pt idx="1378">
                  <c:v>5.13</c:v>
                </c:pt>
                <c:pt idx="1379">
                  <c:v>4.67</c:v>
                </c:pt>
                <c:pt idx="1380">
                  <c:v>4.34</c:v>
                </c:pt>
                <c:pt idx="1381">
                  <c:v>4.0699999999999994</c:v>
                </c:pt>
                <c:pt idx="1382">
                  <c:v>3.8800000000000003</c:v>
                </c:pt>
                <c:pt idx="1383">
                  <c:v>3.76</c:v>
                </c:pt>
                <c:pt idx="1384">
                  <c:v>3.65</c:v>
                </c:pt>
                <c:pt idx="1385">
                  <c:v>3.5500000000000003</c:v>
                </c:pt>
                <c:pt idx="1386">
                  <c:v>3.4499999999999997</c:v>
                </c:pt>
                <c:pt idx="1387">
                  <c:v>3.35</c:v>
                </c:pt>
                <c:pt idx="1388">
                  <c:v>3.26</c:v>
                </c:pt>
                <c:pt idx="1389">
                  <c:v>3.12</c:v>
                </c:pt>
                <c:pt idx="1390">
                  <c:v>2.9499999999999997</c:v>
                </c:pt>
                <c:pt idx="1391">
                  <c:v>2.85</c:v>
                </c:pt>
                <c:pt idx="1392">
                  <c:v>2.79</c:v>
                </c:pt>
                <c:pt idx="1393">
                  <c:v>2.7399999999999998</c:v>
                </c:pt>
                <c:pt idx="1394">
                  <c:v>2.7</c:v>
                </c:pt>
                <c:pt idx="1395">
                  <c:v>2.66</c:v>
                </c:pt>
                <c:pt idx="1396">
                  <c:v>2.63</c:v>
                </c:pt>
                <c:pt idx="1397">
                  <c:v>2.5799999999999996</c:v>
                </c:pt>
                <c:pt idx="1398">
                  <c:v>2.52</c:v>
                </c:pt>
                <c:pt idx="1399">
                  <c:v>2.4299999999999997</c:v>
                </c:pt>
                <c:pt idx="1400">
                  <c:v>8.74</c:v>
                </c:pt>
                <c:pt idx="1401">
                  <c:v>7.96</c:v>
                </c:pt>
                <c:pt idx="1402">
                  <c:v>7.26</c:v>
                </c:pt>
                <c:pt idx="1403">
                  <c:v>6.74</c:v>
                </c:pt>
                <c:pt idx="1404">
                  <c:v>6.34</c:v>
                </c:pt>
                <c:pt idx="1405">
                  <c:v>5.95</c:v>
                </c:pt>
                <c:pt idx="1406">
                  <c:v>5.63</c:v>
                </c:pt>
                <c:pt idx="1407">
                  <c:v>5.35</c:v>
                </c:pt>
                <c:pt idx="1408">
                  <c:v>5.0600000000000005</c:v>
                </c:pt>
                <c:pt idx="1409">
                  <c:v>4.83</c:v>
                </c:pt>
                <c:pt idx="1410">
                  <c:v>4.6499999999999995</c:v>
                </c:pt>
                <c:pt idx="1411">
                  <c:v>4.4799999999999995</c:v>
                </c:pt>
                <c:pt idx="1412">
                  <c:v>4.26</c:v>
                </c:pt>
                <c:pt idx="1413">
                  <c:v>3.9899999999999998</c:v>
                </c:pt>
                <c:pt idx="1414">
                  <c:v>3.78</c:v>
                </c:pt>
                <c:pt idx="1415">
                  <c:v>3.65</c:v>
                </c:pt>
                <c:pt idx="1416">
                  <c:v>3.54</c:v>
                </c:pt>
                <c:pt idx="1417">
                  <c:v>3.44</c:v>
                </c:pt>
                <c:pt idx="1418">
                  <c:v>3.3600000000000003</c:v>
                </c:pt>
                <c:pt idx="1419">
                  <c:v>3.23</c:v>
                </c:pt>
                <c:pt idx="1420">
                  <c:v>3.07</c:v>
                </c:pt>
                <c:pt idx="1421">
                  <c:v>2.97</c:v>
                </c:pt>
                <c:pt idx="1422">
                  <c:v>2.9099999999999997</c:v>
                </c:pt>
                <c:pt idx="1423">
                  <c:v>2.84</c:v>
                </c:pt>
                <c:pt idx="1424">
                  <c:v>2.77</c:v>
                </c:pt>
                <c:pt idx="1425">
                  <c:v>2.7</c:v>
                </c:pt>
                <c:pt idx="1426">
                  <c:v>2.63</c:v>
                </c:pt>
                <c:pt idx="1427">
                  <c:v>2.5799999999999996</c:v>
                </c:pt>
                <c:pt idx="1428">
                  <c:v>2.52</c:v>
                </c:pt>
                <c:pt idx="1429">
                  <c:v>2.44</c:v>
                </c:pt>
                <c:pt idx="1430">
                  <c:v>3.8600000000000003</c:v>
                </c:pt>
                <c:pt idx="1431">
                  <c:v>3.7100000000000004</c:v>
                </c:pt>
                <c:pt idx="1432">
                  <c:v>3.5500000000000003</c:v>
                </c:pt>
                <c:pt idx="1433">
                  <c:v>3.42</c:v>
                </c:pt>
                <c:pt idx="1434">
                  <c:v>3.31</c:v>
                </c:pt>
                <c:pt idx="1435">
                  <c:v>3.2</c:v>
                </c:pt>
                <c:pt idx="1436">
                  <c:v>3.1</c:v>
                </c:pt>
                <c:pt idx="1437">
                  <c:v>2.99</c:v>
                </c:pt>
                <c:pt idx="1438">
                  <c:v>2.8800000000000003</c:v>
                </c:pt>
                <c:pt idx="1439">
                  <c:v>2.78</c:v>
                </c:pt>
                <c:pt idx="1440">
                  <c:v>2.71</c:v>
                </c:pt>
                <c:pt idx="1441">
                  <c:v>2.64</c:v>
                </c:pt>
                <c:pt idx="1442">
                  <c:v>2.5500000000000003</c:v>
                </c:pt>
                <c:pt idx="1443">
                  <c:v>2.44</c:v>
                </c:pt>
                <c:pt idx="1444">
                  <c:v>2.31</c:v>
                </c:pt>
                <c:pt idx="1445">
                  <c:v>2.21</c:v>
                </c:pt>
                <c:pt idx="1446">
                  <c:v>2.15</c:v>
                </c:pt>
                <c:pt idx="1447">
                  <c:v>2.0699999999999998</c:v>
                </c:pt>
                <c:pt idx="1448">
                  <c:v>2</c:v>
                </c:pt>
                <c:pt idx="1449">
                  <c:v>1.96</c:v>
                </c:pt>
                <c:pt idx="1450">
                  <c:v>1.91</c:v>
                </c:pt>
                <c:pt idx="1451">
                  <c:v>1.84</c:v>
                </c:pt>
                <c:pt idx="1452">
                  <c:v>1.8</c:v>
                </c:pt>
                <c:pt idx="1453">
                  <c:v>1.7799999999999998</c:v>
                </c:pt>
                <c:pt idx="1454">
                  <c:v>1.73</c:v>
                </c:pt>
                <c:pt idx="1455">
                  <c:v>1.71</c:v>
                </c:pt>
                <c:pt idx="1456">
                  <c:v>1.7</c:v>
                </c:pt>
                <c:pt idx="1457">
                  <c:v>1.6800000000000002</c:v>
                </c:pt>
                <c:pt idx="1458">
                  <c:v>1.6700000000000002</c:v>
                </c:pt>
                <c:pt idx="1459">
                  <c:v>1.65</c:v>
                </c:pt>
                <c:pt idx="1460">
                  <c:v>1.64</c:v>
                </c:pt>
                <c:pt idx="1461">
                  <c:v>3</c:v>
                </c:pt>
                <c:pt idx="1462">
                  <c:v>2.87</c:v>
                </c:pt>
                <c:pt idx="1463">
                  <c:v>2.71</c:v>
                </c:pt>
                <c:pt idx="1464">
                  <c:v>2.6</c:v>
                </c:pt>
                <c:pt idx="1465">
                  <c:v>2.5100000000000002</c:v>
                </c:pt>
                <c:pt idx="1466">
                  <c:v>2.4299999999999997</c:v>
                </c:pt>
                <c:pt idx="1467">
                  <c:v>2.37</c:v>
                </c:pt>
                <c:pt idx="1468">
                  <c:v>2.31</c:v>
                </c:pt>
                <c:pt idx="1469">
                  <c:v>2.2200000000000002</c:v>
                </c:pt>
                <c:pt idx="1470">
                  <c:v>2.14</c:v>
                </c:pt>
                <c:pt idx="1471">
                  <c:v>2.09</c:v>
                </c:pt>
                <c:pt idx="1472">
                  <c:v>2.0100000000000002</c:v>
                </c:pt>
                <c:pt idx="1473">
                  <c:v>1.95</c:v>
                </c:pt>
                <c:pt idx="1474">
                  <c:v>1.9200000000000002</c:v>
                </c:pt>
                <c:pt idx="1475">
                  <c:v>1.8699999999999999</c:v>
                </c:pt>
                <c:pt idx="1476">
                  <c:v>1.82</c:v>
                </c:pt>
                <c:pt idx="1477">
                  <c:v>1.79</c:v>
                </c:pt>
                <c:pt idx="1478">
                  <c:v>1.76</c:v>
                </c:pt>
                <c:pt idx="1479">
                  <c:v>1.73</c:v>
                </c:pt>
                <c:pt idx="1480">
                  <c:v>1.7</c:v>
                </c:pt>
                <c:pt idx="1481">
                  <c:v>1.6700000000000002</c:v>
                </c:pt>
                <c:pt idx="1482">
                  <c:v>1.65</c:v>
                </c:pt>
                <c:pt idx="1483">
                  <c:v>1.6199999999999999</c:v>
                </c:pt>
                <c:pt idx="1484">
                  <c:v>1.58</c:v>
                </c:pt>
                <c:pt idx="1485">
                  <c:v>1.5399999999999998</c:v>
                </c:pt>
                <c:pt idx="1486">
                  <c:v>1.5</c:v>
                </c:pt>
                <c:pt idx="1487">
                  <c:v>1.46</c:v>
                </c:pt>
                <c:pt idx="1488">
                  <c:v>1.4300000000000002</c:v>
                </c:pt>
                <c:pt idx="1489">
                  <c:v>1.39</c:v>
                </c:pt>
                <c:pt idx="1490">
                  <c:v>1.36</c:v>
                </c:pt>
                <c:pt idx="1491">
                  <c:v>1.35</c:v>
                </c:pt>
                <c:pt idx="1492">
                  <c:v>1.33</c:v>
                </c:pt>
                <c:pt idx="1493">
                  <c:v>1.31</c:v>
                </c:pt>
                <c:pt idx="1494">
                  <c:v>1.3</c:v>
                </c:pt>
                <c:pt idx="1495">
                  <c:v>1.2899999999999998</c:v>
                </c:pt>
                <c:pt idx="1496">
                  <c:v>1.27</c:v>
                </c:pt>
                <c:pt idx="1497">
                  <c:v>1.24</c:v>
                </c:pt>
                <c:pt idx="1498">
                  <c:v>1.21</c:v>
                </c:pt>
                <c:pt idx="1499">
                  <c:v>1.1800000000000002</c:v>
                </c:pt>
                <c:pt idx="1500">
                  <c:v>1.1599999999999999</c:v>
                </c:pt>
                <c:pt idx="1501">
                  <c:v>1.1399999999999999</c:v>
                </c:pt>
                <c:pt idx="1502">
                  <c:v>1.1100000000000001</c:v>
                </c:pt>
                <c:pt idx="1503">
                  <c:v>1.08</c:v>
                </c:pt>
                <c:pt idx="1504">
                  <c:v>1.05</c:v>
                </c:pt>
                <c:pt idx="1505">
                  <c:v>1.01</c:v>
                </c:pt>
                <c:pt idx="1506">
                  <c:v>9.77</c:v>
                </c:pt>
                <c:pt idx="1507">
                  <c:v>9.5299999999999994</c:v>
                </c:pt>
                <c:pt idx="1508">
                  <c:v>9.33</c:v>
                </c:pt>
                <c:pt idx="1509">
                  <c:v>9.2199999999999989</c:v>
                </c:pt>
                <c:pt idx="1510">
                  <c:v>9.27</c:v>
                </c:pt>
                <c:pt idx="1511">
                  <c:v>9.3099999999999987</c:v>
                </c:pt>
                <c:pt idx="1512">
                  <c:v>9.33</c:v>
                </c:pt>
                <c:pt idx="1513">
                  <c:v>9.18</c:v>
                </c:pt>
                <c:pt idx="1514">
                  <c:v>8.83</c:v>
                </c:pt>
                <c:pt idx="1515">
                  <c:v>8.6</c:v>
                </c:pt>
                <c:pt idx="1516">
                  <c:v>8.4599999999999991</c:v>
                </c:pt>
                <c:pt idx="1517">
                  <c:v>8.2700000000000014</c:v>
                </c:pt>
                <c:pt idx="1518">
                  <c:v>8.24</c:v>
                </c:pt>
                <c:pt idx="1519">
                  <c:v>8.32</c:v>
                </c:pt>
                <c:pt idx="1520">
                  <c:v>8.2600000000000016</c:v>
                </c:pt>
                <c:pt idx="1521">
                  <c:v>8.01</c:v>
                </c:pt>
                <c:pt idx="1522">
                  <c:v>7.73</c:v>
                </c:pt>
                <c:pt idx="1523">
                  <c:v>7.55</c:v>
                </c:pt>
                <c:pt idx="1524">
                  <c:v>7.51</c:v>
                </c:pt>
                <c:pt idx="1525">
                  <c:v>7.5600000000000005</c:v>
                </c:pt>
                <c:pt idx="1526">
                  <c:v>7.58</c:v>
                </c:pt>
                <c:pt idx="1527">
                  <c:v>7.54</c:v>
                </c:pt>
                <c:pt idx="1528">
                  <c:v>7.45</c:v>
                </c:pt>
                <c:pt idx="1529">
                  <c:v>7.39</c:v>
                </c:pt>
                <c:pt idx="1530">
                  <c:v>7.4</c:v>
                </c:pt>
                <c:pt idx="1531">
                  <c:v>7.42</c:v>
                </c:pt>
                <c:pt idx="1532">
                  <c:v>7.42</c:v>
                </c:pt>
                <c:pt idx="1533">
                  <c:v>7.32</c:v>
                </c:pt>
                <c:pt idx="1534">
                  <c:v>7.08</c:v>
                </c:pt>
                <c:pt idx="1535">
                  <c:v>6.81</c:v>
                </c:pt>
                <c:pt idx="1536">
                  <c:v>6.7199999999999989</c:v>
                </c:pt>
                <c:pt idx="1537">
                  <c:v>6.77</c:v>
                </c:pt>
                <c:pt idx="1538">
                  <c:v>6.83</c:v>
                </c:pt>
                <c:pt idx="1539">
                  <c:v>6.8999999999999995</c:v>
                </c:pt>
                <c:pt idx="1540">
                  <c:v>6.7900000000000009</c:v>
                </c:pt>
                <c:pt idx="1541">
                  <c:v>6.5799999999999992</c:v>
                </c:pt>
                <c:pt idx="1542">
                  <c:v>6.4700000000000006</c:v>
                </c:pt>
                <c:pt idx="1543">
                  <c:v>6.42</c:v>
                </c:pt>
                <c:pt idx="1544">
                  <c:v>6.36</c:v>
                </c:pt>
                <c:pt idx="1545">
                  <c:v>6.27</c:v>
                </c:pt>
                <c:pt idx="1546">
                  <c:v>6.18</c:v>
                </c:pt>
                <c:pt idx="1547">
                  <c:v>6.1</c:v>
                </c:pt>
                <c:pt idx="1548">
                  <c:v>5.9399999999999995</c:v>
                </c:pt>
                <c:pt idx="1549">
                  <c:v>5.7200000000000006</c:v>
                </c:pt>
                <c:pt idx="1550">
                  <c:v>5.6400000000000006</c:v>
                </c:pt>
                <c:pt idx="1551">
                  <c:v>5.6</c:v>
                </c:pt>
                <c:pt idx="1552">
                  <c:v>5.51</c:v>
                </c:pt>
                <c:pt idx="1553">
                  <c:v>5.379999999999999</c:v>
                </c:pt>
                <c:pt idx="1554">
                  <c:v>5.26</c:v>
                </c:pt>
                <c:pt idx="1555">
                  <c:v>5.2700000000000005</c:v>
                </c:pt>
                <c:pt idx="1556">
                  <c:v>5.2899999999999991</c:v>
                </c:pt>
                <c:pt idx="1557">
                  <c:v>5.26</c:v>
                </c:pt>
                <c:pt idx="1558">
                  <c:v>5.17</c:v>
                </c:pt>
                <c:pt idx="1559">
                  <c:v>5.08</c:v>
                </c:pt>
                <c:pt idx="1560">
                  <c:v>5.05</c:v>
                </c:pt>
                <c:pt idx="1561">
                  <c:v>5.09</c:v>
                </c:pt>
                <c:pt idx="1562">
                  <c:v>5.15</c:v>
                </c:pt>
                <c:pt idx="1563">
                  <c:v>5.13</c:v>
                </c:pt>
                <c:pt idx="1564">
                  <c:v>4.95</c:v>
                </c:pt>
                <c:pt idx="1565">
                  <c:v>4.7699999999999996</c:v>
                </c:pt>
                <c:pt idx="1566">
                  <c:v>4.7300000000000004</c:v>
                </c:pt>
                <c:pt idx="1567">
                  <c:v>4.7699999999999996</c:v>
                </c:pt>
                <c:pt idx="1568">
                  <c:v>4.8099999999999996</c:v>
                </c:pt>
                <c:pt idx="1569">
                  <c:v>4.8500000000000005</c:v>
                </c:pt>
                <c:pt idx="1570">
                  <c:v>4.88</c:v>
                </c:pt>
                <c:pt idx="1571">
                  <c:v>4.91</c:v>
                </c:pt>
                <c:pt idx="1572">
                  <c:v>4.9000000000000004</c:v>
                </c:pt>
                <c:pt idx="1573">
                  <c:v>4.7699999999999996</c:v>
                </c:pt>
                <c:pt idx="1574">
                  <c:v>4.62</c:v>
                </c:pt>
                <c:pt idx="1575">
                  <c:v>4.5600000000000005</c:v>
                </c:pt>
                <c:pt idx="1576">
                  <c:v>4.55</c:v>
                </c:pt>
                <c:pt idx="1577">
                  <c:v>4.46</c:v>
                </c:pt>
                <c:pt idx="1578">
                  <c:v>4.32</c:v>
                </c:pt>
                <c:pt idx="1579">
                  <c:v>4.2700000000000005</c:v>
                </c:pt>
                <c:pt idx="1580">
                  <c:v>4.26</c:v>
                </c:pt>
                <c:pt idx="1581">
                  <c:v>4.2299999999999995</c:v>
                </c:pt>
                <c:pt idx="1582">
                  <c:v>4.1399999999999997</c:v>
                </c:pt>
                <c:pt idx="1583">
                  <c:v>4.04</c:v>
                </c:pt>
                <c:pt idx="1584">
                  <c:v>3.9399999999999995</c:v>
                </c:pt>
                <c:pt idx="1585">
                  <c:v>3.8200000000000003</c:v>
                </c:pt>
                <c:pt idx="1586">
                  <c:v>3.6900000000000004</c:v>
                </c:pt>
                <c:pt idx="1587">
                  <c:v>3.6200000000000006</c:v>
                </c:pt>
                <c:pt idx="1588">
                  <c:v>3.58</c:v>
                </c:pt>
                <c:pt idx="1589">
                  <c:v>3.58</c:v>
                </c:pt>
                <c:pt idx="1590">
                  <c:v>3.61</c:v>
                </c:pt>
                <c:pt idx="1591">
                  <c:v>3.6200000000000006</c:v>
                </c:pt>
                <c:pt idx="1592">
                  <c:v>3.6200000000000006</c:v>
                </c:pt>
                <c:pt idx="1593">
                  <c:v>3.61</c:v>
                </c:pt>
                <c:pt idx="1594">
                  <c:v>3.61</c:v>
                </c:pt>
                <c:pt idx="1595">
                  <c:v>3.59</c:v>
                </c:pt>
                <c:pt idx="1596">
                  <c:v>3.5599999999999996</c:v>
                </c:pt>
                <c:pt idx="1597">
                  <c:v>3.58</c:v>
                </c:pt>
                <c:pt idx="1598">
                  <c:v>3.58</c:v>
                </c:pt>
                <c:pt idx="1599">
                  <c:v>3.5199999999999996</c:v>
                </c:pt>
                <c:pt idx="1600">
                  <c:v>3.4600000000000004</c:v>
                </c:pt>
                <c:pt idx="1601">
                  <c:v>3.4600000000000004</c:v>
                </c:pt>
                <c:pt idx="1602">
                  <c:v>3.4600000000000004</c:v>
                </c:pt>
                <c:pt idx="1603">
                  <c:v>3.4200000000000004</c:v>
                </c:pt>
                <c:pt idx="1604">
                  <c:v>3.3599999999999994</c:v>
                </c:pt>
                <c:pt idx="1605">
                  <c:v>3.34</c:v>
                </c:pt>
                <c:pt idx="1606">
                  <c:v>3.35</c:v>
                </c:pt>
                <c:pt idx="1607">
                  <c:v>3.3599999999999994</c:v>
                </c:pt>
                <c:pt idx="1608">
                  <c:v>3.35</c:v>
                </c:pt>
                <c:pt idx="1609">
                  <c:v>3.3000000000000003</c:v>
                </c:pt>
                <c:pt idx="1610">
                  <c:v>3.22</c:v>
                </c:pt>
                <c:pt idx="1611">
                  <c:v>3.15</c:v>
                </c:pt>
                <c:pt idx="1612">
                  <c:v>3.09</c:v>
                </c:pt>
                <c:pt idx="1613">
                  <c:v>3.03</c:v>
                </c:pt>
                <c:pt idx="1614">
                  <c:v>2.98</c:v>
                </c:pt>
                <c:pt idx="1615">
                  <c:v>2.9300000000000006</c:v>
                </c:pt>
                <c:pt idx="1616">
                  <c:v>2.8600000000000003</c:v>
                </c:pt>
                <c:pt idx="1617">
                  <c:v>2.8200000000000003</c:v>
                </c:pt>
                <c:pt idx="1618">
                  <c:v>2.78</c:v>
                </c:pt>
                <c:pt idx="1619">
                  <c:v>2.7300000000000004</c:v>
                </c:pt>
                <c:pt idx="1620">
                  <c:v>2.66</c:v>
                </c:pt>
                <c:pt idx="1621">
                  <c:v>2.59</c:v>
                </c:pt>
                <c:pt idx="1622">
                  <c:v>2.5499999999999998</c:v>
                </c:pt>
                <c:pt idx="1623">
                  <c:v>2.5099999999999998</c:v>
                </c:pt>
                <c:pt idx="1624">
                  <c:v>2.4600000000000004</c:v>
                </c:pt>
                <c:pt idx="1625">
                  <c:v>2.4299999999999997</c:v>
                </c:pt>
                <c:pt idx="1626">
                  <c:v>2.4299999999999997</c:v>
                </c:pt>
                <c:pt idx="1627">
                  <c:v>2.42</c:v>
                </c:pt>
                <c:pt idx="1628">
                  <c:v>2.4000000000000004</c:v>
                </c:pt>
                <c:pt idx="1629">
                  <c:v>2.39</c:v>
                </c:pt>
                <c:pt idx="1630">
                  <c:v>2.39</c:v>
                </c:pt>
                <c:pt idx="1631">
                  <c:v>2.36</c:v>
                </c:pt>
                <c:pt idx="1632">
                  <c:v>2.3200000000000003</c:v>
                </c:pt>
                <c:pt idx="1633">
                  <c:v>2.29</c:v>
                </c:pt>
                <c:pt idx="1634">
                  <c:v>2.25</c:v>
                </c:pt>
                <c:pt idx="1635">
                  <c:v>2.25</c:v>
                </c:pt>
                <c:pt idx="1636">
                  <c:v>2.2400000000000002</c:v>
                </c:pt>
                <c:pt idx="1637">
                  <c:v>2.23</c:v>
                </c:pt>
                <c:pt idx="1638">
                  <c:v>2.2400000000000002</c:v>
                </c:pt>
                <c:pt idx="1639">
                  <c:v>2.25</c:v>
                </c:pt>
                <c:pt idx="1640">
                  <c:v>2.2599999999999998</c:v>
                </c:pt>
                <c:pt idx="1641">
                  <c:v>2.25</c:v>
                </c:pt>
                <c:pt idx="1642">
                  <c:v>2.2400000000000002</c:v>
                </c:pt>
                <c:pt idx="1643">
                  <c:v>2.2200000000000002</c:v>
                </c:pt>
                <c:pt idx="1644">
                  <c:v>2.2000000000000002</c:v>
                </c:pt>
                <c:pt idx="1645">
                  <c:v>2.17</c:v>
                </c:pt>
                <c:pt idx="1646">
                  <c:v>2.11</c:v>
                </c:pt>
                <c:pt idx="1647">
                  <c:v>2.0499999999999998</c:v>
                </c:pt>
                <c:pt idx="1648">
                  <c:v>2.0300000000000002</c:v>
                </c:pt>
                <c:pt idx="1649">
                  <c:v>2.02</c:v>
                </c:pt>
                <c:pt idx="1650">
                  <c:v>2.02</c:v>
                </c:pt>
                <c:pt idx="1651">
                  <c:v>2</c:v>
                </c:pt>
                <c:pt idx="1652">
                  <c:v>1.9699999999999998</c:v>
                </c:pt>
                <c:pt idx="1653">
                  <c:v>1.9500000000000002</c:v>
                </c:pt>
                <c:pt idx="1654">
                  <c:v>1.9100000000000001</c:v>
                </c:pt>
                <c:pt idx="1655">
                  <c:v>1.87</c:v>
                </c:pt>
                <c:pt idx="1656">
                  <c:v>1.85</c:v>
                </c:pt>
                <c:pt idx="1657">
                  <c:v>1.8599999999999999</c:v>
                </c:pt>
                <c:pt idx="1658">
                  <c:v>1.85</c:v>
                </c:pt>
                <c:pt idx="1659">
                  <c:v>1.8399999999999999</c:v>
                </c:pt>
                <c:pt idx="1660">
                  <c:v>1.8399999999999999</c:v>
                </c:pt>
                <c:pt idx="1661">
                  <c:v>1.8199999999999998</c:v>
                </c:pt>
                <c:pt idx="1662">
                  <c:v>1.79</c:v>
                </c:pt>
                <c:pt idx="1663">
                  <c:v>1.7599999999999998</c:v>
                </c:pt>
                <c:pt idx="1664">
                  <c:v>1.7300000000000002</c:v>
                </c:pt>
                <c:pt idx="1665">
                  <c:v>1.7100000000000002</c:v>
                </c:pt>
                <c:pt idx="1666">
                  <c:v>1.69</c:v>
                </c:pt>
                <c:pt idx="1667">
                  <c:v>1.69</c:v>
                </c:pt>
                <c:pt idx="1668">
                  <c:v>1.6799999999999997</c:v>
                </c:pt>
                <c:pt idx="1669">
                  <c:v>1.6600000000000001</c:v>
                </c:pt>
                <c:pt idx="1670">
                  <c:v>1.62</c:v>
                </c:pt>
                <c:pt idx="1671">
                  <c:v>1.59</c:v>
                </c:pt>
                <c:pt idx="1672">
                  <c:v>1.56</c:v>
                </c:pt>
                <c:pt idx="1673">
                  <c:v>1.54</c:v>
                </c:pt>
                <c:pt idx="1674">
                  <c:v>1.5100000000000002</c:v>
                </c:pt>
                <c:pt idx="1675">
                  <c:v>1.49</c:v>
                </c:pt>
                <c:pt idx="1676">
                  <c:v>1.47</c:v>
                </c:pt>
                <c:pt idx="1677">
                  <c:v>1.4200000000000002</c:v>
                </c:pt>
                <c:pt idx="1678">
                  <c:v>1.36</c:v>
                </c:pt>
                <c:pt idx="1679">
                  <c:v>1.35</c:v>
                </c:pt>
                <c:pt idx="1680">
                  <c:v>1.36</c:v>
                </c:pt>
                <c:pt idx="1681">
                  <c:v>1.36</c:v>
                </c:pt>
                <c:pt idx="1682">
                  <c:v>1.38</c:v>
                </c:pt>
                <c:pt idx="1683">
                  <c:v>1.38</c:v>
                </c:pt>
                <c:pt idx="1684">
                  <c:v>1.38</c:v>
                </c:pt>
                <c:pt idx="1685">
                  <c:v>1.38</c:v>
                </c:pt>
                <c:pt idx="1686">
                  <c:v>1.36</c:v>
                </c:pt>
                <c:pt idx="1687">
                  <c:v>1.35</c:v>
                </c:pt>
                <c:pt idx="1688">
                  <c:v>1.34</c:v>
                </c:pt>
                <c:pt idx="1689">
                  <c:v>1.33</c:v>
                </c:pt>
                <c:pt idx="1690">
                  <c:v>1.33</c:v>
                </c:pt>
                <c:pt idx="1691">
                  <c:v>1.32</c:v>
                </c:pt>
                <c:pt idx="1692">
                  <c:v>1.2999999999999998</c:v>
                </c:pt>
                <c:pt idx="1693">
                  <c:v>1.29</c:v>
                </c:pt>
                <c:pt idx="1694">
                  <c:v>1.27</c:v>
                </c:pt>
                <c:pt idx="1695">
                  <c:v>1.2300000000000002</c:v>
                </c:pt>
                <c:pt idx="1696">
                  <c:v>1.21</c:v>
                </c:pt>
                <c:pt idx="1697">
                  <c:v>1.21</c:v>
                </c:pt>
                <c:pt idx="1698">
                  <c:v>1.21</c:v>
                </c:pt>
                <c:pt idx="1699">
                  <c:v>1.21</c:v>
                </c:pt>
                <c:pt idx="1700">
                  <c:v>1.21</c:v>
                </c:pt>
                <c:pt idx="1701">
                  <c:v>1.22</c:v>
                </c:pt>
                <c:pt idx="1702">
                  <c:v>1.1900000000000002</c:v>
                </c:pt>
                <c:pt idx="1703">
                  <c:v>1.1400000000000001</c:v>
                </c:pt>
                <c:pt idx="1704">
                  <c:v>1.1200000000000001</c:v>
                </c:pt>
                <c:pt idx="1705">
                  <c:v>1.1100000000000001</c:v>
                </c:pt>
                <c:pt idx="1706">
                  <c:v>1.1200000000000001</c:v>
                </c:pt>
                <c:pt idx="1707">
                  <c:v>1.1000000000000001</c:v>
                </c:pt>
                <c:pt idx="1708">
                  <c:v>1.08</c:v>
                </c:pt>
                <c:pt idx="1709">
                  <c:v>1.06</c:v>
                </c:pt>
                <c:pt idx="1710">
                  <c:v>1.05</c:v>
                </c:pt>
                <c:pt idx="1711">
                  <c:v>1.05</c:v>
                </c:pt>
                <c:pt idx="1712">
                  <c:v>1.05</c:v>
                </c:pt>
                <c:pt idx="1713">
                  <c:v>1.05</c:v>
                </c:pt>
                <c:pt idx="1714">
                  <c:v>1.05</c:v>
                </c:pt>
                <c:pt idx="1715">
                  <c:v>1.03</c:v>
                </c:pt>
                <c:pt idx="1716">
                  <c:v>0.99299999999999999</c:v>
                </c:pt>
                <c:pt idx="1717">
                  <c:v>0.96</c:v>
                </c:pt>
                <c:pt idx="1718">
                  <c:v>0.95199999999999996</c:v>
                </c:pt>
                <c:pt idx="1719">
                  <c:v>0.95299999999999996</c:v>
                </c:pt>
                <c:pt idx="1720">
                  <c:v>0.95799999999999996</c:v>
                </c:pt>
                <c:pt idx="1721">
                  <c:v>0.95899999999999996</c:v>
                </c:pt>
                <c:pt idx="1722">
                  <c:v>0.95</c:v>
                </c:pt>
                <c:pt idx="1723">
                  <c:v>0.93100000000000005</c:v>
                </c:pt>
                <c:pt idx="1724">
                  <c:v>0.90699999999999992</c:v>
                </c:pt>
                <c:pt idx="1725">
                  <c:v>0.89600000000000002</c:v>
                </c:pt>
                <c:pt idx="1726">
                  <c:v>0.89700000000000002</c:v>
                </c:pt>
                <c:pt idx="1727">
                  <c:v>0.89800000000000002</c:v>
                </c:pt>
                <c:pt idx="1728">
                  <c:v>0.90100000000000002</c:v>
                </c:pt>
                <c:pt idx="1729">
                  <c:v>0.90200000000000002</c:v>
                </c:pt>
                <c:pt idx="1730">
                  <c:v>0.89900000000000002</c:v>
                </c:pt>
                <c:pt idx="1731">
                  <c:v>0.877</c:v>
                </c:pt>
                <c:pt idx="1732">
                  <c:v>0.83799999999999997</c:v>
                </c:pt>
                <c:pt idx="1733">
                  <c:v>0.79500000000000004</c:v>
                </c:pt>
                <c:pt idx="1734">
                  <c:v>0.76100000000000001</c:v>
                </c:pt>
                <c:pt idx="1735">
                  <c:v>0.75600000000000001</c:v>
                </c:pt>
                <c:pt idx="1736">
                  <c:v>0.73699999999999999</c:v>
                </c:pt>
                <c:pt idx="1737">
                  <c:v>0.70799999999999996</c:v>
                </c:pt>
                <c:pt idx="1738">
                  <c:v>0.70699999999999996</c:v>
                </c:pt>
                <c:pt idx="1739">
                  <c:v>0.70199999999999996</c:v>
                </c:pt>
                <c:pt idx="1740">
                  <c:v>0.69300000000000006</c:v>
                </c:pt>
                <c:pt idx="1741">
                  <c:v>0.7</c:v>
                </c:pt>
                <c:pt idx="1742">
                  <c:v>0.71000000000000008</c:v>
                </c:pt>
                <c:pt idx="1743">
                  <c:v>0.71900000000000008</c:v>
                </c:pt>
                <c:pt idx="1744">
                  <c:v>0.71699999999999997</c:v>
                </c:pt>
                <c:pt idx="1745">
                  <c:v>0.70400000000000007</c:v>
                </c:pt>
                <c:pt idx="1746">
                  <c:v>0.65900000000000003</c:v>
                </c:pt>
                <c:pt idx="1747">
                  <c:v>0.61299999999999999</c:v>
                </c:pt>
                <c:pt idx="1748">
                  <c:v>0.60399999999999998</c:v>
                </c:pt>
                <c:pt idx="1749">
                  <c:v>0.61799999999999999</c:v>
                </c:pt>
                <c:pt idx="1750">
                  <c:v>0.63600000000000001</c:v>
                </c:pt>
                <c:pt idx="1751">
                  <c:v>0.63500000000000001</c:v>
                </c:pt>
                <c:pt idx="1752">
                  <c:v>0.62</c:v>
                </c:pt>
                <c:pt idx="1753">
                  <c:v>0.61099999999999999</c:v>
                </c:pt>
                <c:pt idx="1754">
                  <c:v>0.61399999999999999</c:v>
                </c:pt>
                <c:pt idx="1755">
                  <c:v>0.62199999999999989</c:v>
                </c:pt>
                <c:pt idx="1756">
                  <c:v>0.63200000000000012</c:v>
                </c:pt>
                <c:pt idx="1757">
                  <c:v>0.64</c:v>
                </c:pt>
                <c:pt idx="1758">
                  <c:v>0.626</c:v>
                </c:pt>
                <c:pt idx="1759">
                  <c:v>0.60000000000000009</c:v>
                </c:pt>
                <c:pt idx="1760">
                  <c:v>0.56000000000000005</c:v>
                </c:pt>
                <c:pt idx="1761">
                  <c:v>0.52699999999999991</c:v>
                </c:pt>
                <c:pt idx="1762">
                  <c:v>0.52800000000000002</c:v>
                </c:pt>
                <c:pt idx="1763">
                  <c:v>0.54200000000000004</c:v>
                </c:pt>
                <c:pt idx="1764">
                  <c:v>0.55800000000000005</c:v>
                </c:pt>
                <c:pt idx="1765">
                  <c:v>0.56899999999999995</c:v>
                </c:pt>
                <c:pt idx="1766">
                  <c:v>0.57699999999999996</c:v>
                </c:pt>
                <c:pt idx="1767">
                  <c:v>0.58599999999999997</c:v>
                </c:pt>
                <c:pt idx="1768">
                  <c:v>0.58499999999999996</c:v>
                </c:pt>
                <c:pt idx="1769">
                  <c:v>0.56599999999999995</c:v>
                </c:pt>
                <c:pt idx="1770">
                  <c:v>0.54</c:v>
                </c:pt>
                <c:pt idx="1771">
                  <c:v>0.51700000000000002</c:v>
                </c:pt>
                <c:pt idx="1772">
                  <c:v>0.50600000000000001</c:v>
                </c:pt>
                <c:pt idx="1773">
                  <c:v>0.51300000000000001</c:v>
                </c:pt>
                <c:pt idx="1774">
                  <c:v>0.52</c:v>
                </c:pt>
                <c:pt idx="1775">
                  <c:v>0.52699999999999991</c:v>
                </c:pt>
                <c:pt idx="1776">
                  <c:v>0.52200000000000002</c:v>
                </c:pt>
                <c:pt idx="1777">
                  <c:v>0.51900000000000002</c:v>
                </c:pt>
                <c:pt idx="1778">
                  <c:v>0.51600000000000001</c:v>
                </c:pt>
                <c:pt idx="1779">
                  <c:v>0.50800000000000001</c:v>
                </c:pt>
                <c:pt idx="1780">
                  <c:v>0.5089999999999999</c:v>
                </c:pt>
                <c:pt idx="1781">
                  <c:v>0.505</c:v>
                </c:pt>
                <c:pt idx="1782">
                  <c:v>0.49</c:v>
                </c:pt>
                <c:pt idx="1783">
                  <c:v>0.48199999999999998</c:v>
                </c:pt>
                <c:pt idx="1784">
                  <c:v>0.47399999999999998</c:v>
                </c:pt>
                <c:pt idx="1785">
                  <c:v>0.46199999999999997</c:v>
                </c:pt>
                <c:pt idx="1786">
                  <c:v>0.45599999999999996</c:v>
                </c:pt>
                <c:pt idx="1787">
                  <c:v>0.443</c:v>
                </c:pt>
                <c:pt idx="1788">
                  <c:v>0.441</c:v>
                </c:pt>
                <c:pt idx="1789">
                  <c:v>0.45100000000000001</c:v>
                </c:pt>
                <c:pt idx="1790">
                  <c:v>0.45999999999999996</c:v>
                </c:pt>
                <c:pt idx="1791">
                  <c:v>0.45499999999999996</c:v>
                </c:pt>
                <c:pt idx="1792">
                  <c:v>0.42700000000000005</c:v>
                </c:pt>
                <c:pt idx="1793">
                  <c:v>0.40299999999999997</c:v>
                </c:pt>
                <c:pt idx="1794">
                  <c:v>0.40399999999999997</c:v>
                </c:pt>
                <c:pt idx="1795">
                  <c:v>19.8</c:v>
                </c:pt>
                <c:pt idx="1796">
                  <c:v>17.399999999999999</c:v>
                </c:pt>
                <c:pt idx="1797">
                  <c:v>15.299999999999997</c:v>
                </c:pt>
                <c:pt idx="1798">
                  <c:v>13.5</c:v>
                </c:pt>
                <c:pt idx="1799">
                  <c:v>11.6</c:v>
                </c:pt>
                <c:pt idx="1800">
                  <c:v>9.81</c:v>
                </c:pt>
                <c:pt idx="1801">
                  <c:v>8.4699999999999989</c:v>
                </c:pt>
                <c:pt idx="1802">
                  <c:v>7.37</c:v>
                </c:pt>
                <c:pt idx="1803">
                  <c:v>6.4499999999999993</c:v>
                </c:pt>
                <c:pt idx="1804">
                  <c:v>5.5500000000000007</c:v>
                </c:pt>
                <c:pt idx="1805">
                  <c:v>4.75</c:v>
                </c:pt>
                <c:pt idx="1806">
                  <c:v>4.09</c:v>
                </c:pt>
                <c:pt idx="1807">
                  <c:v>3.57</c:v>
                </c:pt>
                <c:pt idx="1808">
                  <c:v>3.21</c:v>
                </c:pt>
                <c:pt idx="1809">
                  <c:v>2.9300000000000006</c:v>
                </c:pt>
                <c:pt idx="1810">
                  <c:v>2.66</c:v>
                </c:pt>
                <c:pt idx="1811">
                  <c:v>2.42</c:v>
                </c:pt>
                <c:pt idx="1812">
                  <c:v>2.2200000000000002</c:v>
                </c:pt>
                <c:pt idx="1813">
                  <c:v>2.0699999999999998</c:v>
                </c:pt>
                <c:pt idx="1814">
                  <c:v>1.9500000000000002</c:v>
                </c:pt>
                <c:pt idx="1815">
                  <c:v>1.8000000000000003</c:v>
                </c:pt>
                <c:pt idx="1816">
                  <c:v>1.62</c:v>
                </c:pt>
                <c:pt idx="1817">
                  <c:v>1.45</c:v>
                </c:pt>
                <c:pt idx="1818">
                  <c:v>1.3699999999999999</c:v>
                </c:pt>
                <c:pt idx="1819">
                  <c:v>1.36</c:v>
                </c:pt>
                <c:pt idx="1820">
                  <c:v>1.35</c:v>
                </c:pt>
                <c:pt idx="1821">
                  <c:v>1.29</c:v>
                </c:pt>
                <c:pt idx="1822">
                  <c:v>1.2300000000000002</c:v>
                </c:pt>
                <c:pt idx="1823">
                  <c:v>1.2000000000000002</c:v>
                </c:pt>
                <c:pt idx="1824">
                  <c:v>1.1600000000000001</c:v>
                </c:pt>
                <c:pt idx="1825">
                  <c:v>1.1299999999999999</c:v>
                </c:pt>
                <c:pt idx="1826">
                  <c:v>1.07</c:v>
                </c:pt>
                <c:pt idx="1827">
                  <c:v>1.03</c:v>
                </c:pt>
                <c:pt idx="1828">
                  <c:v>0.99199999999999999</c:v>
                </c:pt>
                <c:pt idx="1829">
                  <c:v>0.95600000000000007</c:v>
                </c:pt>
                <c:pt idx="1830">
                  <c:v>0.95699999999999996</c:v>
                </c:pt>
                <c:pt idx="1831">
                  <c:v>0.97899999999999998</c:v>
                </c:pt>
                <c:pt idx="1832">
                  <c:v>0.97399999999999998</c:v>
                </c:pt>
                <c:pt idx="1833">
                  <c:v>0.94500000000000006</c:v>
                </c:pt>
                <c:pt idx="1834">
                  <c:v>0.93900000000000006</c:v>
                </c:pt>
                <c:pt idx="1835">
                  <c:v>0.94699999999999995</c:v>
                </c:pt>
                <c:pt idx="1836">
                  <c:v>0.92999999999999994</c:v>
                </c:pt>
                <c:pt idx="1837">
                  <c:v>0.91399999999999992</c:v>
                </c:pt>
                <c:pt idx="1838">
                  <c:v>0.91999999999999993</c:v>
                </c:pt>
                <c:pt idx="1839">
                  <c:v>0.90600000000000003</c:v>
                </c:pt>
                <c:pt idx="1840">
                  <c:v>0.89600000000000002</c:v>
                </c:pt>
                <c:pt idx="1841">
                  <c:v>0.91199999999999992</c:v>
                </c:pt>
                <c:pt idx="1842">
                  <c:v>0.89800000000000002</c:v>
                </c:pt>
                <c:pt idx="1843">
                  <c:v>0.85599999999999998</c:v>
                </c:pt>
                <c:pt idx="1844">
                  <c:v>0.84099999999999997</c:v>
                </c:pt>
                <c:pt idx="1845">
                  <c:v>0.84099999999999997</c:v>
                </c:pt>
                <c:pt idx="1846">
                  <c:v>0.83499999999999996</c:v>
                </c:pt>
                <c:pt idx="1847">
                  <c:v>0.81600000000000006</c:v>
                </c:pt>
                <c:pt idx="1848">
                  <c:v>0.78600000000000003</c:v>
                </c:pt>
                <c:pt idx="1849">
                  <c:v>0.78</c:v>
                </c:pt>
                <c:pt idx="1850">
                  <c:v>0.78100000000000003</c:v>
                </c:pt>
                <c:pt idx="1851">
                  <c:v>0.76600000000000001</c:v>
                </c:pt>
                <c:pt idx="1852">
                  <c:v>0.745</c:v>
                </c:pt>
                <c:pt idx="1853">
                  <c:v>0.70599999999999996</c:v>
                </c:pt>
                <c:pt idx="1854">
                  <c:v>0.68300000000000016</c:v>
                </c:pt>
                <c:pt idx="1855">
                  <c:v>0.66799999999999993</c:v>
                </c:pt>
                <c:pt idx="1856">
                  <c:v>0.66</c:v>
                </c:pt>
                <c:pt idx="1857">
                  <c:v>0.64900000000000002</c:v>
                </c:pt>
                <c:pt idx="1858">
                  <c:v>0.627</c:v>
                </c:pt>
                <c:pt idx="1859">
                  <c:v>0.63</c:v>
                </c:pt>
                <c:pt idx="1860">
                  <c:v>0.624</c:v>
                </c:pt>
                <c:pt idx="1861">
                  <c:v>0.60699999999999998</c:v>
                </c:pt>
                <c:pt idx="1862">
                  <c:v>0.61099999999999999</c:v>
                </c:pt>
                <c:pt idx="1863">
                  <c:v>0.626</c:v>
                </c:pt>
                <c:pt idx="1864">
                  <c:v>0.64</c:v>
                </c:pt>
                <c:pt idx="1865">
                  <c:v>0.65099999999999991</c:v>
                </c:pt>
                <c:pt idx="1866">
                  <c:v>0.66600000000000004</c:v>
                </c:pt>
                <c:pt idx="1867">
                  <c:v>0.68300000000000016</c:v>
                </c:pt>
                <c:pt idx="1868">
                  <c:v>0.68</c:v>
                </c:pt>
                <c:pt idx="1869">
                  <c:v>0.67100000000000004</c:v>
                </c:pt>
                <c:pt idx="1870">
                  <c:v>0.64799999999999991</c:v>
                </c:pt>
                <c:pt idx="1871">
                  <c:v>0.61799999999999999</c:v>
                </c:pt>
                <c:pt idx="1872">
                  <c:v>0.61099999999999999</c:v>
                </c:pt>
                <c:pt idx="1873">
                  <c:v>0.61399999999999999</c:v>
                </c:pt>
                <c:pt idx="1874">
                  <c:v>0.61099999999999999</c:v>
                </c:pt>
                <c:pt idx="1875">
                  <c:v>0.60599999999999998</c:v>
                </c:pt>
                <c:pt idx="1876">
                  <c:v>0.60499999999999998</c:v>
                </c:pt>
                <c:pt idx="1877">
                  <c:v>0.60399999999999998</c:v>
                </c:pt>
                <c:pt idx="1878">
                  <c:v>0.60199999999999998</c:v>
                </c:pt>
                <c:pt idx="1879">
                  <c:v>0.60299999999999998</c:v>
                </c:pt>
                <c:pt idx="1880">
                  <c:v>0.61</c:v>
                </c:pt>
                <c:pt idx="1881">
                  <c:v>0.6160000000000001</c:v>
                </c:pt>
                <c:pt idx="1882">
                  <c:v>0.60000000000000009</c:v>
                </c:pt>
                <c:pt idx="1883">
                  <c:v>0.55899999999999994</c:v>
                </c:pt>
                <c:pt idx="1884">
                  <c:v>0.50600000000000001</c:v>
                </c:pt>
                <c:pt idx="1885">
                  <c:v>0.47699999999999998</c:v>
                </c:pt>
                <c:pt idx="1886">
                  <c:v>0.46300000000000002</c:v>
                </c:pt>
                <c:pt idx="1887">
                  <c:v>0.45800000000000002</c:v>
                </c:pt>
                <c:pt idx="1888">
                  <c:v>0.45599999999999996</c:v>
                </c:pt>
                <c:pt idx="1889">
                  <c:v>0.44400000000000001</c:v>
                </c:pt>
                <c:pt idx="1890">
                  <c:v>0.434</c:v>
                </c:pt>
                <c:pt idx="1891">
                  <c:v>0.42899999999999999</c:v>
                </c:pt>
                <c:pt idx="1892">
                  <c:v>0.43200000000000005</c:v>
                </c:pt>
                <c:pt idx="1893">
                  <c:v>0.43300000000000005</c:v>
                </c:pt>
                <c:pt idx="1894">
                  <c:v>0.42299999999999999</c:v>
                </c:pt>
                <c:pt idx="1895">
                  <c:v>0.41899999999999998</c:v>
                </c:pt>
                <c:pt idx="1896">
                  <c:v>0.42099999999999999</c:v>
                </c:pt>
                <c:pt idx="1897">
                  <c:v>0.41300000000000003</c:v>
                </c:pt>
                <c:pt idx="1898">
                  <c:v>0.39799999999999996</c:v>
                </c:pt>
                <c:pt idx="1899">
                  <c:v>0.38800000000000001</c:v>
                </c:pt>
                <c:pt idx="1900">
                  <c:v>0.378</c:v>
                </c:pt>
                <c:pt idx="1901">
                  <c:v>0.379</c:v>
                </c:pt>
                <c:pt idx="1902">
                  <c:v>0.38300000000000001</c:v>
                </c:pt>
                <c:pt idx="1903">
                  <c:v>0.38200000000000001</c:v>
                </c:pt>
                <c:pt idx="1904">
                  <c:v>0.37700000000000006</c:v>
                </c:pt>
                <c:pt idx="1905">
                  <c:v>0.374</c:v>
                </c:pt>
                <c:pt idx="1906">
                  <c:v>0.38300000000000001</c:v>
                </c:pt>
                <c:pt idx="1907">
                  <c:v>0.39</c:v>
                </c:pt>
                <c:pt idx="1908">
                  <c:v>0.38099999999999995</c:v>
                </c:pt>
                <c:pt idx="1909">
                  <c:v>0.36199999999999999</c:v>
                </c:pt>
                <c:pt idx="1910">
                  <c:v>0.34899999999999998</c:v>
                </c:pt>
                <c:pt idx="1911">
                  <c:v>0.34700000000000003</c:v>
                </c:pt>
                <c:pt idx="1912">
                  <c:v>0.33700000000000002</c:v>
                </c:pt>
                <c:pt idx="1913">
                  <c:v>0.33200000000000002</c:v>
                </c:pt>
                <c:pt idx="1914">
                  <c:v>0.33599999999999997</c:v>
                </c:pt>
                <c:pt idx="1915">
                  <c:v>0.33099999999999996</c:v>
                </c:pt>
                <c:pt idx="1916">
                  <c:v>0.31399999999999995</c:v>
                </c:pt>
                <c:pt idx="1917">
                  <c:v>0.312</c:v>
                </c:pt>
                <c:pt idx="1918">
                  <c:v>0.31600000000000006</c:v>
                </c:pt>
                <c:pt idx="1919">
                  <c:v>0.31900000000000006</c:v>
                </c:pt>
                <c:pt idx="1920">
                  <c:v>0.31900000000000006</c:v>
                </c:pt>
                <c:pt idx="1921">
                  <c:v>0.31900000000000006</c:v>
                </c:pt>
                <c:pt idx="1922">
                  <c:v>0.317</c:v>
                </c:pt>
                <c:pt idx="1923">
                  <c:v>0.312</c:v>
                </c:pt>
                <c:pt idx="1924">
                  <c:v>0.309</c:v>
                </c:pt>
                <c:pt idx="1925">
                  <c:v>0.30299999999999999</c:v>
                </c:pt>
                <c:pt idx="1926">
                  <c:v>0.29399999999999998</c:v>
                </c:pt>
                <c:pt idx="1927">
                  <c:v>0.29199999999999998</c:v>
                </c:pt>
                <c:pt idx="1928">
                  <c:v>0.29699999999999999</c:v>
                </c:pt>
                <c:pt idx="1929">
                  <c:v>0.29600000000000004</c:v>
                </c:pt>
                <c:pt idx="1930">
                  <c:v>0.27699999999999997</c:v>
                </c:pt>
                <c:pt idx="1931">
                  <c:v>0.26</c:v>
                </c:pt>
                <c:pt idx="1932">
                  <c:v>0.26100000000000001</c:v>
                </c:pt>
                <c:pt idx="1933">
                  <c:v>0.26600000000000001</c:v>
                </c:pt>
                <c:pt idx="1934">
                  <c:v>0.27200000000000002</c:v>
                </c:pt>
                <c:pt idx="1935">
                  <c:v>0.27900000000000003</c:v>
                </c:pt>
                <c:pt idx="1936">
                  <c:v>0.28199999999999997</c:v>
                </c:pt>
                <c:pt idx="1937">
                  <c:v>0.28500000000000003</c:v>
                </c:pt>
                <c:pt idx="1938">
                  <c:v>0.28299999999999997</c:v>
                </c:pt>
                <c:pt idx="1939">
                  <c:v>0.27399999999999997</c:v>
                </c:pt>
                <c:pt idx="1940">
                  <c:v>0.27100000000000002</c:v>
                </c:pt>
                <c:pt idx="1941">
                  <c:v>0.27200000000000002</c:v>
                </c:pt>
                <c:pt idx="1942">
                  <c:v>0.26900000000000002</c:v>
                </c:pt>
                <c:pt idx="1943">
                  <c:v>0.26699999999999996</c:v>
                </c:pt>
                <c:pt idx="1944">
                  <c:v>0.26900000000000002</c:v>
                </c:pt>
                <c:pt idx="1945">
                  <c:v>0.26600000000000001</c:v>
                </c:pt>
                <c:pt idx="1946">
                  <c:v>0.26600000000000001</c:v>
                </c:pt>
                <c:pt idx="1947">
                  <c:v>0.26600000000000001</c:v>
                </c:pt>
                <c:pt idx="1948">
                  <c:v>0.26200000000000001</c:v>
                </c:pt>
                <c:pt idx="1949">
                  <c:v>0.25900000000000001</c:v>
                </c:pt>
                <c:pt idx="1950">
                  <c:v>0.255</c:v>
                </c:pt>
                <c:pt idx="1951">
                  <c:v>0.253</c:v>
                </c:pt>
                <c:pt idx="1952">
                  <c:v>0.254</c:v>
                </c:pt>
                <c:pt idx="1953">
                  <c:v>0.253</c:v>
                </c:pt>
                <c:pt idx="1954">
                  <c:v>0.24199999999999999</c:v>
                </c:pt>
                <c:pt idx="1955">
                  <c:v>0.23400000000000001</c:v>
                </c:pt>
                <c:pt idx="1956">
                  <c:v>0.23400000000000001</c:v>
                </c:pt>
                <c:pt idx="1957">
                  <c:v>0.23699999999999999</c:v>
                </c:pt>
                <c:pt idx="1958">
                  <c:v>0.23799999999999999</c:v>
                </c:pt>
                <c:pt idx="1959">
                  <c:v>0.23699999999999999</c:v>
                </c:pt>
                <c:pt idx="1960">
                  <c:v>0.23499999999999999</c:v>
                </c:pt>
                <c:pt idx="1961">
                  <c:v>0.23499999999999999</c:v>
                </c:pt>
                <c:pt idx="1962">
                  <c:v>0.23499999999999999</c:v>
                </c:pt>
                <c:pt idx="1963">
                  <c:v>0.22900000000000001</c:v>
                </c:pt>
                <c:pt idx="1964">
                  <c:v>0.217</c:v>
                </c:pt>
                <c:pt idx="1965">
                  <c:v>0.21299999999999999</c:v>
                </c:pt>
                <c:pt idx="1966">
                  <c:v>0.20799999999999999</c:v>
                </c:pt>
                <c:pt idx="1967">
                  <c:v>0.19400000000000001</c:v>
                </c:pt>
                <c:pt idx="1968">
                  <c:v>0.183</c:v>
                </c:pt>
                <c:pt idx="1969">
                  <c:v>0.17699999999999999</c:v>
                </c:pt>
                <c:pt idx="1970">
                  <c:v>0.17399999999999999</c:v>
                </c:pt>
                <c:pt idx="1971">
                  <c:v>0.17299999999999999</c:v>
                </c:pt>
                <c:pt idx="1972">
                  <c:v>0.17499999999999999</c:v>
                </c:pt>
                <c:pt idx="1973">
                  <c:v>0.18000000000000002</c:v>
                </c:pt>
                <c:pt idx="1974">
                  <c:v>0.185</c:v>
                </c:pt>
                <c:pt idx="1975">
                  <c:v>0.189</c:v>
                </c:pt>
                <c:pt idx="1976">
                  <c:v>0.193</c:v>
                </c:pt>
                <c:pt idx="1977">
                  <c:v>0.193</c:v>
                </c:pt>
                <c:pt idx="1978">
                  <c:v>0.185</c:v>
                </c:pt>
                <c:pt idx="1979">
                  <c:v>0.18000000000000002</c:v>
                </c:pt>
                <c:pt idx="1980">
                  <c:v>0.17799999999999999</c:v>
                </c:pt>
                <c:pt idx="1981">
                  <c:v>0.17699999999999999</c:v>
                </c:pt>
                <c:pt idx="1982">
                  <c:v>0.17699999999999999</c:v>
                </c:pt>
                <c:pt idx="1983">
                  <c:v>0.17299999999999999</c:v>
                </c:pt>
                <c:pt idx="1984">
                  <c:v>0.16799999999999998</c:v>
                </c:pt>
                <c:pt idx="1985">
                  <c:v>0.16299999999999998</c:v>
                </c:pt>
                <c:pt idx="1986">
                  <c:v>0.159</c:v>
                </c:pt>
                <c:pt idx="1987">
                  <c:v>0.156</c:v>
                </c:pt>
                <c:pt idx="1988">
                  <c:v>0.14599999999999999</c:v>
                </c:pt>
                <c:pt idx="1989">
                  <c:v>0.13600000000000001</c:v>
                </c:pt>
                <c:pt idx="1990">
                  <c:v>0.13600000000000001</c:v>
                </c:pt>
                <c:pt idx="1991">
                  <c:v>0.14099999999999999</c:v>
                </c:pt>
                <c:pt idx="1992">
                  <c:v>0.14199999999999999</c:v>
                </c:pt>
                <c:pt idx="1993">
                  <c:v>0.14300000000000002</c:v>
                </c:pt>
                <c:pt idx="1994">
                  <c:v>0.14500000000000002</c:v>
                </c:pt>
                <c:pt idx="1995">
                  <c:v>0.14500000000000002</c:v>
                </c:pt>
                <c:pt idx="1996">
                  <c:v>0.14699999999999999</c:v>
                </c:pt>
                <c:pt idx="1997">
                  <c:v>0.14199999999999999</c:v>
                </c:pt>
                <c:pt idx="1998">
                  <c:v>0.13800000000000001</c:v>
                </c:pt>
                <c:pt idx="1999">
                  <c:v>0.14199999999999999</c:v>
                </c:pt>
                <c:pt idx="2000">
                  <c:v>0.14399999999999999</c:v>
                </c:pt>
                <c:pt idx="2001">
                  <c:v>0.14300000000000002</c:v>
                </c:pt>
                <c:pt idx="2002">
                  <c:v>0.14000000000000001</c:v>
                </c:pt>
                <c:pt idx="2003">
                  <c:v>0.13699999999999998</c:v>
                </c:pt>
                <c:pt idx="2004">
                  <c:v>0.13400000000000001</c:v>
                </c:pt>
                <c:pt idx="2005">
                  <c:v>0.13200000000000001</c:v>
                </c:pt>
                <c:pt idx="2006">
                  <c:v>0.13</c:v>
                </c:pt>
                <c:pt idx="2007">
                  <c:v>0.129</c:v>
                </c:pt>
                <c:pt idx="2008">
                  <c:v>0.128</c:v>
                </c:pt>
                <c:pt idx="2009">
                  <c:v>0.126</c:v>
                </c:pt>
                <c:pt idx="2010">
                  <c:v>0.12200000000000001</c:v>
                </c:pt>
                <c:pt idx="2011">
                  <c:v>0.11799999999999999</c:v>
                </c:pt>
                <c:pt idx="2012">
                  <c:v>0.11499999999999999</c:v>
                </c:pt>
                <c:pt idx="2013">
                  <c:v>0.11499999999999999</c:v>
                </c:pt>
                <c:pt idx="2014">
                  <c:v>0.11700000000000001</c:v>
                </c:pt>
                <c:pt idx="2015">
                  <c:v>0.11799999999999999</c:v>
                </c:pt>
                <c:pt idx="2016">
                  <c:v>0.11499999999999999</c:v>
                </c:pt>
                <c:pt idx="2017">
                  <c:v>0.109</c:v>
                </c:pt>
                <c:pt idx="2018">
                  <c:v>0.104</c:v>
                </c:pt>
                <c:pt idx="2019">
                  <c:v>0.104</c:v>
                </c:pt>
                <c:pt idx="2020">
                  <c:v>0.107</c:v>
                </c:pt>
                <c:pt idx="2021">
                  <c:v>0.10999999999999999</c:v>
                </c:pt>
                <c:pt idx="2022">
                  <c:v>0.11300000000000002</c:v>
                </c:pt>
                <c:pt idx="2023">
                  <c:v>0.11499999999999999</c:v>
                </c:pt>
                <c:pt idx="2024">
                  <c:v>0.112</c:v>
                </c:pt>
                <c:pt idx="2025">
                  <c:v>0.10999999999999999</c:v>
                </c:pt>
                <c:pt idx="2026">
                  <c:v>0.10999999999999999</c:v>
                </c:pt>
                <c:pt idx="2027">
                  <c:v>0.107</c:v>
                </c:pt>
                <c:pt idx="2028">
                  <c:v>0.10300000000000001</c:v>
                </c:pt>
                <c:pt idx="2029">
                  <c:v>0.10300000000000001</c:v>
                </c:pt>
                <c:pt idx="2030">
                  <c:v>0.10200000000000001</c:v>
                </c:pt>
                <c:pt idx="2031">
                  <c:v>0.10099999999999999</c:v>
                </c:pt>
                <c:pt idx="2032">
                  <c:v>9.9599999999999994E-2</c:v>
                </c:pt>
                <c:pt idx="2033">
                  <c:v>9.7199999999999995E-2</c:v>
                </c:pt>
                <c:pt idx="2034">
                  <c:v>9.2799999999999994E-2</c:v>
                </c:pt>
                <c:pt idx="2035">
                  <c:v>8.77E-2</c:v>
                </c:pt>
                <c:pt idx="2036">
                  <c:v>8.6300000000000002E-2</c:v>
                </c:pt>
                <c:pt idx="2037">
                  <c:v>8.5799999999999987E-2</c:v>
                </c:pt>
                <c:pt idx="2038">
                  <c:v>8.5199999999999998E-2</c:v>
                </c:pt>
                <c:pt idx="2039">
                  <c:v>8.6300000000000002E-2</c:v>
                </c:pt>
                <c:pt idx="2040">
                  <c:v>8.72E-2</c:v>
                </c:pt>
                <c:pt idx="2041">
                  <c:v>8.6599999999999996E-2</c:v>
                </c:pt>
                <c:pt idx="2042">
                  <c:v>8.2199999999999995E-2</c:v>
                </c:pt>
                <c:pt idx="2043">
                  <c:v>7.9000000000000015E-2</c:v>
                </c:pt>
                <c:pt idx="2044">
                  <c:v>7.51E-2</c:v>
                </c:pt>
                <c:pt idx="2045">
                  <c:v>7.3900000000000007E-2</c:v>
                </c:pt>
                <c:pt idx="2046">
                  <c:v>7.669999999999999E-2</c:v>
                </c:pt>
                <c:pt idx="2047">
                  <c:v>7.6200000000000004E-2</c:v>
                </c:pt>
                <c:pt idx="2048">
                  <c:v>7.4200000000000002E-2</c:v>
                </c:pt>
                <c:pt idx="2049">
                  <c:v>7.5200000000000003E-2</c:v>
                </c:pt>
                <c:pt idx="2050">
                  <c:v>7.7100000000000002E-2</c:v>
                </c:pt>
                <c:pt idx="2051">
                  <c:v>7.5999999999999998E-2</c:v>
                </c:pt>
                <c:pt idx="2052">
                  <c:v>7.4499999999999997E-2</c:v>
                </c:pt>
                <c:pt idx="2053">
                  <c:v>7.2800000000000004E-2</c:v>
                </c:pt>
                <c:pt idx="2054">
                  <c:v>7.3599999999999999E-2</c:v>
                </c:pt>
                <c:pt idx="2055">
                  <c:v>7.6399999999999996E-2</c:v>
                </c:pt>
                <c:pt idx="2056">
                  <c:v>7.7100000000000002E-2</c:v>
                </c:pt>
                <c:pt idx="2057">
                  <c:v>7.6499999999999999E-2</c:v>
                </c:pt>
                <c:pt idx="2058">
                  <c:v>7.6200000000000004E-2</c:v>
                </c:pt>
                <c:pt idx="2059">
                  <c:v>7.5800000000000006E-2</c:v>
                </c:pt>
                <c:pt idx="2060">
                  <c:v>7.5600000000000001E-2</c:v>
                </c:pt>
                <c:pt idx="2061">
                  <c:v>7.51E-2</c:v>
                </c:pt>
                <c:pt idx="2062">
                  <c:v>7.400000000000001E-2</c:v>
                </c:pt>
                <c:pt idx="2063">
                  <c:v>7.3400000000000007E-2</c:v>
                </c:pt>
                <c:pt idx="2064">
                  <c:v>7.3499999999999996E-2</c:v>
                </c:pt>
                <c:pt idx="2065">
                  <c:v>7.3499999999999996E-2</c:v>
                </c:pt>
                <c:pt idx="2066">
                  <c:v>7.0199999999999999E-2</c:v>
                </c:pt>
                <c:pt idx="2067">
                  <c:v>6.9700000000000012E-2</c:v>
                </c:pt>
                <c:pt idx="2068">
                  <c:v>6.93E-2</c:v>
                </c:pt>
                <c:pt idx="2069">
                  <c:v>6.8000000000000005E-2</c:v>
                </c:pt>
                <c:pt idx="2070">
                  <c:v>6.9099999999999995E-2</c:v>
                </c:pt>
                <c:pt idx="2071">
                  <c:v>6.8600000000000008E-2</c:v>
                </c:pt>
                <c:pt idx="2072">
                  <c:v>6.8199999999999997E-2</c:v>
                </c:pt>
                <c:pt idx="2073">
                  <c:v>6.9000000000000006E-2</c:v>
                </c:pt>
                <c:pt idx="2074">
                  <c:v>6.8699999999999997E-2</c:v>
                </c:pt>
                <c:pt idx="2075">
                  <c:v>6.7799999999999999E-2</c:v>
                </c:pt>
                <c:pt idx="2076">
                  <c:v>6.1399999999999996E-2</c:v>
                </c:pt>
                <c:pt idx="2077">
                  <c:v>5.6399999999999999E-2</c:v>
                </c:pt>
                <c:pt idx="2078">
                  <c:v>5.8200000000000002E-2</c:v>
                </c:pt>
                <c:pt idx="2079">
                  <c:v>6.1600000000000002E-2</c:v>
                </c:pt>
                <c:pt idx="2080">
                  <c:v>6.1900000000000004E-2</c:v>
                </c:pt>
                <c:pt idx="2081">
                  <c:v>5.7100000000000005E-2</c:v>
                </c:pt>
                <c:pt idx="2082">
                  <c:v>5.0100000000000006E-2</c:v>
                </c:pt>
                <c:pt idx="2083">
                  <c:v>4.7500000000000001E-2</c:v>
                </c:pt>
                <c:pt idx="2084">
                  <c:v>4.8100000000000004E-2</c:v>
                </c:pt>
                <c:pt idx="2085">
                  <c:v>4.9000000000000002E-2</c:v>
                </c:pt>
                <c:pt idx="2086">
                  <c:v>5.0900000000000008E-2</c:v>
                </c:pt>
                <c:pt idx="2087">
                  <c:v>5.1200000000000002E-2</c:v>
                </c:pt>
                <c:pt idx="2088">
                  <c:v>4.6199999999999998E-2</c:v>
                </c:pt>
                <c:pt idx="2089">
                  <c:v>4.2300000000000004E-2</c:v>
                </c:pt>
                <c:pt idx="2090">
                  <c:v>3.7000000000000005E-2</c:v>
                </c:pt>
                <c:pt idx="2091">
                  <c:v>3.7000000000000005E-2</c:v>
                </c:pt>
                <c:pt idx="2092">
                  <c:v>4.2699999999999995E-2</c:v>
                </c:pt>
                <c:pt idx="2093">
                  <c:v>4.7600000000000003E-2</c:v>
                </c:pt>
                <c:pt idx="2094">
                  <c:v>5.0100000000000006E-2</c:v>
                </c:pt>
                <c:pt idx="2095">
                  <c:v>5.0299999999999997E-2</c:v>
                </c:pt>
                <c:pt idx="2096">
                  <c:v>5.0900000000000008E-2</c:v>
                </c:pt>
                <c:pt idx="2097">
                  <c:v>5.1200000000000002E-2</c:v>
                </c:pt>
                <c:pt idx="2098">
                  <c:v>4.7999999999999994E-2</c:v>
                </c:pt>
                <c:pt idx="2099">
                  <c:v>4.4499999999999998E-2</c:v>
                </c:pt>
                <c:pt idx="2100">
                  <c:v>4.3200000000000002E-2</c:v>
                </c:pt>
                <c:pt idx="2101">
                  <c:v>4.4000000000000004E-2</c:v>
                </c:pt>
                <c:pt idx="2102">
                  <c:v>4.1799999999999997E-2</c:v>
                </c:pt>
                <c:pt idx="2103">
                  <c:v>4.1599999999999998E-2</c:v>
                </c:pt>
                <c:pt idx="2104">
                  <c:v>4.24E-2</c:v>
                </c:pt>
                <c:pt idx="2105">
                  <c:v>4.07E-2</c:v>
                </c:pt>
                <c:pt idx="2106">
                  <c:v>3.8600000000000002E-2</c:v>
                </c:pt>
                <c:pt idx="2107">
                  <c:v>3.9500000000000007E-2</c:v>
                </c:pt>
                <c:pt idx="2108">
                  <c:v>3.9E-2</c:v>
                </c:pt>
                <c:pt idx="2109">
                  <c:v>3.8100000000000002E-2</c:v>
                </c:pt>
                <c:pt idx="2110">
                  <c:v>4.0899999999999999E-2</c:v>
                </c:pt>
                <c:pt idx="2111">
                  <c:v>4.0800000000000003E-2</c:v>
                </c:pt>
                <c:pt idx="2112">
                  <c:v>4.0400000000000005E-2</c:v>
                </c:pt>
                <c:pt idx="2113">
                  <c:v>3.8299999999999994E-2</c:v>
                </c:pt>
                <c:pt idx="2114">
                  <c:v>3.6700000000000003E-2</c:v>
                </c:pt>
                <c:pt idx="2115">
                  <c:v>3.4099999999999998E-2</c:v>
                </c:pt>
                <c:pt idx="2116">
                  <c:v>3.39E-2</c:v>
                </c:pt>
                <c:pt idx="2117">
                  <c:v>3.6700000000000003E-2</c:v>
                </c:pt>
                <c:pt idx="2118">
                  <c:v>3.5099999999999999E-2</c:v>
                </c:pt>
                <c:pt idx="2119">
                  <c:v>3.4200000000000001E-2</c:v>
                </c:pt>
                <c:pt idx="2120">
                  <c:v>3.7100000000000001E-2</c:v>
                </c:pt>
                <c:pt idx="2121">
                  <c:v>4.0400000000000005E-2</c:v>
                </c:pt>
                <c:pt idx="2122">
                  <c:v>3.9899999999999998E-2</c:v>
                </c:pt>
                <c:pt idx="2123">
                  <c:v>3.0400000000000003E-2</c:v>
                </c:pt>
                <c:pt idx="2124">
                  <c:v>2.9600000000000001E-2</c:v>
                </c:pt>
                <c:pt idx="2125">
                  <c:v>3.49E-2</c:v>
                </c:pt>
                <c:pt idx="2126">
                  <c:v>3.8100000000000002E-2</c:v>
                </c:pt>
                <c:pt idx="2127">
                  <c:v>3.8100000000000002E-2</c:v>
                </c:pt>
                <c:pt idx="2128">
                  <c:v>3.78E-2</c:v>
                </c:pt>
                <c:pt idx="2129">
                  <c:v>3.8399999999999997E-2</c:v>
                </c:pt>
                <c:pt idx="2130">
                  <c:v>3.6199999999999996E-2</c:v>
                </c:pt>
                <c:pt idx="2131">
                  <c:v>3.3699999999999994E-2</c:v>
                </c:pt>
                <c:pt idx="2132">
                  <c:v>3.39E-2</c:v>
                </c:pt>
                <c:pt idx="2133">
                  <c:v>3.5299999999999998E-2</c:v>
                </c:pt>
                <c:pt idx="2134">
                  <c:v>3.6199999999999996E-2</c:v>
                </c:pt>
                <c:pt idx="2135">
                  <c:v>3.5700000000000003E-2</c:v>
                </c:pt>
                <c:pt idx="2136">
                  <c:v>3.2799999999999996E-2</c:v>
                </c:pt>
                <c:pt idx="2137">
                  <c:v>2.7799999999999998E-2</c:v>
                </c:pt>
                <c:pt idx="2138">
                  <c:v>2.7499999999999997E-2</c:v>
                </c:pt>
                <c:pt idx="2139">
                  <c:v>2.9100000000000001E-2</c:v>
                </c:pt>
                <c:pt idx="2140">
                  <c:v>2.7000000000000003E-2</c:v>
                </c:pt>
                <c:pt idx="2141">
                  <c:v>2.52E-2</c:v>
                </c:pt>
                <c:pt idx="2142">
                  <c:v>2.2199999999999998E-2</c:v>
                </c:pt>
                <c:pt idx="2143">
                  <c:v>2.4299999999999999E-2</c:v>
                </c:pt>
                <c:pt idx="2144">
                  <c:v>2.7300000000000001E-2</c:v>
                </c:pt>
                <c:pt idx="2145">
                  <c:v>2.6200000000000001E-2</c:v>
                </c:pt>
                <c:pt idx="2146">
                  <c:v>2.81E-2</c:v>
                </c:pt>
                <c:pt idx="2147">
                  <c:v>3.0500000000000003E-2</c:v>
                </c:pt>
                <c:pt idx="2148">
                  <c:v>3.1699999999999999E-2</c:v>
                </c:pt>
                <c:pt idx="2149">
                  <c:v>2.9399999999999999E-2</c:v>
                </c:pt>
                <c:pt idx="2150">
                  <c:v>2.3199999999999998E-2</c:v>
                </c:pt>
                <c:pt idx="2151">
                  <c:v>2.0300000000000002E-2</c:v>
                </c:pt>
                <c:pt idx="2152">
                  <c:v>2.12E-2</c:v>
                </c:pt>
                <c:pt idx="2153">
                  <c:v>2.5399999999999999E-2</c:v>
                </c:pt>
                <c:pt idx="2154">
                  <c:v>2.9000000000000001E-2</c:v>
                </c:pt>
                <c:pt idx="2155">
                  <c:v>2.3599999999999996E-2</c:v>
                </c:pt>
                <c:pt idx="2156">
                  <c:v>2.1499999999999998E-2</c:v>
                </c:pt>
                <c:pt idx="2157">
                  <c:v>2.3400000000000001E-2</c:v>
                </c:pt>
                <c:pt idx="2158">
                  <c:v>2.47E-2</c:v>
                </c:pt>
                <c:pt idx="2159">
                  <c:v>2.5300000000000003E-2</c:v>
                </c:pt>
                <c:pt idx="2160">
                  <c:v>2.3300000000000001E-2</c:v>
                </c:pt>
                <c:pt idx="2161">
                  <c:v>1.9700000000000002E-2</c:v>
                </c:pt>
                <c:pt idx="2162">
                  <c:v>43.4</c:v>
                </c:pt>
                <c:pt idx="2163">
                  <c:v>15.700000000000001</c:v>
                </c:pt>
                <c:pt idx="2164">
                  <c:v>5.9399999999999995</c:v>
                </c:pt>
                <c:pt idx="2165">
                  <c:v>2.34</c:v>
                </c:pt>
                <c:pt idx="2166">
                  <c:v>1.25</c:v>
                </c:pt>
                <c:pt idx="2167">
                  <c:v>0.79100000000000004</c:v>
                </c:pt>
                <c:pt idx="2168">
                  <c:v>0.47599999999999998</c:v>
                </c:pt>
                <c:pt idx="2169">
                  <c:v>0.378</c:v>
                </c:pt>
                <c:pt idx="2170">
                  <c:v>44.1</c:v>
                </c:pt>
                <c:pt idx="2171">
                  <c:v>16.8</c:v>
                </c:pt>
                <c:pt idx="2172">
                  <c:v>6.5799999999999992</c:v>
                </c:pt>
                <c:pt idx="2173">
                  <c:v>2.68</c:v>
                </c:pt>
                <c:pt idx="2174">
                  <c:v>1.28</c:v>
                </c:pt>
                <c:pt idx="2175">
                  <c:v>0.95299999999999996</c:v>
                </c:pt>
                <c:pt idx="2176">
                  <c:v>0.93800000000000006</c:v>
                </c:pt>
                <c:pt idx="2177">
                  <c:v>0.96</c:v>
                </c:pt>
                <c:pt idx="2178">
                  <c:v>0.94200000000000006</c:v>
                </c:pt>
                <c:pt idx="2179">
                  <c:v>0.96600000000000008</c:v>
                </c:pt>
                <c:pt idx="2180">
                  <c:v>0.97100000000000009</c:v>
                </c:pt>
                <c:pt idx="2181">
                  <c:v>0.92100000000000004</c:v>
                </c:pt>
                <c:pt idx="2182">
                  <c:v>0.876</c:v>
                </c:pt>
                <c:pt idx="2183">
                  <c:v>0.89300000000000002</c:v>
                </c:pt>
                <c:pt idx="2184">
                  <c:v>0.91299999999999992</c:v>
                </c:pt>
                <c:pt idx="2185">
                  <c:v>0.81400000000000006</c:v>
                </c:pt>
                <c:pt idx="2186">
                  <c:v>0.66600000000000004</c:v>
                </c:pt>
                <c:pt idx="2187">
                  <c:v>0.61799999999999999</c:v>
                </c:pt>
                <c:pt idx="2188">
                  <c:v>0.68599999999999994</c:v>
                </c:pt>
                <c:pt idx="2189">
                  <c:v>0.78400000000000003</c:v>
                </c:pt>
                <c:pt idx="2190">
                  <c:v>0.84599999999999997</c:v>
                </c:pt>
              </c:numCache>
            </c:numRef>
          </c:val>
          <c:extLst>
            <c:ext xmlns:c16="http://schemas.microsoft.com/office/drawing/2014/chart" uri="{C3380CC4-5D6E-409C-BE32-E72D297353CC}">
              <c16:uniqueId val="{00000003-081F-47BF-93D3-495C5FA11AA5}"/>
            </c:ext>
          </c:extLst>
        </c:ser>
        <c:ser>
          <c:idx val="1"/>
          <c:order val="1"/>
          <c:tx>
            <c:strRef>
              <c:f>'ng-l'!$H$1</c:f>
              <c:strCache>
                <c:ptCount val="1"/>
              </c:strCache>
            </c:strRef>
          </c:tx>
          <c:spPr>
            <a:noFill/>
            <a:ln w="25400" cap="flat" cmpd="sng" algn="ctr">
              <a:solidFill>
                <a:schemeClr val="accent2"/>
              </a:solidFill>
              <a:miter lim="800000"/>
            </a:ln>
            <a:effectLst/>
          </c:spPr>
          <c:invertIfNegative val="0"/>
          <c:cat>
            <c:numRef>
              <c:f>'2009-2014'!$F$2:$F$2192</c:f>
              <c:numCache>
                <c:formatCode>d\-mmm\-yy</c:formatCode>
                <c:ptCount val="2191"/>
                <c:pt idx="0">
                  <c:v>39814</c:v>
                </c:pt>
                <c:pt idx="1">
                  <c:v>39815</c:v>
                </c:pt>
                <c:pt idx="2">
                  <c:v>39816</c:v>
                </c:pt>
                <c:pt idx="3">
                  <c:v>39817</c:v>
                </c:pt>
                <c:pt idx="4">
                  <c:v>39818</c:v>
                </c:pt>
                <c:pt idx="5">
                  <c:v>39819</c:v>
                </c:pt>
                <c:pt idx="6">
                  <c:v>39820</c:v>
                </c:pt>
                <c:pt idx="7">
                  <c:v>39821</c:v>
                </c:pt>
                <c:pt idx="8">
                  <c:v>39822</c:v>
                </c:pt>
                <c:pt idx="9">
                  <c:v>39823</c:v>
                </c:pt>
                <c:pt idx="10">
                  <c:v>39824</c:v>
                </c:pt>
                <c:pt idx="11">
                  <c:v>39825</c:v>
                </c:pt>
                <c:pt idx="12">
                  <c:v>39826</c:v>
                </c:pt>
                <c:pt idx="13">
                  <c:v>39827</c:v>
                </c:pt>
                <c:pt idx="14">
                  <c:v>39828</c:v>
                </c:pt>
                <c:pt idx="15">
                  <c:v>39829</c:v>
                </c:pt>
                <c:pt idx="16">
                  <c:v>39830</c:v>
                </c:pt>
                <c:pt idx="17">
                  <c:v>39831</c:v>
                </c:pt>
                <c:pt idx="18">
                  <c:v>39832</c:v>
                </c:pt>
                <c:pt idx="19">
                  <c:v>39833</c:v>
                </c:pt>
                <c:pt idx="20">
                  <c:v>39834</c:v>
                </c:pt>
                <c:pt idx="21">
                  <c:v>39835</c:v>
                </c:pt>
                <c:pt idx="22">
                  <c:v>39836</c:v>
                </c:pt>
                <c:pt idx="23">
                  <c:v>39837</c:v>
                </c:pt>
                <c:pt idx="24">
                  <c:v>39838</c:v>
                </c:pt>
                <c:pt idx="25">
                  <c:v>39839</c:v>
                </c:pt>
                <c:pt idx="26">
                  <c:v>39840</c:v>
                </c:pt>
                <c:pt idx="27">
                  <c:v>39841</c:v>
                </c:pt>
                <c:pt idx="28">
                  <c:v>39842</c:v>
                </c:pt>
                <c:pt idx="29">
                  <c:v>39843</c:v>
                </c:pt>
                <c:pt idx="30">
                  <c:v>39844</c:v>
                </c:pt>
                <c:pt idx="31">
                  <c:v>39845</c:v>
                </c:pt>
                <c:pt idx="32">
                  <c:v>39846</c:v>
                </c:pt>
                <c:pt idx="33">
                  <c:v>39847</c:v>
                </c:pt>
                <c:pt idx="34">
                  <c:v>39848</c:v>
                </c:pt>
                <c:pt idx="35">
                  <c:v>39849</c:v>
                </c:pt>
                <c:pt idx="36">
                  <c:v>39850</c:v>
                </c:pt>
                <c:pt idx="37">
                  <c:v>39851</c:v>
                </c:pt>
                <c:pt idx="38">
                  <c:v>39852</c:v>
                </c:pt>
                <c:pt idx="39">
                  <c:v>39853</c:v>
                </c:pt>
                <c:pt idx="40">
                  <c:v>39854</c:v>
                </c:pt>
                <c:pt idx="41">
                  <c:v>39855</c:v>
                </c:pt>
                <c:pt idx="42">
                  <c:v>39856</c:v>
                </c:pt>
                <c:pt idx="43">
                  <c:v>39857</c:v>
                </c:pt>
                <c:pt idx="44">
                  <c:v>39858</c:v>
                </c:pt>
                <c:pt idx="45">
                  <c:v>39859</c:v>
                </c:pt>
                <c:pt idx="46">
                  <c:v>39860</c:v>
                </c:pt>
                <c:pt idx="47">
                  <c:v>39861</c:v>
                </c:pt>
                <c:pt idx="48">
                  <c:v>39862</c:v>
                </c:pt>
                <c:pt idx="49">
                  <c:v>39863</c:v>
                </c:pt>
                <c:pt idx="50">
                  <c:v>39864</c:v>
                </c:pt>
                <c:pt idx="51">
                  <c:v>39865</c:v>
                </c:pt>
                <c:pt idx="52">
                  <c:v>39866</c:v>
                </c:pt>
                <c:pt idx="53">
                  <c:v>39867</c:v>
                </c:pt>
                <c:pt idx="54">
                  <c:v>39868</c:v>
                </c:pt>
                <c:pt idx="55">
                  <c:v>39869</c:v>
                </c:pt>
                <c:pt idx="56">
                  <c:v>39870</c:v>
                </c:pt>
                <c:pt idx="57">
                  <c:v>39871</c:v>
                </c:pt>
                <c:pt idx="58">
                  <c:v>39872</c:v>
                </c:pt>
                <c:pt idx="59">
                  <c:v>39873</c:v>
                </c:pt>
                <c:pt idx="60">
                  <c:v>39874</c:v>
                </c:pt>
                <c:pt idx="61">
                  <c:v>39875</c:v>
                </c:pt>
                <c:pt idx="62">
                  <c:v>39876</c:v>
                </c:pt>
                <c:pt idx="63">
                  <c:v>39877</c:v>
                </c:pt>
                <c:pt idx="64">
                  <c:v>39878</c:v>
                </c:pt>
                <c:pt idx="65">
                  <c:v>39879</c:v>
                </c:pt>
                <c:pt idx="66">
                  <c:v>39880</c:v>
                </c:pt>
                <c:pt idx="67">
                  <c:v>39881</c:v>
                </c:pt>
                <c:pt idx="68">
                  <c:v>39882</c:v>
                </c:pt>
                <c:pt idx="69">
                  <c:v>39883</c:v>
                </c:pt>
                <c:pt idx="70">
                  <c:v>39884</c:v>
                </c:pt>
                <c:pt idx="71">
                  <c:v>39885</c:v>
                </c:pt>
                <c:pt idx="72">
                  <c:v>39886</c:v>
                </c:pt>
                <c:pt idx="73">
                  <c:v>39887</c:v>
                </c:pt>
                <c:pt idx="74">
                  <c:v>39888</c:v>
                </c:pt>
                <c:pt idx="75">
                  <c:v>39889</c:v>
                </c:pt>
                <c:pt idx="76">
                  <c:v>39890</c:v>
                </c:pt>
                <c:pt idx="77">
                  <c:v>39891</c:v>
                </c:pt>
                <c:pt idx="78">
                  <c:v>39892</c:v>
                </c:pt>
                <c:pt idx="79">
                  <c:v>39893</c:v>
                </c:pt>
                <c:pt idx="80">
                  <c:v>39894</c:v>
                </c:pt>
                <c:pt idx="81">
                  <c:v>39895</c:v>
                </c:pt>
                <c:pt idx="82">
                  <c:v>39896</c:v>
                </c:pt>
                <c:pt idx="83">
                  <c:v>39897</c:v>
                </c:pt>
                <c:pt idx="84">
                  <c:v>39898</c:v>
                </c:pt>
                <c:pt idx="85">
                  <c:v>39899</c:v>
                </c:pt>
                <c:pt idx="86">
                  <c:v>39900</c:v>
                </c:pt>
                <c:pt idx="87">
                  <c:v>39901</c:v>
                </c:pt>
                <c:pt idx="88">
                  <c:v>39902</c:v>
                </c:pt>
                <c:pt idx="89">
                  <c:v>39903</c:v>
                </c:pt>
                <c:pt idx="90">
                  <c:v>39904</c:v>
                </c:pt>
                <c:pt idx="91">
                  <c:v>39905</c:v>
                </c:pt>
                <c:pt idx="92">
                  <c:v>39906</c:v>
                </c:pt>
                <c:pt idx="93">
                  <c:v>39907</c:v>
                </c:pt>
                <c:pt idx="94">
                  <c:v>39908</c:v>
                </c:pt>
                <c:pt idx="95">
                  <c:v>39909</c:v>
                </c:pt>
                <c:pt idx="96">
                  <c:v>39910</c:v>
                </c:pt>
                <c:pt idx="97">
                  <c:v>39911</c:v>
                </c:pt>
                <c:pt idx="98">
                  <c:v>39912</c:v>
                </c:pt>
                <c:pt idx="99">
                  <c:v>39913</c:v>
                </c:pt>
                <c:pt idx="100">
                  <c:v>39914</c:v>
                </c:pt>
                <c:pt idx="101">
                  <c:v>39915</c:v>
                </c:pt>
                <c:pt idx="102">
                  <c:v>39916</c:v>
                </c:pt>
                <c:pt idx="103">
                  <c:v>39917</c:v>
                </c:pt>
                <c:pt idx="104">
                  <c:v>39918</c:v>
                </c:pt>
                <c:pt idx="105">
                  <c:v>39919</c:v>
                </c:pt>
                <c:pt idx="106">
                  <c:v>39920</c:v>
                </c:pt>
                <c:pt idx="107">
                  <c:v>39921</c:v>
                </c:pt>
                <c:pt idx="108">
                  <c:v>39922</c:v>
                </c:pt>
                <c:pt idx="109">
                  <c:v>39923</c:v>
                </c:pt>
                <c:pt idx="110">
                  <c:v>39924</c:v>
                </c:pt>
                <c:pt idx="111">
                  <c:v>39925</c:v>
                </c:pt>
                <c:pt idx="112">
                  <c:v>39926</c:v>
                </c:pt>
                <c:pt idx="113">
                  <c:v>39927</c:v>
                </c:pt>
                <c:pt idx="114">
                  <c:v>39928</c:v>
                </c:pt>
                <c:pt idx="115">
                  <c:v>39929</c:v>
                </c:pt>
                <c:pt idx="116">
                  <c:v>39930</c:v>
                </c:pt>
                <c:pt idx="117">
                  <c:v>39931</c:v>
                </c:pt>
                <c:pt idx="118">
                  <c:v>39932</c:v>
                </c:pt>
                <c:pt idx="119">
                  <c:v>39933</c:v>
                </c:pt>
                <c:pt idx="120">
                  <c:v>39934</c:v>
                </c:pt>
                <c:pt idx="121">
                  <c:v>39935</c:v>
                </c:pt>
                <c:pt idx="122">
                  <c:v>39936</c:v>
                </c:pt>
                <c:pt idx="123">
                  <c:v>39937</c:v>
                </c:pt>
                <c:pt idx="124">
                  <c:v>39938</c:v>
                </c:pt>
                <c:pt idx="125">
                  <c:v>39939</c:v>
                </c:pt>
                <c:pt idx="126">
                  <c:v>39940</c:v>
                </c:pt>
                <c:pt idx="127">
                  <c:v>39941</c:v>
                </c:pt>
                <c:pt idx="128">
                  <c:v>39942</c:v>
                </c:pt>
                <c:pt idx="129">
                  <c:v>39943</c:v>
                </c:pt>
                <c:pt idx="130">
                  <c:v>39944</c:v>
                </c:pt>
                <c:pt idx="131">
                  <c:v>39945</c:v>
                </c:pt>
                <c:pt idx="132">
                  <c:v>39946</c:v>
                </c:pt>
                <c:pt idx="133">
                  <c:v>39947</c:v>
                </c:pt>
                <c:pt idx="134">
                  <c:v>39948</c:v>
                </c:pt>
                <c:pt idx="135">
                  <c:v>39949</c:v>
                </c:pt>
                <c:pt idx="136">
                  <c:v>39950</c:v>
                </c:pt>
                <c:pt idx="137">
                  <c:v>39951</c:v>
                </c:pt>
                <c:pt idx="138">
                  <c:v>39952</c:v>
                </c:pt>
                <c:pt idx="139">
                  <c:v>39953</c:v>
                </c:pt>
                <c:pt idx="140">
                  <c:v>39954</c:v>
                </c:pt>
                <c:pt idx="141">
                  <c:v>39955</c:v>
                </c:pt>
                <c:pt idx="142">
                  <c:v>39956</c:v>
                </c:pt>
                <c:pt idx="143">
                  <c:v>39957</c:v>
                </c:pt>
                <c:pt idx="144">
                  <c:v>39958</c:v>
                </c:pt>
                <c:pt idx="145">
                  <c:v>39959</c:v>
                </c:pt>
                <c:pt idx="146">
                  <c:v>39960</c:v>
                </c:pt>
                <c:pt idx="147">
                  <c:v>39961</c:v>
                </c:pt>
                <c:pt idx="148">
                  <c:v>39962</c:v>
                </c:pt>
                <c:pt idx="149">
                  <c:v>39963</c:v>
                </c:pt>
                <c:pt idx="150">
                  <c:v>39964</c:v>
                </c:pt>
                <c:pt idx="151">
                  <c:v>39965</c:v>
                </c:pt>
                <c:pt idx="152">
                  <c:v>39966</c:v>
                </c:pt>
                <c:pt idx="153">
                  <c:v>39967</c:v>
                </c:pt>
                <c:pt idx="154">
                  <c:v>39968</c:v>
                </c:pt>
                <c:pt idx="155">
                  <c:v>39969</c:v>
                </c:pt>
                <c:pt idx="156">
                  <c:v>39970</c:v>
                </c:pt>
                <c:pt idx="157">
                  <c:v>39971</c:v>
                </c:pt>
                <c:pt idx="158">
                  <c:v>39972</c:v>
                </c:pt>
                <c:pt idx="159">
                  <c:v>39973</c:v>
                </c:pt>
                <c:pt idx="160">
                  <c:v>39974</c:v>
                </c:pt>
                <c:pt idx="161">
                  <c:v>39975</c:v>
                </c:pt>
                <c:pt idx="162">
                  <c:v>39976</c:v>
                </c:pt>
                <c:pt idx="163">
                  <c:v>39977</c:v>
                </c:pt>
                <c:pt idx="164">
                  <c:v>39978</c:v>
                </c:pt>
                <c:pt idx="165">
                  <c:v>39979</c:v>
                </c:pt>
                <c:pt idx="166">
                  <c:v>39980</c:v>
                </c:pt>
                <c:pt idx="167">
                  <c:v>39981</c:v>
                </c:pt>
                <c:pt idx="168">
                  <c:v>39982</c:v>
                </c:pt>
                <c:pt idx="169">
                  <c:v>39983</c:v>
                </c:pt>
                <c:pt idx="170">
                  <c:v>39984</c:v>
                </c:pt>
                <c:pt idx="171">
                  <c:v>39985</c:v>
                </c:pt>
                <c:pt idx="172">
                  <c:v>39986</c:v>
                </c:pt>
                <c:pt idx="173">
                  <c:v>39987</c:v>
                </c:pt>
                <c:pt idx="174">
                  <c:v>39988</c:v>
                </c:pt>
                <c:pt idx="175">
                  <c:v>39989</c:v>
                </c:pt>
                <c:pt idx="176">
                  <c:v>39990</c:v>
                </c:pt>
                <c:pt idx="177">
                  <c:v>39991</c:v>
                </c:pt>
                <c:pt idx="178">
                  <c:v>39992</c:v>
                </c:pt>
                <c:pt idx="179">
                  <c:v>39993</c:v>
                </c:pt>
                <c:pt idx="180">
                  <c:v>39994</c:v>
                </c:pt>
                <c:pt idx="181">
                  <c:v>39995</c:v>
                </c:pt>
                <c:pt idx="182">
                  <c:v>39996</c:v>
                </c:pt>
                <c:pt idx="183">
                  <c:v>39997</c:v>
                </c:pt>
                <c:pt idx="184">
                  <c:v>39998</c:v>
                </c:pt>
                <c:pt idx="185">
                  <c:v>39999</c:v>
                </c:pt>
                <c:pt idx="186">
                  <c:v>40000</c:v>
                </c:pt>
                <c:pt idx="187">
                  <c:v>40001</c:v>
                </c:pt>
                <c:pt idx="188">
                  <c:v>40002</c:v>
                </c:pt>
                <c:pt idx="189">
                  <c:v>40003</c:v>
                </c:pt>
                <c:pt idx="190">
                  <c:v>40004</c:v>
                </c:pt>
                <c:pt idx="191">
                  <c:v>40005</c:v>
                </c:pt>
                <c:pt idx="192">
                  <c:v>40006</c:v>
                </c:pt>
                <c:pt idx="193">
                  <c:v>40007</c:v>
                </c:pt>
                <c:pt idx="194">
                  <c:v>40008</c:v>
                </c:pt>
                <c:pt idx="195">
                  <c:v>40009</c:v>
                </c:pt>
                <c:pt idx="196">
                  <c:v>40010</c:v>
                </c:pt>
                <c:pt idx="197">
                  <c:v>40011</c:v>
                </c:pt>
                <c:pt idx="198">
                  <c:v>40012</c:v>
                </c:pt>
                <c:pt idx="199">
                  <c:v>40013</c:v>
                </c:pt>
                <c:pt idx="200">
                  <c:v>40014</c:v>
                </c:pt>
                <c:pt idx="201">
                  <c:v>40015</c:v>
                </c:pt>
                <c:pt idx="202">
                  <c:v>40016</c:v>
                </c:pt>
                <c:pt idx="203">
                  <c:v>40017</c:v>
                </c:pt>
                <c:pt idx="204">
                  <c:v>40018</c:v>
                </c:pt>
                <c:pt idx="205">
                  <c:v>40019</c:v>
                </c:pt>
                <c:pt idx="206">
                  <c:v>40020</c:v>
                </c:pt>
                <c:pt idx="207">
                  <c:v>40021</c:v>
                </c:pt>
                <c:pt idx="208">
                  <c:v>40022</c:v>
                </c:pt>
                <c:pt idx="209">
                  <c:v>40023</c:v>
                </c:pt>
                <c:pt idx="210">
                  <c:v>40024</c:v>
                </c:pt>
                <c:pt idx="211">
                  <c:v>40025</c:v>
                </c:pt>
                <c:pt idx="212">
                  <c:v>40026</c:v>
                </c:pt>
                <c:pt idx="213">
                  <c:v>40027</c:v>
                </c:pt>
                <c:pt idx="214">
                  <c:v>40028</c:v>
                </c:pt>
                <c:pt idx="215">
                  <c:v>40029</c:v>
                </c:pt>
                <c:pt idx="216">
                  <c:v>40030</c:v>
                </c:pt>
                <c:pt idx="217">
                  <c:v>40031</c:v>
                </c:pt>
                <c:pt idx="218">
                  <c:v>40032</c:v>
                </c:pt>
                <c:pt idx="219">
                  <c:v>40033</c:v>
                </c:pt>
                <c:pt idx="220">
                  <c:v>40034</c:v>
                </c:pt>
                <c:pt idx="221">
                  <c:v>40035</c:v>
                </c:pt>
                <c:pt idx="222">
                  <c:v>40036</c:v>
                </c:pt>
                <c:pt idx="223">
                  <c:v>40037</c:v>
                </c:pt>
                <c:pt idx="224">
                  <c:v>40038</c:v>
                </c:pt>
                <c:pt idx="225">
                  <c:v>40039</c:v>
                </c:pt>
                <c:pt idx="226">
                  <c:v>40040</c:v>
                </c:pt>
                <c:pt idx="227">
                  <c:v>40041</c:v>
                </c:pt>
                <c:pt idx="228">
                  <c:v>40042</c:v>
                </c:pt>
                <c:pt idx="229">
                  <c:v>40043</c:v>
                </c:pt>
                <c:pt idx="230">
                  <c:v>40044</c:v>
                </c:pt>
                <c:pt idx="231">
                  <c:v>40045</c:v>
                </c:pt>
                <c:pt idx="232">
                  <c:v>40046</c:v>
                </c:pt>
                <c:pt idx="233">
                  <c:v>40047</c:v>
                </c:pt>
                <c:pt idx="234">
                  <c:v>40048</c:v>
                </c:pt>
                <c:pt idx="235">
                  <c:v>40049</c:v>
                </c:pt>
                <c:pt idx="236">
                  <c:v>40050</c:v>
                </c:pt>
                <c:pt idx="237">
                  <c:v>40051</c:v>
                </c:pt>
                <c:pt idx="238">
                  <c:v>40052</c:v>
                </c:pt>
                <c:pt idx="239">
                  <c:v>40053</c:v>
                </c:pt>
                <c:pt idx="240">
                  <c:v>40054</c:v>
                </c:pt>
                <c:pt idx="241">
                  <c:v>40055</c:v>
                </c:pt>
                <c:pt idx="242">
                  <c:v>40056</c:v>
                </c:pt>
                <c:pt idx="243">
                  <c:v>40057</c:v>
                </c:pt>
                <c:pt idx="244">
                  <c:v>40058</c:v>
                </c:pt>
                <c:pt idx="245">
                  <c:v>40059</c:v>
                </c:pt>
                <c:pt idx="246">
                  <c:v>40060</c:v>
                </c:pt>
                <c:pt idx="247">
                  <c:v>40061</c:v>
                </c:pt>
                <c:pt idx="248">
                  <c:v>40062</c:v>
                </c:pt>
                <c:pt idx="249">
                  <c:v>40063</c:v>
                </c:pt>
                <c:pt idx="250">
                  <c:v>40064</c:v>
                </c:pt>
                <c:pt idx="251">
                  <c:v>40065</c:v>
                </c:pt>
                <c:pt idx="252">
                  <c:v>40066</c:v>
                </c:pt>
                <c:pt idx="253">
                  <c:v>40067</c:v>
                </c:pt>
                <c:pt idx="254">
                  <c:v>40068</c:v>
                </c:pt>
                <c:pt idx="255">
                  <c:v>40069</c:v>
                </c:pt>
                <c:pt idx="256">
                  <c:v>40070</c:v>
                </c:pt>
                <c:pt idx="257">
                  <c:v>40071</c:v>
                </c:pt>
                <c:pt idx="258">
                  <c:v>40072</c:v>
                </c:pt>
                <c:pt idx="259">
                  <c:v>40073</c:v>
                </c:pt>
                <c:pt idx="260">
                  <c:v>40074</c:v>
                </c:pt>
                <c:pt idx="261">
                  <c:v>40075</c:v>
                </c:pt>
                <c:pt idx="262">
                  <c:v>40076</c:v>
                </c:pt>
                <c:pt idx="263">
                  <c:v>40077</c:v>
                </c:pt>
                <c:pt idx="264">
                  <c:v>40078</c:v>
                </c:pt>
                <c:pt idx="265">
                  <c:v>40079</c:v>
                </c:pt>
                <c:pt idx="266">
                  <c:v>40080</c:v>
                </c:pt>
                <c:pt idx="267">
                  <c:v>40081</c:v>
                </c:pt>
                <c:pt idx="268">
                  <c:v>40082</c:v>
                </c:pt>
                <c:pt idx="269">
                  <c:v>40083</c:v>
                </c:pt>
                <c:pt idx="270">
                  <c:v>40084</c:v>
                </c:pt>
                <c:pt idx="271">
                  <c:v>40085</c:v>
                </c:pt>
                <c:pt idx="272">
                  <c:v>40086</c:v>
                </c:pt>
                <c:pt idx="273">
                  <c:v>40087</c:v>
                </c:pt>
                <c:pt idx="274">
                  <c:v>40088</c:v>
                </c:pt>
                <c:pt idx="275">
                  <c:v>40089</c:v>
                </c:pt>
                <c:pt idx="276">
                  <c:v>40090</c:v>
                </c:pt>
                <c:pt idx="277">
                  <c:v>40091</c:v>
                </c:pt>
                <c:pt idx="278">
                  <c:v>40092</c:v>
                </c:pt>
                <c:pt idx="279">
                  <c:v>40093</c:v>
                </c:pt>
                <c:pt idx="280">
                  <c:v>40094</c:v>
                </c:pt>
                <c:pt idx="281">
                  <c:v>40095</c:v>
                </c:pt>
                <c:pt idx="282">
                  <c:v>40096</c:v>
                </c:pt>
                <c:pt idx="283">
                  <c:v>40097</c:v>
                </c:pt>
                <c:pt idx="284">
                  <c:v>40098</c:v>
                </c:pt>
                <c:pt idx="285">
                  <c:v>40099</c:v>
                </c:pt>
                <c:pt idx="286">
                  <c:v>40100</c:v>
                </c:pt>
                <c:pt idx="287">
                  <c:v>40101</c:v>
                </c:pt>
                <c:pt idx="288">
                  <c:v>40102</c:v>
                </c:pt>
                <c:pt idx="289">
                  <c:v>40103</c:v>
                </c:pt>
                <c:pt idx="290">
                  <c:v>40104</c:v>
                </c:pt>
                <c:pt idx="291">
                  <c:v>40105</c:v>
                </c:pt>
                <c:pt idx="292">
                  <c:v>40106</c:v>
                </c:pt>
                <c:pt idx="293">
                  <c:v>40107</c:v>
                </c:pt>
                <c:pt idx="294">
                  <c:v>40108</c:v>
                </c:pt>
                <c:pt idx="295">
                  <c:v>40109</c:v>
                </c:pt>
                <c:pt idx="296">
                  <c:v>40110</c:v>
                </c:pt>
                <c:pt idx="297">
                  <c:v>40111</c:v>
                </c:pt>
                <c:pt idx="298">
                  <c:v>40112</c:v>
                </c:pt>
                <c:pt idx="299">
                  <c:v>40113</c:v>
                </c:pt>
                <c:pt idx="300">
                  <c:v>40114</c:v>
                </c:pt>
                <c:pt idx="301">
                  <c:v>40115</c:v>
                </c:pt>
                <c:pt idx="302">
                  <c:v>40116</c:v>
                </c:pt>
                <c:pt idx="303">
                  <c:v>40117</c:v>
                </c:pt>
                <c:pt idx="304">
                  <c:v>40118</c:v>
                </c:pt>
                <c:pt idx="305">
                  <c:v>40119</c:v>
                </c:pt>
                <c:pt idx="306">
                  <c:v>40120</c:v>
                </c:pt>
                <c:pt idx="307">
                  <c:v>40121</c:v>
                </c:pt>
                <c:pt idx="308">
                  <c:v>40122</c:v>
                </c:pt>
                <c:pt idx="309">
                  <c:v>40123</c:v>
                </c:pt>
                <c:pt idx="310">
                  <c:v>40124</c:v>
                </c:pt>
                <c:pt idx="311">
                  <c:v>40125</c:v>
                </c:pt>
                <c:pt idx="312">
                  <c:v>40126</c:v>
                </c:pt>
                <c:pt idx="313">
                  <c:v>40127</c:v>
                </c:pt>
                <c:pt idx="314">
                  <c:v>40128</c:v>
                </c:pt>
                <c:pt idx="315">
                  <c:v>40129</c:v>
                </c:pt>
                <c:pt idx="316">
                  <c:v>40130</c:v>
                </c:pt>
                <c:pt idx="317">
                  <c:v>40131</c:v>
                </c:pt>
                <c:pt idx="318">
                  <c:v>40132</c:v>
                </c:pt>
                <c:pt idx="319">
                  <c:v>40133</c:v>
                </c:pt>
                <c:pt idx="320">
                  <c:v>40134</c:v>
                </c:pt>
                <c:pt idx="321">
                  <c:v>40135</c:v>
                </c:pt>
                <c:pt idx="322">
                  <c:v>40136</c:v>
                </c:pt>
                <c:pt idx="323">
                  <c:v>40137</c:v>
                </c:pt>
                <c:pt idx="324">
                  <c:v>40138</c:v>
                </c:pt>
                <c:pt idx="325">
                  <c:v>40139</c:v>
                </c:pt>
                <c:pt idx="326">
                  <c:v>40140</c:v>
                </c:pt>
                <c:pt idx="327">
                  <c:v>40141</c:v>
                </c:pt>
                <c:pt idx="328">
                  <c:v>40142</c:v>
                </c:pt>
                <c:pt idx="329">
                  <c:v>40143</c:v>
                </c:pt>
                <c:pt idx="330">
                  <c:v>40144</c:v>
                </c:pt>
                <c:pt idx="331">
                  <c:v>40145</c:v>
                </c:pt>
                <c:pt idx="332">
                  <c:v>40146</c:v>
                </c:pt>
                <c:pt idx="333">
                  <c:v>40147</c:v>
                </c:pt>
                <c:pt idx="334">
                  <c:v>40148</c:v>
                </c:pt>
                <c:pt idx="335">
                  <c:v>40149</c:v>
                </c:pt>
                <c:pt idx="336">
                  <c:v>40150</c:v>
                </c:pt>
                <c:pt idx="337">
                  <c:v>40151</c:v>
                </c:pt>
                <c:pt idx="338">
                  <c:v>40152</c:v>
                </c:pt>
                <c:pt idx="339">
                  <c:v>40153</c:v>
                </c:pt>
                <c:pt idx="340">
                  <c:v>40154</c:v>
                </c:pt>
                <c:pt idx="341">
                  <c:v>40155</c:v>
                </c:pt>
                <c:pt idx="342">
                  <c:v>40156</c:v>
                </c:pt>
                <c:pt idx="343">
                  <c:v>40157</c:v>
                </c:pt>
                <c:pt idx="344">
                  <c:v>40158</c:v>
                </c:pt>
                <c:pt idx="345">
                  <c:v>40159</c:v>
                </c:pt>
                <c:pt idx="346">
                  <c:v>40160</c:v>
                </c:pt>
                <c:pt idx="347">
                  <c:v>40161</c:v>
                </c:pt>
                <c:pt idx="348">
                  <c:v>40162</c:v>
                </c:pt>
                <c:pt idx="349">
                  <c:v>40163</c:v>
                </c:pt>
                <c:pt idx="350">
                  <c:v>40164</c:v>
                </c:pt>
                <c:pt idx="351">
                  <c:v>40165</c:v>
                </c:pt>
                <c:pt idx="352">
                  <c:v>40166</c:v>
                </c:pt>
                <c:pt idx="353">
                  <c:v>40167</c:v>
                </c:pt>
                <c:pt idx="354">
                  <c:v>40168</c:v>
                </c:pt>
                <c:pt idx="355">
                  <c:v>40169</c:v>
                </c:pt>
                <c:pt idx="356">
                  <c:v>40170</c:v>
                </c:pt>
                <c:pt idx="357">
                  <c:v>40171</c:v>
                </c:pt>
                <c:pt idx="358">
                  <c:v>40172</c:v>
                </c:pt>
                <c:pt idx="359">
                  <c:v>40173</c:v>
                </c:pt>
                <c:pt idx="360">
                  <c:v>40174</c:v>
                </c:pt>
                <c:pt idx="361">
                  <c:v>40175</c:v>
                </c:pt>
                <c:pt idx="362">
                  <c:v>40176</c:v>
                </c:pt>
                <c:pt idx="363">
                  <c:v>40177</c:v>
                </c:pt>
                <c:pt idx="364">
                  <c:v>40178</c:v>
                </c:pt>
                <c:pt idx="365">
                  <c:v>40179</c:v>
                </c:pt>
                <c:pt idx="366">
                  <c:v>40180</c:v>
                </c:pt>
                <c:pt idx="367">
                  <c:v>40181</c:v>
                </c:pt>
                <c:pt idx="368">
                  <c:v>40182</c:v>
                </c:pt>
                <c:pt idx="369">
                  <c:v>40183</c:v>
                </c:pt>
                <c:pt idx="370">
                  <c:v>40184</c:v>
                </c:pt>
                <c:pt idx="371">
                  <c:v>40185</c:v>
                </c:pt>
                <c:pt idx="372">
                  <c:v>40186</c:v>
                </c:pt>
                <c:pt idx="373">
                  <c:v>40187</c:v>
                </c:pt>
                <c:pt idx="374">
                  <c:v>40188</c:v>
                </c:pt>
                <c:pt idx="375">
                  <c:v>40189</c:v>
                </c:pt>
                <c:pt idx="376">
                  <c:v>40190</c:v>
                </c:pt>
                <c:pt idx="377">
                  <c:v>40191</c:v>
                </c:pt>
                <c:pt idx="378">
                  <c:v>40192</c:v>
                </c:pt>
                <c:pt idx="379">
                  <c:v>40193</c:v>
                </c:pt>
                <c:pt idx="380">
                  <c:v>40194</c:v>
                </c:pt>
                <c:pt idx="381">
                  <c:v>40195</c:v>
                </c:pt>
                <c:pt idx="382">
                  <c:v>40196</c:v>
                </c:pt>
                <c:pt idx="383">
                  <c:v>40197</c:v>
                </c:pt>
                <c:pt idx="384">
                  <c:v>40198</c:v>
                </c:pt>
                <c:pt idx="385">
                  <c:v>40199</c:v>
                </c:pt>
                <c:pt idx="386">
                  <c:v>40200</c:v>
                </c:pt>
                <c:pt idx="387">
                  <c:v>40201</c:v>
                </c:pt>
                <c:pt idx="388">
                  <c:v>40202</c:v>
                </c:pt>
                <c:pt idx="389">
                  <c:v>40203</c:v>
                </c:pt>
                <c:pt idx="390">
                  <c:v>40204</c:v>
                </c:pt>
                <c:pt idx="391">
                  <c:v>40205</c:v>
                </c:pt>
                <c:pt idx="392">
                  <c:v>40206</c:v>
                </c:pt>
                <c:pt idx="393">
                  <c:v>40207</c:v>
                </c:pt>
                <c:pt idx="394">
                  <c:v>40208</c:v>
                </c:pt>
                <c:pt idx="395">
                  <c:v>40209</c:v>
                </c:pt>
                <c:pt idx="396">
                  <c:v>40210</c:v>
                </c:pt>
                <c:pt idx="397">
                  <c:v>40211</c:v>
                </c:pt>
                <c:pt idx="398">
                  <c:v>40212</c:v>
                </c:pt>
                <c:pt idx="399">
                  <c:v>40213</c:v>
                </c:pt>
                <c:pt idx="400">
                  <c:v>40214</c:v>
                </c:pt>
                <c:pt idx="401">
                  <c:v>40215</c:v>
                </c:pt>
                <c:pt idx="402">
                  <c:v>40216</c:v>
                </c:pt>
                <c:pt idx="403">
                  <c:v>40217</c:v>
                </c:pt>
                <c:pt idx="404">
                  <c:v>40218</c:v>
                </c:pt>
                <c:pt idx="405">
                  <c:v>40219</c:v>
                </c:pt>
                <c:pt idx="406">
                  <c:v>40220</c:v>
                </c:pt>
                <c:pt idx="407">
                  <c:v>40221</c:v>
                </c:pt>
                <c:pt idx="408">
                  <c:v>40222</c:v>
                </c:pt>
                <c:pt idx="409">
                  <c:v>40223</c:v>
                </c:pt>
                <c:pt idx="410">
                  <c:v>40224</c:v>
                </c:pt>
                <c:pt idx="411">
                  <c:v>40225</c:v>
                </c:pt>
                <c:pt idx="412">
                  <c:v>40226</c:v>
                </c:pt>
                <c:pt idx="413">
                  <c:v>40227</c:v>
                </c:pt>
                <c:pt idx="414">
                  <c:v>40228</c:v>
                </c:pt>
                <c:pt idx="415">
                  <c:v>40229</c:v>
                </c:pt>
                <c:pt idx="416">
                  <c:v>40230</c:v>
                </c:pt>
                <c:pt idx="417">
                  <c:v>40231</c:v>
                </c:pt>
                <c:pt idx="418">
                  <c:v>40232</c:v>
                </c:pt>
                <c:pt idx="419">
                  <c:v>40233</c:v>
                </c:pt>
                <c:pt idx="420">
                  <c:v>40234</c:v>
                </c:pt>
                <c:pt idx="421">
                  <c:v>40235</c:v>
                </c:pt>
                <c:pt idx="422">
                  <c:v>40236</c:v>
                </c:pt>
                <c:pt idx="423">
                  <c:v>40237</c:v>
                </c:pt>
                <c:pt idx="424">
                  <c:v>40238</c:v>
                </c:pt>
                <c:pt idx="425">
                  <c:v>40239</c:v>
                </c:pt>
                <c:pt idx="426">
                  <c:v>40240</c:v>
                </c:pt>
                <c:pt idx="427">
                  <c:v>40241</c:v>
                </c:pt>
                <c:pt idx="428">
                  <c:v>40242</c:v>
                </c:pt>
                <c:pt idx="429">
                  <c:v>40243</c:v>
                </c:pt>
                <c:pt idx="430">
                  <c:v>40244</c:v>
                </c:pt>
                <c:pt idx="431">
                  <c:v>40245</c:v>
                </c:pt>
                <c:pt idx="432">
                  <c:v>40246</c:v>
                </c:pt>
                <c:pt idx="433">
                  <c:v>40247</c:v>
                </c:pt>
                <c:pt idx="434">
                  <c:v>40248</c:v>
                </c:pt>
                <c:pt idx="435">
                  <c:v>40249</c:v>
                </c:pt>
                <c:pt idx="436">
                  <c:v>40250</c:v>
                </c:pt>
                <c:pt idx="437">
                  <c:v>40251</c:v>
                </c:pt>
                <c:pt idx="438">
                  <c:v>40252</c:v>
                </c:pt>
                <c:pt idx="439">
                  <c:v>40253</c:v>
                </c:pt>
                <c:pt idx="440">
                  <c:v>40254</c:v>
                </c:pt>
                <c:pt idx="441">
                  <c:v>40255</c:v>
                </c:pt>
                <c:pt idx="442">
                  <c:v>40256</c:v>
                </c:pt>
                <c:pt idx="443">
                  <c:v>40257</c:v>
                </c:pt>
                <c:pt idx="444">
                  <c:v>40258</c:v>
                </c:pt>
                <c:pt idx="445">
                  <c:v>40259</c:v>
                </c:pt>
                <c:pt idx="446">
                  <c:v>40260</c:v>
                </c:pt>
                <c:pt idx="447">
                  <c:v>40261</c:v>
                </c:pt>
                <c:pt idx="448">
                  <c:v>40262</c:v>
                </c:pt>
                <c:pt idx="449">
                  <c:v>40263</c:v>
                </c:pt>
                <c:pt idx="450">
                  <c:v>40264</c:v>
                </c:pt>
                <c:pt idx="451">
                  <c:v>40265</c:v>
                </c:pt>
                <c:pt idx="452">
                  <c:v>40266</c:v>
                </c:pt>
                <c:pt idx="453">
                  <c:v>40267</c:v>
                </c:pt>
                <c:pt idx="454">
                  <c:v>40268</c:v>
                </c:pt>
                <c:pt idx="455">
                  <c:v>40269</c:v>
                </c:pt>
                <c:pt idx="456">
                  <c:v>40270</c:v>
                </c:pt>
                <c:pt idx="457">
                  <c:v>40271</c:v>
                </c:pt>
                <c:pt idx="458">
                  <c:v>40272</c:v>
                </c:pt>
                <c:pt idx="459">
                  <c:v>40273</c:v>
                </c:pt>
                <c:pt idx="460">
                  <c:v>40274</c:v>
                </c:pt>
                <c:pt idx="461">
                  <c:v>40275</c:v>
                </c:pt>
                <c:pt idx="462">
                  <c:v>40276</c:v>
                </c:pt>
                <c:pt idx="463">
                  <c:v>40277</c:v>
                </c:pt>
                <c:pt idx="464">
                  <c:v>40278</c:v>
                </c:pt>
                <c:pt idx="465">
                  <c:v>40279</c:v>
                </c:pt>
                <c:pt idx="466">
                  <c:v>40280</c:v>
                </c:pt>
                <c:pt idx="467">
                  <c:v>40281</c:v>
                </c:pt>
                <c:pt idx="468">
                  <c:v>40282</c:v>
                </c:pt>
                <c:pt idx="469">
                  <c:v>40283</c:v>
                </c:pt>
                <c:pt idx="470">
                  <c:v>40284</c:v>
                </c:pt>
                <c:pt idx="471">
                  <c:v>40285</c:v>
                </c:pt>
                <c:pt idx="472">
                  <c:v>40286</c:v>
                </c:pt>
                <c:pt idx="473">
                  <c:v>40287</c:v>
                </c:pt>
                <c:pt idx="474">
                  <c:v>40288</c:v>
                </c:pt>
                <c:pt idx="475">
                  <c:v>40289</c:v>
                </c:pt>
                <c:pt idx="476">
                  <c:v>40290</c:v>
                </c:pt>
                <c:pt idx="477">
                  <c:v>40291</c:v>
                </c:pt>
                <c:pt idx="478">
                  <c:v>40292</c:v>
                </c:pt>
                <c:pt idx="479">
                  <c:v>40293</c:v>
                </c:pt>
                <c:pt idx="480">
                  <c:v>40294</c:v>
                </c:pt>
                <c:pt idx="481">
                  <c:v>40295</c:v>
                </c:pt>
                <c:pt idx="482">
                  <c:v>40296</c:v>
                </c:pt>
                <c:pt idx="483">
                  <c:v>40297</c:v>
                </c:pt>
                <c:pt idx="484">
                  <c:v>40298</c:v>
                </c:pt>
                <c:pt idx="485">
                  <c:v>40299</c:v>
                </c:pt>
                <c:pt idx="486">
                  <c:v>40300</c:v>
                </c:pt>
                <c:pt idx="487">
                  <c:v>40301</c:v>
                </c:pt>
                <c:pt idx="488">
                  <c:v>40302</c:v>
                </c:pt>
                <c:pt idx="489">
                  <c:v>40303</c:v>
                </c:pt>
                <c:pt idx="490">
                  <c:v>40304</c:v>
                </c:pt>
                <c:pt idx="491">
                  <c:v>40305</c:v>
                </c:pt>
                <c:pt idx="492">
                  <c:v>40306</c:v>
                </c:pt>
                <c:pt idx="493">
                  <c:v>40307</c:v>
                </c:pt>
                <c:pt idx="494">
                  <c:v>40308</c:v>
                </c:pt>
                <c:pt idx="495">
                  <c:v>40309</c:v>
                </c:pt>
                <c:pt idx="496">
                  <c:v>40310</c:v>
                </c:pt>
                <c:pt idx="497">
                  <c:v>40311</c:v>
                </c:pt>
                <c:pt idx="498">
                  <c:v>40312</c:v>
                </c:pt>
                <c:pt idx="499">
                  <c:v>40313</c:v>
                </c:pt>
                <c:pt idx="500">
                  <c:v>40314</c:v>
                </c:pt>
                <c:pt idx="501">
                  <c:v>40315</c:v>
                </c:pt>
                <c:pt idx="502">
                  <c:v>40316</c:v>
                </c:pt>
                <c:pt idx="503">
                  <c:v>40317</c:v>
                </c:pt>
                <c:pt idx="504">
                  <c:v>40318</c:v>
                </c:pt>
                <c:pt idx="505">
                  <c:v>40319</c:v>
                </c:pt>
                <c:pt idx="506">
                  <c:v>40320</c:v>
                </c:pt>
                <c:pt idx="507">
                  <c:v>40321</c:v>
                </c:pt>
                <c:pt idx="508">
                  <c:v>40322</c:v>
                </c:pt>
                <c:pt idx="509">
                  <c:v>40323</c:v>
                </c:pt>
                <c:pt idx="510">
                  <c:v>40324</c:v>
                </c:pt>
                <c:pt idx="511">
                  <c:v>40325</c:v>
                </c:pt>
                <c:pt idx="512">
                  <c:v>40326</c:v>
                </c:pt>
                <c:pt idx="513">
                  <c:v>40327</c:v>
                </c:pt>
                <c:pt idx="514">
                  <c:v>40328</c:v>
                </c:pt>
                <c:pt idx="515">
                  <c:v>40329</c:v>
                </c:pt>
                <c:pt idx="516">
                  <c:v>40330</c:v>
                </c:pt>
                <c:pt idx="517">
                  <c:v>40331</c:v>
                </c:pt>
                <c:pt idx="518">
                  <c:v>40332</c:v>
                </c:pt>
                <c:pt idx="519">
                  <c:v>40333</c:v>
                </c:pt>
                <c:pt idx="520">
                  <c:v>40334</c:v>
                </c:pt>
                <c:pt idx="521">
                  <c:v>40335</c:v>
                </c:pt>
                <c:pt idx="522">
                  <c:v>40336</c:v>
                </c:pt>
                <c:pt idx="523">
                  <c:v>40337</c:v>
                </c:pt>
                <c:pt idx="524">
                  <c:v>40338</c:v>
                </c:pt>
                <c:pt idx="525">
                  <c:v>40339</c:v>
                </c:pt>
                <c:pt idx="526">
                  <c:v>40340</c:v>
                </c:pt>
                <c:pt idx="527">
                  <c:v>40341</c:v>
                </c:pt>
                <c:pt idx="528">
                  <c:v>40342</c:v>
                </c:pt>
                <c:pt idx="529">
                  <c:v>40343</c:v>
                </c:pt>
                <c:pt idx="530">
                  <c:v>40344</c:v>
                </c:pt>
                <c:pt idx="531">
                  <c:v>40345</c:v>
                </c:pt>
                <c:pt idx="532">
                  <c:v>40346</c:v>
                </c:pt>
                <c:pt idx="533">
                  <c:v>40347</c:v>
                </c:pt>
                <c:pt idx="534">
                  <c:v>40348</c:v>
                </c:pt>
                <c:pt idx="535">
                  <c:v>40349</c:v>
                </c:pt>
                <c:pt idx="536">
                  <c:v>40350</c:v>
                </c:pt>
                <c:pt idx="537">
                  <c:v>40351</c:v>
                </c:pt>
                <c:pt idx="538">
                  <c:v>40352</c:v>
                </c:pt>
                <c:pt idx="539">
                  <c:v>40353</c:v>
                </c:pt>
                <c:pt idx="540">
                  <c:v>40354</c:v>
                </c:pt>
                <c:pt idx="541">
                  <c:v>40355</c:v>
                </c:pt>
                <c:pt idx="542">
                  <c:v>40356</c:v>
                </c:pt>
                <c:pt idx="543">
                  <c:v>40357</c:v>
                </c:pt>
                <c:pt idx="544">
                  <c:v>40358</c:v>
                </c:pt>
                <c:pt idx="545">
                  <c:v>40359</c:v>
                </c:pt>
                <c:pt idx="546">
                  <c:v>40360</c:v>
                </c:pt>
                <c:pt idx="547">
                  <c:v>40361</c:v>
                </c:pt>
                <c:pt idx="548">
                  <c:v>40362</c:v>
                </c:pt>
                <c:pt idx="549">
                  <c:v>40363</c:v>
                </c:pt>
                <c:pt idx="550">
                  <c:v>40364</c:v>
                </c:pt>
                <c:pt idx="551">
                  <c:v>40365</c:v>
                </c:pt>
                <c:pt idx="552">
                  <c:v>40366</c:v>
                </c:pt>
                <c:pt idx="553">
                  <c:v>40367</c:v>
                </c:pt>
                <c:pt idx="554">
                  <c:v>40368</c:v>
                </c:pt>
                <c:pt idx="555">
                  <c:v>40369</c:v>
                </c:pt>
                <c:pt idx="556">
                  <c:v>40370</c:v>
                </c:pt>
                <c:pt idx="557">
                  <c:v>40371</c:v>
                </c:pt>
                <c:pt idx="558">
                  <c:v>40372</c:v>
                </c:pt>
                <c:pt idx="559">
                  <c:v>40373</c:v>
                </c:pt>
                <c:pt idx="560">
                  <c:v>40374</c:v>
                </c:pt>
                <c:pt idx="561">
                  <c:v>40375</c:v>
                </c:pt>
                <c:pt idx="562">
                  <c:v>40376</c:v>
                </c:pt>
                <c:pt idx="563">
                  <c:v>40377</c:v>
                </c:pt>
                <c:pt idx="564">
                  <c:v>40378</c:v>
                </c:pt>
                <c:pt idx="565">
                  <c:v>40379</c:v>
                </c:pt>
                <c:pt idx="566">
                  <c:v>40380</c:v>
                </c:pt>
                <c:pt idx="567">
                  <c:v>40381</c:v>
                </c:pt>
                <c:pt idx="568">
                  <c:v>40382</c:v>
                </c:pt>
                <c:pt idx="569">
                  <c:v>40383</c:v>
                </c:pt>
                <c:pt idx="570">
                  <c:v>40384</c:v>
                </c:pt>
                <c:pt idx="571">
                  <c:v>40385</c:v>
                </c:pt>
                <c:pt idx="572">
                  <c:v>40386</c:v>
                </c:pt>
                <c:pt idx="573">
                  <c:v>40387</c:v>
                </c:pt>
                <c:pt idx="574">
                  <c:v>40388</c:v>
                </c:pt>
                <c:pt idx="575">
                  <c:v>40389</c:v>
                </c:pt>
                <c:pt idx="576">
                  <c:v>40390</c:v>
                </c:pt>
                <c:pt idx="577">
                  <c:v>40391</c:v>
                </c:pt>
                <c:pt idx="578">
                  <c:v>40392</c:v>
                </c:pt>
                <c:pt idx="579">
                  <c:v>40393</c:v>
                </c:pt>
                <c:pt idx="580">
                  <c:v>40394</c:v>
                </c:pt>
                <c:pt idx="581">
                  <c:v>40395</c:v>
                </c:pt>
                <c:pt idx="582">
                  <c:v>40396</c:v>
                </c:pt>
                <c:pt idx="583">
                  <c:v>40397</c:v>
                </c:pt>
                <c:pt idx="584">
                  <c:v>40398</c:v>
                </c:pt>
                <c:pt idx="585">
                  <c:v>40399</c:v>
                </c:pt>
                <c:pt idx="586">
                  <c:v>40400</c:v>
                </c:pt>
                <c:pt idx="587">
                  <c:v>40401</c:v>
                </c:pt>
                <c:pt idx="588">
                  <c:v>40402</c:v>
                </c:pt>
                <c:pt idx="589">
                  <c:v>40403</c:v>
                </c:pt>
                <c:pt idx="590">
                  <c:v>40404</c:v>
                </c:pt>
                <c:pt idx="591">
                  <c:v>40405</c:v>
                </c:pt>
                <c:pt idx="592">
                  <c:v>40406</c:v>
                </c:pt>
                <c:pt idx="593">
                  <c:v>40407</c:v>
                </c:pt>
                <c:pt idx="594">
                  <c:v>40408</c:v>
                </c:pt>
                <c:pt idx="595">
                  <c:v>40409</c:v>
                </c:pt>
                <c:pt idx="596">
                  <c:v>40410</c:v>
                </c:pt>
                <c:pt idx="597">
                  <c:v>40411</c:v>
                </c:pt>
                <c:pt idx="598">
                  <c:v>40412</c:v>
                </c:pt>
                <c:pt idx="599">
                  <c:v>40413</c:v>
                </c:pt>
                <c:pt idx="600">
                  <c:v>40414</c:v>
                </c:pt>
                <c:pt idx="601">
                  <c:v>40415</c:v>
                </c:pt>
                <c:pt idx="602">
                  <c:v>40416</c:v>
                </c:pt>
                <c:pt idx="603">
                  <c:v>40417</c:v>
                </c:pt>
                <c:pt idx="604">
                  <c:v>40418</c:v>
                </c:pt>
                <c:pt idx="605">
                  <c:v>40419</c:v>
                </c:pt>
                <c:pt idx="606">
                  <c:v>40420</c:v>
                </c:pt>
                <c:pt idx="607">
                  <c:v>40421</c:v>
                </c:pt>
                <c:pt idx="608">
                  <c:v>40422</c:v>
                </c:pt>
                <c:pt idx="609">
                  <c:v>40423</c:v>
                </c:pt>
                <c:pt idx="610">
                  <c:v>40424</c:v>
                </c:pt>
                <c:pt idx="611">
                  <c:v>40425</c:v>
                </c:pt>
                <c:pt idx="612">
                  <c:v>40426</c:v>
                </c:pt>
                <c:pt idx="613">
                  <c:v>40427</c:v>
                </c:pt>
                <c:pt idx="614">
                  <c:v>40428</c:v>
                </c:pt>
                <c:pt idx="615">
                  <c:v>40429</c:v>
                </c:pt>
                <c:pt idx="616">
                  <c:v>40430</c:v>
                </c:pt>
                <c:pt idx="617">
                  <c:v>40431</c:v>
                </c:pt>
                <c:pt idx="618">
                  <c:v>40432</c:v>
                </c:pt>
                <c:pt idx="619">
                  <c:v>40433</c:v>
                </c:pt>
                <c:pt idx="620">
                  <c:v>40434</c:v>
                </c:pt>
                <c:pt idx="621">
                  <c:v>40435</c:v>
                </c:pt>
                <c:pt idx="622">
                  <c:v>40436</c:v>
                </c:pt>
                <c:pt idx="623">
                  <c:v>40437</c:v>
                </c:pt>
                <c:pt idx="624">
                  <c:v>40438</c:v>
                </c:pt>
                <c:pt idx="625">
                  <c:v>40439</c:v>
                </c:pt>
                <c:pt idx="626">
                  <c:v>40440</c:v>
                </c:pt>
                <c:pt idx="627">
                  <c:v>40441</c:v>
                </c:pt>
                <c:pt idx="628">
                  <c:v>40442</c:v>
                </c:pt>
                <c:pt idx="629">
                  <c:v>40443</c:v>
                </c:pt>
                <c:pt idx="630">
                  <c:v>40444</c:v>
                </c:pt>
                <c:pt idx="631">
                  <c:v>40445</c:v>
                </c:pt>
                <c:pt idx="632">
                  <c:v>40446</c:v>
                </c:pt>
                <c:pt idx="633">
                  <c:v>40447</c:v>
                </c:pt>
                <c:pt idx="634">
                  <c:v>40448</c:v>
                </c:pt>
                <c:pt idx="635">
                  <c:v>40449</c:v>
                </c:pt>
                <c:pt idx="636">
                  <c:v>40450</c:v>
                </c:pt>
                <c:pt idx="637">
                  <c:v>40451</c:v>
                </c:pt>
                <c:pt idx="638">
                  <c:v>40452</c:v>
                </c:pt>
                <c:pt idx="639">
                  <c:v>40453</c:v>
                </c:pt>
                <c:pt idx="640">
                  <c:v>40454</c:v>
                </c:pt>
                <c:pt idx="641">
                  <c:v>40455</c:v>
                </c:pt>
                <c:pt idx="642">
                  <c:v>40456</c:v>
                </c:pt>
                <c:pt idx="643">
                  <c:v>40457</c:v>
                </c:pt>
                <c:pt idx="644">
                  <c:v>40458</c:v>
                </c:pt>
                <c:pt idx="645">
                  <c:v>40459</c:v>
                </c:pt>
                <c:pt idx="646">
                  <c:v>40460</c:v>
                </c:pt>
                <c:pt idx="647">
                  <c:v>40461</c:v>
                </c:pt>
                <c:pt idx="648">
                  <c:v>40462</c:v>
                </c:pt>
                <c:pt idx="649">
                  <c:v>40463</c:v>
                </c:pt>
                <c:pt idx="650">
                  <c:v>40464</c:v>
                </c:pt>
                <c:pt idx="651">
                  <c:v>40465</c:v>
                </c:pt>
                <c:pt idx="652">
                  <c:v>40466</c:v>
                </c:pt>
                <c:pt idx="653">
                  <c:v>40467</c:v>
                </c:pt>
                <c:pt idx="654">
                  <c:v>40468</c:v>
                </c:pt>
                <c:pt idx="655">
                  <c:v>40469</c:v>
                </c:pt>
                <c:pt idx="656">
                  <c:v>40470</c:v>
                </c:pt>
                <c:pt idx="657">
                  <c:v>40471</c:v>
                </c:pt>
                <c:pt idx="658">
                  <c:v>40472</c:v>
                </c:pt>
                <c:pt idx="659">
                  <c:v>40473</c:v>
                </c:pt>
                <c:pt idx="660">
                  <c:v>40474</c:v>
                </c:pt>
                <c:pt idx="661">
                  <c:v>40475</c:v>
                </c:pt>
                <c:pt idx="662">
                  <c:v>40476</c:v>
                </c:pt>
                <c:pt idx="663">
                  <c:v>40477</c:v>
                </c:pt>
                <c:pt idx="664">
                  <c:v>40478</c:v>
                </c:pt>
                <c:pt idx="665">
                  <c:v>40479</c:v>
                </c:pt>
                <c:pt idx="666">
                  <c:v>40480</c:v>
                </c:pt>
                <c:pt idx="667">
                  <c:v>40481</c:v>
                </c:pt>
                <c:pt idx="668">
                  <c:v>40482</c:v>
                </c:pt>
                <c:pt idx="669">
                  <c:v>40483</c:v>
                </c:pt>
                <c:pt idx="670">
                  <c:v>40484</c:v>
                </c:pt>
                <c:pt idx="671">
                  <c:v>40485</c:v>
                </c:pt>
                <c:pt idx="672">
                  <c:v>40486</c:v>
                </c:pt>
                <c:pt idx="673">
                  <c:v>40487</c:v>
                </c:pt>
                <c:pt idx="674">
                  <c:v>40488</c:v>
                </c:pt>
                <c:pt idx="675">
                  <c:v>40489</c:v>
                </c:pt>
                <c:pt idx="676">
                  <c:v>40490</c:v>
                </c:pt>
                <c:pt idx="677">
                  <c:v>40491</c:v>
                </c:pt>
                <c:pt idx="678">
                  <c:v>40492</c:v>
                </c:pt>
                <c:pt idx="679">
                  <c:v>40493</c:v>
                </c:pt>
                <c:pt idx="680">
                  <c:v>40494</c:v>
                </c:pt>
                <c:pt idx="681">
                  <c:v>40495</c:v>
                </c:pt>
                <c:pt idx="682">
                  <c:v>40496</c:v>
                </c:pt>
                <c:pt idx="683">
                  <c:v>40497</c:v>
                </c:pt>
                <c:pt idx="684">
                  <c:v>40498</c:v>
                </c:pt>
                <c:pt idx="685">
                  <c:v>40499</c:v>
                </c:pt>
                <c:pt idx="686">
                  <c:v>40500</c:v>
                </c:pt>
                <c:pt idx="687">
                  <c:v>40501</c:v>
                </c:pt>
                <c:pt idx="688">
                  <c:v>40502</c:v>
                </c:pt>
                <c:pt idx="689">
                  <c:v>40503</c:v>
                </c:pt>
                <c:pt idx="690">
                  <c:v>40504</c:v>
                </c:pt>
                <c:pt idx="691">
                  <c:v>40505</c:v>
                </c:pt>
                <c:pt idx="692">
                  <c:v>40506</c:v>
                </c:pt>
                <c:pt idx="693">
                  <c:v>40507</c:v>
                </c:pt>
                <c:pt idx="694">
                  <c:v>40508</c:v>
                </c:pt>
                <c:pt idx="695">
                  <c:v>40509</c:v>
                </c:pt>
                <c:pt idx="696">
                  <c:v>40510</c:v>
                </c:pt>
                <c:pt idx="697">
                  <c:v>40511</c:v>
                </c:pt>
                <c:pt idx="698">
                  <c:v>40512</c:v>
                </c:pt>
                <c:pt idx="699">
                  <c:v>40513</c:v>
                </c:pt>
                <c:pt idx="700">
                  <c:v>40514</c:v>
                </c:pt>
                <c:pt idx="701">
                  <c:v>40515</c:v>
                </c:pt>
                <c:pt idx="702">
                  <c:v>40516</c:v>
                </c:pt>
                <c:pt idx="703">
                  <c:v>40517</c:v>
                </c:pt>
                <c:pt idx="704">
                  <c:v>40518</c:v>
                </c:pt>
                <c:pt idx="705">
                  <c:v>40519</c:v>
                </c:pt>
                <c:pt idx="706">
                  <c:v>40520</c:v>
                </c:pt>
                <c:pt idx="707">
                  <c:v>40521</c:v>
                </c:pt>
                <c:pt idx="708">
                  <c:v>40522</c:v>
                </c:pt>
                <c:pt idx="709">
                  <c:v>40523</c:v>
                </c:pt>
                <c:pt idx="710">
                  <c:v>40524</c:v>
                </c:pt>
                <c:pt idx="711">
                  <c:v>40525</c:v>
                </c:pt>
                <c:pt idx="712">
                  <c:v>40526</c:v>
                </c:pt>
                <c:pt idx="713">
                  <c:v>40527</c:v>
                </c:pt>
                <c:pt idx="714">
                  <c:v>40528</c:v>
                </c:pt>
                <c:pt idx="715">
                  <c:v>40529</c:v>
                </c:pt>
                <c:pt idx="716">
                  <c:v>40530</c:v>
                </c:pt>
                <c:pt idx="717">
                  <c:v>40531</c:v>
                </c:pt>
                <c:pt idx="718">
                  <c:v>40532</c:v>
                </c:pt>
                <c:pt idx="719">
                  <c:v>40533</c:v>
                </c:pt>
                <c:pt idx="720">
                  <c:v>40534</c:v>
                </c:pt>
                <c:pt idx="721">
                  <c:v>40535</c:v>
                </c:pt>
                <c:pt idx="722">
                  <c:v>40536</c:v>
                </c:pt>
                <c:pt idx="723">
                  <c:v>40537</c:v>
                </c:pt>
                <c:pt idx="724">
                  <c:v>40538</c:v>
                </c:pt>
                <c:pt idx="725">
                  <c:v>40539</c:v>
                </c:pt>
                <c:pt idx="726">
                  <c:v>40540</c:v>
                </c:pt>
                <c:pt idx="727">
                  <c:v>40541</c:v>
                </c:pt>
                <c:pt idx="728">
                  <c:v>40542</c:v>
                </c:pt>
                <c:pt idx="729">
                  <c:v>40543</c:v>
                </c:pt>
                <c:pt idx="730">
                  <c:v>40544</c:v>
                </c:pt>
                <c:pt idx="731">
                  <c:v>40545</c:v>
                </c:pt>
                <c:pt idx="732">
                  <c:v>40546</c:v>
                </c:pt>
                <c:pt idx="733">
                  <c:v>40547</c:v>
                </c:pt>
                <c:pt idx="734">
                  <c:v>40548</c:v>
                </c:pt>
                <c:pt idx="735">
                  <c:v>40549</c:v>
                </c:pt>
                <c:pt idx="736">
                  <c:v>40550</c:v>
                </c:pt>
                <c:pt idx="737">
                  <c:v>40551</c:v>
                </c:pt>
                <c:pt idx="738">
                  <c:v>40552</c:v>
                </c:pt>
                <c:pt idx="739">
                  <c:v>40553</c:v>
                </c:pt>
                <c:pt idx="740">
                  <c:v>40554</c:v>
                </c:pt>
                <c:pt idx="741">
                  <c:v>40555</c:v>
                </c:pt>
                <c:pt idx="742">
                  <c:v>40556</c:v>
                </c:pt>
                <c:pt idx="743">
                  <c:v>40557</c:v>
                </c:pt>
                <c:pt idx="744">
                  <c:v>40558</c:v>
                </c:pt>
                <c:pt idx="745">
                  <c:v>40559</c:v>
                </c:pt>
                <c:pt idx="746">
                  <c:v>40560</c:v>
                </c:pt>
                <c:pt idx="747">
                  <c:v>40561</c:v>
                </c:pt>
                <c:pt idx="748">
                  <c:v>40562</c:v>
                </c:pt>
                <c:pt idx="749">
                  <c:v>40563</c:v>
                </c:pt>
                <c:pt idx="750">
                  <c:v>40564</c:v>
                </c:pt>
                <c:pt idx="751">
                  <c:v>40565</c:v>
                </c:pt>
                <c:pt idx="752">
                  <c:v>40566</c:v>
                </c:pt>
                <c:pt idx="753">
                  <c:v>40567</c:v>
                </c:pt>
                <c:pt idx="754">
                  <c:v>40568</c:v>
                </c:pt>
                <c:pt idx="755">
                  <c:v>40569</c:v>
                </c:pt>
                <c:pt idx="756">
                  <c:v>40570</c:v>
                </c:pt>
                <c:pt idx="757">
                  <c:v>40571</c:v>
                </c:pt>
                <c:pt idx="758">
                  <c:v>40572</c:v>
                </c:pt>
                <c:pt idx="759">
                  <c:v>40573</c:v>
                </c:pt>
                <c:pt idx="760">
                  <c:v>40574</c:v>
                </c:pt>
                <c:pt idx="761">
                  <c:v>40575</c:v>
                </c:pt>
                <c:pt idx="762">
                  <c:v>40576</c:v>
                </c:pt>
                <c:pt idx="763">
                  <c:v>40577</c:v>
                </c:pt>
                <c:pt idx="764">
                  <c:v>40578</c:v>
                </c:pt>
                <c:pt idx="765">
                  <c:v>40579</c:v>
                </c:pt>
                <c:pt idx="766">
                  <c:v>40580</c:v>
                </c:pt>
                <c:pt idx="767">
                  <c:v>40581</c:v>
                </c:pt>
                <c:pt idx="768">
                  <c:v>40582</c:v>
                </c:pt>
                <c:pt idx="769">
                  <c:v>40583</c:v>
                </c:pt>
                <c:pt idx="770">
                  <c:v>40584</c:v>
                </c:pt>
                <c:pt idx="771">
                  <c:v>40585</c:v>
                </c:pt>
                <c:pt idx="772">
                  <c:v>40586</c:v>
                </c:pt>
                <c:pt idx="773">
                  <c:v>40587</c:v>
                </c:pt>
                <c:pt idx="774">
                  <c:v>40588</c:v>
                </c:pt>
                <c:pt idx="775">
                  <c:v>40589</c:v>
                </c:pt>
                <c:pt idx="776">
                  <c:v>40590</c:v>
                </c:pt>
                <c:pt idx="777">
                  <c:v>40591</c:v>
                </c:pt>
                <c:pt idx="778">
                  <c:v>40592</c:v>
                </c:pt>
                <c:pt idx="779">
                  <c:v>40593</c:v>
                </c:pt>
                <c:pt idx="780">
                  <c:v>40594</c:v>
                </c:pt>
                <c:pt idx="781">
                  <c:v>40595</c:v>
                </c:pt>
                <c:pt idx="782">
                  <c:v>40596</c:v>
                </c:pt>
                <c:pt idx="783">
                  <c:v>40597</c:v>
                </c:pt>
                <c:pt idx="784">
                  <c:v>40598</c:v>
                </c:pt>
                <c:pt idx="785">
                  <c:v>40599</c:v>
                </c:pt>
                <c:pt idx="786">
                  <c:v>40600</c:v>
                </c:pt>
                <c:pt idx="787">
                  <c:v>40601</c:v>
                </c:pt>
                <c:pt idx="788">
                  <c:v>40602</c:v>
                </c:pt>
                <c:pt idx="789">
                  <c:v>40603</c:v>
                </c:pt>
                <c:pt idx="790">
                  <c:v>40604</c:v>
                </c:pt>
                <c:pt idx="791">
                  <c:v>40605</c:v>
                </c:pt>
                <c:pt idx="792">
                  <c:v>40606</c:v>
                </c:pt>
                <c:pt idx="793">
                  <c:v>40607</c:v>
                </c:pt>
                <c:pt idx="794">
                  <c:v>40608</c:v>
                </c:pt>
                <c:pt idx="795">
                  <c:v>40609</c:v>
                </c:pt>
                <c:pt idx="796">
                  <c:v>40610</c:v>
                </c:pt>
                <c:pt idx="797">
                  <c:v>40611</c:v>
                </c:pt>
                <c:pt idx="798">
                  <c:v>40612</c:v>
                </c:pt>
                <c:pt idx="799">
                  <c:v>40613</c:v>
                </c:pt>
                <c:pt idx="800">
                  <c:v>40614</c:v>
                </c:pt>
                <c:pt idx="801">
                  <c:v>40615</c:v>
                </c:pt>
                <c:pt idx="802">
                  <c:v>40616</c:v>
                </c:pt>
                <c:pt idx="803">
                  <c:v>40617</c:v>
                </c:pt>
                <c:pt idx="804">
                  <c:v>40618</c:v>
                </c:pt>
                <c:pt idx="805">
                  <c:v>40619</c:v>
                </c:pt>
                <c:pt idx="806">
                  <c:v>40620</c:v>
                </c:pt>
                <c:pt idx="807">
                  <c:v>40621</c:v>
                </c:pt>
                <c:pt idx="808">
                  <c:v>40622</c:v>
                </c:pt>
                <c:pt idx="809">
                  <c:v>40623</c:v>
                </c:pt>
                <c:pt idx="810">
                  <c:v>40624</c:v>
                </c:pt>
                <c:pt idx="811">
                  <c:v>40625</c:v>
                </c:pt>
                <c:pt idx="812">
                  <c:v>40626</c:v>
                </c:pt>
                <c:pt idx="813">
                  <c:v>40627</c:v>
                </c:pt>
                <c:pt idx="814">
                  <c:v>40628</c:v>
                </c:pt>
                <c:pt idx="815">
                  <c:v>40629</c:v>
                </c:pt>
                <c:pt idx="816">
                  <c:v>40630</c:v>
                </c:pt>
                <c:pt idx="817">
                  <c:v>40631</c:v>
                </c:pt>
                <c:pt idx="818">
                  <c:v>40632</c:v>
                </c:pt>
                <c:pt idx="819">
                  <c:v>40633</c:v>
                </c:pt>
                <c:pt idx="820">
                  <c:v>40634</c:v>
                </c:pt>
                <c:pt idx="821">
                  <c:v>40635</c:v>
                </c:pt>
                <c:pt idx="822">
                  <c:v>40636</c:v>
                </c:pt>
                <c:pt idx="823">
                  <c:v>40637</c:v>
                </c:pt>
                <c:pt idx="824">
                  <c:v>40638</c:v>
                </c:pt>
                <c:pt idx="825">
                  <c:v>40639</c:v>
                </c:pt>
                <c:pt idx="826">
                  <c:v>40640</c:v>
                </c:pt>
                <c:pt idx="827">
                  <c:v>40641</c:v>
                </c:pt>
                <c:pt idx="828">
                  <c:v>40642</c:v>
                </c:pt>
                <c:pt idx="829">
                  <c:v>40643</c:v>
                </c:pt>
                <c:pt idx="830">
                  <c:v>40644</c:v>
                </c:pt>
                <c:pt idx="831">
                  <c:v>40645</c:v>
                </c:pt>
                <c:pt idx="832">
                  <c:v>40646</c:v>
                </c:pt>
                <c:pt idx="833">
                  <c:v>40647</c:v>
                </c:pt>
                <c:pt idx="834">
                  <c:v>40648</c:v>
                </c:pt>
                <c:pt idx="835">
                  <c:v>40649</c:v>
                </c:pt>
                <c:pt idx="836">
                  <c:v>40650</c:v>
                </c:pt>
                <c:pt idx="837">
                  <c:v>40651</c:v>
                </c:pt>
                <c:pt idx="838">
                  <c:v>40652</c:v>
                </c:pt>
                <c:pt idx="839">
                  <c:v>40653</c:v>
                </c:pt>
                <c:pt idx="840">
                  <c:v>40654</c:v>
                </c:pt>
                <c:pt idx="841">
                  <c:v>40655</c:v>
                </c:pt>
                <c:pt idx="842">
                  <c:v>40656</c:v>
                </c:pt>
                <c:pt idx="843">
                  <c:v>40657</c:v>
                </c:pt>
                <c:pt idx="844">
                  <c:v>40658</c:v>
                </c:pt>
                <c:pt idx="845">
                  <c:v>40659</c:v>
                </c:pt>
                <c:pt idx="846">
                  <c:v>40660</c:v>
                </c:pt>
                <c:pt idx="847">
                  <c:v>40661</c:v>
                </c:pt>
                <c:pt idx="848">
                  <c:v>40662</c:v>
                </c:pt>
                <c:pt idx="849">
                  <c:v>40663</c:v>
                </c:pt>
                <c:pt idx="850">
                  <c:v>40664</c:v>
                </c:pt>
                <c:pt idx="851">
                  <c:v>40665</c:v>
                </c:pt>
                <c:pt idx="852">
                  <c:v>40666</c:v>
                </c:pt>
                <c:pt idx="853">
                  <c:v>40667</c:v>
                </c:pt>
                <c:pt idx="854">
                  <c:v>40668</c:v>
                </c:pt>
                <c:pt idx="855">
                  <c:v>40669</c:v>
                </c:pt>
                <c:pt idx="856">
                  <c:v>40670</c:v>
                </c:pt>
                <c:pt idx="857">
                  <c:v>40671</c:v>
                </c:pt>
                <c:pt idx="858">
                  <c:v>40672</c:v>
                </c:pt>
                <c:pt idx="859">
                  <c:v>40673</c:v>
                </c:pt>
                <c:pt idx="860">
                  <c:v>40674</c:v>
                </c:pt>
                <c:pt idx="861">
                  <c:v>40675</c:v>
                </c:pt>
                <c:pt idx="862">
                  <c:v>40676</c:v>
                </c:pt>
                <c:pt idx="863">
                  <c:v>40677</c:v>
                </c:pt>
                <c:pt idx="864">
                  <c:v>40678</c:v>
                </c:pt>
                <c:pt idx="865">
                  <c:v>40679</c:v>
                </c:pt>
                <c:pt idx="866">
                  <c:v>40680</c:v>
                </c:pt>
                <c:pt idx="867">
                  <c:v>40681</c:v>
                </c:pt>
                <c:pt idx="868">
                  <c:v>40682</c:v>
                </c:pt>
                <c:pt idx="869">
                  <c:v>40683</c:v>
                </c:pt>
                <c:pt idx="870">
                  <c:v>40684</c:v>
                </c:pt>
                <c:pt idx="871">
                  <c:v>40685</c:v>
                </c:pt>
                <c:pt idx="872">
                  <c:v>40686</c:v>
                </c:pt>
                <c:pt idx="873">
                  <c:v>40687</c:v>
                </c:pt>
                <c:pt idx="874">
                  <c:v>40688</c:v>
                </c:pt>
                <c:pt idx="875">
                  <c:v>40689</c:v>
                </c:pt>
                <c:pt idx="876">
                  <c:v>40690</c:v>
                </c:pt>
                <c:pt idx="877">
                  <c:v>40691</c:v>
                </c:pt>
                <c:pt idx="878">
                  <c:v>40692</c:v>
                </c:pt>
                <c:pt idx="879">
                  <c:v>40693</c:v>
                </c:pt>
                <c:pt idx="880">
                  <c:v>40694</c:v>
                </c:pt>
                <c:pt idx="881">
                  <c:v>40695</c:v>
                </c:pt>
                <c:pt idx="882">
                  <c:v>40696</c:v>
                </c:pt>
                <c:pt idx="883">
                  <c:v>40697</c:v>
                </c:pt>
                <c:pt idx="884">
                  <c:v>40698</c:v>
                </c:pt>
                <c:pt idx="885">
                  <c:v>40699</c:v>
                </c:pt>
                <c:pt idx="886">
                  <c:v>40700</c:v>
                </c:pt>
                <c:pt idx="887">
                  <c:v>40701</c:v>
                </c:pt>
                <c:pt idx="888">
                  <c:v>40702</c:v>
                </c:pt>
                <c:pt idx="889">
                  <c:v>40703</c:v>
                </c:pt>
                <c:pt idx="890">
                  <c:v>40704</c:v>
                </c:pt>
                <c:pt idx="891">
                  <c:v>40705</c:v>
                </c:pt>
                <c:pt idx="892">
                  <c:v>40706</c:v>
                </c:pt>
                <c:pt idx="893">
                  <c:v>40707</c:v>
                </c:pt>
                <c:pt idx="894">
                  <c:v>40708</c:v>
                </c:pt>
                <c:pt idx="895">
                  <c:v>40709</c:v>
                </c:pt>
                <c:pt idx="896">
                  <c:v>40710</c:v>
                </c:pt>
                <c:pt idx="897">
                  <c:v>40711</c:v>
                </c:pt>
                <c:pt idx="898">
                  <c:v>40712</c:v>
                </c:pt>
                <c:pt idx="899">
                  <c:v>40713</c:v>
                </c:pt>
                <c:pt idx="900">
                  <c:v>40714</c:v>
                </c:pt>
                <c:pt idx="901">
                  <c:v>40715</c:v>
                </c:pt>
                <c:pt idx="902">
                  <c:v>40716</c:v>
                </c:pt>
                <c:pt idx="903">
                  <c:v>40717</c:v>
                </c:pt>
                <c:pt idx="904">
                  <c:v>40718</c:v>
                </c:pt>
                <c:pt idx="905">
                  <c:v>40719</c:v>
                </c:pt>
                <c:pt idx="906">
                  <c:v>40720</c:v>
                </c:pt>
                <c:pt idx="907">
                  <c:v>40721</c:v>
                </c:pt>
                <c:pt idx="908">
                  <c:v>40722</c:v>
                </c:pt>
                <c:pt idx="909">
                  <c:v>40723</c:v>
                </c:pt>
                <c:pt idx="910">
                  <c:v>40724</c:v>
                </c:pt>
                <c:pt idx="911">
                  <c:v>40725</c:v>
                </c:pt>
                <c:pt idx="912">
                  <c:v>40726</c:v>
                </c:pt>
                <c:pt idx="913">
                  <c:v>40727</c:v>
                </c:pt>
                <c:pt idx="914">
                  <c:v>40728</c:v>
                </c:pt>
                <c:pt idx="915">
                  <c:v>40729</c:v>
                </c:pt>
                <c:pt idx="916">
                  <c:v>40730</c:v>
                </c:pt>
                <c:pt idx="917">
                  <c:v>40731</c:v>
                </c:pt>
                <c:pt idx="918">
                  <c:v>40732</c:v>
                </c:pt>
                <c:pt idx="919">
                  <c:v>40733</c:v>
                </c:pt>
                <c:pt idx="920">
                  <c:v>40734</c:v>
                </c:pt>
                <c:pt idx="921">
                  <c:v>40735</c:v>
                </c:pt>
                <c:pt idx="922">
                  <c:v>40736</c:v>
                </c:pt>
                <c:pt idx="923">
                  <c:v>40737</c:v>
                </c:pt>
                <c:pt idx="924">
                  <c:v>40738</c:v>
                </c:pt>
                <c:pt idx="925">
                  <c:v>40739</c:v>
                </c:pt>
                <c:pt idx="926">
                  <c:v>40740</c:v>
                </c:pt>
                <c:pt idx="927">
                  <c:v>40741</c:v>
                </c:pt>
                <c:pt idx="928">
                  <c:v>40742</c:v>
                </c:pt>
                <c:pt idx="929">
                  <c:v>40743</c:v>
                </c:pt>
                <c:pt idx="930">
                  <c:v>40744</c:v>
                </c:pt>
                <c:pt idx="931">
                  <c:v>40745</c:v>
                </c:pt>
                <c:pt idx="932">
                  <c:v>40746</c:v>
                </c:pt>
                <c:pt idx="933">
                  <c:v>40747</c:v>
                </c:pt>
                <c:pt idx="934">
                  <c:v>40748</c:v>
                </c:pt>
                <c:pt idx="935">
                  <c:v>40749</c:v>
                </c:pt>
                <c:pt idx="936">
                  <c:v>40750</c:v>
                </c:pt>
                <c:pt idx="937">
                  <c:v>40751</c:v>
                </c:pt>
                <c:pt idx="938">
                  <c:v>40752</c:v>
                </c:pt>
                <c:pt idx="939">
                  <c:v>40753</c:v>
                </c:pt>
                <c:pt idx="940">
                  <c:v>40754</c:v>
                </c:pt>
                <c:pt idx="941">
                  <c:v>40755</c:v>
                </c:pt>
                <c:pt idx="942">
                  <c:v>40756</c:v>
                </c:pt>
                <c:pt idx="943">
                  <c:v>40757</c:v>
                </c:pt>
                <c:pt idx="944">
                  <c:v>40758</c:v>
                </c:pt>
                <c:pt idx="945">
                  <c:v>40759</c:v>
                </c:pt>
                <c:pt idx="946">
                  <c:v>40760</c:v>
                </c:pt>
                <c:pt idx="947">
                  <c:v>40761</c:v>
                </c:pt>
                <c:pt idx="948">
                  <c:v>40762</c:v>
                </c:pt>
                <c:pt idx="949">
                  <c:v>40763</c:v>
                </c:pt>
                <c:pt idx="950">
                  <c:v>40764</c:v>
                </c:pt>
                <c:pt idx="951">
                  <c:v>40765</c:v>
                </c:pt>
                <c:pt idx="952">
                  <c:v>40766</c:v>
                </c:pt>
                <c:pt idx="953">
                  <c:v>40767</c:v>
                </c:pt>
                <c:pt idx="954">
                  <c:v>40768</c:v>
                </c:pt>
                <c:pt idx="955">
                  <c:v>40769</c:v>
                </c:pt>
                <c:pt idx="956">
                  <c:v>40770</c:v>
                </c:pt>
                <c:pt idx="957">
                  <c:v>40771</c:v>
                </c:pt>
                <c:pt idx="958">
                  <c:v>40772</c:v>
                </c:pt>
                <c:pt idx="959">
                  <c:v>40773</c:v>
                </c:pt>
                <c:pt idx="960">
                  <c:v>40774</c:v>
                </c:pt>
                <c:pt idx="961">
                  <c:v>40775</c:v>
                </c:pt>
                <c:pt idx="962">
                  <c:v>40776</c:v>
                </c:pt>
                <c:pt idx="963">
                  <c:v>40777</c:v>
                </c:pt>
                <c:pt idx="964">
                  <c:v>40778</c:v>
                </c:pt>
                <c:pt idx="965">
                  <c:v>40779</c:v>
                </c:pt>
                <c:pt idx="966">
                  <c:v>40780</c:v>
                </c:pt>
                <c:pt idx="967">
                  <c:v>40781</c:v>
                </c:pt>
                <c:pt idx="968">
                  <c:v>40782</c:v>
                </c:pt>
                <c:pt idx="969">
                  <c:v>40783</c:v>
                </c:pt>
                <c:pt idx="970">
                  <c:v>40784</c:v>
                </c:pt>
                <c:pt idx="971">
                  <c:v>40785</c:v>
                </c:pt>
                <c:pt idx="972">
                  <c:v>40786</c:v>
                </c:pt>
                <c:pt idx="973">
                  <c:v>40787</c:v>
                </c:pt>
                <c:pt idx="974">
                  <c:v>40788</c:v>
                </c:pt>
                <c:pt idx="975">
                  <c:v>40789</c:v>
                </c:pt>
                <c:pt idx="976">
                  <c:v>40790</c:v>
                </c:pt>
                <c:pt idx="977">
                  <c:v>40791</c:v>
                </c:pt>
                <c:pt idx="978">
                  <c:v>40792</c:v>
                </c:pt>
                <c:pt idx="979">
                  <c:v>40793</c:v>
                </c:pt>
                <c:pt idx="980">
                  <c:v>40794</c:v>
                </c:pt>
                <c:pt idx="981">
                  <c:v>40795</c:v>
                </c:pt>
                <c:pt idx="982">
                  <c:v>40796</c:v>
                </c:pt>
                <c:pt idx="983">
                  <c:v>40797</c:v>
                </c:pt>
                <c:pt idx="984">
                  <c:v>40798</c:v>
                </c:pt>
                <c:pt idx="985">
                  <c:v>40799</c:v>
                </c:pt>
                <c:pt idx="986">
                  <c:v>40800</c:v>
                </c:pt>
                <c:pt idx="987">
                  <c:v>40801</c:v>
                </c:pt>
                <c:pt idx="988">
                  <c:v>40802</c:v>
                </c:pt>
                <c:pt idx="989">
                  <c:v>40803</c:v>
                </c:pt>
                <c:pt idx="990">
                  <c:v>40804</c:v>
                </c:pt>
                <c:pt idx="991">
                  <c:v>40805</c:v>
                </c:pt>
                <c:pt idx="992">
                  <c:v>40806</c:v>
                </c:pt>
                <c:pt idx="993">
                  <c:v>40807</c:v>
                </c:pt>
                <c:pt idx="994">
                  <c:v>40808</c:v>
                </c:pt>
                <c:pt idx="995">
                  <c:v>40809</c:v>
                </c:pt>
                <c:pt idx="996">
                  <c:v>40810</c:v>
                </c:pt>
                <c:pt idx="997">
                  <c:v>40811</c:v>
                </c:pt>
                <c:pt idx="998">
                  <c:v>40812</c:v>
                </c:pt>
                <c:pt idx="999">
                  <c:v>40813</c:v>
                </c:pt>
                <c:pt idx="1000">
                  <c:v>40814</c:v>
                </c:pt>
                <c:pt idx="1001">
                  <c:v>40815</c:v>
                </c:pt>
                <c:pt idx="1002">
                  <c:v>40816</c:v>
                </c:pt>
                <c:pt idx="1003">
                  <c:v>40817</c:v>
                </c:pt>
                <c:pt idx="1004">
                  <c:v>40818</c:v>
                </c:pt>
                <c:pt idx="1005">
                  <c:v>40819</c:v>
                </c:pt>
                <c:pt idx="1006">
                  <c:v>40820</c:v>
                </c:pt>
                <c:pt idx="1007">
                  <c:v>40821</c:v>
                </c:pt>
                <c:pt idx="1008">
                  <c:v>40822</c:v>
                </c:pt>
                <c:pt idx="1009">
                  <c:v>40823</c:v>
                </c:pt>
                <c:pt idx="1010">
                  <c:v>40824</c:v>
                </c:pt>
                <c:pt idx="1011">
                  <c:v>40825</c:v>
                </c:pt>
                <c:pt idx="1012">
                  <c:v>40826</c:v>
                </c:pt>
                <c:pt idx="1013">
                  <c:v>40827</c:v>
                </c:pt>
                <c:pt idx="1014">
                  <c:v>40828</c:v>
                </c:pt>
                <c:pt idx="1015">
                  <c:v>40829</c:v>
                </c:pt>
                <c:pt idx="1016">
                  <c:v>40830</c:v>
                </c:pt>
                <c:pt idx="1017">
                  <c:v>40831</c:v>
                </c:pt>
                <c:pt idx="1018">
                  <c:v>40832</c:v>
                </c:pt>
                <c:pt idx="1019">
                  <c:v>40833</c:v>
                </c:pt>
                <c:pt idx="1020">
                  <c:v>40834</c:v>
                </c:pt>
                <c:pt idx="1021">
                  <c:v>40835</c:v>
                </c:pt>
                <c:pt idx="1022">
                  <c:v>40836</c:v>
                </c:pt>
                <c:pt idx="1023">
                  <c:v>40837</c:v>
                </c:pt>
                <c:pt idx="1024">
                  <c:v>40838</c:v>
                </c:pt>
                <c:pt idx="1025">
                  <c:v>40839</c:v>
                </c:pt>
                <c:pt idx="1026">
                  <c:v>40840</c:v>
                </c:pt>
                <c:pt idx="1027">
                  <c:v>40841</c:v>
                </c:pt>
                <c:pt idx="1028">
                  <c:v>40842</c:v>
                </c:pt>
                <c:pt idx="1029">
                  <c:v>40843</c:v>
                </c:pt>
                <c:pt idx="1030">
                  <c:v>40844</c:v>
                </c:pt>
                <c:pt idx="1031">
                  <c:v>40845</c:v>
                </c:pt>
                <c:pt idx="1032">
                  <c:v>40846</c:v>
                </c:pt>
                <c:pt idx="1033">
                  <c:v>40847</c:v>
                </c:pt>
                <c:pt idx="1034">
                  <c:v>40848</c:v>
                </c:pt>
                <c:pt idx="1035">
                  <c:v>40849</c:v>
                </c:pt>
                <c:pt idx="1036">
                  <c:v>40850</c:v>
                </c:pt>
                <c:pt idx="1037">
                  <c:v>40851</c:v>
                </c:pt>
                <c:pt idx="1038">
                  <c:v>40852</c:v>
                </c:pt>
                <c:pt idx="1039">
                  <c:v>40853</c:v>
                </c:pt>
                <c:pt idx="1040">
                  <c:v>40854</c:v>
                </c:pt>
                <c:pt idx="1041">
                  <c:v>40855</c:v>
                </c:pt>
                <c:pt idx="1042">
                  <c:v>40856</c:v>
                </c:pt>
                <c:pt idx="1043">
                  <c:v>40857</c:v>
                </c:pt>
                <c:pt idx="1044">
                  <c:v>40858</c:v>
                </c:pt>
                <c:pt idx="1045">
                  <c:v>40859</c:v>
                </c:pt>
                <c:pt idx="1046">
                  <c:v>40860</c:v>
                </c:pt>
                <c:pt idx="1047">
                  <c:v>40861</c:v>
                </c:pt>
                <c:pt idx="1048">
                  <c:v>40862</c:v>
                </c:pt>
                <c:pt idx="1049">
                  <c:v>40863</c:v>
                </c:pt>
                <c:pt idx="1050">
                  <c:v>40864</c:v>
                </c:pt>
                <c:pt idx="1051">
                  <c:v>40865</c:v>
                </c:pt>
                <c:pt idx="1052">
                  <c:v>40866</c:v>
                </c:pt>
                <c:pt idx="1053">
                  <c:v>40867</c:v>
                </c:pt>
                <c:pt idx="1054">
                  <c:v>40868</c:v>
                </c:pt>
                <c:pt idx="1055">
                  <c:v>40869</c:v>
                </c:pt>
                <c:pt idx="1056">
                  <c:v>40870</c:v>
                </c:pt>
                <c:pt idx="1057">
                  <c:v>40871</c:v>
                </c:pt>
                <c:pt idx="1058">
                  <c:v>40872</c:v>
                </c:pt>
                <c:pt idx="1059">
                  <c:v>40873</c:v>
                </c:pt>
                <c:pt idx="1060">
                  <c:v>40874</c:v>
                </c:pt>
                <c:pt idx="1061">
                  <c:v>40875</c:v>
                </c:pt>
                <c:pt idx="1062">
                  <c:v>40876</c:v>
                </c:pt>
                <c:pt idx="1063">
                  <c:v>40877</c:v>
                </c:pt>
                <c:pt idx="1064">
                  <c:v>40878</c:v>
                </c:pt>
                <c:pt idx="1065">
                  <c:v>40879</c:v>
                </c:pt>
                <c:pt idx="1066">
                  <c:v>40880</c:v>
                </c:pt>
                <c:pt idx="1067">
                  <c:v>40881</c:v>
                </c:pt>
                <c:pt idx="1068">
                  <c:v>40882</c:v>
                </c:pt>
                <c:pt idx="1069">
                  <c:v>40883</c:v>
                </c:pt>
                <c:pt idx="1070">
                  <c:v>40884</c:v>
                </c:pt>
                <c:pt idx="1071">
                  <c:v>40885</c:v>
                </c:pt>
                <c:pt idx="1072">
                  <c:v>40886</c:v>
                </c:pt>
                <c:pt idx="1073">
                  <c:v>40887</c:v>
                </c:pt>
                <c:pt idx="1074">
                  <c:v>40888</c:v>
                </c:pt>
                <c:pt idx="1075">
                  <c:v>40889</c:v>
                </c:pt>
                <c:pt idx="1076">
                  <c:v>40890</c:v>
                </c:pt>
                <c:pt idx="1077">
                  <c:v>40891</c:v>
                </c:pt>
                <c:pt idx="1078">
                  <c:v>40892</c:v>
                </c:pt>
                <c:pt idx="1079">
                  <c:v>40893</c:v>
                </c:pt>
                <c:pt idx="1080">
                  <c:v>40894</c:v>
                </c:pt>
                <c:pt idx="1081">
                  <c:v>40895</c:v>
                </c:pt>
                <c:pt idx="1082">
                  <c:v>40896</c:v>
                </c:pt>
                <c:pt idx="1083">
                  <c:v>40897</c:v>
                </c:pt>
                <c:pt idx="1084">
                  <c:v>40898</c:v>
                </c:pt>
                <c:pt idx="1085">
                  <c:v>40899</c:v>
                </c:pt>
                <c:pt idx="1086">
                  <c:v>40900</c:v>
                </c:pt>
                <c:pt idx="1087">
                  <c:v>40901</c:v>
                </c:pt>
                <c:pt idx="1088">
                  <c:v>40902</c:v>
                </c:pt>
                <c:pt idx="1089">
                  <c:v>40903</c:v>
                </c:pt>
                <c:pt idx="1090">
                  <c:v>40904</c:v>
                </c:pt>
                <c:pt idx="1091">
                  <c:v>40905</c:v>
                </c:pt>
                <c:pt idx="1092">
                  <c:v>40906</c:v>
                </c:pt>
                <c:pt idx="1093">
                  <c:v>40907</c:v>
                </c:pt>
                <c:pt idx="1094">
                  <c:v>40908</c:v>
                </c:pt>
                <c:pt idx="1095">
                  <c:v>40909</c:v>
                </c:pt>
                <c:pt idx="1096">
                  <c:v>40910</c:v>
                </c:pt>
                <c:pt idx="1097">
                  <c:v>40911</c:v>
                </c:pt>
                <c:pt idx="1098">
                  <c:v>40912</c:v>
                </c:pt>
                <c:pt idx="1099">
                  <c:v>40913</c:v>
                </c:pt>
                <c:pt idx="1100">
                  <c:v>40914</c:v>
                </c:pt>
                <c:pt idx="1101">
                  <c:v>40915</c:v>
                </c:pt>
                <c:pt idx="1102">
                  <c:v>40916</c:v>
                </c:pt>
                <c:pt idx="1103">
                  <c:v>40917</c:v>
                </c:pt>
                <c:pt idx="1104">
                  <c:v>40918</c:v>
                </c:pt>
                <c:pt idx="1105">
                  <c:v>40919</c:v>
                </c:pt>
                <c:pt idx="1106">
                  <c:v>40920</c:v>
                </c:pt>
                <c:pt idx="1107">
                  <c:v>40921</c:v>
                </c:pt>
                <c:pt idx="1108">
                  <c:v>40922</c:v>
                </c:pt>
                <c:pt idx="1109">
                  <c:v>40923</c:v>
                </c:pt>
                <c:pt idx="1110">
                  <c:v>40924</c:v>
                </c:pt>
                <c:pt idx="1111">
                  <c:v>40925</c:v>
                </c:pt>
                <c:pt idx="1112">
                  <c:v>40926</c:v>
                </c:pt>
                <c:pt idx="1113">
                  <c:v>40927</c:v>
                </c:pt>
                <c:pt idx="1114">
                  <c:v>40928</c:v>
                </c:pt>
                <c:pt idx="1115">
                  <c:v>40929</c:v>
                </c:pt>
                <c:pt idx="1116">
                  <c:v>40930</c:v>
                </c:pt>
                <c:pt idx="1117">
                  <c:v>40931</c:v>
                </c:pt>
                <c:pt idx="1118">
                  <c:v>40932</c:v>
                </c:pt>
                <c:pt idx="1119">
                  <c:v>40933</c:v>
                </c:pt>
                <c:pt idx="1120">
                  <c:v>40934</c:v>
                </c:pt>
                <c:pt idx="1121">
                  <c:v>40935</c:v>
                </c:pt>
                <c:pt idx="1122">
                  <c:v>40936</c:v>
                </c:pt>
                <c:pt idx="1123">
                  <c:v>40937</c:v>
                </c:pt>
                <c:pt idx="1124">
                  <c:v>40938</c:v>
                </c:pt>
                <c:pt idx="1125">
                  <c:v>40939</c:v>
                </c:pt>
                <c:pt idx="1126">
                  <c:v>40940</c:v>
                </c:pt>
                <c:pt idx="1127">
                  <c:v>40941</c:v>
                </c:pt>
                <c:pt idx="1128">
                  <c:v>40942</c:v>
                </c:pt>
                <c:pt idx="1129">
                  <c:v>40943</c:v>
                </c:pt>
                <c:pt idx="1130">
                  <c:v>40944</c:v>
                </c:pt>
                <c:pt idx="1131">
                  <c:v>40945</c:v>
                </c:pt>
                <c:pt idx="1132">
                  <c:v>40946</c:v>
                </c:pt>
                <c:pt idx="1133">
                  <c:v>40947</c:v>
                </c:pt>
                <c:pt idx="1134">
                  <c:v>40948</c:v>
                </c:pt>
                <c:pt idx="1135">
                  <c:v>40949</c:v>
                </c:pt>
                <c:pt idx="1136">
                  <c:v>40950</c:v>
                </c:pt>
                <c:pt idx="1137">
                  <c:v>40951</c:v>
                </c:pt>
                <c:pt idx="1138">
                  <c:v>40952</c:v>
                </c:pt>
                <c:pt idx="1139">
                  <c:v>40953</c:v>
                </c:pt>
                <c:pt idx="1140">
                  <c:v>40954</c:v>
                </c:pt>
                <c:pt idx="1141">
                  <c:v>40955</c:v>
                </c:pt>
                <c:pt idx="1142">
                  <c:v>40956</c:v>
                </c:pt>
                <c:pt idx="1143">
                  <c:v>40957</c:v>
                </c:pt>
                <c:pt idx="1144">
                  <c:v>40958</c:v>
                </c:pt>
                <c:pt idx="1145">
                  <c:v>40959</c:v>
                </c:pt>
                <c:pt idx="1146">
                  <c:v>40960</c:v>
                </c:pt>
                <c:pt idx="1147">
                  <c:v>40961</c:v>
                </c:pt>
                <c:pt idx="1148">
                  <c:v>40962</c:v>
                </c:pt>
                <c:pt idx="1149">
                  <c:v>40963</c:v>
                </c:pt>
                <c:pt idx="1150">
                  <c:v>40964</c:v>
                </c:pt>
                <c:pt idx="1151">
                  <c:v>40965</c:v>
                </c:pt>
                <c:pt idx="1152">
                  <c:v>40966</c:v>
                </c:pt>
                <c:pt idx="1153">
                  <c:v>40967</c:v>
                </c:pt>
                <c:pt idx="1154">
                  <c:v>40968</c:v>
                </c:pt>
                <c:pt idx="1155">
                  <c:v>40969</c:v>
                </c:pt>
                <c:pt idx="1156">
                  <c:v>40970</c:v>
                </c:pt>
                <c:pt idx="1157">
                  <c:v>40971</c:v>
                </c:pt>
                <c:pt idx="1158">
                  <c:v>40972</c:v>
                </c:pt>
                <c:pt idx="1159">
                  <c:v>40973</c:v>
                </c:pt>
                <c:pt idx="1160">
                  <c:v>40974</c:v>
                </c:pt>
                <c:pt idx="1161">
                  <c:v>40975</c:v>
                </c:pt>
                <c:pt idx="1162">
                  <c:v>40976</c:v>
                </c:pt>
                <c:pt idx="1163">
                  <c:v>40977</c:v>
                </c:pt>
                <c:pt idx="1164">
                  <c:v>40978</c:v>
                </c:pt>
                <c:pt idx="1165">
                  <c:v>40979</c:v>
                </c:pt>
                <c:pt idx="1166">
                  <c:v>40980</c:v>
                </c:pt>
                <c:pt idx="1167">
                  <c:v>40981</c:v>
                </c:pt>
                <c:pt idx="1168">
                  <c:v>40982</c:v>
                </c:pt>
                <c:pt idx="1169">
                  <c:v>40983</c:v>
                </c:pt>
                <c:pt idx="1170">
                  <c:v>40984</c:v>
                </c:pt>
                <c:pt idx="1171">
                  <c:v>40985</c:v>
                </c:pt>
                <c:pt idx="1172">
                  <c:v>40986</c:v>
                </c:pt>
                <c:pt idx="1173">
                  <c:v>40987</c:v>
                </c:pt>
                <c:pt idx="1174">
                  <c:v>40988</c:v>
                </c:pt>
                <c:pt idx="1175">
                  <c:v>40989</c:v>
                </c:pt>
                <c:pt idx="1176">
                  <c:v>40990</c:v>
                </c:pt>
                <c:pt idx="1177">
                  <c:v>40991</c:v>
                </c:pt>
                <c:pt idx="1178">
                  <c:v>40992</c:v>
                </c:pt>
                <c:pt idx="1179">
                  <c:v>40993</c:v>
                </c:pt>
                <c:pt idx="1180">
                  <c:v>40994</c:v>
                </c:pt>
                <c:pt idx="1181">
                  <c:v>40995</c:v>
                </c:pt>
                <c:pt idx="1182">
                  <c:v>40996</c:v>
                </c:pt>
                <c:pt idx="1183">
                  <c:v>40997</c:v>
                </c:pt>
                <c:pt idx="1184">
                  <c:v>40998</c:v>
                </c:pt>
                <c:pt idx="1185">
                  <c:v>40999</c:v>
                </c:pt>
                <c:pt idx="1186">
                  <c:v>41000</c:v>
                </c:pt>
                <c:pt idx="1187">
                  <c:v>41001</c:v>
                </c:pt>
                <c:pt idx="1188">
                  <c:v>41002</c:v>
                </c:pt>
                <c:pt idx="1189">
                  <c:v>41003</c:v>
                </c:pt>
                <c:pt idx="1190">
                  <c:v>41004</c:v>
                </c:pt>
                <c:pt idx="1191">
                  <c:v>41005</c:v>
                </c:pt>
                <c:pt idx="1192">
                  <c:v>41006</c:v>
                </c:pt>
                <c:pt idx="1193">
                  <c:v>41007</c:v>
                </c:pt>
                <c:pt idx="1194">
                  <c:v>41008</c:v>
                </c:pt>
                <c:pt idx="1195">
                  <c:v>41009</c:v>
                </c:pt>
                <c:pt idx="1196">
                  <c:v>41010</c:v>
                </c:pt>
                <c:pt idx="1197">
                  <c:v>41011</c:v>
                </c:pt>
                <c:pt idx="1198">
                  <c:v>41012</c:v>
                </c:pt>
                <c:pt idx="1199">
                  <c:v>41013</c:v>
                </c:pt>
                <c:pt idx="1200">
                  <c:v>41014</c:v>
                </c:pt>
                <c:pt idx="1201">
                  <c:v>41015</c:v>
                </c:pt>
                <c:pt idx="1202">
                  <c:v>41016</c:v>
                </c:pt>
                <c:pt idx="1203">
                  <c:v>41017</c:v>
                </c:pt>
                <c:pt idx="1204">
                  <c:v>41018</c:v>
                </c:pt>
                <c:pt idx="1205">
                  <c:v>41019</c:v>
                </c:pt>
                <c:pt idx="1206">
                  <c:v>41020</c:v>
                </c:pt>
                <c:pt idx="1207">
                  <c:v>41021</c:v>
                </c:pt>
                <c:pt idx="1208">
                  <c:v>41022</c:v>
                </c:pt>
                <c:pt idx="1209">
                  <c:v>41023</c:v>
                </c:pt>
                <c:pt idx="1210">
                  <c:v>41024</c:v>
                </c:pt>
                <c:pt idx="1211">
                  <c:v>41025</c:v>
                </c:pt>
                <c:pt idx="1212">
                  <c:v>41026</c:v>
                </c:pt>
                <c:pt idx="1213">
                  <c:v>41027</c:v>
                </c:pt>
                <c:pt idx="1214">
                  <c:v>41028</c:v>
                </c:pt>
                <c:pt idx="1215">
                  <c:v>41029</c:v>
                </c:pt>
                <c:pt idx="1216">
                  <c:v>41030</c:v>
                </c:pt>
                <c:pt idx="1217">
                  <c:v>41031</c:v>
                </c:pt>
                <c:pt idx="1218">
                  <c:v>41032</c:v>
                </c:pt>
                <c:pt idx="1219">
                  <c:v>41033</c:v>
                </c:pt>
                <c:pt idx="1220">
                  <c:v>41034</c:v>
                </c:pt>
                <c:pt idx="1221">
                  <c:v>41035</c:v>
                </c:pt>
                <c:pt idx="1222">
                  <c:v>41036</c:v>
                </c:pt>
                <c:pt idx="1223">
                  <c:v>41037</c:v>
                </c:pt>
                <c:pt idx="1224">
                  <c:v>41038</c:v>
                </c:pt>
                <c:pt idx="1225">
                  <c:v>41039</c:v>
                </c:pt>
                <c:pt idx="1226">
                  <c:v>41040</c:v>
                </c:pt>
                <c:pt idx="1227">
                  <c:v>41041</c:v>
                </c:pt>
                <c:pt idx="1228">
                  <c:v>41042</c:v>
                </c:pt>
                <c:pt idx="1229">
                  <c:v>41043</c:v>
                </c:pt>
                <c:pt idx="1230">
                  <c:v>41044</c:v>
                </c:pt>
                <c:pt idx="1231">
                  <c:v>41045</c:v>
                </c:pt>
                <c:pt idx="1232">
                  <c:v>41046</c:v>
                </c:pt>
                <c:pt idx="1233">
                  <c:v>41047</c:v>
                </c:pt>
                <c:pt idx="1234">
                  <c:v>41048</c:v>
                </c:pt>
                <c:pt idx="1235">
                  <c:v>41049</c:v>
                </c:pt>
                <c:pt idx="1236">
                  <c:v>41050</c:v>
                </c:pt>
                <c:pt idx="1237">
                  <c:v>41051</c:v>
                </c:pt>
                <c:pt idx="1238">
                  <c:v>41052</c:v>
                </c:pt>
                <c:pt idx="1239">
                  <c:v>41053</c:v>
                </c:pt>
                <c:pt idx="1240">
                  <c:v>41054</c:v>
                </c:pt>
                <c:pt idx="1241">
                  <c:v>41055</c:v>
                </c:pt>
                <c:pt idx="1242">
                  <c:v>41056</c:v>
                </c:pt>
                <c:pt idx="1243">
                  <c:v>41057</c:v>
                </c:pt>
                <c:pt idx="1244">
                  <c:v>41058</c:v>
                </c:pt>
                <c:pt idx="1245">
                  <c:v>41059</c:v>
                </c:pt>
                <c:pt idx="1246">
                  <c:v>41060</c:v>
                </c:pt>
                <c:pt idx="1247">
                  <c:v>41061</c:v>
                </c:pt>
                <c:pt idx="1248">
                  <c:v>41062</c:v>
                </c:pt>
                <c:pt idx="1249">
                  <c:v>41063</c:v>
                </c:pt>
                <c:pt idx="1250">
                  <c:v>41064</c:v>
                </c:pt>
                <c:pt idx="1251">
                  <c:v>41065</c:v>
                </c:pt>
                <c:pt idx="1252">
                  <c:v>41066</c:v>
                </c:pt>
                <c:pt idx="1253">
                  <c:v>41067</c:v>
                </c:pt>
                <c:pt idx="1254">
                  <c:v>41068</c:v>
                </c:pt>
                <c:pt idx="1255">
                  <c:v>41069</c:v>
                </c:pt>
                <c:pt idx="1256">
                  <c:v>41070</c:v>
                </c:pt>
                <c:pt idx="1257">
                  <c:v>41071</c:v>
                </c:pt>
                <c:pt idx="1258">
                  <c:v>41072</c:v>
                </c:pt>
                <c:pt idx="1259">
                  <c:v>41073</c:v>
                </c:pt>
                <c:pt idx="1260">
                  <c:v>41074</c:v>
                </c:pt>
                <c:pt idx="1261">
                  <c:v>41075</c:v>
                </c:pt>
                <c:pt idx="1262">
                  <c:v>41076</c:v>
                </c:pt>
                <c:pt idx="1263">
                  <c:v>41077</c:v>
                </c:pt>
                <c:pt idx="1264">
                  <c:v>41078</c:v>
                </c:pt>
                <c:pt idx="1265">
                  <c:v>41079</c:v>
                </c:pt>
                <c:pt idx="1266">
                  <c:v>41080</c:v>
                </c:pt>
                <c:pt idx="1267">
                  <c:v>41081</c:v>
                </c:pt>
                <c:pt idx="1268">
                  <c:v>41082</c:v>
                </c:pt>
                <c:pt idx="1269">
                  <c:v>41083</c:v>
                </c:pt>
                <c:pt idx="1270">
                  <c:v>41084</c:v>
                </c:pt>
                <c:pt idx="1271">
                  <c:v>41085</c:v>
                </c:pt>
                <c:pt idx="1272">
                  <c:v>41086</c:v>
                </c:pt>
                <c:pt idx="1273">
                  <c:v>41087</c:v>
                </c:pt>
                <c:pt idx="1274">
                  <c:v>41088</c:v>
                </c:pt>
                <c:pt idx="1275">
                  <c:v>41089</c:v>
                </c:pt>
                <c:pt idx="1276">
                  <c:v>41090</c:v>
                </c:pt>
                <c:pt idx="1277">
                  <c:v>41091</c:v>
                </c:pt>
                <c:pt idx="1278">
                  <c:v>41092</c:v>
                </c:pt>
                <c:pt idx="1279">
                  <c:v>41093</c:v>
                </c:pt>
                <c:pt idx="1280">
                  <c:v>41094</c:v>
                </c:pt>
                <c:pt idx="1281">
                  <c:v>41095</c:v>
                </c:pt>
                <c:pt idx="1282">
                  <c:v>41096</c:v>
                </c:pt>
                <c:pt idx="1283">
                  <c:v>41097</c:v>
                </c:pt>
                <c:pt idx="1284">
                  <c:v>41098</c:v>
                </c:pt>
                <c:pt idx="1285">
                  <c:v>41099</c:v>
                </c:pt>
                <c:pt idx="1286">
                  <c:v>41100</c:v>
                </c:pt>
                <c:pt idx="1287">
                  <c:v>41101</c:v>
                </c:pt>
                <c:pt idx="1288">
                  <c:v>41102</c:v>
                </c:pt>
                <c:pt idx="1289">
                  <c:v>41103</c:v>
                </c:pt>
                <c:pt idx="1290">
                  <c:v>41104</c:v>
                </c:pt>
                <c:pt idx="1291">
                  <c:v>41105</c:v>
                </c:pt>
                <c:pt idx="1292">
                  <c:v>41106</c:v>
                </c:pt>
                <c:pt idx="1293">
                  <c:v>41107</c:v>
                </c:pt>
                <c:pt idx="1294">
                  <c:v>41108</c:v>
                </c:pt>
                <c:pt idx="1295">
                  <c:v>41109</c:v>
                </c:pt>
                <c:pt idx="1296">
                  <c:v>41110</c:v>
                </c:pt>
                <c:pt idx="1297">
                  <c:v>41111</c:v>
                </c:pt>
                <c:pt idx="1298">
                  <c:v>41112</c:v>
                </c:pt>
                <c:pt idx="1299">
                  <c:v>41113</c:v>
                </c:pt>
                <c:pt idx="1300">
                  <c:v>41114</c:v>
                </c:pt>
                <c:pt idx="1301">
                  <c:v>41115</c:v>
                </c:pt>
                <c:pt idx="1302">
                  <c:v>41116</c:v>
                </c:pt>
                <c:pt idx="1303">
                  <c:v>41117</c:v>
                </c:pt>
                <c:pt idx="1304">
                  <c:v>41118</c:v>
                </c:pt>
                <c:pt idx="1305">
                  <c:v>41119</c:v>
                </c:pt>
                <c:pt idx="1306">
                  <c:v>41120</c:v>
                </c:pt>
                <c:pt idx="1307">
                  <c:v>41121</c:v>
                </c:pt>
                <c:pt idx="1308">
                  <c:v>41122</c:v>
                </c:pt>
                <c:pt idx="1309">
                  <c:v>41123</c:v>
                </c:pt>
                <c:pt idx="1310">
                  <c:v>41124</c:v>
                </c:pt>
                <c:pt idx="1311">
                  <c:v>41125</c:v>
                </c:pt>
                <c:pt idx="1312">
                  <c:v>41126</c:v>
                </c:pt>
                <c:pt idx="1313">
                  <c:v>41127</c:v>
                </c:pt>
                <c:pt idx="1314">
                  <c:v>41128</c:v>
                </c:pt>
                <c:pt idx="1315">
                  <c:v>41129</c:v>
                </c:pt>
                <c:pt idx="1316">
                  <c:v>41130</c:v>
                </c:pt>
                <c:pt idx="1317">
                  <c:v>41131</c:v>
                </c:pt>
                <c:pt idx="1318">
                  <c:v>41132</c:v>
                </c:pt>
                <c:pt idx="1319">
                  <c:v>41133</c:v>
                </c:pt>
                <c:pt idx="1320">
                  <c:v>41134</c:v>
                </c:pt>
                <c:pt idx="1321">
                  <c:v>41135</c:v>
                </c:pt>
                <c:pt idx="1322">
                  <c:v>41136</c:v>
                </c:pt>
                <c:pt idx="1323">
                  <c:v>41137</c:v>
                </c:pt>
                <c:pt idx="1324">
                  <c:v>41138</c:v>
                </c:pt>
                <c:pt idx="1325">
                  <c:v>41139</c:v>
                </c:pt>
                <c:pt idx="1326">
                  <c:v>41140</c:v>
                </c:pt>
                <c:pt idx="1327">
                  <c:v>41141</c:v>
                </c:pt>
                <c:pt idx="1328">
                  <c:v>41142</c:v>
                </c:pt>
                <c:pt idx="1329">
                  <c:v>41143</c:v>
                </c:pt>
                <c:pt idx="1330">
                  <c:v>41144</c:v>
                </c:pt>
                <c:pt idx="1331">
                  <c:v>41145</c:v>
                </c:pt>
                <c:pt idx="1332">
                  <c:v>41146</c:v>
                </c:pt>
                <c:pt idx="1333">
                  <c:v>41147</c:v>
                </c:pt>
                <c:pt idx="1334">
                  <c:v>41148</c:v>
                </c:pt>
                <c:pt idx="1335">
                  <c:v>41149</c:v>
                </c:pt>
                <c:pt idx="1336">
                  <c:v>41150</c:v>
                </c:pt>
                <c:pt idx="1337">
                  <c:v>41151</c:v>
                </c:pt>
                <c:pt idx="1338">
                  <c:v>41152</c:v>
                </c:pt>
                <c:pt idx="1339">
                  <c:v>41153</c:v>
                </c:pt>
                <c:pt idx="1340">
                  <c:v>41154</c:v>
                </c:pt>
                <c:pt idx="1341">
                  <c:v>41155</c:v>
                </c:pt>
                <c:pt idx="1342">
                  <c:v>41156</c:v>
                </c:pt>
                <c:pt idx="1343">
                  <c:v>41157</c:v>
                </c:pt>
                <c:pt idx="1344">
                  <c:v>41158</c:v>
                </c:pt>
                <c:pt idx="1345">
                  <c:v>41159</c:v>
                </c:pt>
                <c:pt idx="1346">
                  <c:v>41160</c:v>
                </c:pt>
                <c:pt idx="1347">
                  <c:v>41161</c:v>
                </c:pt>
                <c:pt idx="1348">
                  <c:v>41162</c:v>
                </c:pt>
                <c:pt idx="1349">
                  <c:v>41163</c:v>
                </c:pt>
                <c:pt idx="1350">
                  <c:v>41164</c:v>
                </c:pt>
                <c:pt idx="1351">
                  <c:v>41165</c:v>
                </c:pt>
                <c:pt idx="1352">
                  <c:v>41166</c:v>
                </c:pt>
                <c:pt idx="1353">
                  <c:v>41167</c:v>
                </c:pt>
                <c:pt idx="1354">
                  <c:v>41168</c:v>
                </c:pt>
                <c:pt idx="1355">
                  <c:v>41169</c:v>
                </c:pt>
                <c:pt idx="1356">
                  <c:v>41170</c:v>
                </c:pt>
                <c:pt idx="1357">
                  <c:v>41171</c:v>
                </c:pt>
                <c:pt idx="1358">
                  <c:v>41172</c:v>
                </c:pt>
                <c:pt idx="1359">
                  <c:v>41173</c:v>
                </c:pt>
                <c:pt idx="1360">
                  <c:v>41174</c:v>
                </c:pt>
                <c:pt idx="1361">
                  <c:v>41175</c:v>
                </c:pt>
                <c:pt idx="1362">
                  <c:v>41176</c:v>
                </c:pt>
                <c:pt idx="1363">
                  <c:v>41177</c:v>
                </c:pt>
                <c:pt idx="1364">
                  <c:v>41178</c:v>
                </c:pt>
                <c:pt idx="1365">
                  <c:v>41179</c:v>
                </c:pt>
                <c:pt idx="1366">
                  <c:v>41180</c:v>
                </c:pt>
                <c:pt idx="1367">
                  <c:v>41181</c:v>
                </c:pt>
                <c:pt idx="1368">
                  <c:v>41182</c:v>
                </c:pt>
                <c:pt idx="1369">
                  <c:v>41183</c:v>
                </c:pt>
                <c:pt idx="1370">
                  <c:v>41184</c:v>
                </c:pt>
                <c:pt idx="1371">
                  <c:v>41185</c:v>
                </c:pt>
                <c:pt idx="1372">
                  <c:v>41186</c:v>
                </c:pt>
                <c:pt idx="1373">
                  <c:v>41187</c:v>
                </c:pt>
                <c:pt idx="1374">
                  <c:v>41188</c:v>
                </c:pt>
                <c:pt idx="1375">
                  <c:v>41189</c:v>
                </c:pt>
                <c:pt idx="1376">
                  <c:v>41190</c:v>
                </c:pt>
                <c:pt idx="1377">
                  <c:v>41191</c:v>
                </c:pt>
                <c:pt idx="1378">
                  <c:v>41192</c:v>
                </c:pt>
                <c:pt idx="1379">
                  <c:v>41193</c:v>
                </c:pt>
                <c:pt idx="1380">
                  <c:v>41194</c:v>
                </c:pt>
                <c:pt idx="1381">
                  <c:v>41195</c:v>
                </c:pt>
                <c:pt idx="1382">
                  <c:v>41196</c:v>
                </c:pt>
                <c:pt idx="1383">
                  <c:v>41197</c:v>
                </c:pt>
                <c:pt idx="1384">
                  <c:v>41198</c:v>
                </c:pt>
                <c:pt idx="1385">
                  <c:v>41199</c:v>
                </c:pt>
                <c:pt idx="1386">
                  <c:v>41200</c:v>
                </c:pt>
                <c:pt idx="1387">
                  <c:v>41201</c:v>
                </c:pt>
                <c:pt idx="1388">
                  <c:v>41202</c:v>
                </c:pt>
                <c:pt idx="1389">
                  <c:v>41203</c:v>
                </c:pt>
                <c:pt idx="1390">
                  <c:v>41204</c:v>
                </c:pt>
                <c:pt idx="1391">
                  <c:v>41205</c:v>
                </c:pt>
                <c:pt idx="1392">
                  <c:v>41206</c:v>
                </c:pt>
                <c:pt idx="1393">
                  <c:v>41207</c:v>
                </c:pt>
                <c:pt idx="1394">
                  <c:v>41208</c:v>
                </c:pt>
                <c:pt idx="1395">
                  <c:v>41209</c:v>
                </c:pt>
                <c:pt idx="1396">
                  <c:v>41210</c:v>
                </c:pt>
                <c:pt idx="1397">
                  <c:v>41211</c:v>
                </c:pt>
                <c:pt idx="1398">
                  <c:v>41212</c:v>
                </c:pt>
                <c:pt idx="1399">
                  <c:v>41213</c:v>
                </c:pt>
                <c:pt idx="1400">
                  <c:v>41214</c:v>
                </c:pt>
                <c:pt idx="1401">
                  <c:v>41215</c:v>
                </c:pt>
                <c:pt idx="1402">
                  <c:v>41216</c:v>
                </c:pt>
                <c:pt idx="1403">
                  <c:v>41217</c:v>
                </c:pt>
                <c:pt idx="1404">
                  <c:v>41218</c:v>
                </c:pt>
                <c:pt idx="1405">
                  <c:v>41219</c:v>
                </c:pt>
                <c:pt idx="1406">
                  <c:v>41220</c:v>
                </c:pt>
                <c:pt idx="1407">
                  <c:v>41221</c:v>
                </c:pt>
                <c:pt idx="1408">
                  <c:v>41222</c:v>
                </c:pt>
                <c:pt idx="1409">
                  <c:v>41223</c:v>
                </c:pt>
                <c:pt idx="1410">
                  <c:v>41224</c:v>
                </c:pt>
                <c:pt idx="1411">
                  <c:v>41225</c:v>
                </c:pt>
                <c:pt idx="1412">
                  <c:v>41226</c:v>
                </c:pt>
                <c:pt idx="1413">
                  <c:v>41227</c:v>
                </c:pt>
                <c:pt idx="1414">
                  <c:v>41228</c:v>
                </c:pt>
                <c:pt idx="1415">
                  <c:v>41229</c:v>
                </c:pt>
                <c:pt idx="1416">
                  <c:v>41230</c:v>
                </c:pt>
                <c:pt idx="1417">
                  <c:v>41231</c:v>
                </c:pt>
                <c:pt idx="1418">
                  <c:v>41232</c:v>
                </c:pt>
                <c:pt idx="1419">
                  <c:v>41233</c:v>
                </c:pt>
                <c:pt idx="1420">
                  <c:v>41234</c:v>
                </c:pt>
                <c:pt idx="1421">
                  <c:v>41235</c:v>
                </c:pt>
                <c:pt idx="1422">
                  <c:v>41236</c:v>
                </c:pt>
                <c:pt idx="1423">
                  <c:v>41237</c:v>
                </c:pt>
                <c:pt idx="1424">
                  <c:v>41238</c:v>
                </c:pt>
                <c:pt idx="1425">
                  <c:v>41239</c:v>
                </c:pt>
                <c:pt idx="1426">
                  <c:v>41240</c:v>
                </c:pt>
                <c:pt idx="1427">
                  <c:v>41241</c:v>
                </c:pt>
                <c:pt idx="1428">
                  <c:v>41242</c:v>
                </c:pt>
                <c:pt idx="1429">
                  <c:v>41243</c:v>
                </c:pt>
                <c:pt idx="1430">
                  <c:v>41244</c:v>
                </c:pt>
                <c:pt idx="1431">
                  <c:v>41245</c:v>
                </c:pt>
                <c:pt idx="1432">
                  <c:v>41246</c:v>
                </c:pt>
                <c:pt idx="1433">
                  <c:v>41247</c:v>
                </c:pt>
                <c:pt idx="1434">
                  <c:v>41248</c:v>
                </c:pt>
                <c:pt idx="1435">
                  <c:v>41249</c:v>
                </c:pt>
                <c:pt idx="1436">
                  <c:v>41250</c:v>
                </c:pt>
                <c:pt idx="1437">
                  <c:v>41251</c:v>
                </c:pt>
                <c:pt idx="1438">
                  <c:v>41252</c:v>
                </c:pt>
                <c:pt idx="1439">
                  <c:v>41253</c:v>
                </c:pt>
                <c:pt idx="1440">
                  <c:v>41254</c:v>
                </c:pt>
                <c:pt idx="1441">
                  <c:v>41255</c:v>
                </c:pt>
                <c:pt idx="1442">
                  <c:v>41256</c:v>
                </c:pt>
                <c:pt idx="1443">
                  <c:v>41257</c:v>
                </c:pt>
                <c:pt idx="1444">
                  <c:v>41258</c:v>
                </c:pt>
                <c:pt idx="1445">
                  <c:v>41259</c:v>
                </c:pt>
                <c:pt idx="1446">
                  <c:v>41260</c:v>
                </c:pt>
                <c:pt idx="1447">
                  <c:v>41261</c:v>
                </c:pt>
                <c:pt idx="1448">
                  <c:v>41262</c:v>
                </c:pt>
                <c:pt idx="1449">
                  <c:v>41263</c:v>
                </c:pt>
                <c:pt idx="1450">
                  <c:v>41264</c:v>
                </c:pt>
                <c:pt idx="1451">
                  <c:v>41265</c:v>
                </c:pt>
                <c:pt idx="1452">
                  <c:v>41266</c:v>
                </c:pt>
                <c:pt idx="1453">
                  <c:v>41267</c:v>
                </c:pt>
                <c:pt idx="1454">
                  <c:v>41268</c:v>
                </c:pt>
                <c:pt idx="1455">
                  <c:v>41269</c:v>
                </c:pt>
                <c:pt idx="1456">
                  <c:v>41270</c:v>
                </c:pt>
                <c:pt idx="1457">
                  <c:v>41271</c:v>
                </c:pt>
                <c:pt idx="1458">
                  <c:v>41272</c:v>
                </c:pt>
                <c:pt idx="1459">
                  <c:v>41273</c:v>
                </c:pt>
                <c:pt idx="1460">
                  <c:v>41274</c:v>
                </c:pt>
                <c:pt idx="1461">
                  <c:v>41275</c:v>
                </c:pt>
                <c:pt idx="1462">
                  <c:v>41276</c:v>
                </c:pt>
                <c:pt idx="1463">
                  <c:v>41277</c:v>
                </c:pt>
                <c:pt idx="1464">
                  <c:v>41278</c:v>
                </c:pt>
                <c:pt idx="1465">
                  <c:v>41279</c:v>
                </c:pt>
                <c:pt idx="1466">
                  <c:v>41280</c:v>
                </c:pt>
                <c:pt idx="1467">
                  <c:v>41281</c:v>
                </c:pt>
                <c:pt idx="1468">
                  <c:v>41282</c:v>
                </c:pt>
                <c:pt idx="1469">
                  <c:v>41283</c:v>
                </c:pt>
                <c:pt idx="1470">
                  <c:v>41284</c:v>
                </c:pt>
                <c:pt idx="1471">
                  <c:v>41285</c:v>
                </c:pt>
                <c:pt idx="1472">
                  <c:v>41286</c:v>
                </c:pt>
                <c:pt idx="1473">
                  <c:v>41287</c:v>
                </c:pt>
                <c:pt idx="1474">
                  <c:v>41288</c:v>
                </c:pt>
                <c:pt idx="1475">
                  <c:v>41289</c:v>
                </c:pt>
                <c:pt idx="1476">
                  <c:v>41290</c:v>
                </c:pt>
                <c:pt idx="1477">
                  <c:v>41291</c:v>
                </c:pt>
                <c:pt idx="1478">
                  <c:v>41292</c:v>
                </c:pt>
                <c:pt idx="1479">
                  <c:v>41293</c:v>
                </c:pt>
                <c:pt idx="1480">
                  <c:v>41294</c:v>
                </c:pt>
                <c:pt idx="1481">
                  <c:v>41295</c:v>
                </c:pt>
                <c:pt idx="1482">
                  <c:v>41296</c:v>
                </c:pt>
                <c:pt idx="1483">
                  <c:v>41297</c:v>
                </c:pt>
                <c:pt idx="1484">
                  <c:v>41298</c:v>
                </c:pt>
                <c:pt idx="1485">
                  <c:v>41299</c:v>
                </c:pt>
                <c:pt idx="1486">
                  <c:v>41300</c:v>
                </c:pt>
                <c:pt idx="1487">
                  <c:v>41301</c:v>
                </c:pt>
                <c:pt idx="1488">
                  <c:v>41302</c:v>
                </c:pt>
                <c:pt idx="1489">
                  <c:v>41303</c:v>
                </c:pt>
                <c:pt idx="1490">
                  <c:v>41304</c:v>
                </c:pt>
                <c:pt idx="1491">
                  <c:v>41305</c:v>
                </c:pt>
                <c:pt idx="1492">
                  <c:v>41306</c:v>
                </c:pt>
                <c:pt idx="1493">
                  <c:v>41307</c:v>
                </c:pt>
                <c:pt idx="1494">
                  <c:v>41308</c:v>
                </c:pt>
                <c:pt idx="1495">
                  <c:v>41309</c:v>
                </c:pt>
                <c:pt idx="1496">
                  <c:v>41310</c:v>
                </c:pt>
                <c:pt idx="1497">
                  <c:v>41311</c:v>
                </c:pt>
                <c:pt idx="1498">
                  <c:v>41312</c:v>
                </c:pt>
                <c:pt idx="1499">
                  <c:v>41313</c:v>
                </c:pt>
                <c:pt idx="1500">
                  <c:v>41314</c:v>
                </c:pt>
                <c:pt idx="1501">
                  <c:v>41315</c:v>
                </c:pt>
                <c:pt idx="1502">
                  <c:v>41316</c:v>
                </c:pt>
                <c:pt idx="1503">
                  <c:v>41317</c:v>
                </c:pt>
                <c:pt idx="1504">
                  <c:v>41318</c:v>
                </c:pt>
                <c:pt idx="1505">
                  <c:v>41319</c:v>
                </c:pt>
                <c:pt idx="1506">
                  <c:v>41320</c:v>
                </c:pt>
                <c:pt idx="1507">
                  <c:v>41321</c:v>
                </c:pt>
                <c:pt idx="1508">
                  <c:v>41322</c:v>
                </c:pt>
                <c:pt idx="1509">
                  <c:v>41323</c:v>
                </c:pt>
                <c:pt idx="1510">
                  <c:v>41324</c:v>
                </c:pt>
                <c:pt idx="1511">
                  <c:v>41325</c:v>
                </c:pt>
                <c:pt idx="1512">
                  <c:v>41326</c:v>
                </c:pt>
                <c:pt idx="1513">
                  <c:v>41327</c:v>
                </c:pt>
                <c:pt idx="1514">
                  <c:v>41328</c:v>
                </c:pt>
                <c:pt idx="1515">
                  <c:v>41329</c:v>
                </c:pt>
                <c:pt idx="1516">
                  <c:v>41330</c:v>
                </c:pt>
                <c:pt idx="1517">
                  <c:v>41331</c:v>
                </c:pt>
                <c:pt idx="1518">
                  <c:v>41332</c:v>
                </c:pt>
                <c:pt idx="1519">
                  <c:v>41333</c:v>
                </c:pt>
                <c:pt idx="1520">
                  <c:v>41334</c:v>
                </c:pt>
                <c:pt idx="1521">
                  <c:v>41335</c:v>
                </c:pt>
                <c:pt idx="1522">
                  <c:v>41336</c:v>
                </c:pt>
                <c:pt idx="1523">
                  <c:v>41337</c:v>
                </c:pt>
                <c:pt idx="1524">
                  <c:v>41338</c:v>
                </c:pt>
                <c:pt idx="1525">
                  <c:v>41339</c:v>
                </c:pt>
                <c:pt idx="1526">
                  <c:v>41340</c:v>
                </c:pt>
                <c:pt idx="1527">
                  <c:v>41341</c:v>
                </c:pt>
                <c:pt idx="1528">
                  <c:v>41342</c:v>
                </c:pt>
                <c:pt idx="1529">
                  <c:v>41343</c:v>
                </c:pt>
                <c:pt idx="1530">
                  <c:v>41344</c:v>
                </c:pt>
                <c:pt idx="1531">
                  <c:v>41345</c:v>
                </c:pt>
                <c:pt idx="1532">
                  <c:v>41346</c:v>
                </c:pt>
                <c:pt idx="1533">
                  <c:v>41347</c:v>
                </c:pt>
                <c:pt idx="1534">
                  <c:v>41348</c:v>
                </c:pt>
                <c:pt idx="1535">
                  <c:v>41349</c:v>
                </c:pt>
                <c:pt idx="1536">
                  <c:v>41350</c:v>
                </c:pt>
                <c:pt idx="1537">
                  <c:v>41351</c:v>
                </c:pt>
                <c:pt idx="1538">
                  <c:v>41352</c:v>
                </c:pt>
                <c:pt idx="1539">
                  <c:v>41353</c:v>
                </c:pt>
                <c:pt idx="1540">
                  <c:v>41354</c:v>
                </c:pt>
                <c:pt idx="1541">
                  <c:v>41355</c:v>
                </c:pt>
                <c:pt idx="1542">
                  <c:v>41356</c:v>
                </c:pt>
                <c:pt idx="1543">
                  <c:v>41357</c:v>
                </c:pt>
                <c:pt idx="1544">
                  <c:v>41358</c:v>
                </c:pt>
                <c:pt idx="1545">
                  <c:v>41359</c:v>
                </c:pt>
                <c:pt idx="1546">
                  <c:v>41360</c:v>
                </c:pt>
                <c:pt idx="1547">
                  <c:v>41361</c:v>
                </c:pt>
                <c:pt idx="1548">
                  <c:v>41362</c:v>
                </c:pt>
                <c:pt idx="1549">
                  <c:v>41363</c:v>
                </c:pt>
                <c:pt idx="1550">
                  <c:v>41364</c:v>
                </c:pt>
                <c:pt idx="1551">
                  <c:v>41365</c:v>
                </c:pt>
                <c:pt idx="1552">
                  <c:v>41366</c:v>
                </c:pt>
                <c:pt idx="1553">
                  <c:v>41367</c:v>
                </c:pt>
                <c:pt idx="1554">
                  <c:v>41368</c:v>
                </c:pt>
                <c:pt idx="1555">
                  <c:v>41369</c:v>
                </c:pt>
                <c:pt idx="1556">
                  <c:v>41370</c:v>
                </c:pt>
                <c:pt idx="1557">
                  <c:v>41371</c:v>
                </c:pt>
                <c:pt idx="1558">
                  <c:v>41372</c:v>
                </c:pt>
                <c:pt idx="1559">
                  <c:v>41373</c:v>
                </c:pt>
                <c:pt idx="1560">
                  <c:v>41374</c:v>
                </c:pt>
                <c:pt idx="1561">
                  <c:v>41375</c:v>
                </c:pt>
                <c:pt idx="1562">
                  <c:v>41376</c:v>
                </c:pt>
                <c:pt idx="1563">
                  <c:v>41377</c:v>
                </c:pt>
                <c:pt idx="1564">
                  <c:v>41378</c:v>
                </c:pt>
                <c:pt idx="1565">
                  <c:v>41379</c:v>
                </c:pt>
                <c:pt idx="1566">
                  <c:v>41380</c:v>
                </c:pt>
                <c:pt idx="1567">
                  <c:v>41381</c:v>
                </c:pt>
                <c:pt idx="1568">
                  <c:v>41382</c:v>
                </c:pt>
                <c:pt idx="1569">
                  <c:v>41383</c:v>
                </c:pt>
                <c:pt idx="1570">
                  <c:v>41384</c:v>
                </c:pt>
                <c:pt idx="1571">
                  <c:v>41385</c:v>
                </c:pt>
                <c:pt idx="1572">
                  <c:v>41386</c:v>
                </c:pt>
                <c:pt idx="1573">
                  <c:v>41387</c:v>
                </c:pt>
                <c:pt idx="1574">
                  <c:v>41388</c:v>
                </c:pt>
                <c:pt idx="1575">
                  <c:v>41389</c:v>
                </c:pt>
                <c:pt idx="1576">
                  <c:v>41390</c:v>
                </c:pt>
                <c:pt idx="1577">
                  <c:v>41391</c:v>
                </c:pt>
                <c:pt idx="1578">
                  <c:v>41392</c:v>
                </c:pt>
                <c:pt idx="1579">
                  <c:v>41393</c:v>
                </c:pt>
                <c:pt idx="1580">
                  <c:v>41394</c:v>
                </c:pt>
                <c:pt idx="1581">
                  <c:v>41395</c:v>
                </c:pt>
                <c:pt idx="1582">
                  <c:v>41396</c:v>
                </c:pt>
                <c:pt idx="1583">
                  <c:v>41397</c:v>
                </c:pt>
                <c:pt idx="1584">
                  <c:v>41398</c:v>
                </c:pt>
                <c:pt idx="1585">
                  <c:v>41399</c:v>
                </c:pt>
                <c:pt idx="1586">
                  <c:v>41400</c:v>
                </c:pt>
                <c:pt idx="1587">
                  <c:v>41401</c:v>
                </c:pt>
                <c:pt idx="1588">
                  <c:v>41402</c:v>
                </c:pt>
                <c:pt idx="1589">
                  <c:v>41403</c:v>
                </c:pt>
                <c:pt idx="1590">
                  <c:v>41404</c:v>
                </c:pt>
                <c:pt idx="1591">
                  <c:v>41405</c:v>
                </c:pt>
                <c:pt idx="1592">
                  <c:v>41406</c:v>
                </c:pt>
                <c:pt idx="1593">
                  <c:v>41407</c:v>
                </c:pt>
                <c:pt idx="1594">
                  <c:v>41408</c:v>
                </c:pt>
                <c:pt idx="1595">
                  <c:v>41409</c:v>
                </c:pt>
                <c:pt idx="1596">
                  <c:v>41410</c:v>
                </c:pt>
                <c:pt idx="1597">
                  <c:v>41411</c:v>
                </c:pt>
                <c:pt idx="1598">
                  <c:v>41412</c:v>
                </c:pt>
                <c:pt idx="1599">
                  <c:v>41413</c:v>
                </c:pt>
                <c:pt idx="1600">
                  <c:v>41414</c:v>
                </c:pt>
                <c:pt idx="1601">
                  <c:v>41415</c:v>
                </c:pt>
                <c:pt idx="1602">
                  <c:v>41416</c:v>
                </c:pt>
                <c:pt idx="1603">
                  <c:v>41417</c:v>
                </c:pt>
                <c:pt idx="1604">
                  <c:v>41418</c:v>
                </c:pt>
                <c:pt idx="1605">
                  <c:v>41419</c:v>
                </c:pt>
                <c:pt idx="1606">
                  <c:v>41420</c:v>
                </c:pt>
                <c:pt idx="1607">
                  <c:v>41421</c:v>
                </c:pt>
                <c:pt idx="1608">
                  <c:v>41422</c:v>
                </c:pt>
                <c:pt idx="1609">
                  <c:v>41423</c:v>
                </c:pt>
                <c:pt idx="1610">
                  <c:v>41424</c:v>
                </c:pt>
                <c:pt idx="1611">
                  <c:v>41425</c:v>
                </c:pt>
                <c:pt idx="1612">
                  <c:v>41426</c:v>
                </c:pt>
                <c:pt idx="1613">
                  <c:v>41427</c:v>
                </c:pt>
                <c:pt idx="1614">
                  <c:v>41428</c:v>
                </c:pt>
                <c:pt idx="1615">
                  <c:v>41429</c:v>
                </c:pt>
                <c:pt idx="1616">
                  <c:v>41430</c:v>
                </c:pt>
                <c:pt idx="1617">
                  <c:v>41431</c:v>
                </c:pt>
                <c:pt idx="1618">
                  <c:v>41432</c:v>
                </c:pt>
                <c:pt idx="1619">
                  <c:v>41433</c:v>
                </c:pt>
                <c:pt idx="1620">
                  <c:v>41434</c:v>
                </c:pt>
                <c:pt idx="1621">
                  <c:v>41435</c:v>
                </c:pt>
                <c:pt idx="1622">
                  <c:v>41436</c:v>
                </c:pt>
                <c:pt idx="1623">
                  <c:v>41437</c:v>
                </c:pt>
                <c:pt idx="1624">
                  <c:v>41438</c:v>
                </c:pt>
                <c:pt idx="1625">
                  <c:v>41439</c:v>
                </c:pt>
                <c:pt idx="1626">
                  <c:v>41440</c:v>
                </c:pt>
                <c:pt idx="1627">
                  <c:v>41441</c:v>
                </c:pt>
                <c:pt idx="1628">
                  <c:v>41442</c:v>
                </c:pt>
                <c:pt idx="1629">
                  <c:v>41443</c:v>
                </c:pt>
                <c:pt idx="1630">
                  <c:v>41444</c:v>
                </c:pt>
                <c:pt idx="1631">
                  <c:v>41445</c:v>
                </c:pt>
                <c:pt idx="1632">
                  <c:v>41446</c:v>
                </c:pt>
                <c:pt idx="1633">
                  <c:v>41447</c:v>
                </c:pt>
                <c:pt idx="1634">
                  <c:v>41448</c:v>
                </c:pt>
                <c:pt idx="1635">
                  <c:v>41449</c:v>
                </c:pt>
                <c:pt idx="1636">
                  <c:v>41450</c:v>
                </c:pt>
                <c:pt idx="1637">
                  <c:v>41451</c:v>
                </c:pt>
                <c:pt idx="1638">
                  <c:v>41452</c:v>
                </c:pt>
                <c:pt idx="1639">
                  <c:v>41453</c:v>
                </c:pt>
                <c:pt idx="1640">
                  <c:v>41454</c:v>
                </c:pt>
                <c:pt idx="1641">
                  <c:v>41455</c:v>
                </c:pt>
                <c:pt idx="1642">
                  <c:v>41456</c:v>
                </c:pt>
                <c:pt idx="1643">
                  <c:v>41457</c:v>
                </c:pt>
                <c:pt idx="1644">
                  <c:v>41458</c:v>
                </c:pt>
                <c:pt idx="1645">
                  <c:v>41459</c:v>
                </c:pt>
                <c:pt idx="1646">
                  <c:v>41460</c:v>
                </c:pt>
                <c:pt idx="1647">
                  <c:v>41461</c:v>
                </c:pt>
                <c:pt idx="1648">
                  <c:v>41462</c:v>
                </c:pt>
                <c:pt idx="1649">
                  <c:v>41463</c:v>
                </c:pt>
                <c:pt idx="1650">
                  <c:v>41464</c:v>
                </c:pt>
                <c:pt idx="1651">
                  <c:v>41465</c:v>
                </c:pt>
                <c:pt idx="1652">
                  <c:v>41466</c:v>
                </c:pt>
                <c:pt idx="1653">
                  <c:v>41467</c:v>
                </c:pt>
                <c:pt idx="1654">
                  <c:v>41468</c:v>
                </c:pt>
                <c:pt idx="1655">
                  <c:v>41469</c:v>
                </c:pt>
                <c:pt idx="1656">
                  <c:v>41470</c:v>
                </c:pt>
                <c:pt idx="1657">
                  <c:v>41471</c:v>
                </c:pt>
                <c:pt idx="1658">
                  <c:v>41472</c:v>
                </c:pt>
                <c:pt idx="1659">
                  <c:v>41473</c:v>
                </c:pt>
                <c:pt idx="1660">
                  <c:v>41474</c:v>
                </c:pt>
                <c:pt idx="1661">
                  <c:v>41475</c:v>
                </c:pt>
                <c:pt idx="1662">
                  <c:v>41476</c:v>
                </c:pt>
                <c:pt idx="1663">
                  <c:v>41477</c:v>
                </c:pt>
                <c:pt idx="1664">
                  <c:v>41478</c:v>
                </c:pt>
                <c:pt idx="1665">
                  <c:v>41479</c:v>
                </c:pt>
                <c:pt idx="1666">
                  <c:v>41480</c:v>
                </c:pt>
                <c:pt idx="1667">
                  <c:v>41481</c:v>
                </c:pt>
                <c:pt idx="1668">
                  <c:v>41482</c:v>
                </c:pt>
                <c:pt idx="1669">
                  <c:v>41483</c:v>
                </c:pt>
                <c:pt idx="1670">
                  <c:v>41484</c:v>
                </c:pt>
                <c:pt idx="1671">
                  <c:v>41485</c:v>
                </c:pt>
                <c:pt idx="1672">
                  <c:v>41486</c:v>
                </c:pt>
                <c:pt idx="1673">
                  <c:v>41487</c:v>
                </c:pt>
                <c:pt idx="1674">
                  <c:v>41488</c:v>
                </c:pt>
                <c:pt idx="1675">
                  <c:v>41489</c:v>
                </c:pt>
                <c:pt idx="1676">
                  <c:v>41490</c:v>
                </c:pt>
                <c:pt idx="1677">
                  <c:v>41491</c:v>
                </c:pt>
                <c:pt idx="1678">
                  <c:v>41492</c:v>
                </c:pt>
                <c:pt idx="1679">
                  <c:v>41493</c:v>
                </c:pt>
                <c:pt idx="1680">
                  <c:v>41494</c:v>
                </c:pt>
                <c:pt idx="1681">
                  <c:v>41495</c:v>
                </c:pt>
                <c:pt idx="1682">
                  <c:v>41496</c:v>
                </c:pt>
                <c:pt idx="1683">
                  <c:v>41497</c:v>
                </c:pt>
                <c:pt idx="1684">
                  <c:v>41498</c:v>
                </c:pt>
                <c:pt idx="1685">
                  <c:v>41499</c:v>
                </c:pt>
                <c:pt idx="1686">
                  <c:v>41500</c:v>
                </c:pt>
                <c:pt idx="1687">
                  <c:v>41501</c:v>
                </c:pt>
                <c:pt idx="1688">
                  <c:v>41502</c:v>
                </c:pt>
                <c:pt idx="1689">
                  <c:v>41503</c:v>
                </c:pt>
                <c:pt idx="1690">
                  <c:v>41504</c:v>
                </c:pt>
                <c:pt idx="1691">
                  <c:v>41505</c:v>
                </c:pt>
                <c:pt idx="1692">
                  <c:v>41506</c:v>
                </c:pt>
                <c:pt idx="1693">
                  <c:v>41507</c:v>
                </c:pt>
                <c:pt idx="1694">
                  <c:v>41508</c:v>
                </c:pt>
                <c:pt idx="1695">
                  <c:v>41509</c:v>
                </c:pt>
                <c:pt idx="1696">
                  <c:v>41510</c:v>
                </c:pt>
                <c:pt idx="1697">
                  <c:v>41511</c:v>
                </c:pt>
                <c:pt idx="1698">
                  <c:v>41512</c:v>
                </c:pt>
                <c:pt idx="1699">
                  <c:v>41513</c:v>
                </c:pt>
                <c:pt idx="1700">
                  <c:v>41514</c:v>
                </c:pt>
                <c:pt idx="1701">
                  <c:v>41515</c:v>
                </c:pt>
                <c:pt idx="1702">
                  <c:v>41516</c:v>
                </c:pt>
                <c:pt idx="1703">
                  <c:v>41517</c:v>
                </c:pt>
                <c:pt idx="1704">
                  <c:v>41518</c:v>
                </c:pt>
                <c:pt idx="1705">
                  <c:v>41519</c:v>
                </c:pt>
                <c:pt idx="1706">
                  <c:v>41520</c:v>
                </c:pt>
                <c:pt idx="1707">
                  <c:v>41521</c:v>
                </c:pt>
                <c:pt idx="1708">
                  <c:v>41522</c:v>
                </c:pt>
                <c:pt idx="1709">
                  <c:v>41523</c:v>
                </c:pt>
                <c:pt idx="1710">
                  <c:v>41524</c:v>
                </c:pt>
                <c:pt idx="1711">
                  <c:v>41525</c:v>
                </c:pt>
                <c:pt idx="1712">
                  <c:v>41526</c:v>
                </c:pt>
                <c:pt idx="1713">
                  <c:v>41527</c:v>
                </c:pt>
                <c:pt idx="1714">
                  <c:v>41528</c:v>
                </c:pt>
                <c:pt idx="1715">
                  <c:v>41529</c:v>
                </c:pt>
                <c:pt idx="1716">
                  <c:v>41530</c:v>
                </c:pt>
                <c:pt idx="1717">
                  <c:v>41531</c:v>
                </c:pt>
                <c:pt idx="1718">
                  <c:v>41532</c:v>
                </c:pt>
                <c:pt idx="1719">
                  <c:v>41533</c:v>
                </c:pt>
                <c:pt idx="1720">
                  <c:v>41534</c:v>
                </c:pt>
                <c:pt idx="1721">
                  <c:v>41535</c:v>
                </c:pt>
                <c:pt idx="1722">
                  <c:v>41536</c:v>
                </c:pt>
                <c:pt idx="1723">
                  <c:v>41537</c:v>
                </c:pt>
                <c:pt idx="1724">
                  <c:v>41538</c:v>
                </c:pt>
                <c:pt idx="1725">
                  <c:v>41539</c:v>
                </c:pt>
                <c:pt idx="1726">
                  <c:v>41540</c:v>
                </c:pt>
                <c:pt idx="1727">
                  <c:v>41541</c:v>
                </c:pt>
                <c:pt idx="1728">
                  <c:v>41542</c:v>
                </c:pt>
                <c:pt idx="1729">
                  <c:v>41543</c:v>
                </c:pt>
                <c:pt idx="1730">
                  <c:v>41544</c:v>
                </c:pt>
                <c:pt idx="1731">
                  <c:v>41545</c:v>
                </c:pt>
                <c:pt idx="1732">
                  <c:v>41546</c:v>
                </c:pt>
                <c:pt idx="1733">
                  <c:v>41547</c:v>
                </c:pt>
                <c:pt idx="1734">
                  <c:v>41548</c:v>
                </c:pt>
                <c:pt idx="1735">
                  <c:v>41549</c:v>
                </c:pt>
                <c:pt idx="1736">
                  <c:v>41550</c:v>
                </c:pt>
                <c:pt idx="1737">
                  <c:v>41551</c:v>
                </c:pt>
                <c:pt idx="1738">
                  <c:v>41552</c:v>
                </c:pt>
                <c:pt idx="1739">
                  <c:v>41553</c:v>
                </c:pt>
                <c:pt idx="1740">
                  <c:v>41554</c:v>
                </c:pt>
                <c:pt idx="1741">
                  <c:v>41555</c:v>
                </c:pt>
                <c:pt idx="1742">
                  <c:v>41556</c:v>
                </c:pt>
                <c:pt idx="1743">
                  <c:v>41557</c:v>
                </c:pt>
                <c:pt idx="1744">
                  <c:v>41558</c:v>
                </c:pt>
                <c:pt idx="1745">
                  <c:v>41559</c:v>
                </c:pt>
                <c:pt idx="1746">
                  <c:v>41560</c:v>
                </c:pt>
                <c:pt idx="1747">
                  <c:v>41561</c:v>
                </c:pt>
                <c:pt idx="1748">
                  <c:v>41562</c:v>
                </c:pt>
                <c:pt idx="1749">
                  <c:v>41563</c:v>
                </c:pt>
                <c:pt idx="1750">
                  <c:v>41564</c:v>
                </c:pt>
                <c:pt idx="1751">
                  <c:v>41565</c:v>
                </c:pt>
                <c:pt idx="1752">
                  <c:v>41566</c:v>
                </c:pt>
                <c:pt idx="1753">
                  <c:v>41567</c:v>
                </c:pt>
                <c:pt idx="1754">
                  <c:v>41568</c:v>
                </c:pt>
                <c:pt idx="1755">
                  <c:v>41569</c:v>
                </c:pt>
                <c:pt idx="1756">
                  <c:v>41570</c:v>
                </c:pt>
                <c:pt idx="1757">
                  <c:v>41571</c:v>
                </c:pt>
                <c:pt idx="1758">
                  <c:v>41572</c:v>
                </c:pt>
                <c:pt idx="1759">
                  <c:v>41573</c:v>
                </c:pt>
                <c:pt idx="1760">
                  <c:v>41574</c:v>
                </c:pt>
                <c:pt idx="1761">
                  <c:v>41575</c:v>
                </c:pt>
                <c:pt idx="1762">
                  <c:v>41576</c:v>
                </c:pt>
                <c:pt idx="1763">
                  <c:v>41577</c:v>
                </c:pt>
                <c:pt idx="1764">
                  <c:v>41578</c:v>
                </c:pt>
                <c:pt idx="1765">
                  <c:v>41579</c:v>
                </c:pt>
                <c:pt idx="1766">
                  <c:v>41580</c:v>
                </c:pt>
                <c:pt idx="1767">
                  <c:v>41581</c:v>
                </c:pt>
                <c:pt idx="1768">
                  <c:v>41582</c:v>
                </c:pt>
                <c:pt idx="1769">
                  <c:v>41583</c:v>
                </c:pt>
                <c:pt idx="1770">
                  <c:v>41584</c:v>
                </c:pt>
                <c:pt idx="1771">
                  <c:v>41585</c:v>
                </c:pt>
                <c:pt idx="1772">
                  <c:v>41586</c:v>
                </c:pt>
                <c:pt idx="1773">
                  <c:v>41587</c:v>
                </c:pt>
                <c:pt idx="1774">
                  <c:v>41588</c:v>
                </c:pt>
                <c:pt idx="1775">
                  <c:v>41589</c:v>
                </c:pt>
                <c:pt idx="1776">
                  <c:v>41590</c:v>
                </c:pt>
                <c:pt idx="1777">
                  <c:v>41591</c:v>
                </c:pt>
                <c:pt idx="1778">
                  <c:v>41592</c:v>
                </c:pt>
                <c:pt idx="1779">
                  <c:v>41593</c:v>
                </c:pt>
                <c:pt idx="1780">
                  <c:v>41594</c:v>
                </c:pt>
                <c:pt idx="1781">
                  <c:v>41595</c:v>
                </c:pt>
                <c:pt idx="1782">
                  <c:v>41596</c:v>
                </c:pt>
                <c:pt idx="1783">
                  <c:v>41597</c:v>
                </c:pt>
                <c:pt idx="1784">
                  <c:v>41598</c:v>
                </c:pt>
                <c:pt idx="1785">
                  <c:v>41599</c:v>
                </c:pt>
                <c:pt idx="1786">
                  <c:v>41600</c:v>
                </c:pt>
                <c:pt idx="1787">
                  <c:v>41601</c:v>
                </c:pt>
                <c:pt idx="1788">
                  <c:v>41602</c:v>
                </c:pt>
                <c:pt idx="1789">
                  <c:v>41603</c:v>
                </c:pt>
                <c:pt idx="1790">
                  <c:v>41604</c:v>
                </c:pt>
                <c:pt idx="1791">
                  <c:v>41605</c:v>
                </c:pt>
                <c:pt idx="1792">
                  <c:v>41606</c:v>
                </c:pt>
                <c:pt idx="1793">
                  <c:v>41607</c:v>
                </c:pt>
                <c:pt idx="1794">
                  <c:v>41608</c:v>
                </c:pt>
                <c:pt idx="1795">
                  <c:v>41609</c:v>
                </c:pt>
                <c:pt idx="1796">
                  <c:v>41610</c:v>
                </c:pt>
                <c:pt idx="1797">
                  <c:v>41611</c:v>
                </c:pt>
                <c:pt idx="1798">
                  <c:v>41612</c:v>
                </c:pt>
                <c:pt idx="1799">
                  <c:v>41613</c:v>
                </c:pt>
                <c:pt idx="1800">
                  <c:v>41614</c:v>
                </c:pt>
                <c:pt idx="1801">
                  <c:v>41615</c:v>
                </c:pt>
                <c:pt idx="1802">
                  <c:v>41616</c:v>
                </c:pt>
                <c:pt idx="1803">
                  <c:v>41617</c:v>
                </c:pt>
                <c:pt idx="1804">
                  <c:v>41618</c:v>
                </c:pt>
                <c:pt idx="1805">
                  <c:v>41619</c:v>
                </c:pt>
                <c:pt idx="1806">
                  <c:v>41620</c:v>
                </c:pt>
                <c:pt idx="1807">
                  <c:v>41621</c:v>
                </c:pt>
                <c:pt idx="1808">
                  <c:v>41622</c:v>
                </c:pt>
                <c:pt idx="1809">
                  <c:v>41623</c:v>
                </c:pt>
                <c:pt idx="1810">
                  <c:v>41624</c:v>
                </c:pt>
                <c:pt idx="1811">
                  <c:v>41625</c:v>
                </c:pt>
                <c:pt idx="1812">
                  <c:v>41626</c:v>
                </c:pt>
                <c:pt idx="1813">
                  <c:v>41627</c:v>
                </c:pt>
                <c:pt idx="1814">
                  <c:v>41628</c:v>
                </c:pt>
                <c:pt idx="1815">
                  <c:v>41629</c:v>
                </c:pt>
                <c:pt idx="1816">
                  <c:v>41630</c:v>
                </c:pt>
                <c:pt idx="1817">
                  <c:v>41631</c:v>
                </c:pt>
                <c:pt idx="1818">
                  <c:v>41632</c:v>
                </c:pt>
                <c:pt idx="1819">
                  <c:v>41633</c:v>
                </c:pt>
                <c:pt idx="1820">
                  <c:v>41634</c:v>
                </c:pt>
                <c:pt idx="1821">
                  <c:v>41635</c:v>
                </c:pt>
                <c:pt idx="1822">
                  <c:v>41636</c:v>
                </c:pt>
                <c:pt idx="1823">
                  <c:v>41637</c:v>
                </c:pt>
                <c:pt idx="1824">
                  <c:v>41638</c:v>
                </c:pt>
                <c:pt idx="1825">
                  <c:v>41639</c:v>
                </c:pt>
                <c:pt idx="1826">
                  <c:v>41640</c:v>
                </c:pt>
                <c:pt idx="1827">
                  <c:v>41641</c:v>
                </c:pt>
                <c:pt idx="1828">
                  <c:v>41642</c:v>
                </c:pt>
                <c:pt idx="1829">
                  <c:v>41643</c:v>
                </c:pt>
                <c:pt idx="1830">
                  <c:v>41644</c:v>
                </c:pt>
                <c:pt idx="1831">
                  <c:v>41645</c:v>
                </c:pt>
                <c:pt idx="1832">
                  <c:v>41646</c:v>
                </c:pt>
                <c:pt idx="1833">
                  <c:v>41647</c:v>
                </c:pt>
                <c:pt idx="1834">
                  <c:v>41648</c:v>
                </c:pt>
                <c:pt idx="1835">
                  <c:v>41649</c:v>
                </c:pt>
                <c:pt idx="1836">
                  <c:v>41650</c:v>
                </c:pt>
                <c:pt idx="1837">
                  <c:v>41651</c:v>
                </c:pt>
                <c:pt idx="1838">
                  <c:v>41652</c:v>
                </c:pt>
                <c:pt idx="1839">
                  <c:v>41653</c:v>
                </c:pt>
                <c:pt idx="1840">
                  <c:v>41654</c:v>
                </c:pt>
                <c:pt idx="1841">
                  <c:v>41655</c:v>
                </c:pt>
                <c:pt idx="1842">
                  <c:v>41656</c:v>
                </c:pt>
                <c:pt idx="1843">
                  <c:v>41657</c:v>
                </c:pt>
                <c:pt idx="1844">
                  <c:v>41658</c:v>
                </c:pt>
                <c:pt idx="1845">
                  <c:v>41659</c:v>
                </c:pt>
                <c:pt idx="1846">
                  <c:v>41660</c:v>
                </c:pt>
                <c:pt idx="1847">
                  <c:v>41661</c:v>
                </c:pt>
                <c:pt idx="1848">
                  <c:v>41662</c:v>
                </c:pt>
                <c:pt idx="1849">
                  <c:v>41663</c:v>
                </c:pt>
                <c:pt idx="1850">
                  <c:v>41664</c:v>
                </c:pt>
                <c:pt idx="1851">
                  <c:v>41665</c:v>
                </c:pt>
                <c:pt idx="1852">
                  <c:v>41666</c:v>
                </c:pt>
                <c:pt idx="1853">
                  <c:v>41667</c:v>
                </c:pt>
                <c:pt idx="1854">
                  <c:v>41668</c:v>
                </c:pt>
                <c:pt idx="1855">
                  <c:v>41669</c:v>
                </c:pt>
                <c:pt idx="1856">
                  <c:v>41670</c:v>
                </c:pt>
                <c:pt idx="1857">
                  <c:v>41671</c:v>
                </c:pt>
                <c:pt idx="1858">
                  <c:v>41672</c:v>
                </c:pt>
                <c:pt idx="1859">
                  <c:v>41673</c:v>
                </c:pt>
                <c:pt idx="1860">
                  <c:v>41674</c:v>
                </c:pt>
                <c:pt idx="1861">
                  <c:v>41675</c:v>
                </c:pt>
                <c:pt idx="1862">
                  <c:v>41676</c:v>
                </c:pt>
                <c:pt idx="1863">
                  <c:v>41677</c:v>
                </c:pt>
                <c:pt idx="1864">
                  <c:v>41678</c:v>
                </c:pt>
                <c:pt idx="1865">
                  <c:v>41679</c:v>
                </c:pt>
                <c:pt idx="1866">
                  <c:v>41680</c:v>
                </c:pt>
                <c:pt idx="1867">
                  <c:v>41681</c:v>
                </c:pt>
                <c:pt idx="1868">
                  <c:v>41682</c:v>
                </c:pt>
                <c:pt idx="1869">
                  <c:v>41683</c:v>
                </c:pt>
                <c:pt idx="1870">
                  <c:v>41684</c:v>
                </c:pt>
                <c:pt idx="1871">
                  <c:v>41685</c:v>
                </c:pt>
                <c:pt idx="1872">
                  <c:v>41686</c:v>
                </c:pt>
                <c:pt idx="1873">
                  <c:v>41687</c:v>
                </c:pt>
                <c:pt idx="1874">
                  <c:v>41688</c:v>
                </c:pt>
                <c:pt idx="1875">
                  <c:v>41689</c:v>
                </c:pt>
                <c:pt idx="1876">
                  <c:v>41690</c:v>
                </c:pt>
                <c:pt idx="1877">
                  <c:v>41691</c:v>
                </c:pt>
                <c:pt idx="1878">
                  <c:v>41692</c:v>
                </c:pt>
                <c:pt idx="1879">
                  <c:v>41693</c:v>
                </c:pt>
                <c:pt idx="1880">
                  <c:v>41694</c:v>
                </c:pt>
                <c:pt idx="1881">
                  <c:v>41695</c:v>
                </c:pt>
                <c:pt idx="1882">
                  <c:v>41696</c:v>
                </c:pt>
                <c:pt idx="1883">
                  <c:v>41697</c:v>
                </c:pt>
                <c:pt idx="1884">
                  <c:v>41698</c:v>
                </c:pt>
                <c:pt idx="1885">
                  <c:v>41699</c:v>
                </c:pt>
                <c:pt idx="1886">
                  <c:v>41700</c:v>
                </c:pt>
                <c:pt idx="1887">
                  <c:v>41701</c:v>
                </c:pt>
                <c:pt idx="1888">
                  <c:v>41702</c:v>
                </c:pt>
                <c:pt idx="1889">
                  <c:v>41703</c:v>
                </c:pt>
                <c:pt idx="1890">
                  <c:v>41704</c:v>
                </c:pt>
                <c:pt idx="1891">
                  <c:v>41705</c:v>
                </c:pt>
                <c:pt idx="1892">
                  <c:v>41706</c:v>
                </c:pt>
                <c:pt idx="1893">
                  <c:v>41707</c:v>
                </c:pt>
                <c:pt idx="1894">
                  <c:v>41708</c:v>
                </c:pt>
                <c:pt idx="1895">
                  <c:v>41709</c:v>
                </c:pt>
                <c:pt idx="1896">
                  <c:v>41710</c:v>
                </c:pt>
                <c:pt idx="1897">
                  <c:v>41711</c:v>
                </c:pt>
                <c:pt idx="1898">
                  <c:v>41712</c:v>
                </c:pt>
                <c:pt idx="1899">
                  <c:v>41713</c:v>
                </c:pt>
                <c:pt idx="1900">
                  <c:v>41714</c:v>
                </c:pt>
                <c:pt idx="1901">
                  <c:v>41715</c:v>
                </c:pt>
                <c:pt idx="1902">
                  <c:v>41716</c:v>
                </c:pt>
                <c:pt idx="1903">
                  <c:v>41717</c:v>
                </c:pt>
                <c:pt idx="1904">
                  <c:v>41718</c:v>
                </c:pt>
                <c:pt idx="1905">
                  <c:v>41719</c:v>
                </c:pt>
                <c:pt idx="1906">
                  <c:v>41720</c:v>
                </c:pt>
                <c:pt idx="1907">
                  <c:v>41721</c:v>
                </c:pt>
                <c:pt idx="1908">
                  <c:v>41722</c:v>
                </c:pt>
                <c:pt idx="1909">
                  <c:v>41723</c:v>
                </c:pt>
                <c:pt idx="1910">
                  <c:v>41724</c:v>
                </c:pt>
                <c:pt idx="1911">
                  <c:v>41725</c:v>
                </c:pt>
                <c:pt idx="1912">
                  <c:v>41726</c:v>
                </c:pt>
                <c:pt idx="1913">
                  <c:v>41727</c:v>
                </c:pt>
                <c:pt idx="1914">
                  <c:v>41728</c:v>
                </c:pt>
                <c:pt idx="1915">
                  <c:v>41729</c:v>
                </c:pt>
                <c:pt idx="1916">
                  <c:v>41730</c:v>
                </c:pt>
                <c:pt idx="1917">
                  <c:v>41731</c:v>
                </c:pt>
                <c:pt idx="1918">
                  <c:v>41732</c:v>
                </c:pt>
                <c:pt idx="1919">
                  <c:v>41733</c:v>
                </c:pt>
                <c:pt idx="1920">
                  <c:v>41734</c:v>
                </c:pt>
                <c:pt idx="1921">
                  <c:v>41735</c:v>
                </c:pt>
                <c:pt idx="1922">
                  <c:v>41736</c:v>
                </c:pt>
                <c:pt idx="1923">
                  <c:v>41737</c:v>
                </c:pt>
                <c:pt idx="1924">
                  <c:v>41738</c:v>
                </c:pt>
                <c:pt idx="1925">
                  <c:v>41739</c:v>
                </c:pt>
                <c:pt idx="1926">
                  <c:v>41740</c:v>
                </c:pt>
                <c:pt idx="1927">
                  <c:v>41741</c:v>
                </c:pt>
                <c:pt idx="1928">
                  <c:v>41742</c:v>
                </c:pt>
                <c:pt idx="1929">
                  <c:v>41743</c:v>
                </c:pt>
                <c:pt idx="1930">
                  <c:v>41744</c:v>
                </c:pt>
                <c:pt idx="1931">
                  <c:v>41745</c:v>
                </c:pt>
                <c:pt idx="1932">
                  <c:v>41746</c:v>
                </c:pt>
                <c:pt idx="1933">
                  <c:v>41747</c:v>
                </c:pt>
                <c:pt idx="1934">
                  <c:v>41748</c:v>
                </c:pt>
                <c:pt idx="1935">
                  <c:v>41749</c:v>
                </c:pt>
                <c:pt idx="1936">
                  <c:v>41750</c:v>
                </c:pt>
                <c:pt idx="1937">
                  <c:v>41751</c:v>
                </c:pt>
                <c:pt idx="1938">
                  <c:v>41752</c:v>
                </c:pt>
                <c:pt idx="1939">
                  <c:v>41753</c:v>
                </c:pt>
                <c:pt idx="1940">
                  <c:v>41754</c:v>
                </c:pt>
                <c:pt idx="1941">
                  <c:v>41755</c:v>
                </c:pt>
                <c:pt idx="1942">
                  <c:v>41756</c:v>
                </c:pt>
                <c:pt idx="1943">
                  <c:v>41757</c:v>
                </c:pt>
                <c:pt idx="1944">
                  <c:v>41758</c:v>
                </c:pt>
                <c:pt idx="1945">
                  <c:v>41759</c:v>
                </c:pt>
                <c:pt idx="1946">
                  <c:v>41760</c:v>
                </c:pt>
                <c:pt idx="1947">
                  <c:v>41761</c:v>
                </c:pt>
                <c:pt idx="1948">
                  <c:v>41762</c:v>
                </c:pt>
                <c:pt idx="1949">
                  <c:v>41763</c:v>
                </c:pt>
                <c:pt idx="1950">
                  <c:v>41764</c:v>
                </c:pt>
                <c:pt idx="1951">
                  <c:v>41765</c:v>
                </c:pt>
                <c:pt idx="1952">
                  <c:v>41766</c:v>
                </c:pt>
                <c:pt idx="1953">
                  <c:v>41767</c:v>
                </c:pt>
                <c:pt idx="1954">
                  <c:v>41768</c:v>
                </c:pt>
                <c:pt idx="1955">
                  <c:v>41769</c:v>
                </c:pt>
                <c:pt idx="1956">
                  <c:v>41770</c:v>
                </c:pt>
                <c:pt idx="1957">
                  <c:v>41771</c:v>
                </c:pt>
                <c:pt idx="1958">
                  <c:v>41772</c:v>
                </c:pt>
                <c:pt idx="1959">
                  <c:v>41773</c:v>
                </c:pt>
                <c:pt idx="1960">
                  <c:v>41774</c:v>
                </c:pt>
                <c:pt idx="1961">
                  <c:v>41775</c:v>
                </c:pt>
                <c:pt idx="1962">
                  <c:v>41776</c:v>
                </c:pt>
                <c:pt idx="1963">
                  <c:v>41777</c:v>
                </c:pt>
                <c:pt idx="1964">
                  <c:v>41778</c:v>
                </c:pt>
                <c:pt idx="1965">
                  <c:v>41779</c:v>
                </c:pt>
                <c:pt idx="1966">
                  <c:v>41780</c:v>
                </c:pt>
                <c:pt idx="1967">
                  <c:v>41781</c:v>
                </c:pt>
                <c:pt idx="1968">
                  <c:v>41782</c:v>
                </c:pt>
                <c:pt idx="1969">
                  <c:v>41783</c:v>
                </c:pt>
                <c:pt idx="1970">
                  <c:v>41784</c:v>
                </c:pt>
                <c:pt idx="1971">
                  <c:v>41785</c:v>
                </c:pt>
                <c:pt idx="1972">
                  <c:v>41786</c:v>
                </c:pt>
                <c:pt idx="1973">
                  <c:v>41787</c:v>
                </c:pt>
                <c:pt idx="1974">
                  <c:v>41788</c:v>
                </c:pt>
                <c:pt idx="1975">
                  <c:v>41789</c:v>
                </c:pt>
                <c:pt idx="1976">
                  <c:v>41790</c:v>
                </c:pt>
                <c:pt idx="1977">
                  <c:v>41791</c:v>
                </c:pt>
                <c:pt idx="1978">
                  <c:v>41792</c:v>
                </c:pt>
                <c:pt idx="1979">
                  <c:v>41793</c:v>
                </c:pt>
                <c:pt idx="1980">
                  <c:v>41794</c:v>
                </c:pt>
                <c:pt idx="1981">
                  <c:v>41795</c:v>
                </c:pt>
                <c:pt idx="1982">
                  <c:v>41796</c:v>
                </c:pt>
                <c:pt idx="1983">
                  <c:v>41797</c:v>
                </c:pt>
                <c:pt idx="1984">
                  <c:v>41798</c:v>
                </c:pt>
                <c:pt idx="1985">
                  <c:v>41799</c:v>
                </c:pt>
                <c:pt idx="1986">
                  <c:v>41800</c:v>
                </c:pt>
                <c:pt idx="1987">
                  <c:v>41801</c:v>
                </c:pt>
                <c:pt idx="1988">
                  <c:v>41802</c:v>
                </c:pt>
                <c:pt idx="1989">
                  <c:v>41803</c:v>
                </c:pt>
                <c:pt idx="1990">
                  <c:v>41804</c:v>
                </c:pt>
                <c:pt idx="1991">
                  <c:v>41805</c:v>
                </c:pt>
                <c:pt idx="1992">
                  <c:v>41806</c:v>
                </c:pt>
                <c:pt idx="1993">
                  <c:v>41807</c:v>
                </c:pt>
                <c:pt idx="1994">
                  <c:v>41808</c:v>
                </c:pt>
                <c:pt idx="1995">
                  <c:v>41809</c:v>
                </c:pt>
                <c:pt idx="1996">
                  <c:v>41810</c:v>
                </c:pt>
                <c:pt idx="1997">
                  <c:v>41811</c:v>
                </c:pt>
                <c:pt idx="1998">
                  <c:v>41812</c:v>
                </c:pt>
                <c:pt idx="1999">
                  <c:v>41813</c:v>
                </c:pt>
                <c:pt idx="2000">
                  <c:v>41814</c:v>
                </c:pt>
                <c:pt idx="2001">
                  <c:v>41815</c:v>
                </c:pt>
                <c:pt idx="2002">
                  <c:v>41816</c:v>
                </c:pt>
                <c:pt idx="2003">
                  <c:v>41817</c:v>
                </c:pt>
                <c:pt idx="2004">
                  <c:v>41818</c:v>
                </c:pt>
                <c:pt idx="2005">
                  <c:v>41819</c:v>
                </c:pt>
                <c:pt idx="2006">
                  <c:v>41820</c:v>
                </c:pt>
                <c:pt idx="2007">
                  <c:v>41821</c:v>
                </c:pt>
                <c:pt idx="2008">
                  <c:v>41822</c:v>
                </c:pt>
                <c:pt idx="2009">
                  <c:v>41823</c:v>
                </c:pt>
                <c:pt idx="2010">
                  <c:v>41824</c:v>
                </c:pt>
                <c:pt idx="2011">
                  <c:v>41825</c:v>
                </c:pt>
                <c:pt idx="2012">
                  <c:v>41826</c:v>
                </c:pt>
                <c:pt idx="2013">
                  <c:v>41827</c:v>
                </c:pt>
                <c:pt idx="2014">
                  <c:v>41828</c:v>
                </c:pt>
                <c:pt idx="2015">
                  <c:v>41829</c:v>
                </c:pt>
                <c:pt idx="2016">
                  <c:v>41830</c:v>
                </c:pt>
                <c:pt idx="2017">
                  <c:v>41831</c:v>
                </c:pt>
                <c:pt idx="2018">
                  <c:v>41832</c:v>
                </c:pt>
                <c:pt idx="2019">
                  <c:v>41833</c:v>
                </c:pt>
                <c:pt idx="2020">
                  <c:v>41834</c:v>
                </c:pt>
                <c:pt idx="2021">
                  <c:v>41835</c:v>
                </c:pt>
                <c:pt idx="2022">
                  <c:v>41836</c:v>
                </c:pt>
                <c:pt idx="2023">
                  <c:v>41837</c:v>
                </c:pt>
                <c:pt idx="2024">
                  <c:v>41838</c:v>
                </c:pt>
                <c:pt idx="2025">
                  <c:v>41839</c:v>
                </c:pt>
                <c:pt idx="2026">
                  <c:v>41840</c:v>
                </c:pt>
                <c:pt idx="2027">
                  <c:v>41841</c:v>
                </c:pt>
                <c:pt idx="2028">
                  <c:v>41842</c:v>
                </c:pt>
                <c:pt idx="2029">
                  <c:v>41843</c:v>
                </c:pt>
                <c:pt idx="2030">
                  <c:v>41844</c:v>
                </c:pt>
                <c:pt idx="2031">
                  <c:v>41845</c:v>
                </c:pt>
                <c:pt idx="2032">
                  <c:v>41846</c:v>
                </c:pt>
                <c:pt idx="2033">
                  <c:v>41847</c:v>
                </c:pt>
                <c:pt idx="2034">
                  <c:v>41848</c:v>
                </c:pt>
                <c:pt idx="2035">
                  <c:v>41849</c:v>
                </c:pt>
                <c:pt idx="2036">
                  <c:v>41850</c:v>
                </c:pt>
                <c:pt idx="2037">
                  <c:v>41851</c:v>
                </c:pt>
                <c:pt idx="2038">
                  <c:v>41852</c:v>
                </c:pt>
                <c:pt idx="2039">
                  <c:v>41853</c:v>
                </c:pt>
                <c:pt idx="2040">
                  <c:v>41854</c:v>
                </c:pt>
                <c:pt idx="2041">
                  <c:v>41855</c:v>
                </c:pt>
                <c:pt idx="2042">
                  <c:v>41856</c:v>
                </c:pt>
                <c:pt idx="2043">
                  <c:v>41857</c:v>
                </c:pt>
                <c:pt idx="2044">
                  <c:v>41858</c:v>
                </c:pt>
                <c:pt idx="2045">
                  <c:v>41859</c:v>
                </c:pt>
                <c:pt idx="2046">
                  <c:v>41860</c:v>
                </c:pt>
                <c:pt idx="2047">
                  <c:v>41861</c:v>
                </c:pt>
                <c:pt idx="2048">
                  <c:v>41862</c:v>
                </c:pt>
                <c:pt idx="2049">
                  <c:v>41863</c:v>
                </c:pt>
                <c:pt idx="2050">
                  <c:v>41864</c:v>
                </c:pt>
                <c:pt idx="2051">
                  <c:v>41865</c:v>
                </c:pt>
                <c:pt idx="2052">
                  <c:v>41866</c:v>
                </c:pt>
                <c:pt idx="2053">
                  <c:v>41867</c:v>
                </c:pt>
                <c:pt idx="2054">
                  <c:v>41868</c:v>
                </c:pt>
                <c:pt idx="2055">
                  <c:v>41869</c:v>
                </c:pt>
                <c:pt idx="2056">
                  <c:v>41870</c:v>
                </c:pt>
                <c:pt idx="2057">
                  <c:v>41871</c:v>
                </c:pt>
                <c:pt idx="2058">
                  <c:v>41872</c:v>
                </c:pt>
                <c:pt idx="2059">
                  <c:v>41873</c:v>
                </c:pt>
                <c:pt idx="2060">
                  <c:v>41874</c:v>
                </c:pt>
                <c:pt idx="2061">
                  <c:v>41875</c:v>
                </c:pt>
                <c:pt idx="2062">
                  <c:v>41876</c:v>
                </c:pt>
                <c:pt idx="2063">
                  <c:v>41877</c:v>
                </c:pt>
                <c:pt idx="2064">
                  <c:v>41878</c:v>
                </c:pt>
                <c:pt idx="2065">
                  <c:v>41879</c:v>
                </c:pt>
                <c:pt idx="2066">
                  <c:v>41880</c:v>
                </c:pt>
                <c:pt idx="2067">
                  <c:v>41881</c:v>
                </c:pt>
                <c:pt idx="2068">
                  <c:v>41882</c:v>
                </c:pt>
                <c:pt idx="2069">
                  <c:v>41883</c:v>
                </c:pt>
                <c:pt idx="2070">
                  <c:v>41884</c:v>
                </c:pt>
                <c:pt idx="2071">
                  <c:v>41885</c:v>
                </c:pt>
                <c:pt idx="2072">
                  <c:v>41886</c:v>
                </c:pt>
                <c:pt idx="2073">
                  <c:v>41887</c:v>
                </c:pt>
                <c:pt idx="2074">
                  <c:v>41888</c:v>
                </c:pt>
                <c:pt idx="2075">
                  <c:v>41889</c:v>
                </c:pt>
                <c:pt idx="2076">
                  <c:v>41890</c:v>
                </c:pt>
                <c:pt idx="2077">
                  <c:v>41891</c:v>
                </c:pt>
                <c:pt idx="2078">
                  <c:v>41892</c:v>
                </c:pt>
                <c:pt idx="2079">
                  <c:v>41893</c:v>
                </c:pt>
                <c:pt idx="2080">
                  <c:v>41894</c:v>
                </c:pt>
                <c:pt idx="2081">
                  <c:v>41895</c:v>
                </c:pt>
                <c:pt idx="2082">
                  <c:v>41896</c:v>
                </c:pt>
                <c:pt idx="2083">
                  <c:v>41897</c:v>
                </c:pt>
                <c:pt idx="2084">
                  <c:v>41898</c:v>
                </c:pt>
                <c:pt idx="2085">
                  <c:v>41899</c:v>
                </c:pt>
                <c:pt idx="2086">
                  <c:v>41900</c:v>
                </c:pt>
                <c:pt idx="2087">
                  <c:v>41901</c:v>
                </c:pt>
                <c:pt idx="2088">
                  <c:v>41902</c:v>
                </c:pt>
                <c:pt idx="2089">
                  <c:v>41903</c:v>
                </c:pt>
                <c:pt idx="2090">
                  <c:v>41904</c:v>
                </c:pt>
                <c:pt idx="2091">
                  <c:v>41905</c:v>
                </c:pt>
                <c:pt idx="2092">
                  <c:v>41906</c:v>
                </c:pt>
                <c:pt idx="2093">
                  <c:v>41907</c:v>
                </c:pt>
                <c:pt idx="2094">
                  <c:v>41908</c:v>
                </c:pt>
                <c:pt idx="2095">
                  <c:v>41909</c:v>
                </c:pt>
                <c:pt idx="2096">
                  <c:v>41910</c:v>
                </c:pt>
                <c:pt idx="2097">
                  <c:v>41911</c:v>
                </c:pt>
                <c:pt idx="2098">
                  <c:v>41912</c:v>
                </c:pt>
                <c:pt idx="2099">
                  <c:v>41913</c:v>
                </c:pt>
                <c:pt idx="2100">
                  <c:v>41914</c:v>
                </c:pt>
                <c:pt idx="2101">
                  <c:v>41915</c:v>
                </c:pt>
                <c:pt idx="2102">
                  <c:v>41916</c:v>
                </c:pt>
                <c:pt idx="2103">
                  <c:v>41917</c:v>
                </c:pt>
                <c:pt idx="2104">
                  <c:v>41918</c:v>
                </c:pt>
                <c:pt idx="2105">
                  <c:v>41919</c:v>
                </c:pt>
                <c:pt idx="2106">
                  <c:v>41920</c:v>
                </c:pt>
                <c:pt idx="2107">
                  <c:v>41921</c:v>
                </c:pt>
                <c:pt idx="2108">
                  <c:v>41922</c:v>
                </c:pt>
                <c:pt idx="2109">
                  <c:v>41923</c:v>
                </c:pt>
                <c:pt idx="2110">
                  <c:v>41924</c:v>
                </c:pt>
                <c:pt idx="2111">
                  <c:v>41925</c:v>
                </c:pt>
                <c:pt idx="2112">
                  <c:v>41926</c:v>
                </c:pt>
                <c:pt idx="2113">
                  <c:v>41927</c:v>
                </c:pt>
                <c:pt idx="2114">
                  <c:v>41928</c:v>
                </c:pt>
                <c:pt idx="2115">
                  <c:v>41929</c:v>
                </c:pt>
                <c:pt idx="2116">
                  <c:v>41930</c:v>
                </c:pt>
                <c:pt idx="2117">
                  <c:v>41931</c:v>
                </c:pt>
                <c:pt idx="2118">
                  <c:v>41932</c:v>
                </c:pt>
                <c:pt idx="2119">
                  <c:v>41933</c:v>
                </c:pt>
                <c:pt idx="2120">
                  <c:v>41934</c:v>
                </c:pt>
                <c:pt idx="2121">
                  <c:v>41935</c:v>
                </c:pt>
                <c:pt idx="2122">
                  <c:v>41936</c:v>
                </c:pt>
                <c:pt idx="2123">
                  <c:v>41937</c:v>
                </c:pt>
                <c:pt idx="2124">
                  <c:v>41938</c:v>
                </c:pt>
                <c:pt idx="2125">
                  <c:v>41939</c:v>
                </c:pt>
                <c:pt idx="2126">
                  <c:v>41940</c:v>
                </c:pt>
                <c:pt idx="2127">
                  <c:v>41941</c:v>
                </c:pt>
                <c:pt idx="2128">
                  <c:v>41942</c:v>
                </c:pt>
                <c:pt idx="2129">
                  <c:v>41943</c:v>
                </c:pt>
                <c:pt idx="2130">
                  <c:v>41944</c:v>
                </c:pt>
                <c:pt idx="2131">
                  <c:v>41945</c:v>
                </c:pt>
                <c:pt idx="2132">
                  <c:v>41946</c:v>
                </c:pt>
                <c:pt idx="2133">
                  <c:v>41947</c:v>
                </c:pt>
                <c:pt idx="2134">
                  <c:v>41948</c:v>
                </c:pt>
                <c:pt idx="2135">
                  <c:v>41949</c:v>
                </c:pt>
                <c:pt idx="2136">
                  <c:v>41950</c:v>
                </c:pt>
                <c:pt idx="2137">
                  <c:v>41951</c:v>
                </c:pt>
                <c:pt idx="2138">
                  <c:v>41952</c:v>
                </c:pt>
                <c:pt idx="2139">
                  <c:v>41953</c:v>
                </c:pt>
                <c:pt idx="2140">
                  <c:v>41954</c:v>
                </c:pt>
                <c:pt idx="2141">
                  <c:v>41955</c:v>
                </c:pt>
                <c:pt idx="2142">
                  <c:v>41956</c:v>
                </c:pt>
                <c:pt idx="2143">
                  <c:v>41957</c:v>
                </c:pt>
                <c:pt idx="2144">
                  <c:v>41958</c:v>
                </c:pt>
                <c:pt idx="2145">
                  <c:v>41959</c:v>
                </c:pt>
                <c:pt idx="2146">
                  <c:v>41960</c:v>
                </c:pt>
                <c:pt idx="2147">
                  <c:v>41961</c:v>
                </c:pt>
                <c:pt idx="2148">
                  <c:v>41962</c:v>
                </c:pt>
                <c:pt idx="2149">
                  <c:v>41963</c:v>
                </c:pt>
                <c:pt idx="2150">
                  <c:v>41964</c:v>
                </c:pt>
                <c:pt idx="2151">
                  <c:v>41965</c:v>
                </c:pt>
                <c:pt idx="2152">
                  <c:v>41966</c:v>
                </c:pt>
                <c:pt idx="2153">
                  <c:v>41967</c:v>
                </c:pt>
                <c:pt idx="2154">
                  <c:v>41968</c:v>
                </c:pt>
                <c:pt idx="2155">
                  <c:v>41969</c:v>
                </c:pt>
                <c:pt idx="2156">
                  <c:v>41970</c:v>
                </c:pt>
                <c:pt idx="2157">
                  <c:v>41971</c:v>
                </c:pt>
                <c:pt idx="2158">
                  <c:v>41972</c:v>
                </c:pt>
                <c:pt idx="2159">
                  <c:v>41973</c:v>
                </c:pt>
                <c:pt idx="2160">
                  <c:v>41974</c:v>
                </c:pt>
                <c:pt idx="2161">
                  <c:v>41975</c:v>
                </c:pt>
                <c:pt idx="2162">
                  <c:v>41976</c:v>
                </c:pt>
                <c:pt idx="2163">
                  <c:v>41977</c:v>
                </c:pt>
                <c:pt idx="2164">
                  <c:v>41978</c:v>
                </c:pt>
                <c:pt idx="2165">
                  <c:v>41979</c:v>
                </c:pt>
                <c:pt idx="2166">
                  <c:v>41980</c:v>
                </c:pt>
                <c:pt idx="2167">
                  <c:v>41981</c:v>
                </c:pt>
                <c:pt idx="2168">
                  <c:v>41982</c:v>
                </c:pt>
                <c:pt idx="2169">
                  <c:v>41983</c:v>
                </c:pt>
                <c:pt idx="2170">
                  <c:v>41984</c:v>
                </c:pt>
                <c:pt idx="2171">
                  <c:v>41985</c:v>
                </c:pt>
                <c:pt idx="2172">
                  <c:v>41986</c:v>
                </c:pt>
                <c:pt idx="2173">
                  <c:v>41987</c:v>
                </c:pt>
                <c:pt idx="2174">
                  <c:v>41988</c:v>
                </c:pt>
                <c:pt idx="2175">
                  <c:v>41989</c:v>
                </c:pt>
                <c:pt idx="2176">
                  <c:v>41990</c:v>
                </c:pt>
                <c:pt idx="2177">
                  <c:v>41991</c:v>
                </c:pt>
                <c:pt idx="2178">
                  <c:v>41992</c:v>
                </c:pt>
                <c:pt idx="2179">
                  <c:v>41993</c:v>
                </c:pt>
                <c:pt idx="2180">
                  <c:v>41994</c:v>
                </c:pt>
                <c:pt idx="2181">
                  <c:v>41995</c:v>
                </c:pt>
                <c:pt idx="2182">
                  <c:v>41996</c:v>
                </c:pt>
                <c:pt idx="2183">
                  <c:v>41997</c:v>
                </c:pt>
                <c:pt idx="2184">
                  <c:v>41998</c:v>
                </c:pt>
                <c:pt idx="2185">
                  <c:v>41999</c:v>
                </c:pt>
                <c:pt idx="2186">
                  <c:v>42000</c:v>
                </c:pt>
                <c:pt idx="2187">
                  <c:v>42001</c:v>
                </c:pt>
                <c:pt idx="2188">
                  <c:v>42002</c:v>
                </c:pt>
                <c:pt idx="2189">
                  <c:v>42003</c:v>
                </c:pt>
                <c:pt idx="2190">
                  <c:v>42004</c:v>
                </c:pt>
              </c:numCache>
            </c:numRef>
          </c:cat>
          <c:val>
            <c:numRef>
              <c:f>'ng-l'!$H$2:$H$2192</c:f>
              <c:numCache>
                <c:formatCode>General</c:formatCode>
                <c:ptCount val="2191"/>
              </c:numCache>
            </c:numRef>
          </c:val>
          <c:extLst>
            <c:ext xmlns:c16="http://schemas.microsoft.com/office/drawing/2014/chart" uri="{C3380CC4-5D6E-409C-BE32-E72D297353CC}">
              <c16:uniqueId val="{00000004-081F-47BF-93D3-495C5FA11AA5}"/>
            </c:ext>
          </c:extLst>
        </c:ser>
        <c:dLbls>
          <c:showLegendKey val="0"/>
          <c:showVal val="0"/>
          <c:showCatName val="0"/>
          <c:showSerName val="0"/>
          <c:showPercent val="0"/>
          <c:showBubbleSize val="0"/>
        </c:dLbls>
        <c:gapWidth val="164"/>
        <c:overlap val="-35"/>
        <c:axId val="-440253520"/>
        <c:axId val="-440250256"/>
      </c:barChart>
      <c:dateAx>
        <c:axId val="-440253520"/>
        <c:scaling>
          <c:orientation val="minMax"/>
        </c:scaling>
        <c:delete val="0"/>
        <c:axPos val="b"/>
        <c:title>
          <c:tx>
            <c:rich>
              <a:bodyPr/>
              <a:lstStyle/>
              <a:p>
                <a:pPr>
                  <a:defRPr sz="900" b="0" i="0" u="none" strike="noStrike" baseline="0">
                    <a:solidFill>
                      <a:srgbClr val="808080"/>
                    </a:solidFill>
                    <a:latin typeface="Calibri"/>
                    <a:ea typeface="Calibri"/>
                    <a:cs typeface="Calibri"/>
                  </a:defRPr>
                </a:pPr>
                <a:r>
                  <a:rPr lang="en-US"/>
                  <a:t>Daily</a:t>
                </a:r>
              </a:p>
            </c:rich>
          </c:tx>
          <c:overlay val="0"/>
          <c:spPr>
            <a:noFill/>
            <a:ln w="25400">
              <a:noFill/>
            </a:ln>
          </c:spPr>
        </c:title>
        <c:numFmt formatCode="d\-mmm\-yy" sourceLinked="0"/>
        <c:majorTickMark val="none"/>
        <c:minorTickMark val="none"/>
        <c:tickLblPos val="nextTo"/>
        <c:spPr>
          <a:ln w="6350">
            <a:noFill/>
          </a:ln>
        </c:spPr>
        <c:txPr>
          <a:bodyPr rot="-2700000" vert="horz"/>
          <a:lstStyle/>
          <a:p>
            <a:pPr>
              <a:defRPr sz="900" b="0" i="0" u="none" strike="noStrike" baseline="0">
                <a:solidFill>
                  <a:srgbClr val="808080"/>
                </a:solidFill>
                <a:latin typeface="Calibri"/>
                <a:ea typeface="Calibri"/>
                <a:cs typeface="Calibri"/>
              </a:defRPr>
            </a:pPr>
            <a:endParaRPr lang="en-US"/>
          </a:p>
        </c:txPr>
        <c:crossAx val="-440250256"/>
        <c:crosses val="autoZero"/>
        <c:auto val="1"/>
        <c:lblOffset val="100"/>
        <c:baseTimeUnit val="days"/>
      </c:dateAx>
      <c:valAx>
        <c:axId val="-440250256"/>
        <c:scaling>
          <c:orientation val="minMax"/>
        </c:scaling>
        <c:delete val="0"/>
        <c:axPos val="l"/>
        <c:title>
          <c:tx>
            <c:rich>
              <a:bodyPr/>
              <a:lstStyle/>
              <a:p>
                <a:pPr>
                  <a:defRPr sz="900" b="0" i="0" u="none" strike="noStrike" baseline="0">
                    <a:solidFill>
                      <a:srgbClr val="808080"/>
                    </a:solidFill>
                    <a:latin typeface="Calibri"/>
                    <a:ea typeface="Calibri"/>
                    <a:cs typeface="Calibri"/>
                  </a:defRPr>
                </a:pPr>
                <a:r>
                  <a:rPr lang="en-US"/>
                  <a:t>Concentration (ng/L)</a:t>
                </a:r>
              </a:p>
            </c:rich>
          </c:tx>
          <c:overlay val="0"/>
          <c:spPr>
            <a:noFill/>
            <a:ln w="25400">
              <a:noFill/>
            </a:ln>
          </c:spPr>
        </c:title>
        <c:numFmt formatCode="General" sourceLinked="1"/>
        <c:majorTickMark val="none"/>
        <c:minorTickMark val="none"/>
        <c:tickLblPos val="nextTo"/>
        <c:spPr>
          <a:ln w="6350">
            <a:noFill/>
          </a:ln>
        </c:spPr>
        <c:txPr>
          <a:bodyPr rot="0" vert="horz"/>
          <a:lstStyle/>
          <a:p>
            <a:pPr>
              <a:defRPr sz="900" b="0" i="0" u="none" strike="noStrike" baseline="0">
                <a:solidFill>
                  <a:srgbClr val="808080"/>
                </a:solidFill>
                <a:latin typeface="Calibri"/>
                <a:ea typeface="Calibri"/>
                <a:cs typeface="Calibri"/>
              </a:defRPr>
            </a:pPr>
            <a:endParaRPr lang="en-US"/>
          </a:p>
        </c:txPr>
        <c:crossAx val="-440253520"/>
        <c:crosses val="autoZero"/>
        <c:crossBetween val="between"/>
      </c:valAx>
      <c:spPr>
        <a:noFill/>
        <a:ln w="25400">
          <a:noFill/>
        </a:ln>
      </c:spPr>
    </c:plotArea>
    <c:legend>
      <c:legendPos val="t"/>
      <c:overlay val="0"/>
      <c:spPr>
        <a:noFill/>
        <a:ln w="25400">
          <a:noFill/>
        </a:ln>
      </c:spPr>
      <c:txPr>
        <a:bodyPr/>
        <a:lstStyle/>
        <a:p>
          <a:pPr>
            <a:defRPr sz="755" b="0" i="0" u="none" strike="noStrike" baseline="0">
              <a:solidFill>
                <a:srgbClr val="808080"/>
              </a:solidFill>
              <a:latin typeface="Calibri"/>
              <a:ea typeface="Calibri"/>
              <a:cs typeface="Calibri"/>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'ng-l'!$F$1</c:f>
              <c:strCache>
                <c:ptCount val="1"/>
                <c:pt idx="0">
                  <c:v>Simulation</c:v>
                </c:pt>
              </c:strCache>
            </c:strRef>
          </c:tx>
          <c:spPr>
            <a:noFill/>
            <a:ln w="25400" cap="flat" cmpd="sng" algn="ctr">
              <a:solidFill>
                <a:schemeClr val="accent1"/>
              </a:solidFill>
              <a:miter lim="800000"/>
            </a:ln>
            <a:effectLst/>
          </c:spPr>
          <c:invertIfNegative val="0"/>
          <c:dLbls>
            <c:dLbl>
              <c:idx val="66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0CF-46F1-BE8C-38F822E3098E}"/>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1"/>
              </c:ext>
            </c:extLst>
          </c:dLbls>
          <c:cat>
            <c:numRef>
              <c:f>'ng-l'!$E$2:$E$2192</c:f>
              <c:numCache>
                <c:formatCode>d\-mmm\-yy</c:formatCode>
                <c:ptCount val="2191"/>
                <c:pt idx="0">
                  <c:v>39814</c:v>
                </c:pt>
                <c:pt idx="1">
                  <c:v>39815</c:v>
                </c:pt>
                <c:pt idx="2">
                  <c:v>39816</c:v>
                </c:pt>
                <c:pt idx="3">
                  <c:v>39817</c:v>
                </c:pt>
                <c:pt idx="4">
                  <c:v>39818</c:v>
                </c:pt>
                <c:pt idx="5">
                  <c:v>39819</c:v>
                </c:pt>
                <c:pt idx="6">
                  <c:v>39820</c:v>
                </c:pt>
                <c:pt idx="7">
                  <c:v>39821</c:v>
                </c:pt>
                <c:pt idx="8">
                  <c:v>39822</c:v>
                </c:pt>
                <c:pt idx="9">
                  <c:v>39823</c:v>
                </c:pt>
                <c:pt idx="10">
                  <c:v>39824</c:v>
                </c:pt>
                <c:pt idx="11">
                  <c:v>39825</c:v>
                </c:pt>
                <c:pt idx="12">
                  <c:v>39826</c:v>
                </c:pt>
                <c:pt idx="13">
                  <c:v>39827</c:v>
                </c:pt>
                <c:pt idx="14">
                  <c:v>39828</c:v>
                </c:pt>
                <c:pt idx="15">
                  <c:v>39829</c:v>
                </c:pt>
                <c:pt idx="16">
                  <c:v>39830</c:v>
                </c:pt>
                <c:pt idx="17">
                  <c:v>39831</c:v>
                </c:pt>
                <c:pt idx="18">
                  <c:v>39832</c:v>
                </c:pt>
                <c:pt idx="19">
                  <c:v>39833</c:v>
                </c:pt>
                <c:pt idx="20">
                  <c:v>39834</c:v>
                </c:pt>
                <c:pt idx="21">
                  <c:v>39835</c:v>
                </c:pt>
                <c:pt idx="22">
                  <c:v>39836</c:v>
                </c:pt>
                <c:pt idx="23">
                  <c:v>39837</c:v>
                </c:pt>
                <c:pt idx="24">
                  <c:v>39838</c:v>
                </c:pt>
                <c:pt idx="25">
                  <c:v>39839</c:v>
                </c:pt>
                <c:pt idx="26">
                  <c:v>39840</c:v>
                </c:pt>
                <c:pt idx="27">
                  <c:v>39841</c:v>
                </c:pt>
                <c:pt idx="28">
                  <c:v>39842</c:v>
                </c:pt>
                <c:pt idx="29">
                  <c:v>39843</c:v>
                </c:pt>
                <c:pt idx="30">
                  <c:v>39844</c:v>
                </c:pt>
                <c:pt idx="31">
                  <c:v>39845</c:v>
                </c:pt>
                <c:pt idx="32">
                  <c:v>39846</c:v>
                </c:pt>
                <c:pt idx="33">
                  <c:v>39847</c:v>
                </c:pt>
                <c:pt idx="34">
                  <c:v>39848</c:v>
                </c:pt>
                <c:pt idx="35">
                  <c:v>39849</c:v>
                </c:pt>
                <c:pt idx="36">
                  <c:v>39850</c:v>
                </c:pt>
                <c:pt idx="37">
                  <c:v>39851</c:v>
                </c:pt>
                <c:pt idx="38">
                  <c:v>39852</c:v>
                </c:pt>
                <c:pt idx="39">
                  <c:v>39853</c:v>
                </c:pt>
                <c:pt idx="40">
                  <c:v>39854</c:v>
                </c:pt>
                <c:pt idx="41">
                  <c:v>39855</c:v>
                </c:pt>
                <c:pt idx="42">
                  <c:v>39856</c:v>
                </c:pt>
                <c:pt idx="43">
                  <c:v>39857</c:v>
                </c:pt>
                <c:pt idx="44">
                  <c:v>39858</c:v>
                </c:pt>
                <c:pt idx="45">
                  <c:v>39859</c:v>
                </c:pt>
                <c:pt idx="46">
                  <c:v>39860</c:v>
                </c:pt>
                <c:pt idx="47">
                  <c:v>39861</c:v>
                </c:pt>
                <c:pt idx="48">
                  <c:v>39862</c:v>
                </c:pt>
                <c:pt idx="49">
                  <c:v>39863</c:v>
                </c:pt>
                <c:pt idx="50">
                  <c:v>39864</c:v>
                </c:pt>
                <c:pt idx="51">
                  <c:v>39865</c:v>
                </c:pt>
                <c:pt idx="52">
                  <c:v>39866</c:v>
                </c:pt>
                <c:pt idx="53">
                  <c:v>39867</c:v>
                </c:pt>
                <c:pt idx="54">
                  <c:v>39868</c:v>
                </c:pt>
                <c:pt idx="55">
                  <c:v>39869</c:v>
                </c:pt>
                <c:pt idx="56">
                  <c:v>39870</c:v>
                </c:pt>
                <c:pt idx="57">
                  <c:v>39871</c:v>
                </c:pt>
                <c:pt idx="58">
                  <c:v>39872</c:v>
                </c:pt>
                <c:pt idx="59">
                  <c:v>39873</c:v>
                </c:pt>
                <c:pt idx="60">
                  <c:v>39874</c:v>
                </c:pt>
                <c:pt idx="61">
                  <c:v>39875</c:v>
                </c:pt>
                <c:pt idx="62">
                  <c:v>39876</c:v>
                </c:pt>
                <c:pt idx="63">
                  <c:v>39877</c:v>
                </c:pt>
                <c:pt idx="64">
                  <c:v>39878</c:v>
                </c:pt>
                <c:pt idx="65">
                  <c:v>39879</c:v>
                </c:pt>
                <c:pt idx="66">
                  <c:v>39880</c:v>
                </c:pt>
                <c:pt idx="67">
                  <c:v>39881</c:v>
                </c:pt>
                <c:pt idx="68">
                  <c:v>39882</c:v>
                </c:pt>
                <c:pt idx="69">
                  <c:v>39883</c:v>
                </c:pt>
                <c:pt idx="70">
                  <c:v>39884</c:v>
                </c:pt>
                <c:pt idx="71">
                  <c:v>39885</c:v>
                </c:pt>
                <c:pt idx="72">
                  <c:v>39886</c:v>
                </c:pt>
                <c:pt idx="73">
                  <c:v>39887</c:v>
                </c:pt>
                <c:pt idx="74">
                  <c:v>39888</c:v>
                </c:pt>
                <c:pt idx="75">
                  <c:v>39889</c:v>
                </c:pt>
                <c:pt idx="76">
                  <c:v>39890</c:v>
                </c:pt>
                <c:pt idx="77">
                  <c:v>39891</c:v>
                </c:pt>
                <c:pt idx="78">
                  <c:v>39892</c:v>
                </c:pt>
                <c:pt idx="79">
                  <c:v>39893</c:v>
                </c:pt>
                <c:pt idx="80">
                  <c:v>39894</c:v>
                </c:pt>
                <c:pt idx="81">
                  <c:v>39895</c:v>
                </c:pt>
                <c:pt idx="82">
                  <c:v>39896</c:v>
                </c:pt>
                <c:pt idx="83">
                  <c:v>39897</c:v>
                </c:pt>
                <c:pt idx="84">
                  <c:v>39898</c:v>
                </c:pt>
                <c:pt idx="85">
                  <c:v>39899</c:v>
                </c:pt>
                <c:pt idx="86">
                  <c:v>39900</c:v>
                </c:pt>
                <c:pt idx="87">
                  <c:v>39901</c:v>
                </c:pt>
                <c:pt idx="88">
                  <c:v>39902</c:v>
                </c:pt>
                <c:pt idx="89">
                  <c:v>39903</c:v>
                </c:pt>
                <c:pt idx="90">
                  <c:v>39904</c:v>
                </c:pt>
                <c:pt idx="91">
                  <c:v>39905</c:v>
                </c:pt>
                <c:pt idx="92">
                  <c:v>39906</c:v>
                </c:pt>
                <c:pt idx="93">
                  <c:v>39907</c:v>
                </c:pt>
                <c:pt idx="94">
                  <c:v>39908</c:v>
                </c:pt>
                <c:pt idx="95">
                  <c:v>39909</c:v>
                </c:pt>
                <c:pt idx="96">
                  <c:v>39910</c:v>
                </c:pt>
                <c:pt idx="97">
                  <c:v>39911</c:v>
                </c:pt>
                <c:pt idx="98">
                  <c:v>39912</c:v>
                </c:pt>
                <c:pt idx="99">
                  <c:v>39913</c:v>
                </c:pt>
                <c:pt idx="100">
                  <c:v>39914</c:v>
                </c:pt>
                <c:pt idx="101">
                  <c:v>39915</c:v>
                </c:pt>
                <c:pt idx="102">
                  <c:v>39916</c:v>
                </c:pt>
                <c:pt idx="103">
                  <c:v>39917</c:v>
                </c:pt>
                <c:pt idx="104">
                  <c:v>39918</c:v>
                </c:pt>
                <c:pt idx="105">
                  <c:v>39919</c:v>
                </c:pt>
                <c:pt idx="106">
                  <c:v>39920</c:v>
                </c:pt>
                <c:pt idx="107">
                  <c:v>39921</c:v>
                </c:pt>
                <c:pt idx="108">
                  <c:v>39922</c:v>
                </c:pt>
                <c:pt idx="109">
                  <c:v>39923</c:v>
                </c:pt>
                <c:pt idx="110">
                  <c:v>39924</c:v>
                </c:pt>
                <c:pt idx="111">
                  <c:v>39925</c:v>
                </c:pt>
                <c:pt idx="112">
                  <c:v>39926</c:v>
                </c:pt>
                <c:pt idx="113">
                  <c:v>39927</c:v>
                </c:pt>
                <c:pt idx="114">
                  <c:v>39928</c:v>
                </c:pt>
                <c:pt idx="115">
                  <c:v>39929</c:v>
                </c:pt>
                <c:pt idx="116">
                  <c:v>39930</c:v>
                </c:pt>
                <c:pt idx="117">
                  <c:v>39931</c:v>
                </c:pt>
                <c:pt idx="118">
                  <c:v>39932</c:v>
                </c:pt>
                <c:pt idx="119">
                  <c:v>39933</c:v>
                </c:pt>
                <c:pt idx="120">
                  <c:v>39934</c:v>
                </c:pt>
                <c:pt idx="121">
                  <c:v>39935</c:v>
                </c:pt>
                <c:pt idx="122">
                  <c:v>39936</c:v>
                </c:pt>
                <c:pt idx="123">
                  <c:v>39937</c:v>
                </c:pt>
                <c:pt idx="124">
                  <c:v>39938</c:v>
                </c:pt>
                <c:pt idx="125">
                  <c:v>39939</c:v>
                </c:pt>
                <c:pt idx="126">
                  <c:v>39940</c:v>
                </c:pt>
                <c:pt idx="127">
                  <c:v>39941</c:v>
                </c:pt>
                <c:pt idx="128">
                  <c:v>39942</c:v>
                </c:pt>
                <c:pt idx="129">
                  <c:v>39943</c:v>
                </c:pt>
                <c:pt idx="130">
                  <c:v>39944</c:v>
                </c:pt>
                <c:pt idx="131">
                  <c:v>39945</c:v>
                </c:pt>
                <c:pt idx="132">
                  <c:v>39946</c:v>
                </c:pt>
                <c:pt idx="133">
                  <c:v>39947</c:v>
                </c:pt>
                <c:pt idx="134">
                  <c:v>39948</c:v>
                </c:pt>
                <c:pt idx="135">
                  <c:v>39949</c:v>
                </c:pt>
                <c:pt idx="136">
                  <c:v>39950</c:v>
                </c:pt>
                <c:pt idx="137">
                  <c:v>39951</c:v>
                </c:pt>
                <c:pt idx="138">
                  <c:v>39952</c:v>
                </c:pt>
                <c:pt idx="139">
                  <c:v>39953</c:v>
                </c:pt>
                <c:pt idx="140">
                  <c:v>39954</c:v>
                </c:pt>
                <c:pt idx="141">
                  <c:v>39955</c:v>
                </c:pt>
                <c:pt idx="142">
                  <c:v>39956</c:v>
                </c:pt>
                <c:pt idx="143">
                  <c:v>39957</c:v>
                </c:pt>
                <c:pt idx="144">
                  <c:v>39958</c:v>
                </c:pt>
                <c:pt idx="145">
                  <c:v>39959</c:v>
                </c:pt>
                <c:pt idx="146">
                  <c:v>39960</c:v>
                </c:pt>
                <c:pt idx="147">
                  <c:v>39961</c:v>
                </c:pt>
                <c:pt idx="148">
                  <c:v>39962</c:v>
                </c:pt>
                <c:pt idx="149">
                  <c:v>39963</c:v>
                </c:pt>
                <c:pt idx="150">
                  <c:v>39964</c:v>
                </c:pt>
                <c:pt idx="151">
                  <c:v>39965</c:v>
                </c:pt>
                <c:pt idx="152">
                  <c:v>39966</c:v>
                </c:pt>
                <c:pt idx="153">
                  <c:v>39967</c:v>
                </c:pt>
                <c:pt idx="154">
                  <c:v>39968</c:v>
                </c:pt>
                <c:pt idx="155">
                  <c:v>39969</c:v>
                </c:pt>
                <c:pt idx="156">
                  <c:v>39970</c:v>
                </c:pt>
                <c:pt idx="157">
                  <c:v>39971</c:v>
                </c:pt>
                <c:pt idx="158">
                  <c:v>39972</c:v>
                </c:pt>
                <c:pt idx="159">
                  <c:v>39973</c:v>
                </c:pt>
                <c:pt idx="160">
                  <c:v>39974</c:v>
                </c:pt>
                <c:pt idx="161">
                  <c:v>39975</c:v>
                </c:pt>
                <c:pt idx="162">
                  <c:v>39976</c:v>
                </c:pt>
                <c:pt idx="163">
                  <c:v>39977</c:v>
                </c:pt>
                <c:pt idx="164">
                  <c:v>39978</c:v>
                </c:pt>
                <c:pt idx="165">
                  <c:v>39979</c:v>
                </c:pt>
                <c:pt idx="166">
                  <c:v>39980</c:v>
                </c:pt>
                <c:pt idx="167">
                  <c:v>39981</c:v>
                </c:pt>
                <c:pt idx="168">
                  <c:v>39982</c:v>
                </c:pt>
                <c:pt idx="169">
                  <c:v>39983</c:v>
                </c:pt>
                <c:pt idx="170">
                  <c:v>39984</c:v>
                </c:pt>
                <c:pt idx="171">
                  <c:v>39985</c:v>
                </c:pt>
                <c:pt idx="172">
                  <c:v>39986</c:v>
                </c:pt>
                <c:pt idx="173">
                  <c:v>39987</c:v>
                </c:pt>
                <c:pt idx="174">
                  <c:v>39988</c:v>
                </c:pt>
                <c:pt idx="175">
                  <c:v>39989</c:v>
                </c:pt>
                <c:pt idx="176">
                  <c:v>39990</c:v>
                </c:pt>
                <c:pt idx="177">
                  <c:v>39991</c:v>
                </c:pt>
                <c:pt idx="178">
                  <c:v>39992</c:v>
                </c:pt>
                <c:pt idx="179">
                  <c:v>39993</c:v>
                </c:pt>
                <c:pt idx="180">
                  <c:v>39994</c:v>
                </c:pt>
                <c:pt idx="181">
                  <c:v>39995</c:v>
                </c:pt>
                <c:pt idx="182">
                  <c:v>39996</c:v>
                </c:pt>
                <c:pt idx="183">
                  <c:v>39997</c:v>
                </c:pt>
                <c:pt idx="184">
                  <c:v>39998</c:v>
                </c:pt>
                <c:pt idx="185">
                  <c:v>39999</c:v>
                </c:pt>
                <c:pt idx="186">
                  <c:v>40000</c:v>
                </c:pt>
                <c:pt idx="187">
                  <c:v>40001</c:v>
                </c:pt>
                <c:pt idx="188">
                  <c:v>40002</c:v>
                </c:pt>
                <c:pt idx="189">
                  <c:v>40003</c:v>
                </c:pt>
                <c:pt idx="190">
                  <c:v>40004</c:v>
                </c:pt>
                <c:pt idx="191">
                  <c:v>40005</c:v>
                </c:pt>
                <c:pt idx="192">
                  <c:v>40006</c:v>
                </c:pt>
                <c:pt idx="193">
                  <c:v>40007</c:v>
                </c:pt>
                <c:pt idx="194">
                  <c:v>40008</c:v>
                </c:pt>
                <c:pt idx="195">
                  <c:v>40009</c:v>
                </c:pt>
                <c:pt idx="196">
                  <c:v>40010</c:v>
                </c:pt>
                <c:pt idx="197">
                  <c:v>40011</c:v>
                </c:pt>
                <c:pt idx="198">
                  <c:v>40012</c:v>
                </c:pt>
                <c:pt idx="199">
                  <c:v>40013</c:v>
                </c:pt>
                <c:pt idx="200">
                  <c:v>40014</c:v>
                </c:pt>
                <c:pt idx="201">
                  <c:v>40015</c:v>
                </c:pt>
                <c:pt idx="202">
                  <c:v>40016</c:v>
                </c:pt>
                <c:pt idx="203">
                  <c:v>40017</c:v>
                </c:pt>
                <c:pt idx="204">
                  <c:v>40018</c:v>
                </c:pt>
                <c:pt idx="205">
                  <c:v>40019</c:v>
                </c:pt>
                <c:pt idx="206">
                  <c:v>40020</c:v>
                </c:pt>
                <c:pt idx="207">
                  <c:v>40021</c:v>
                </c:pt>
                <c:pt idx="208">
                  <c:v>40022</c:v>
                </c:pt>
                <c:pt idx="209">
                  <c:v>40023</c:v>
                </c:pt>
                <c:pt idx="210">
                  <c:v>40024</c:v>
                </c:pt>
                <c:pt idx="211">
                  <c:v>40025</c:v>
                </c:pt>
                <c:pt idx="212">
                  <c:v>40026</c:v>
                </c:pt>
                <c:pt idx="213">
                  <c:v>40027</c:v>
                </c:pt>
                <c:pt idx="214">
                  <c:v>40028</c:v>
                </c:pt>
                <c:pt idx="215">
                  <c:v>40029</c:v>
                </c:pt>
                <c:pt idx="216">
                  <c:v>40030</c:v>
                </c:pt>
                <c:pt idx="217">
                  <c:v>40031</c:v>
                </c:pt>
                <c:pt idx="218">
                  <c:v>40032</c:v>
                </c:pt>
                <c:pt idx="219">
                  <c:v>40033</c:v>
                </c:pt>
                <c:pt idx="220">
                  <c:v>40034</c:v>
                </c:pt>
                <c:pt idx="221">
                  <c:v>40035</c:v>
                </c:pt>
                <c:pt idx="222">
                  <c:v>40036</c:v>
                </c:pt>
                <c:pt idx="223">
                  <c:v>40037</c:v>
                </c:pt>
                <c:pt idx="224">
                  <c:v>40038</c:v>
                </c:pt>
                <c:pt idx="225">
                  <c:v>40039</c:v>
                </c:pt>
                <c:pt idx="226">
                  <c:v>40040</c:v>
                </c:pt>
                <c:pt idx="227">
                  <c:v>40041</c:v>
                </c:pt>
                <c:pt idx="228">
                  <c:v>40042</c:v>
                </c:pt>
                <c:pt idx="229">
                  <c:v>40043</c:v>
                </c:pt>
                <c:pt idx="230">
                  <c:v>40044</c:v>
                </c:pt>
                <c:pt idx="231">
                  <c:v>40045</c:v>
                </c:pt>
                <c:pt idx="232">
                  <c:v>40046</c:v>
                </c:pt>
                <c:pt idx="233">
                  <c:v>40047</c:v>
                </c:pt>
                <c:pt idx="234">
                  <c:v>40048</c:v>
                </c:pt>
                <c:pt idx="235">
                  <c:v>40049</c:v>
                </c:pt>
                <c:pt idx="236">
                  <c:v>40050</c:v>
                </c:pt>
                <c:pt idx="237">
                  <c:v>40051</c:v>
                </c:pt>
                <c:pt idx="238">
                  <c:v>40052</c:v>
                </c:pt>
                <c:pt idx="239">
                  <c:v>40053</c:v>
                </c:pt>
                <c:pt idx="240">
                  <c:v>40054</c:v>
                </c:pt>
                <c:pt idx="241">
                  <c:v>40055</c:v>
                </c:pt>
                <c:pt idx="242">
                  <c:v>40056</c:v>
                </c:pt>
                <c:pt idx="243">
                  <c:v>40057</c:v>
                </c:pt>
                <c:pt idx="244">
                  <c:v>40058</c:v>
                </c:pt>
                <c:pt idx="245">
                  <c:v>40059</c:v>
                </c:pt>
                <c:pt idx="246">
                  <c:v>40060</c:v>
                </c:pt>
                <c:pt idx="247">
                  <c:v>40061</c:v>
                </c:pt>
                <c:pt idx="248">
                  <c:v>40062</c:v>
                </c:pt>
                <c:pt idx="249">
                  <c:v>40063</c:v>
                </c:pt>
                <c:pt idx="250">
                  <c:v>40064</c:v>
                </c:pt>
                <c:pt idx="251">
                  <c:v>40065</c:v>
                </c:pt>
                <c:pt idx="252">
                  <c:v>40066</c:v>
                </c:pt>
                <c:pt idx="253">
                  <c:v>40067</c:v>
                </c:pt>
                <c:pt idx="254">
                  <c:v>40068</c:v>
                </c:pt>
                <c:pt idx="255">
                  <c:v>40069</c:v>
                </c:pt>
                <c:pt idx="256">
                  <c:v>40070</c:v>
                </c:pt>
                <c:pt idx="257">
                  <c:v>40071</c:v>
                </c:pt>
                <c:pt idx="258">
                  <c:v>40072</c:v>
                </c:pt>
                <c:pt idx="259">
                  <c:v>40073</c:v>
                </c:pt>
                <c:pt idx="260">
                  <c:v>40074</c:v>
                </c:pt>
                <c:pt idx="261">
                  <c:v>40075</c:v>
                </c:pt>
                <c:pt idx="262">
                  <c:v>40076</c:v>
                </c:pt>
                <c:pt idx="263">
                  <c:v>40077</c:v>
                </c:pt>
                <c:pt idx="264">
                  <c:v>40078</c:v>
                </c:pt>
                <c:pt idx="265">
                  <c:v>40079</c:v>
                </c:pt>
                <c:pt idx="266">
                  <c:v>40080</c:v>
                </c:pt>
                <c:pt idx="267">
                  <c:v>40081</c:v>
                </c:pt>
                <c:pt idx="268">
                  <c:v>40082</c:v>
                </c:pt>
                <c:pt idx="269">
                  <c:v>40083</c:v>
                </c:pt>
                <c:pt idx="270">
                  <c:v>40084</c:v>
                </c:pt>
                <c:pt idx="271">
                  <c:v>40085</c:v>
                </c:pt>
                <c:pt idx="272">
                  <c:v>40086</c:v>
                </c:pt>
                <c:pt idx="273">
                  <c:v>40087</c:v>
                </c:pt>
                <c:pt idx="274">
                  <c:v>40088</c:v>
                </c:pt>
                <c:pt idx="275">
                  <c:v>40089</c:v>
                </c:pt>
                <c:pt idx="276">
                  <c:v>40090</c:v>
                </c:pt>
                <c:pt idx="277">
                  <c:v>40091</c:v>
                </c:pt>
                <c:pt idx="278">
                  <c:v>40092</c:v>
                </c:pt>
                <c:pt idx="279">
                  <c:v>40093</c:v>
                </c:pt>
                <c:pt idx="280">
                  <c:v>40094</c:v>
                </c:pt>
                <c:pt idx="281">
                  <c:v>40095</c:v>
                </c:pt>
                <c:pt idx="282">
                  <c:v>40096</c:v>
                </c:pt>
                <c:pt idx="283">
                  <c:v>40097</c:v>
                </c:pt>
                <c:pt idx="284">
                  <c:v>40098</c:v>
                </c:pt>
                <c:pt idx="285">
                  <c:v>40099</c:v>
                </c:pt>
                <c:pt idx="286">
                  <c:v>40100</c:v>
                </c:pt>
                <c:pt idx="287">
                  <c:v>40101</c:v>
                </c:pt>
                <c:pt idx="288">
                  <c:v>40102</c:v>
                </c:pt>
                <c:pt idx="289">
                  <c:v>40103</c:v>
                </c:pt>
                <c:pt idx="290">
                  <c:v>40104</c:v>
                </c:pt>
                <c:pt idx="291">
                  <c:v>40105</c:v>
                </c:pt>
                <c:pt idx="292">
                  <c:v>40106</c:v>
                </c:pt>
                <c:pt idx="293">
                  <c:v>40107</c:v>
                </c:pt>
                <c:pt idx="294">
                  <c:v>40108</c:v>
                </c:pt>
                <c:pt idx="295">
                  <c:v>40109</c:v>
                </c:pt>
                <c:pt idx="296">
                  <c:v>40110</c:v>
                </c:pt>
                <c:pt idx="297">
                  <c:v>40111</c:v>
                </c:pt>
                <c:pt idx="298">
                  <c:v>40112</c:v>
                </c:pt>
                <c:pt idx="299">
                  <c:v>40113</c:v>
                </c:pt>
                <c:pt idx="300">
                  <c:v>40114</c:v>
                </c:pt>
                <c:pt idx="301">
                  <c:v>40115</c:v>
                </c:pt>
                <c:pt idx="302">
                  <c:v>40116</c:v>
                </c:pt>
                <c:pt idx="303">
                  <c:v>40117</c:v>
                </c:pt>
                <c:pt idx="304">
                  <c:v>40118</c:v>
                </c:pt>
                <c:pt idx="305">
                  <c:v>40119</c:v>
                </c:pt>
                <c:pt idx="306">
                  <c:v>40120</c:v>
                </c:pt>
                <c:pt idx="307">
                  <c:v>40121</c:v>
                </c:pt>
                <c:pt idx="308">
                  <c:v>40122</c:v>
                </c:pt>
                <c:pt idx="309">
                  <c:v>40123</c:v>
                </c:pt>
                <c:pt idx="310">
                  <c:v>40124</c:v>
                </c:pt>
                <c:pt idx="311">
                  <c:v>40125</c:v>
                </c:pt>
                <c:pt idx="312">
                  <c:v>40126</c:v>
                </c:pt>
                <c:pt idx="313">
                  <c:v>40127</c:v>
                </c:pt>
                <c:pt idx="314">
                  <c:v>40128</c:v>
                </c:pt>
                <c:pt idx="315">
                  <c:v>40129</c:v>
                </c:pt>
                <c:pt idx="316">
                  <c:v>40130</c:v>
                </c:pt>
                <c:pt idx="317">
                  <c:v>40131</c:v>
                </c:pt>
                <c:pt idx="318">
                  <c:v>40132</c:v>
                </c:pt>
                <c:pt idx="319">
                  <c:v>40133</c:v>
                </c:pt>
                <c:pt idx="320">
                  <c:v>40134</c:v>
                </c:pt>
                <c:pt idx="321">
                  <c:v>40135</c:v>
                </c:pt>
                <c:pt idx="322">
                  <c:v>40136</c:v>
                </c:pt>
                <c:pt idx="323">
                  <c:v>40137</c:v>
                </c:pt>
                <c:pt idx="324">
                  <c:v>40138</c:v>
                </c:pt>
                <c:pt idx="325">
                  <c:v>40139</c:v>
                </c:pt>
                <c:pt idx="326">
                  <c:v>40140</c:v>
                </c:pt>
                <c:pt idx="327">
                  <c:v>40141</c:v>
                </c:pt>
                <c:pt idx="328">
                  <c:v>40142</c:v>
                </c:pt>
                <c:pt idx="329">
                  <c:v>40143</c:v>
                </c:pt>
                <c:pt idx="330">
                  <c:v>40144</c:v>
                </c:pt>
                <c:pt idx="331">
                  <c:v>40145</c:v>
                </c:pt>
                <c:pt idx="332">
                  <c:v>40146</c:v>
                </c:pt>
                <c:pt idx="333">
                  <c:v>40147</c:v>
                </c:pt>
                <c:pt idx="334">
                  <c:v>40148</c:v>
                </c:pt>
                <c:pt idx="335">
                  <c:v>40149</c:v>
                </c:pt>
                <c:pt idx="336">
                  <c:v>40150</c:v>
                </c:pt>
                <c:pt idx="337">
                  <c:v>40151</c:v>
                </c:pt>
                <c:pt idx="338">
                  <c:v>40152</c:v>
                </c:pt>
                <c:pt idx="339">
                  <c:v>40153</c:v>
                </c:pt>
                <c:pt idx="340">
                  <c:v>40154</c:v>
                </c:pt>
                <c:pt idx="341">
                  <c:v>40155</c:v>
                </c:pt>
                <c:pt idx="342">
                  <c:v>40156</c:v>
                </c:pt>
                <c:pt idx="343">
                  <c:v>40157</c:v>
                </c:pt>
                <c:pt idx="344">
                  <c:v>40158</c:v>
                </c:pt>
                <c:pt idx="345">
                  <c:v>40159</c:v>
                </c:pt>
                <c:pt idx="346">
                  <c:v>40160</c:v>
                </c:pt>
                <c:pt idx="347">
                  <c:v>40161</c:v>
                </c:pt>
                <c:pt idx="348">
                  <c:v>40162</c:v>
                </c:pt>
                <c:pt idx="349">
                  <c:v>40163</c:v>
                </c:pt>
                <c:pt idx="350">
                  <c:v>40164</c:v>
                </c:pt>
                <c:pt idx="351">
                  <c:v>40165</c:v>
                </c:pt>
                <c:pt idx="352">
                  <c:v>40166</c:v>
                </c:pt>
                <c:pt idx="353">
                  <c:v>40167</c:v>
                </c:pt>
                <c:pt idx="354">
                  <c:v>40168</c:v>
                </c:pt>
                <c:pt idx="355">
                  <c:v>40169</c:v>
                </c:pt>
                <c:pt idx="356">
                  <c:v>40170</c:v>
                </c:pt>
                <c:pt idx="357">
                  <c:v>40171</c:v>
                </c:pt>
                <c:pt idx="358">
                  <c:v>40172</c:v>
                </c:pt>
                <c:pt idx="359">
                  <c:v>40173</c:v>
                </c:pt>
                <c:pt idx="360">
                  <c:v>40174</c:v>
                </c:pt>
                <c:pt idx="361">
                  <c:v>40175</c:v>
                </c:pt>
                <c:pt idx="362">
                  <c:v>40176</c:v>
                </c:pt>
                <c:pt idx="363">
                  <c:v>40177</c:v>
                </c:pt>
                <c:pt idx="364">
                  <c:v>40178</c:v>
                </c:pt>
                <c:pt idx="365">
                  <c:v>40179</c:v>
                </c:pt>
                <c:pt idx="366">
                  <c:v>40180</c:v>
                </c:pt>
                <c:pt idx="367">
                  <c:v>40181</c:v>
                </c:pt>
                <c:pt idx="368">
                  <c:v>40182</c:v>
                </c:pt>
                <c:pt idx="369">
                  <c:v>40183</c:v>
                </c:pt>
                <c:pt idx="370">
                  <c:v>40184</c:v>
                </c:pt>
                <c:pt idx="371">
                  <c:v>40185</c:v>
                </c:pt>
                <c:pt idx="372">
                  <c:v>40186</c:v>
                </c:pt>
                <c:pt idx="373">
                  <c:v>40187</c:v>
                </c:pt>
                <c:pt idx="374">
                  <c:v>40188</c:v>
                </c:pt>
                <c:pt idx="375">
                  <c:v>40189</c:v>
                </c:pt>
                <c:pt idx="376">
                  <c:v>40190</c:v>
                </c:pt>
                <c:pt idx="377">
                  <c:v>40191</c:v>
                </c:pt>
                <c:pt idx="378">
                  <c:v>40192</c:v>
                </c:pt>
                <c:pt idx="379">
                  <c:v>40193</c:v>
                </c:pt>
                <c:pt idx="380">
                  <c:v>40194</c:v>
                </c:pt>
                <c:pt idx="381">
                  <c:v>40195</c:v>
                </c:pt>
                <c:pt idx="382">
                  <c:v>40196</c:v>
                </c:pt>
                <c:pt idx="383">
                  <c:v>40197</c:v>
                </c:pt>
                <c:pt idx="384">
                  <c:v>40198</c:v>
                </c:pt>
                <c:pt idx="385">
                  <c:v>40199</c:v>
                </c:pt>
                <c:pt idx="386">
                  <c:v>40200</c:v>
                </c:pt>
                <c:pt idx="387">
                  <c:v>40201</c:v>
                </c:pt>
                <c:pt idx="388">
                  <c:v>40202</c:v>
                </c:pt>
                <c:pt idx="389">
                  <c:v>40203</c:v>
                </c:pt>
                <c:pt idx="390">
                  <c:v>40204</c:v>
                </c:pt>
                <c:pt idx="391">
                  <c:v>40205</c:v>
                </c:pt>
                <c:pt idx="392">
                  <c:v>40206</c:v>
                </c:pt>
                <c:pt idx="393">
                  <c:v>40207</c:v>
                </c:pt>
                <c:pt idx="394">
                  <c:v>40208</c:v>
                </c:pt>
                <c:pt idx="395">
                  <c:v>40209</c:v>
                </c:pt>
                <c:pt idx="396">
                  <c:v>40210</c:v>
                </c:pt>
                <c:pt idx="397">
                  <c:v>40211</c:v>
                </c:pt>
                <c:pt idx="398">
                  <c:v>40212</c:v>
                </c:pt>
                <c:pt idx="399">
                  <c:v>40213</c:v>
                </c:pt>
                <c:pt idx="400">
                  <c:v>40214</c:v>
                </c:pt>
                <c:pt idx="401">
                  <c:v>40215</c:v>
                </c:pt>
                <c:pt idx="402">
                  <c:v>40216</c:v>
                </c:pt>
                <c:pt idx="403">
                  <c:v>40217</c:v>
                </c:pt>
                <c:pt idx="404">
                  <c:v>40218</c:v>
                </c:pt>
                <c:pt idx="405">
                  <c:v>40219</c:v>
                </c:pt>
                <c:pt idx="406">
                  <c:v>40220</c:v>
                </c:pt>
                <c:pt idx="407">
                  <c:v>40221</c:v>
                </c:pt>
                <c:pt idx="408">
                  <c:v>40222</c:v>
                </c:pt>
                <c:pt idx="409">
                  <c:v>40223</c:v>
                </c:pt>
                <c:pt idx="410">
                  <c:v>40224</c:v>
                </c:pt>
                <c:pt idx="411">
                  <c:v>40225</c:v>
                </c:pt>
                <c:pt idx="412">
                  <c:v>40226</c:v>
                </c:pt>
                <c:pt idx="413">
                  <c:v>40227</c:v>
                </c:pt>
                <c:pt idx="414">
                  <c:v>40228</c:v>
                </c:pt>
                <c:pt idx="415">
                  <c:v>40229</c:v>
                </c:pt>
                <c:pt idx="416">
                  <c:v>40230</c:v>
                </c:pt>
                <c:pt idx="417">
                  <c:v>40231</c:v>
                </c:pt>
                <c:pt idx="418">
                  <c:v>40232</c:v>
                </c:pt>
                <c:pt idx="419">
                  <c:v>40233</c:v>
                </c:pt>
                <c:pt idx="420">
                  <c:v>40234</c:v>
                </c:pt>
                <c:pt idx="421">
                  <c:v>40235</c:v>
                </c:pt>
                <c:pt idx="422">
                  <c:v>40236</c:v>
                </c:pt>
                <c:pt idx="423">
                  <c:v>40237</c:v>
                </c:pt>
                <c:pt idx="424">
                  <c:v>40238</c:v>
                </c:pt>
                <c:pt idx="425">
                  <c:v>40239</c:v>
                </c:pt>
                <c:pt idx="426">
                  <c:v>40240</c:v>
                </c:pt>
                <c:pt idx="427">
                  <c:v>40241</c:v>
                </c:pt>
                <c:pt idx="428">
                  <c:v>40242</c:v>
                </c:pt>
                <c:pt idx="429">
                  <c:v>40243</c:v>
                </c:pt>
                <c:pt idx="430">
                  <c:v>40244</c:v>
                </c:pt>
                <c:pt idx="431">
                  <c:v>40245</c:v>
                </c:pt>
                <c:pt idx="432">
                  <c:v>40246</c:v>
                </c:pt>
                <c:pt idx="433">
                  <c:v>40247</c:v>
                </c:pt>
                <c:pt idx="434">
                  <c:v>40248</c:v>
                </c:pt>
                <c:pt idx="435">
                  <c:v>40249</c:v>
                </c:pt>
                <c:pt idx="436">
                  <c:v>40250</c:v>
                </c:pt>
                <c:pt idx="437">
                  <c:v>40251</c:v>
                </c:pt>
                <c:pt idx="438">
                  <c:v>40252</c:v>
                </c:pt>
                <c:pt idx="439">
                  <c:v>40253</c:v>
                </c:pt>
                <c:pt idx="440">
                  <c:v>40254</c:v>
                </c:pt>
                <c:pt idx="441">
                  <c:v>40255</c:v>
                </c:pt>
                <c:pt idx="442">
                  <c:v>40256</c:v>
                </c:pt>
                <c:pt idx="443">
                  <c:v>40257</c:v>
                </c:pt>
                <c:pt idx="444">
                  <c:v>40258</c:v>
                </c:pt>
                <c:pt idx="445">
                  <c:v>40259</c:v>
                </c:pt>
                <c:pt idx="446">
                  <c:v>40260</c:v>
                </c:pt>
                <c:pt idx="447">
                  <c:v>40261</c:v>
                </c:pt>
                <c:pt idx="448">
                  <c:v>40262</c:v>
                </c:pt>
                <c:pt idx="449">
                  <c:v>40263</c:v>
                </c:pt>
                <c:pt idx="450">
                  <c:v>40264</c:v>
                </c:pt>
                <c:pt idx="451">
                  <c:v>40265</c:v>
                </c:pt>
                <c:pt idx="452">
                  <c:v>40266</c:v>
                </c:pt>
                <c:pt idx="453">
                  <c:v>40267</c:v>
                </c:pt>
                <c:pt idx="454">
                  <c:v>40268</c:v>
                </c:pt>
                <c:pt idx="455">
                  <c:v>40269</c:v>
                </c:pt>
                <c:pt idx="456">
                  <c:v>40270</c:v>
                </c:pt>
                <c:pt idx="457">
                  <c:v>40271</c:v>
                </c:pt>
                <c:pt idx="458">
                  <c:v>40272</c:v>
                </c:pt>
                <c:pt idx="459">
                  <c:v>40273</c:v>
                </c:pt>
                <c:pt idx="460">
                  <c:v>40274</c:v>
                </c:pt>
                <c:pt idx="461">
                  <c:v>40275</c:v>
                </c:pt>
                <c:pt idx="462">
                  <c:v>40276</c:v>
                </c:pt>
                <c:pt idx="463">
                  <c:v>40277</c:v>
                </c:pt>
                <c:pt idx="464">
                  <c:v>40278</c:v>
                </c:pt>
                <c:pt idx="465">
                  <c:v>40279</c:v>
                </c:pt>
                <c:pt idx="466">
                  <c:v>40280</c:v>
                </c:pt>
                <c:pt idx="467">
                  <c:v>40281</c:v>
                </c:pt>
                <c:pt idx="468">
                  <c:v>40282</c:v>
                </c:pt>
                <c:pt idx="469">
                  <c:v>40283</c:v>
                </c:pt>
                <c:pt idx="470">
                  <c:v>40284</c:v>
                </c:pt>
                <c:pt idx="471">
                  <c:v>40285</c:v>
                </c:pt>
                <c:pt idx="472">
                  <c:v>40286</c:v>
                </c:pt>
                <c:pt idx="473">
                  <c:v>40287</c:v>
                </c:pt>
                <c:pt idx="474">
                  <c:v>40288</c:v>
                </c:pt>
                <c:pt idx="475">
                  <c:v>40289</c:v>
                </c:pt>
                <c:pt idx="476">
                  <c:v>40290</c:v>
                </c:pt>
                <c:pt idx="477">
                  <c:v>40291</c:v>
                </c:pt>
                <c:pt idx="478">
                  <c:v>40292</c:v>
                </c:pt>
                <c:pt idx="479">
                  <c:v>40293</c:v>
                </c:pt>
                <c:pt idx="480">
                  <c:v>40294</c:v>
                </c:pt>
                <c:pt idx="481">
                  <c:v>40295</c:v>
                </c:pt>
                <c:pt idx="482">
                  <c:v>40296</c:v>
                </c:pt>
                <c:pt idx="483">
                  <c:v>40297</c:v>
                </c:pt>
                <c:pt idx="484">
                  <c:v>40298</c:v>
                </c:pt>
                <c:pt idx="485">
                  <c:v>40299</c:v>
                </c:pt>
                <c:pt idx="486">
                  <c:v>40300</c:v>
                </c:pt>
                <c:pt idx="487">
                  <c:v>40301</c:v>
                </c:pt>
                <c:pt idx="488">
                  <c:v>40302</c:v>
                </c:pt>
                <c:pt idx="489">
                  <c:v>40303</c:v>
                </c:pt>
                <c:pt idx="490">
                  <c:v>40304</c:v>
                </c:pt>
                <c:pt idx="491">
                  <c:v>40305</c:v>
                </c:pt>
                <c:pt idx="492">
                  <c:v>40306</c:v>
                </c:pt>
                <c:pt idx="493">
                  <c:v>40307</c:v>
                </c:pt>
                <c:pt idx="494">
                  <c:v>40308</c:v>
                </c:pt>
                <c:pt idx="495">
                  <c:v>40309</c:v>
                </c:pt>
                <c:pt idx="496">
                  <c:v>40310</c:v>
                </c:pt>
                <c:pt idx="497">
                  <c:v>40311</c:v>
                </c:pt>
                <c:pt idx="498">
                  <c:v>40312</c:v>
                </c:pt>
                <c:pt idx="499">
                  <c:v>40313</c:v>
                </c:pt>
                <c:pt idx="500">
                  <c:v>40314</c:v>
                </c:pt>
                <c:pt idx="501">
                  <c:v>40315</c:v>
                </c:pt>
                <c:pt idx="502">
                  <c:v>40316</c:v>
                </c:pt>
                <c:pt idx="503">
                  <c:v>40317</c:v>
                </c:pt>
                <c:pt idx="504">
                  <c:v>40318</c:v>
                </c:pt>
                <c:pt idx="505">
                  <c:v>40319</c:v>
                </c:pt>
                <c:pt idx="506">
                  <c:v>40320</c:v>
                </c:pt>
                <c:pt idx="507">
                  <c:v>40321</c:v>
                </c:pt>
                <c:pt idx="508">
                  <c:v>40322</c:v>
                </c:pt>
                <c:pt idx="509">
                  <c:v>40323</c:v>
                </c:pt>
                <c:pt idx="510">
                  <c:v>40324</c:v>
                </c:pt>
                <c:pt idx="511">
                  <c:v>40325</c:v>
                </c:pt>
                <c:pt idx="512">
                  <c:v>40326</c:v>
                </c:pt>
                <c:pt idx="513">
                  <c:v>40327</c:v>
                </c:pt>
                <c:pt idx="514">
                  <c:v>40328</c:v>
                </c:pt>
                <c:pt idx="515">
                  <c:v>40329</c:v>
                </c:pt>
                <c:pt idx="516">
                  <c:v>40330</c:v>
                </c:pt>
                <c:pt idx="517">
                  <c:v>40331</c:v>
                </c:pt>
                <c:pt idx="518">
                  <c:v>40332</c:v>
                </c:pt>
                <c:pt idx="519">
                  <c:v>40333</c:v>
                </c:pt>
                <c:pt idx="520">
                  <c:v>40334</c:v>
                </c:pt>
                <c:pt idx="521">
                  <c:v>40335</c:v>
                </c:pt>
                <c:pt idx="522">
                  <c:v>40336</c:v>
                </c:pt>
                <c:pt idx="523">
                  <c:v>40337</c:v>
                </c:pt>
                <c:pt idx="524">
                  <c:v>40338</c:v>
                </c:pt>
                <c:pt idx="525">
                  <c:v>40339</c:v>
                </c:pt>
                <c:pt idx="526">
                  <c:v>40340</c:v>
                </c:pt>
                <c:pt idx="527">
                  <c:v>40341</c:v>
                </c:pt>
                <c:pt idx="528">
                  <c:v>40342</c:v>
                </c:pt>
                <c:pt idx="529">
                  <c:v>40343</c:v>
                </c:pt>
                <c:pt idx="530">
                  <c:v>40344</c:v>
                </c:pt>
                <c:pt idx="531">
                  <c:v>40345</c:v>
                </c:pt>
                <c:pt idx="532">
                  <c:v>40346</c:v>
                </c:pt>
                <c:pt idx="533">
                  <c:v>40347</c:v>
                </c:pt>
                <c:pt idx="534">
                  <c:v>40348</c:v>
                </c:pt>
                <c:pt idx="535">
                  <c:v>40349</c:v>
                </c:pt>
                <c:pt idx="536">
                  <c:v>40350</c:v>
                </c:pt>
                <c:pt idx="537">
                  <c:v>40351</c:v>
                </c:pt>
                <c:pt idx="538">
                  <c:v>40352</c:v>
                </c:pt>
                <c:pt idx="539">
                  <c:v>40353</c:v>
                </c:pt>
                <c:pt idx="540">
                  <c:v>40354</c:v>
                </c:pt>
                <c:pt idx="541">
                  <c:v>40355</c:v>
                </c:pt>
                <c:pt idx="542">
                  <c:v>40356</c:v>
                </c:pt>
                <c:pt idx="543">
                  <c:v>40357</c:v>
                </c:pt>
                <c:pt idx="544">
                  <c:v>40358</c:v>
                </c:pt>
                <c:pt idx="545">
                  <c:v>40359</c:v>
                </c:pt>
                <c:pt idx="546">
                  <c:v>40360</c:v>
                </c:pt>
                <c:pt idx="547">
                  <c:v>40361</c:v>
                </c:pt>
                <c:pt idx="548">
                  <c:v>40362</c:v>
                </c:pt>
                <c:pt idx="549">
                  <c:v>40363</c:v>
                </c:pt>
                <c:pt idx="550">
                  <c:v>40364</c:v>
                </c:pt>
                <c:pt idx="551">
                  <c:v>40365</c:v>
                </c:pt>
                <c:pt idx="552">
                  <c:v>40366</c:v>
                </c:pt>
                <c:pt idx="553">
                  <c:v>40367</c:v>
                </c:pt>
                <c:pt idx="554">
                  <c:v>40368</c:v>
                </c:pt>
                <c:pt idx="555">
                  <c:v>40369</c:v>
                </c:pt>
                <c:pt idx="556">
                  <c:v>40370</c:v>
                </c:pt>
                <c:pt idx="557">
                  <c:v>40371</c:v>
                </c:pt>
                <c:pt idx="558">
                  <c:v>40372</c:v>
                </c:pt>
                <c:pt idx="559">
                  <c:v>40373</c:v>
                </c:pt>
                <c:pt idx="560">
                  <c:v>40374</c:v>
                </c:pt>
                <c:pt idx="561">
                  <c:v>40375</c:v>
                </c:pt>
                <c:pt idx="562">
                  <c:v>40376</c:v>
                </c:pt>
                <c:pt idx="563">
                  <c:v>40377</c:v>
                </c:pt>
                <c:pt idx="564">
                  <c:v>40378</c:v>
                </c:pt>
                <c:pt idx="565">
                  <c:v>40379</c:v>
                </c:pt>
                <c:pt idx="566">
                  <c:v>40380</c:v>
                </c:pt>
                <c:pt idx="567">
                  <c:v>40381</c:v>
                </c:pt>
                <c:pt idx="568">
                  <c:v>40382</c:v>
                </c:pt>
                <c:pt idx="569">
                  <c:v>40383</c:v>
                </c:pt>
                <c:pt idx="570">
                  <c:v>40384</c:v>
                </c:pt>
                <c:pt idx="571">
                  <c:v>40385</c:v>
                </c:pt>
                <c:pt idx="572">
                  <c:v>40386</c:v>
                </c:pt>
                <c:pt idx="573">
                  <c:v>40387</c:v>
                </c:pt>
                <c:pt idx="574">
                  <c:v>40388</c:v>
                </c:pt>
                <c:pt idx="575">
                  <c:v>40389</c:v>
                </c:pt>
                <c:pt idx="576">
                  <c:v>40390</c:v>
                </c:pt>
                <c:pt idx="577">
                  <c:v>40391</c:v>
                </c:pt>
                <c:pt idx="578">
                  <c:v>40392</c:v>
                </c:pt>
                <c:pt idx="579">
                  <c:v>40393</c:v>
                </c:pt>
                <c:pt idx="580">
                  <c:v>40394</c:v>
                </c:pt>
                <c:pt idx="581">
                  <c:v>40395</c:v>
                </c:pt>
                <c:pt idx="582">
                  <c:v>40396</c:v>
                </c:pt>
                <c:pt idx="583">
                  <c:v>40397</c:v>
                </c:pt>
                <c:pt idx="584">
                  <c:v>40398</c:v>
                </c:pt>
                <c:pt idx="585">
                  <c:v>40399</c:v>
                </c:pt>
                <c:pt idx="586">
                  <c:v>40400</c:v>
                </c:pt>
                <c:pt idx="587">
                  <c:v>40401</c:v>
                </c:pt>
                <c:pt idx="588">
                  <c:v>40402</c:v>
                </c:pt>
                <c:pt idx="589">
                  <c:v>40403</c:v>
                </c:pt>
                <c:pt idx="590">
                  <c:v>40404</c:v>
                </c:pt>
                <c:pt idx="591">
                  <c:v>40405</c:v>
                </c:pt>
                <c:pt idx="592">
                  <c:v>40406</c:v>
                </c:pt>
                <c:pt idx="593">
                  <c:v>40407</c:v>
                </c:pt>
                <c:pt idx="594">
                  <c:v>40408</c:v>
                </c:pt>
                <c:pt idx="595">
                  <c:v>40409</c:v>
                </c:pt>
                <c:pt idx="596">
                  <c:v>40410</c:v>
                </c:pt>
                <c:pt idx="597">
                  <c:v>40411</c:v>
                </c:pt>
                <c:pt idx="598">
                  <c:v>40412</c:v>
                </c:pt>
                <c:pt idx="599">
                  <c:v>40413</c:v>
                </c:pt>
                <c:pt idx="600">
                  <c:v>40414</c:v>
                </c:pt>
                <c:pt idx="601">
                  <c:v>40415</c:v>
                </c:pt>
                <c:pt idx="602">
                  <c:v>40416</c:v>
                </c:pt>
                <c:pt idx="603">
                  <c:v>40417</c:v>
                </c:pt>
                <c:pt idx="604">
                  <c:v>40418</c:v>
                </c:pt>
                <c:pt idx="605">
                  <c:v>40419</c:v>
                </c:pt>
                <c:pt idx="606">
                  <c:v>40420</c:v>
                </c:pt>
                <c:pt idx="607">
                  <c:v>40421</c:v>
                </c:pt>
                <c:pt idx="608">
                  <c:v>40422</c:v>
                </c:pt>
                <c:pt idx="609">
                  <c:v>40423</c:v>
                </c:pt>
                <c:pt idx="610">
                  <c:v>40424</c:v>
                </c:pt>
                <c:pt idx="611">
                  <c:v>40425</c:v>
                </c:pt>
                <c:pt idx="612">
                  <c:v>40426</c:v>
                </c:pt>
                <c:pt idx="613">
                  <c:v>40427</c:v>
                </c:pt>
                <c:pt idx="614">
                  <c:v>40428</c:v>
                </c:pt>
                <c:pt idx="615">
                  <c:v>40429</c:v>
                </c:pt>
                <c:pt idx="616">
                  <c:v>40430</c:v>
                </c:pt>
                <c:pt idx="617">
                  <c:v>40431</c:v>
                </c:pt>
                <c:pt idx="618">
                  <c:v>40432</c:v>
                </c:pt>
                <c:pt idx="619">
                  <c:v>40433</c:v>
                </c:pt>
                <c:pt idx="620">
                  <c:v>40434</c:v>
                </c:pt>
                <c:pt idx="621">
                  <c:v>40435</c:v>
                </c:pt>
                <c:pt idx="622">
                  <c:v>40436</c:v>
                </c:pt>
                <c:pt idx="623">
                  <c:v>40437</c:v>
                </c:pt>
                <c:pt idx="624">
                  <c:v>40438</c:v>
                </c:pt>
                <c:pt idx="625">
                  <c:v>40439</c:v>
                </c:pt>
                <c:pt idx="626">
                  <c:v>40440</c:v>
                </c:pt>
                <c:pt idx="627">
                  <c:v>40441</c:v>
                </c:pt>
                <c:pt idx="628">
                  <c:v>40442</c:v>
                </c:pt>
                <c:pt idx="629">
                  <c:v>40443</c:v>
                </c:pt>
                <c:pt idx="630">
                  <c:v>40444</c:v>
                </c:pt>
                <c:pt idx="631">
                  <c:v>40445</c:v>
                </c:pt>
                <c:pt idx="632">
                  <c:v>40446</c:v>
                </c:pt>
                <c:pt idx="633">
                  <c:v>40447</c:v>
                </c:pt>
                <c:pt idx="634">
                  <c:v>40448</c:v>
                </c:pt>
                <c:pt idx="635">
                  <c:v>40449</c:v>
                </c:pt>
                <c:pt idx="636">
                  <c:v>40450</c:v>
                </c:pt>
                <c:pt idx="637">
                  <c:v>40451</c:v>
                </c:pt>
                <c:pt idx="638">
                  <c:v>40452</c:v>
                </c:pt>
                <c:pt idx="639">
                  <c:v>40453</c:v>
                </c:pt>
                <c:pt idx="640">
                  <c:v>40454</c:v>
                </c:pt>
                <c:pt idx="641">
                  <c:v>40455</c:v>
                </c:pt>
                <c:pt idx="642">
                  <c:v>40456</c:v>
                </c:pt>
                <c:pt idx="643">
                  <c:v>40457</c:v>
                </c:pt>
                <c:pt idx="644">
                  <c:v>40458</c:v>
                </c:pt>
                <c:pt idx="645">
                  <c:v>40459</c:v>
                </c:pt>
                <c:pt idx="646">
                  <c:v>40460</c:v>
                </c:pt>
                <c:pt idx="647">
                  <c:v>40461</c:v>
                </c:pt>
                <c:pt idx="648">
                  <c:v>40462</c:v>
                </c:pt>
                <c:pt idx="649">
                  <c:v>40463</c:v>
                </c:pt>
                <c:pt idx="650">
                  <c:v>40464</c:v>
                </c:pt>
                <c:pt idx="651">
                  <c:v>40465</c:v>
                </c:pt>
                <c:pt idx="652">
                  <c:v>40466</c:v>
                </c:pt>
                <c:pt idx="653">
                  <c:v>40467</c:v>
                </c:pt>
                <c:pt idx="654">
                  <c:v>40468</c:v>
                </c:pt>
                <c:pt idx="655">
                  <c:v>40469</c:v>
                </c:pt>
                <c:pt idx="656">
                  <c:v>40470</c:v>
                </c:pt>
                <c:pt idx="657">
                  <c:v>40471</c:v>
                </c:pt>
                <c:pt idx="658">
                  <c:v>40472</c:v>
                </c:pt>
                <c:pt idx="659">
                  <c:v>40473</c:v>
                </c:pt>
                <c:pt idx="660">
                  <c:v>40474</c:v>
                </c:pt>
                <c:pt idx="661">
                  <c:v>40475</c:v>
                </c:pt>
                <c:pt idx="662">
                  <c:v>40476</c:v>
                </c:pt>
                <c:pt idx="663">
                  <c:v>40477</c:v>
                </c:pt>
                <c:pt idx="664">
                  <c:v>40478</c:v>
                </c:pt>
                <c:pt idx="665">
                  <c:v>40479</c:v>
                </c:pt>
                <c:pt idx="666">
                  <c:v>40480</c:v>
                </c:pt>
                <c:pt idx="667">
                  <c:v>40481</c:v>
                </c:pt>
                <c:pt idx="668">
                  <c:v>40482</c:v>
                </c:pt>
                <c:pt idx="669">
                  <c:v>40483</c:v>
                </c:pt>
                <c:pt idx="670">
                  <c:v>40484</c:v>
                </c:pt>
                <c:pt idx="671">
                  <c:v>40485</c:v>
                </c:pt>
                <c:pt idx="672">
                  <c:v>40486</c:v>
                </c:pt>
                <c:pt idx="673">
                  <c:v>40487</c:v>
                </c:pt>
                <c:pt idx="674">
                  <c:v>40488</c:v>
                </c:pt>
                <c:pt idx="675">
                  <c:v>40489</c:v>
                </c:pt>
                <c:pt idx="676">
                  <c:v>40490</c:v>
                </c:pt>
                <c:pt idx="677">
                  <c:v>40491</c:v>
                </c:pt>
                <c:pt idx="678">
                  <c:v>40492</c:v>
                </c:pt>
                <c:pt idx="679">
                  <c:v>40493</c:v>
                </c:pt>
                <c:pt idx="680">
                  <c:v>40494</c:v>
                </c:pt>
                <c:pt idx="681">
                  <c:v>40495</c:v>
                </c:pt>
                <c:pt idx="682">
                  <c:v>40496</c:v>
                </c:pt>
                <c:pt idx="683">
                  <c:v>40497</c:v>
                </c:pt>
                <c:pt idx="684">
                  <c:v>40498</c:v>
                </c:pt>
                <c:pt idx="685">
                  <c:v>40499</c:v>
                </c:pt>
                <c:pt idx="686">
                  <c:v>40500</c:v>
                </c:pt>
                <c:pt idx="687">
                  <c:v>40501</c:v>
                </c:pt>
                <c:pt idx="688">
                  <c:v>40502</c:v>
                </c:pt>
                <c:pt idx="689">
                  <c:v>40503</c:v>
                </c:pt>
                <c:pt idx="690">
                  <c:v>40504</c:v>
                </c:pt>
                <c:pt idx="691">
                  <c:v>40505</c:v>
                </c:pt>
                <c:pt idx="692">
                  <c:v>40506</c:v>
                </c:pt>
                <c:pt idx="693">
                  <c:v>40507</c:v>
                </c:pt>
                <c:pt idx="694">
                  <c:v>40508</c:v>
                </c:pt>
                <c:pt idx="695">
                  <c:v>40509</c:v>
                </c:pt>
                <c:pt idx="696">
                  <c:v>40510</c:v>
                </c:pt>
                <c:pt idx="697">
                  <c:v>40511</c:v>
                </c:pt>
                <c:pt idx="698">
                  <c:v>40512</c:v>
                </c:pt>
                <c:pt idx="699">
                  <c:v>40513</c:v>
                </c:pt>
                <c:pt idx="700">
                  <c:v>40514</c:v>
                </c:pt>
                <c:pt idx="701">
                  <c:v>40515</c:v>
                </c:pt>
                <c:pt idx="702">
                  <c:v>40516</c:v>
                </c:pt>
                <c:pt idx="703">
                  <c:v>40517</c:v>
                </c:pt>
                <c:pt idx="704">
                  <c:v>40518</c:v>
                </c:pt>
                <c:pt idx="705">
                  <c:v>40519</c:v>
                </c:pt>
                <c:pt idx="706">
                  <c:v>40520</c:v>
                </c:pt>
                <c:pt idx="707">
                  <c:v>40521</c:v>
                </c:pt>
                <c:pt idx="708">
                  <c:v>40522</c:v>
                </c:pt>
                <c:pt idx="709">
                  <c:v>40523</c:v>
                </c:pt>
                <c:pt idx="710">
                  <c:v>40524</c:v>
                </c:pt>
                <c:pt idx="711">
                  <c:v>40525</c:v>
                </c:pt>
                <c:pt idx="712">
                  <c:v>40526</c:v>
                </c:pt>
                <c:pt idx="713">
                  <c:v>40527</c:v>
                </c:pt>
                <c:pt idx="714">
                  <c:v>40528</c:v>
                </c:pt>
                <c:pt idx="715">
                  <c:v>40529</c:v>
                </c:pt>
                <c:pt idx="716">
                  <c:v>40530</c:v>
                </c:pt>
                <c:pt idx="717">
                  <c:v>40531</c:v>
                </c:pt>
                <c:pt idx="718">
                  <c:v>40532</c:v>
                </c:pt>
                <c:pt idx="719">
                  <c:v>40533</c:v>
                </c:pt>
                <c:pt idx="720">
                  <c:v>40534</c:v>
                </c:pt>
                <c:pt idx="721">
                  <c:v>40535</c:v>
                </c:pt>
                <c:pt idx="722">
                  <c:v>40536</c:v>
                </c:pt>
                <c:pt idx="723">
                  <c:v>40537</c:v>
                </c:pt>
                <c:pt idx="724">
                  <c:v>40538</c:v>
                </c:pt>
                <c:pt idx="725">
                  <c:v>40539</c:v>
                </c:pt>
                <c:pt idx="726">
                  <c:v>40540</c:v>
                </c:pt>
                <c:pt idx="727">
                  <c:v>40541</c:v>
                </c:pt>
                <c:pt idx="728">
                  <c:v>40542</c:v>
                </c:pt>
                <c:pt idx="729">
                  <c:v>40543</c:v>
                </c:pt>
                <c:pt idx="730">
                  <c:v>40544</c:v>
                </c:pt>
                <c:pt idx="731">
                  <c:v>40545</c:v>
                </c:pt>
                <c:pt idx="732">
                  <c:v>40546</c:v>
                </c:pt>
                <c:pt idx="733">
                  <c:v>40547</c:v>
                </c:pt>
                <c:pt idx="734">
                  <c:v>40548</c:v>
                </c:pt>
                <c:pt idx="735">
                  <c:v>40549</c:v>
                </c:pt>
                <c:pt idx="736">
                  <c:v>40550</c:v>
                </c:pt>
                <c:pt idx="737">
                  <c:v>40551</c:v>
                </c:pt>
                <c:pt idx="738">
                  <c:v>40552</c:v>
                </c:pt>
                <c:pt idx="739">
                  <c:v>40553</c:v>
                </c:pt>
                <c:pt idx="740">
                  <c:v>40554</c:v>
                </c:pt>
                <c:pt idx="741">
                  <c:v>40555</c:v>
                </c:pt>
                <c:pt idx="742">
                  <c:v>40556</c:v>
                </c:pt>
                <c:pt idx="743">
                  <c:v>40557</c:v>
                </c:pt>
                <c:pt idx="744">
                  <c:v>40558</c:v>
                </c:pt>
                <c:pt idx="745">
                  <c:v>40559</c:v>
                </c:pt>
                <c:pt idx="746">
                  <c:v>40560</c:v>
                </c:pt>
                <c:pt idx="747">
                  <c:v>40561</c:v>
                </c:pt>
                <c:pt idx="748">
                  <c:v>40562</c:v>
                </c:pt>
                <c:pt idx="749">
                  <c:v>40563</c:v>
                </c:pt>
                <c:pt idx="750">
                  <c:v>40564</c:v>
                </c:pt>
                <c:pt idx="751">
                  <c:v>40565</c:v>
                </c:pt>
                <c:pt idx="752">
                  <c:v>40566</c:v>
                </c:pt>
                <c:pt idx="753">
                  <c:v>40567</c:v>
                </c:pt>
                <c:pt idx="754">
                  <c:v>40568</c:v>
                </c:pt>
                <c:pt idx="755">
                  <c:v>40569</c:v>
                </c:pt>
                <c:pt idx="756">
                  <c:v>40570</c:v>
                </c:pt>
                <c:pt idx="757">
                  <c:v>40571</c:v>
                </c:pt>
                <c:pt idx="758">
                  <c:v>40572</c:v>
                </c:pt>
                <c:pt idx="759">
                  <c:v>40573</c:v>
                </c:pt>
                <c:pt idx="760">
                  <c:v>40574</c:v>
                </c:pt>
                <c:pt idx="761">
                  <c:v>40575</c:v>
                </c:pt>
                <c:pt idx="762">
                  <c:v>40576</c:v>
                </c:pt>
                <c:pt idx="763">
                  <c:v>40577</c:v>
                </c:pt>
                <c:pt idx="764">
                  <c:v>40578</c:v>
                </c:pt>
                <c:pt idx="765">
                  <c:v>40579</c:v>
                </c:pt>
                <c:pt idx="766">
                  <c:v>40580</c:v>
                </c:pt>
                <c:pt idx="767">
                  <c:v>40581</c:v>
                </c:pt>
                <c:pt idx="768">
                  <c:v>40582</c:v>
                </c:pt>
                <c:pt idx="769">
                  <c:v>40583</c:v>
                </c:pt>
                <c:pt idx="770">
                  <c:v>40584</c:v>
                </c:pt>
                <c:pt idx="771">
                  <c:v>40585</c:v>
                </c:pt>
                <c:pt idx="772">
                  <c:v>40586</c:v>
                </c:pt>
                <c:pt idx="773">
                  <c:v>40587</c:v>
                </c:pt>
                <c:pt idx="774">
                  <c:v>40588</c:v>
                </c:pt>
                <c:pt idx="775">
                  <c:v>40589</c:v>
                </c:pt>
                <c:pt idx="776">
                  <c:v>40590</c:v>
                </c:pt>
                <c:pt idx="777">
                  <c:v>40591</c:v>
                </c:pt>
                <c:pt idx="778">
                  <c:v>40592</c:v>
                </c:pt>
                <c:pt idx="779">
                  <c:v>40593</c:v>
                </c:pt>
                <c:pt idx="780">
                  <c:v>40594</c:v>
                </c:pt>
                <c:pt idx="781">
                  <c:v>40595</c:v>
                </c:pt>
                <c:pt idx="782">
                  <c:v>40596</c:v>
                </c:pt>
                <c:pt idx="783">
                  <c:v>40597</c:v>
                </c:pt>
                <c:pt idx="784">
                  <c:v>40598</c:v>
                </c:pt>
                <c:pt idx="785">
                  <c:v>40599</c:v>
                </c:pt>
                <c:pt idx="786">
                  <c:v>40600</c:v>
                </c:pt>
                <c:pt idx="787">
                  <c:v>40601</c:v>
                </c:pt>
                <c:pt idx="788">
                  <c:v>40602</c:v>
                </c:pt>
                <c:pt idx="789">
                  <c:v>40603</c:v>
                </c:pt>
                <c:pt idx="790">
                  <c:v>40604</c:v>
                </c:pt>
                <c:pt idx="791">
                  <c:v>40605</c:v>
                </c:pt>
                <c:pt idx="792">
                  <c:v>40606</c:v>
                </c:pt>
                <c:pt idx="793">
                  <c:v>40607</c:v>
                </c:pt>
                <c:pt idx="794">
                  <c:v>40608</c:v>
                </c:pt>
                <c:pt idx="795">
                  <c:v>40609</c:v>
                </c:pt>
                <c:pt idx="796">
                  <c:v>40610</c:v>
                </c:pt>
                <c:pt idx="797">
                  <c:v>40611</c:v>
                </c:pt>
                <c:pt idx="798">
                  <c:v>40612</c:v>
                </c:pt>
                <c:pt idx="799">
                  <c:v>40613</c:v>
                </c:pt>
                <c:pt idx="800">
                  <c:v>40614</c:v>
                </c:pt>
                <c:pt idx="801">
                  <c:v>40615</c:v>
                </c:pt>
                <c:pt idx="802">
                  <c:v>40616</c:v>
                </c:pt>
                <c:pt idx="803">
                  <c:v>40617</c:v>
                </c:pt>
                <c:pt idx="804">
                  <c:v>40618</c:v>
                </c:pt>
                <c:pt idx="805">
                  <c:v>40619</c:v>
                </c:pt>
                <c:pt idx="806">
                  <c:v>40620</c:v>
                </c:pt>
                <c:pt idx="807">
                  <c:v>40621</c:v>
                </c:pt>
                <c:pt idx="808">
                  <c:v>40622</c:v>
                </c:pt>
                <c:pt idx="809">
                  <c:v>40623</c:v>
                </c:pt>
                <c:pt idx="810">
                  <c:v>40624</c:v>
                </c:pt>
                <c:pt idx="811">
                  <c:v>40625</c:v>
                </c:pt>
                <c:pt idx="812">
                  <c:v>40626</c:v>
                </c:pt>
                <c:pt idx="813">
                  <c:v>40627</c:v>
                </c:pt>
                <c:pt idx="814">
                  <c:v>40628</c:v>
                </c:pt>
                <c:pt idx="815">
                  <c:v>40629</c:v>
                </c:pt>
                <c:pt idx="816">
                  <c:v>40630</c:v>
                </c:pt>
                <c:pt idx="817">
                  <c:v>40631</c:v>
                </c:pt>
                <c:pt idx="818">
                  <c:v>40632</c:v>
                </c:pt>
                <c:pt idx="819">
                  <c:v>40633</c:v>
                </c:pt>
                <c:pt idx="820">
                  <c:v>40634</c:v>
                </c:pt>
                <c:pt idx="821">
                  <c:v>40635</c:v>
                </c:pt>
                <c:pt idx="822">
                  <c:v>40636</c:v>
                </c:pt>
                <c:pt idx="823">
                  <c:v>40637</c:v>
                </c:pt>
                <c:pt idx="824">
                  <c:v>40638</c:v>
                </c:pt>
                <c:pt idx="825">
                  <c:v>40639</c:v>
                </c:pt>
                <c:pt idx="826">
                  <c:v>40640</c:v>
                </c:pt>
                <c:pt idx="827">
                  <c:v>40641</c:v>
                </c:pt>
                <c:pt idx="828">
                  <c:v>40642</c:v>
                </c:pt>
                <c:pt idx="829">
                  <c:v>40643</c:v>
                </c:pt>
                <c:pt idx="830">
                  <c:v>40644</c:v>
                </c:pt>
                <c:pt idx="831">
                  <c:v>40645</c:v>
                </c:pt>
                <c:pt idx="832">
                  <c:v>40646</c:v>
                </c:pt>
                <c:pt idx="833">
                  <c:v>40647</c:v>
                </c:pt>
                <c:pt idx="834">
                  <c:v>40648</c:v>
                </c:pt>
                <c:pt idx="835">
                  <c:v>40649</c:v>
                </c:pt>
                <c:pt idx="836">
                  <c:v>40650</c:v>
                </c:pt>
                <c:pt idx="837">
                  <c:v>40651</c:v>
                </c:pt>
                <c:pt idx="838">
                  <c:v>40652</c:v>
                </c:pt>
                <c:pt idx="839">
                  <c:v>40653</c:v>
                </c:pt>
                <c:pt idx="840">
                  <c:v>40654</c:v>
                </c:pt>
                <c:pt idx="841">
                  <c:v>40655</c:v>
                </c:pt>
                <c:pt idx="842">
                  <c:v>40656</c:v>
                </c:pt>
                <c:pt idx="843">
                  <c:v>40657</c:v>
                </c:pt>
                <c:pt idx="844">
                  <c:v>40658</c:v>
                </c:pt>
                <c:pt idx="845">
                  <c:v>40659</c:v>
                </c:pt>
                <c:pt idx="846">
                  <c:v>40660</c:v>
                </c:pt>
                <c:pt idx="847">
                  <c:v>40661</c:v>
                </c:pt>
                <c:pt idx="848">
                  <c:v>40662</c:v>
                </c:pt>
                <c:pt idx="849">
                  <c:v>40663</c:v>
                </c:pt>
                <c:pt idx="850">
                  <c:v>40664</c:v>
                </c:pt>
                <c:pt idx="851">
                  <c:v>40665</c:v>
                </c:pt>
                <c:pt idx="852">
                  <c:v>40666</c:v>
                </c:pt>
                <c:pt idx="853">
                  <c:v>40667</c:v>
                </c:pt>
                <c:pt idx="854">
                  <c:v>40668</c:v>
                </c:pt>
                <c:pt idx="855">
                  <c:v>40669</c:v>
                </c:pt>
                <c:pt idx="856">
                  <c:v>40670</c:v>
                </c:pt>
                <c:pt idx="857">
                  <c:v>40671</c:v>
                </c:pt>
                <c:pt idx="858">
                  <c:v>40672</c:v>
                </c:pt>
                <c:pt idx="859">
                  <c:v>40673</c:v>
                </c:pt>
                <c:pt idx="860">
                  <c:v>40674</c:v>
                </c:pt>
                <c:pt idx="861">
                  <c:v>40675</c:v>
                </c:pt>
                <c:pt idx="862">
                  <c:v>40676</c:v>
                </c:pt>
                <c:pt idx="863">
                  <c:v>40677</c:v>
                </c:pt>
                <c:pt idx="864">
                  <c:v>40678</c:v>
                </c:pt>
                <c:pt idx="865">
                  <c:v>40679</c:v>
                </c:pt>
                <c:pt idx="866">
                  <c:v>40680</c:v>
                </c:pt>
                <c:pt idx="867">
                  <c:v>40681</c:v>
                </c:pt>
                <c:pt idx="868">
                  <c:v>40682</c:v>
                </c:pt>
                <c:pt idx="869">
                  <c:v>40683</c:v>
                </c:pt>
                <c:pt idx="870">
                  <c:v>40684</c:v>
                </c:pt>
                <c:pt idx="871">
                  <c:v>40685</c:v>
                </c:pt>
                <c:pt idx="872">
                  <c:v>40686</c:v>
                </c:pt>
                <c:pt idx="873">
                  <c:v>40687</c:v>
                </c:pt>
                <c:pt idx="874">
                  <c:v>40688</c:v>
                </c:pt>
                <c:pt idx="875">
                  <c:v>40689</c:v>
                </c:pt>
                <c:pt idx="876">
                  <c:v>40690</c:v>
                </c:pt>
                <c:pt idx="877">
                  <c:v>40691</c:v>
                </c:pt>
                <c:pt idx="878">
                  <c:v>40692</c:v>
                </c:pt>
                <c:pt idx="879">
                  <c:v>40693</c:v>
                </c:pt>
                <c:pt idx="880">
                  <c:v>40694</c:v>
                </c:pt>
                <c:pt idx="881">
                  <c:v>40695</c:v>
                </c:pt>
                <c:pt idx="882">
                  <c:v>40696</c:v>
                </c:pt>
                <c:pt idx="883">
                  <c:v>40697</c:v>
                </c:pt>
                <c:pt idx="884">
                  <c:v>40698</c:v>
                </c:pt>
                <c:pt idx="885">
                  <c:v>40699</c:v>
                </c:pt>
                <c:pt idx="886">
                  <c:v>40700</c:v>
                </c:pt>
                <c:pt idx="887">
                  <c:v>40701</c:v>
                </c:pt>
                <c:pt idx="888">
                  <c:v>40702</c:v>
                </c:pt>
                <c:pt idx="889">
                  <c:v>40703</c:v>
                </c:pt>
                <c:pt idx="890">
                  <c:v>40704</c:v>
                </c:pt>
                <c:pt idx="891">
                  <c:v>40705</c:v>
                </c:pt>
                <c:pt idx="892">
                  <c:v>40706</c:v>
                </c:pt>
                <c:pt idx="893">
                  <c:v>40707</c:v>
                </c:pt>
                <c:pt idx="894">
                  <c:v>40708</c:v>
                </c:pt>
                <c:pt idx="895">
                  <c:v>40709</c:v>
                </c:pt>
                <c:pt idx="896">
                  <c:v>40710</c:v>
                </c:pt>
                <c:pt idx="897">
                  <c:v>40711</c:v>
                </c:pt>
                <c:pt idx="898">
                  <c:v>40712</c:v>
                </c:pt>
                <c:pt idx="899">
                  <c:v>40713</c:v>
                </c:pt>
                <c:pt idx="900">
                  <c:v>40714</c:v>
                </c:pt>
                <c:pt idx="901">
                  <c:v>40715</c:v>
                </c:pt>
                <c:pt idx="902">
                  <c:v>40716</c:v>
                </c:pt>
                <c:pt idx="903">
                  <c:v>40717</c:v>
                </c:pt>
                <c:pt idx="904">
                  <c:v>40718</c:v>
                </c:pt>
                <c:pt idx="905">
                  <c:v>40719</c:v>
                </c:pt>
                <c:pt idx="906">
                  <c:v>40720</c:v>
                </c:pt>
                <c:pt idx="907">
                  <c:v>40721</c:v>
                </c:pt>
                <c:pt idx="908">
                  <c:v>40722</c:v>
                </c:pt>
                <c:pt idx="909">
                  <c:v>40723</c:v>
                </c:pt>
                <c:pt idx="910">
                  <c:v>40724</c:v>
                </c:pt>
                <c:pt idx="911">
                  <c:v>40725</c:v>
                </c:pt>
                <c:pt idx="912">
                  <c:v>40726</c:v>
                </c:pt>
                <c:pt idx="913">
                  <c:v>40727</c:v>
                </c:pt>
                <c:pt idx="914">
                  <c:v>40728</c:v>
                </c:pt>
                <c:pt idx="915">
                  <c:v>40729</c:v>
                </c:pt>
                <c:pt idx="916">
                  <c:v>40730</c:v>
                </c:pt>
                <c:pt idx="917">
                  <c:v>40731</c:v>
                </c:pt>
                <c:pt idx="918">
                  <c:v>40732</c:v>
                </c:pt>
                <c:pt idx="919">
                  <c:v>40733</c:v>
                </c:pt>
                <c:pt idx="920">
                  <c:v>40734</c:v>
                </c:pt>
                <c:pt idx="921">
                  <c:v>40735</c:v>
                </c:pt>
                <c:pt idx="922">
                  <c:v>40736</c:v>
                </c:pt>
                <c:pt idx="923">
                  <c:v>40737</c:v>
                </c:pt>
                <c:pt idx="924">
                  <c:v>40738</c:v>
                </c:pt>
                <c:pt idx="925">
                  <c:v>40739</c:v>
                </c:pt>
                <c:pt idx="926">
                  <c:v>40740</c:v>
                </c:pt>
                <c:pt idx="927">
                  <c:v>40741</c:v>
                </c:pt>
                <c:pt idx="928">
                  <c:v>40742</c:v>
                </c:pt>
                <c:pt idx="929">
                  <c:v>40743</c:v>
                </c:pt>
                <c:pt idx="930">
                  <c:v>40744</c:v>
                </c:pt>
                <c:pt idx="931">
                  <c:v>40745</c:v>
                </c:pt>
                <c:pt idx="932">
                  <c:v>40746</c:v>
                </c:pt>
                <c:pt idx="933">
                  <c:v>40747</c:v>
                </c:pt>
                <c:pt idx="934">
                  <c:v>40748</c:v>
                </c:pt>
                <c:pt idx="935">
                  <c:v>40749</c:v>
                </c:pt>
                <c:pt idx="936">
                  <c:v>40750</c:v>
                </c:pt>
                <c:pt idx="937">
                  <c:v>40751</c:v>
                </c:pt>
                <c:pt idx="938">
                  <c:v>40752</c:v>
                </c:pt>
                <c:pt idx="939">
                  <c:v>40753</c:v>
                </c:pt>
                <c:pt idx="940">
                  <c:v>40754</c:v>
                </c:pt>
                <c:pt idx="941">
                  <c:v>40755</c:v>
                </c:pt>
                <c:pt idx="942">
                  <c:v>40756</c:v>
                </c:pt>
                <c:pt idx="943">
                  <c:v>40757</c:v>
                </c:pt>
                <c:pt idx="944">
                  <c:v>40758</c:v>
                </c:pt>
                <c:pt idx="945">
                  <c:v>40759</c:v>
                </c:pt>
                <c:pt idx="946">
                  <c:v>40760</c:v>
                </c:pt>
                <c:pt idx="947">
                  <c:v>40761</c:v>
                </c:pt>
                <c:pt idx="948">
                  <c:v>40762</c:v>
                </c:pt>
                <c:pt idx="949">
                  <c:v>40763</c:v>
                </c:pt>
                <c:pt idx="950">
                  <c:v>40764</c:v>
                </c:pt>
                <c:pt idx="951">
                  <c:v>40765</c:v>
                </c:pt>
                <c:pt idx="952">
                  <c:v>40766</c:v>
                </c:pt>
                <c:pt idx="953">
                  <c:v>40767</c:v>
                </c:pt>
                <c:pt idx="954">
                  <c:v>40768</c:v>
                </c:pt>
                <c:pt idx="955">
                  <c:v>40769</c:v>
                </c:pt>
                <c:pt idx="956">
                  <c:v>40770</c:v>
                </c:pt>
                <c:pt idx="957">
                  <c:v>40771</c:v>
                </c:pt>
                <c:pt idx="958">
                  <c:v>40772</c:v>
                </c:pt>
                <c:pt idx="959">
                  <c:v>40773</c:v>
                </c:pt>
                <c:pt idx="960">
                  <c:v>40774</c:v>
                </c:pt>
                <c:pt idx="961">
                  <c:v>40775</c:v>
                </c:pt>
                <c:pt idx="962">
                  <c:v>40776</c:v>
                </c:pt>
                <c:pt idx="963">
                  <c:v>40777</c:v>
                </c:pt>
                <c:pt idx="964">
                  <c:v>40778</c:v>
                </c:pt>
                <c:pt idx="965">
                  <c:v>40779</c:v>
                </c:pt>
                <c:pt idx="966">
                  <c:v>40780</c:v>
                </c:pt>
                <c:pt idx="967">
                  <c:v>40781</c:v>
                </c:pt>
                <c:pt idx="968">
                  <c:v>40782</c:v>
                </c:pt>
                <c:pt idx="969">
                  <c:v>40783</c:v>
                </c:pt>
                <c:pt idx="970">
                  <c:v>40784</c:v>
                </c:pt>
                <c:pt idx="971">
                  <c:v>40785</c:v>
                </c:pt>
                <c:pt idx="972">
                  <c:v>40786</c:v>
                </c:pt>
                <c:pt idx="973">
                  <c:v>40787</c:v>
                </c:pt>
                <c:pt idx="974">
                  <c:v>40788</c:v>
                </c:pt>
                <c:pt idx="975">
                  <c:v>40789</c:v>
                </c:pt>
                <c:pt idx="976">
                  <c:v>40790</c:v>
                </c:pt>
                <c:pt idx="977">
                  <c:v>40791</c:v>
                </c:pt>
                <c:pt idx="978">
                  <c:v>40792</c:v>
                </c:pt>
                <c:pt idx="979">
                  <c:v>40793</c:v>
                </c:pt>
                <c:pt idx="980">
                  <c:v>40794</c:v>
                </c:pt>
                <c:pt idx="981">
                  <c:v>40795</c:v>
                </c:pt>
                <c:pt idx="982">
                  <c:v>40796</c:v>
                </c:pt>
                <c:pt idx="983">
                  <c:v>40797</c:v>
                </c:pt>
                <c:pt idx="984">
                  <c:v>40798</c:v>
                </c:pt>
                <c:pt idx="985">
                  <c:v>40799</c:v>
                </c:pt>
                <c:pt idx="986">
                  <c:v>40800</c:v>
                </c:pt>
                <c:pt idx="987">
                  <c:v>40801</c:v>
                </c:pt>
                <c:pt idx="988">
                  <c:v>40802</c:v>
                </c:pt>
                <c:pt idx="989">
                  <c:v>40803</c:v>
                </c:pt>
                <c:pt idx="990">
                  <c:v>40804</c:v>
                </c:pt>
                <c:pt idx="991">
                  <c:v>40805</c:v>
                </c:pt>
                <c:pt idx="992">
                  <c:v>40806</c:v>
                </c:pt>
                <c:pt idx="993">
                  <c:v>40807</c:v>
                </c:pt>
                <c:pt idx="994">
                  <c:v>40808</c:v>
                </c:pt>
                <c:pt idx="995">
                  <c:v>40809</c:v>
                </c:pt>
                <c:pt idx="996">
                  <c:v>40810</c:v>
                </c:pt>
                <c:pt idx="997">
                  <c:v>40811</c:v>
                </c:pt>
                <c:pt idx="998">
                  <c:v>40812</c:v>
                </c:pt>
                <c:pt idx="999">
                  <c:v>40813</c:v>
                </c:pt>
                <c:pt idx="1000">
                  <c:v>40814</c:v>
                </c:pt>
                <c:pt idx="1001">
                  <c:v>40815</c:v>
                </c:pt>
                <c:pt idx="1002">
                  <c:v>40816</c:v>
                </c:pt>
                <c:pt idx="1003">
                  <c:v>40817</c:v>
                </c:pt>
                <c:pt idx="1004">
                  <c:v>40818</c:v>
                </c:pt>
                <c:pt idx="1005">
                  <c:v>40819</c:v>
                </c:pt>
                <c:pt idx="1006">
                  <c:v>40820</c:v>
                </c:pt>
                <c:pt idx="1007">
                  <c:v>40821</c:v>
                </c:pt>
                <c:pt idx="1008">
                  <c:v>40822</c:v>
                </c:pt>
                <c:pt idx="1009">
                  <c:v>40823</c:v>
                </c:pt>
                <c:pt idx="1010">
                  <c:v>40824</c:v>
                </c:pt>
                <c:pt idx="1011">
                  <c:v>40825</c:v>
                </c:pt>
                <c:pt idx="1012">
                  <c:v>40826</c:v>
                </c:pt>
                <c:pt idx="1013">
                  <c:v>40827</c:v>
                </c:pt>
                <c:pt idx="1014">
                  <c:v>40828</c:v>
                </c:pt>
                <c:pt idx="1015">
                  <c:v>40829</c:v>
                </c:pt>
                <c:pt idx="1016">
                  <c:v>40830</c:v>
                </c:pt>
                <c:pt idx="1017">
                  <c:v>40831</c:v>
                </c:pt>
                <c:pt idx="1018">
                  <c:v>40832</c:v>
                </c:pt>
                <c:pt idx="1019">
                  <c:v>40833</c:v>
                </c:pt>
                <c:pt idx="1020">
                  <c:v>40834</c:v>
                </c:pt>
                <c:pt idx="1021">
                  <c:v>40835</c:v>
                </c:pt>
                <c:pt idx="1022">
                  <c:v>40836</c:v>
                </c:pt>
                <c:pt idx="1023">
                  <c:v>40837</c:v>
                </c:pt>
                <c:pt idx="1024">
                  <c:v>40838</c:v>
                </c:pt>
                <c:pt idx="1025">
                  <c:v>40839</c:v>
                </c:pt>
                <c:pt idx="1026">
                  <c:v>40840</c:v>
                </c:pt>
                <c:pt idx="1027">
                  <c:v>40841</c:v>
                </c:pt>
                <c:pt idx="1028">
                  <c:v>40842</c:v>
                </c:pt>
                <c:pt idx="1029">
                  <c:v>40843</c:v>
                </c:pt>
                <c:pt idx="1030">
                  <c:v>40844</c:v>
                </c:pt>
                <c:pt idx="1031">
                  <c:v>40845</c:v>
                </c:pt>
                <c:pt idx="1032">
                  <c:v>40846</c:v>
                </c:pt>
                <c:pt idx="1033">
                  <c:v>40847</c:v>
                </c:pt>
                <c:pt idx="1034">
                  <c:v>40848</c:v>
                </c:pt>
                <c:pt idx="1035">
                  <c:v>40849</c:v>
                </c:pt>
                <c:pt idx="1036">
                  <c:v>40850</c:v>
                </c:pt>
                <c:pt idx="1037">
                  <c:v>40851</c:v>
                </c:pt>
                <c:pt idx="1038">
                  <c:v>40852</c:v>
                </c:pt>
                <c:pt idx="1039">
                  <c:v>40853</c:v>
                </c:pt>
                <c:pt idx="1040">
                  <c:v>40854</c:v>
                </c:pt>
                <c:pt idx="1041">
                  <c:v>40855</c:v>
                </c:pt>
                <c:pt idx="1042">
                  <c:v>40856</c:v>
                </c:pt>
                <c:pt idx="1043">
                  <c:v>40857</c:v>
                </c:pt>
                <c:pt idx="1044">
                  <c:v>40858</c:v>
                </c:pt>
                <c:pt idx="1045">
                  <c:v>40859</c:v>
                </c:pt>
                <c:pt idx="1046">
                  <c:v>40860</c:v>
                </c:pt>
                <c:pt idx="1047">
                  <c:v>40861</c:v>
                </c:pt>
                <c:pt idx="1048">
                  <c:v>40862</c:v>
                </c:pt>
                <c:pt idx="1049">
                  <c:v>40863</c:v>
                </c:pt>
                <c:pt idx="1050">
                  <c:v>40864</c:v>
                </c:pt>
                <c:pt idx="1051">
                  <c:v>40865</c:v>
                </c:pt>
                <c:pt idx="1052">
                  <c:v>40866</c:v>
                </c:pt>
                <c:pt idx="1053">
                  <c:v>40867</c:v>
                </c:pt>
                <c:pt idx="1054">
                  <c:v>40868</c:v>
                </c:pt>
                <c:pt idx="1055">
                  <c:v>40869</c:v>
                </c:pt>
                <c:pt idx="1056">
                  <c:v>40870</c:v>
                </c:pt>
                <c:pt idx="1057">
                  <c:v>40871</c:v>
                </c:pt>
                <c:pt idx="1058">
                  <c:v>40872</c:v>
                </c:pt>
                <c:pt idx="1059">
                  <c:v>40873</c:v>
                </c:pt>
                <c:pt idx="1060">
                  <c:v>40874</c:v>
                </c:pt>
                <c:pt idx="1061">
                  <c:v>40875</c:v>
                </c:pt>
                <c:pt idx="1062">
                  <c:v>40876</c:v>
                </c:pt>
                <c:pt idx="1063">
                  <c:v>40877</c:v>
                </c:pt>
                <c:pt idx="1064">
                  <c:v>40878</c:v>
                </c:pt>
                <c:pt idx="1065">
                  <c:v>40879</c:v>
                </c:pt>
                <c:pt idx="1066">
                  <c:v>40880</c:v>
                </c:pt>
                <c:pt idx="1067">
                  <c:v>40881</c:v>
                </c:pt>
                <c:pt idx="1068">
                  <c:v>40882</c:v>
                </c:pt>
                <c:pt idx="1069">
                  <c:v>40883</c:v>
                </c:pt>
                <c:pt idx="1070">
                  <c:v>40884</c:v>
                </c:pt>
                <c:pt idx="1071">
                  <c:v>40885</c:v>
                </c:pt>
                <c:pt idx="1072">
                  <c:v>40886</c:v>
                </c:pt>
                <c:pt idx="1073">
                  <c:v>40887</c:v>
                </c:pt>
                <c:pt idx="1074">
                  <c:v>40888</c:v>
                </c:pt>
                <c:pt idx="1075">
                  <c:v>40889</c:v>
                </c:pt>
                <c:pt idx="1076">
                  <c:v>40890</c:v>
                </c:pt>
                <c:pt idx="1077">
                  <c:v>40891</c:v>
                </c:pt>
                <c:pt idx="1078">
                  <c:v>40892</c:v>
                </c:pt>
                <c:pt idx="1079">
                  <c:v>40893</c:v>
                </c:pt>
                <c:pt idx="1080">
                  <c:v>40894</c:v>
                </c:pt>
                <c:pt idx="1081">
                  <c:v>40895</c:v>
                </c:pt>
                <c:pt idx="1082">
                  <c:v>40896</c:v>
                </c:pt>
                <c:pt idx="1083">
                  <c:v>40897</c:v>
                </c:pt>
                <c:pt idx="1084">
                  <c:v>40898</c:v>
                </c:pt>
                <c:pt idx="1085">
                  <c:v>40899</c:v>
                </c:pt>
                <c:pt idx="1086">
                  <c:v>40900</c:v>
                </c:pt>
                <c:pt idx="1087">
                  <c:v>40901</c:v>
                </c:pt>
                <c:pt idx="1088">
                  <c:v>40902</c:v>
                </c:pt>
                <c:pt idx="1089">
                  <c:v>40903</c:v>
                </c:pt>
                <c:pt idx="1090">
                  <c:v>40904</c:v>
                </c:pt>
                <c:pt idx="1091">
                  <c:v>40905</c:v>
                </c:pt>
                <c:pt idx="1092">
                  <c:v>40906</c:v>
                </c:pt>
                <c:pt idx="1093">
                  <c:v>40907</c:v>
                </c:pt>
                <c:pt idx="1094">
                  <c:v>40908</c:v>
                </c:pt>
                <c:pt idx="1095">
                  <c:v>40909</c:v>
                </c:pt>
                <c:pt idx="1096">
                  <c:v>40910</c:v>
                </c:pt>
                <c:pt idx="1097">
                  <c:v>40911</c:v>
                </c:pt>
                <c:pt idx="1098">
                  <c:v>40912</c:v>
                </c:pt>
                <c:pt idx="1099">
                  <c:v>40913</c:v>
                </c:pt>
                <c:pt idx="1100">
                  <c:v>40914</c:v>
                </c:pt>
                <c:pt idx="1101">
                  <c:v>40915</c:v>
                </c:pt>
                <c:pt idx="1102">
                  <c:v>40916</c:v>
                </c:pt>
                <c:pt idx="1103">
                  <c:v>40917</c:v>
                </c:pt>
                <c:pt idx="1104">
                  <c:v>40918</c:v>
                </c:pt>
                <c:pt idx="1105">
                  <c:v>40919</c:v>
                </c:pt>
                <c:pt idx="1106">
                  <c:v>40920</c:v>
                </c:pt>
                <c:pt idx="1107">
                  <c:v>40921</c:v>
                </c:pt>
                <c:pt idx="1108">
                  <c:v>40922</c:v>
                </c:pt>
                <c:pt idx="1109">
                  <c:v>40923</c:v>
                </c:pt>
                <c:pt idx="1110">
                  <c:v>40924</c:v>
                </c:pt>
                <c:pt idx="1111">
                  <c:v>40925</c:v>
                </c:pt>
                <c:pt idx="1112">
                  <c:v>40926</c:v>
                </c:pt>
                <c:pt idx="1113">
                  <c:v>40927</c:v>
                </c:pt>
                <c:pt idx="1114">
                  <c:v>40928</c:v>
                </c:pt>
                <c:pt idx="1115">
                  <c:v>40929</c:v>
                </c:pt>
                <c:pt idx="1116">
                  <c:v>40930</c:v>
                </c:pt>
                <c:pt idx="1117">
                  <c:v>40931</c:v>
                </c:pt>
                <c:pt idx="1118">
                  <c:v>40932</c:v>
                </c:pt>
                <c:pt idx="1119">
                  <c:v>40933</c:v>
                </c:pt>
                <c:pt idx="1120">
                  <c:v>40934</c:v>
                </c:pt>
                <c:pt idx="1121">
                  <c:v>40935</c:v>
                </c:pt>
                <c:pt idx="1122">
                  <c:v>40936</c:v>
                </c:pt>
                <c:pt idx="1123">
                  <c:v>40937</c:v>
                </c:pt>
                <c:pt idx="1124">
                  <c:v>40938</c:v>
                </c:pt>
                <c:pt idx="1125">
                  <c:v>40939</c:v>
                </c:pt>
                <c:pt idx="1126">
                  <c:v>40940</c:v>
                </c:pt>
                <c:pt idx="1127">
                  <c:v>40941</c:v>
                </c:pt>
                <c:pt idx="1128">
                  <c:v>40942</c:v>
                </c:pt>
                <c:pt idx="1129">
                  <c:v>40943</c:v>
                </c:pt>
                <c:pt idx="1130">
                  <c:v>40944</c:v>
                </c:pt>
                <c:pt idx="1131">
                  <c:v>40945</c:v>
                </c:pt>
                <c:pt idx="1132">
                  <c:v>40946</c:v>
                </c:pt>
                <c:pt idx="1133">
                  <c:v>40947</c:v>
                </c:pt>
                <c:pt idx="1134">
                  <c:v>40948</c:v>
                </c:pt>
                <c:pt idx="1135">
                  <c:v>40949</c:v>
                </c:pt>
                <c:pt idx="1136">
                  <c:v>40950</c:v>
                </c:pt>
                <c:pt idx="1137">
                  <c:v>40951</c:v>
                </c:pt>
                <c:pt idx="1138">
                  <c:v>40952</c:v>
                </c:pt>
                <c:pt idx="1139">
                  <c:v>40953</c:v>
                </c:pt>
                <c:pt idx="1140">
                  <c:v>40954</c:v>
                </c:pt>
                <c:pt idx="1141">
                  <c:v>40955</c:v>
                </c:pt>
                <c:pt idx="1142">
                  <c:v>40956</c:v>
                </c:pt>
                <c:pt idx="1143">
                  <c:v>40957</c:v>
                </c:pt>
                <c:pt idx="1144">
                  <c:v>40958</c:v>
                </c:pt>
                <c:pt idx="1145">
                  <c:v>40959</c:v>
                </c:pt>
                <c:pt idx="1146">
                  <c:v>40960</c:v>
                </c:pt>
                <c:pt idx="1147">
                  <c:v>40961</c:v>
                </c:pt>
                <c:pt idx="1148">
                  <c:v>40962</c:v>
                </c:pt>
                <c:pt idx="1149">
                  <c:v>40963</c:v>
                </c:pt>
                <c:pt idx="1150">
                  <c:v>40964</c:v>
                </c:pt>
                <c:pt idx="1151">
                  <c:v>40965</c:v>
                </c:pt>
                <c:pt idx="1152">
                  <c:v>40966</c:v>
                </c:pt>
                <c:pt idx="1153">
                  <c:v>40967</c:v>
                </c:pt>
                <c:pt idx="1154">
                  <c:v>40968</c:v>
                </c:pt>
                <c:pt idx="1155">
                  <c:v>40969</c:v>
                </c:pt>
                <c:pt idx="1156">
                  <c:v>40970</c:v>
                </c:pt>
                <c:pt idx="1157">
                  <c:v>40971</c:v>
                </c:pt>
                <c:pt idx="1158">
                  <c:v>40972</c:v>
                </c:pt>
                <c:pt idx="1159">
                  <c:v>40973</c:v>
                </c:pt>
                <c:pt idx="1160">
                  <c:v>40974</c:v>
                </c:pt>
                <c:pt idx="1161">
                  <c:v>40975</c:v>
                </c:pt>
                <c:pt idx="1162">
                  <c:v>40976</c:v>
                </c:pt>
                <c:pt idx="1163">
                  <c:v>40977</c:v>
                </c:pt>
                <c:pt idx="1164">
                  <c:v>40978</c:v>
                </c:pt>
                <c:pt idx="1165">
                  <c:v>40979</c:v>
                </c:pt>
                <c:pt idx="1166">
                  <c:v>40980</c:v>
                </c:pt>
                <c:pt idx="1167">
                  <c:v>40981</c:v>
                </c:pt>
                <c:pt idx="1168">
                  <c:v>40982</c:v>
                </c:pt>
                <c:pt idx="1169">
                  <c:v>40983</c:v>
                </c:pt>
                <c:pt idx="1170">
                  <c:v>40984</c:v>
                </c:pt>
                <c:pt idx="1171">
                  <c:v>40985</c:v>
                </c:pt>
                <c:pt idx="1172">
                  <c:v>40986</c:v>
                </c:pt>
                <c:pt idx="1173">
                  <c:v>40987</c:v>
                </c:pt>
                <c:pt idx="1174">
                  <c:v>40988</c:v>
                </c:pt>
                <c:pt idx="1175">
                  <c:v>40989</c:v>
                </c:pt>
                <c:pt idx="1176">
                  <c:v>40990</c:v>
                </c:pt>
                <c:pt idx="1177">
                  <c:v>40991</c:v>
                </c:pt>
                <c:pt idx="1178">
                  <c:v>40992</c:v>
                </c:pt>
                <c:pt idx="1179">
                  <c:v>40993</c:v>
                </c:pt>
                <c:pt idx="1180">
                  <c:v>40994</c:v>
                </c:pt>
                <c:pt idx="1181">
                  <c:v>40995</c:v>
                </c:pt>
                <c:pt idx="1182">
                  <c:v>40996</c:v>
                </c:pt>
                <c:pt idx="1183">
                  <c:v>40997</c:v>
                </c:pt>
                <c:pt idx="1184">
                  <c:v>40998</c:v>
                </c:pt>
                <c:pt idx="1185">
                  <c:v>40999</c:v>
                </c:pt>
                <c:pt idx="1186">
                  <c:v>41000</c:v>
                </c:pt>
                <c:pt idx="1187">
                  <c:v>41001</c:v>
                </c:pt>
                <c:pt idx="1188">
                  <c:v>41002</c:v>
                </c:pt>
                <c:pt idx="1189">
                  <c:v>41003</c:v>
                </c:pt>
                <c:pt idx="1190">
                  <c:v>41004</c:v>
                </c:pt>
                <c:pt idx="1191">
                  <c:v>41005</c:v>
                </c:pt>
                <c:pt idx="1192">
                  <c:v>41006</c:v>
                </c:pt>
                <c:pt idx="1193">
                  <c:v>41007</c:v>
                </c:pt>
                <c:pt idx="1194">
                  <c:v>41008</c:v>
                </c:pt>
                <c:pt idx="1195">
                  <c:v>41009</c:v>
                </c:pt>
                <c:pt idx="1196">
                  <c:v>41010</c:v>
                </c:pt>
                <c:pt idx="1197">
                  <c:v>41011</c:v>
                </c:pt>
                <c:pt idx="1198">
                  <c:v>41012</c:v>
                </c:pt>
                <c:pt idx="1199">
                  <c:v>41013</c:v>
                </c:pt>
                <c:pt idx="1200">
                  <c:v>41014</c:v>
                </c:pt>
                <c:pt idx="1201">
                  <c:v>41015</c:v>
                </c:pt>
                <c:pt idx="1202">
                  <c:v>41016</c:v>
                </c:pt>
                <c:pt idx="1203">
                  <c:v>41017</c:v>
                </c:pt>
                <c:pt idx="1204">
                  <c:v>41018</c:v>
                </c:pt>
                <c:pt idx="1205">
                  <c:v>41019</c:v>
                </c:pt>
                <c:pt idx="1206">
                  <c:v>41020</c:v>
                </c:pt>
                <c:pt idx="1207">
                  <c:v>41021</c:v>
                </c:pt>
                <c:pt idx="1208">
                  <c:v>41022</c:v>
                </c:pt>
                <c:pt idx="1209">
                  <c:v>41023</c:v>
                </c:pt>
                <c:pt idx="1210">
                  <c:v>41024</c:v>
                </c:pt>
                <c:pt idx="1211">
                  <c:v>41025</c:v>
                </c:pt>
                <c:pt idx="1212">
                  <c:v>41026</c:v>
                </c:pt>
                <c:pt idx="1213">
                  <c:v>41027</c:v>
                </c:pt>
                <c:pt idx="1214">
                  <c:v>41028</c:v>
                </c:pt>
                <c:pt idx="1215">
                  <c:v>41029</c:v>
                </c:pt>
                <c:pt idx="1216">
                  <c:v>41030</c:v>
                </c:pt>
                <c:pt idx="1217">
                  <c:v>41031</c:v>
                </c:pt>
                <c:pt idx="1218">
                  <c:v>41032</c:v>
                </c:pt>
                <c:pt idx="1219">
                  <c:v>41033</c:v>
                </c:pt>
                <c:pt idx="1220">
                  <c:v>41034</c:v>
                </c:pt>
                <c:pt idx="1221">
                  <c:v>41035</c:v>
                </c:pt>
                <c:pt idx="1222">
                  <c:v>41036</c:v>
                </c:pt>
                <c:pt idx="1223">
                  <c:v>41037</c:v>
                </c:pt>
                <c:pt idx="1224">
                  <c:v>41038</c:v>
                </c:pt>
                <c:pt idx="1225">
                  <c:v>41039</c:v>
                </c:pt>
                <c:pt idx="1226">
                  <c:v>41040</c:v>
                </c:pt>
                <c:pt idx="1227">
                  <c:v>41041</c:v>
                </c:pt>
                <c:pt idx="1228">
                  <c:v>41042</c:v>
                </c:pt>
                <c:pt idx="1229">
                  <c:v>41043</c:v>
                </c:pt>
                <c:pt idx="1230">
                  <c:v>41044</c:v>
                </c:pt>
                <c:pt idx="1231">
                  <c:v>41045</c:v>
                </c:pt>
                <c:pt idx="1232">
                  <c:v>41046</c:v>
                </c:pt>
                <c:pt idx="1233">
                  <c:v>41047</c:v>
                </c:pt>
                <c:pt idx="1234">
                  <c:v>41048</c:v>
                </c:pt>
                <c:pt idx="1235">
                  <c:v>41049</c:v>
                </c:pt>
                <c:pt idx="1236">
                  <c:v>41050</c:v>
                </c:pt>
                <c:pt idx="1237">
                  <c:v>41051</c:v>
                </c:pt>
                <c:pt idx="1238">
                  <c:v>41052</c:v>
                </c:pt>
                <c:pt idx="1239">
                  <c:v>41053</c:v>
                </c:pt>
                <c:pt idx="1240">
                  <c:v>41054</c:v>
                </c:pt>
                <c:pt idx="1241">
                  <c:v>41055</c:v>
                </c:pt>
                <c:pt idx="1242">
                  <c:v>41056</c:v>
                </c:pt>
                <c:pt idx="1243">
                  <c:v>41057</c:v>
                </c:pt>
                <c:pt idx="1244">
                  <c:v>41058</c:v>
                </c:pt>
                <c:pt idx="1245">
                  <c:v>41059</c:v>
                </c:pt>
                <c:pt idx="1246">
                  <c:v>41060</c:v>
                </c:pt>
                <c:pt idx="1247">
                  <c:v>41061</c:v>
                </c:pt>
                <c:pt idx="1248">
                  <c:v>41062</c:v>
                </c:pt>
                <c:pt idx="1249">
                  <c:v>41063</c:v>
                </c:pt>
                <c:pt idx="1250">
                  <c:v>41064</c:v>
                </c:pt>
                <c:pt idx="1251">
                  <c:v>41065</c:v>
                </c:pt>
                <c:pt idx="1252">
                  <c:v>41066</c:v>
                </c:pt>
                <c:pt idx="1253">
                  <c:v>41067</c:v>
                </c:pt>
                <c:pt idx="1254">
                  <c:v>41068</c:v>
                </c:pt>
                <c:pt idx="1255">
                  <c:v>41069</c:v>
                </c:pt>
                <c:pt idx="1256">
                  <c:v>41070</c:v>
                </c:pt>
                <c:pt idx="1257">
                  <c:v>41071</c:v>
                </c:pt>
                <c:pt idx="1258">
                  <c:v>41072</c:v>
                </c:pt>
                <c:pt idx="1259">
                  <c:v>41073</c:v>
                </c:pt>
                <c:pt idx="1260">
                  <c:v>41074</c:v>
                </c:pt>
                <c:pt idx="1261">
                  <c:v>41075</c:v>
                </c:pt>
                <c:pt idx="1262">
                  <c:v>41076</c:v>
                </c:pt>
                <c:pt idx="1263">
                  <c:v>41077</c:v>
                </c:pt>
                <c:pt idx="1264">
                  <c:v>41078</c:v>
                </c:pt>
                <c:pt idx="1265">
                  <c:v>41079</c:v>
                </c:pt>
                <c:pt idx="1266">
                  <c:v>41080</c:v>
                </c:pt>
                <c:pt idx="1267">
                  <c:v>41081</c:v>
                </c:pt>
                <c:pt idx="1268">
                  <c:v>41082</c:v>
                </c:pt>
                <c:pt idx="1269">
                  <c:v>41083</c:v>
                </c:pt>
                <c:pt idx="1270">
                  <c:v>41084</c:v>
                </c:pt>
                <c:pt idx="1271">
                  <c:v>41085</c:v>
                </c:pt>
                <c:pt idx="1272">
                  <c:v>41086</c:v>
                </c:pt>
                <c:pt idx="1273">
                  <c:v>41087</c:v>
                </c:pt>
                <c:pt idx="1274">
                  <c:v>41088</c:v>
                </c:pt>
                <c:pt idx="1275">
                  <c:v>41089</c:v>
                </c:pt>
                <c:pt idx="1276">
                  <c:v>41090</c:v>
                </c:pt>
                <c:pt idx="1277">
                  <c:v>41091</c:v>
                </c:pt>
                <c:pt idx="1278">
                  <c:v>41092</c:v>
                </c:pt>
                <c:pt idx="1279">
                  <c:v>41093</c:v>
                </c:pt>
                <c:pt idx="1280">
                  <c:v>41094</c:v>
                </c:pt>
                <c:pt idx="1281">
                  <c:v>41095</c:v>
                </c:pt>
                <c:pt idx="1282">
                  <c:v>41096</c:v>
                </c:pt>
                <c:pt idx="1283">
                  <c:v>41097</c:v>
                </c:pt>
                <c:pt idx="1284">
                  <c:v>41098</c:v>
                </c:pt>
                <c:pt idx="1285">
                  <c:v>41099</c:v>
                </c:pt>
                <c:pt idx="1286">
                  <c:v>41100</c:v>
                </c:pt>
                <c:pt idx="1287">
                  <c:v>41101</c:v>
                </c:pt>
                <c:pt idx="1288">
                  <c:v>41102</c:v>
                </c:pt>
                <c:pt idx="1289">
                  <c:v>41103</c:v>
                </c:pt>
                <c:pt idx="1290">
                  <c:v>41104</c:v>
                </c:pt>
                <c:pt idx="1291">
                  <c:v>41105</c:v>
                </c:pt>
                <c:pt idx="1292">
                  <c:v>41106</c:v>
                </c:pt>
                <c:pt idx="1293">
                  <c:v>41107</c:v>
                </c:pt>
                <c:pt idx="1294">
                  <c:v>41108</c:v>
                </c:pt>
                <c:pt idx="1295">
                  <c:v>41109</c:v>
                </c:pt>
                <c:pt idx="1296">
                  <c:v>41110</c:v>
                </c:pt>
                <c:pt idx="1297">
                  <c:v>41111</c:v>
                </c:pt>
                <c:pt idx="1298">
                  <c:v>41112</c:v>
                </c:pt>
                <c:pt idx="1299">
                  <c:v>41113</c:v>
                </c:pt>
                <c:pt idx="1300">
                  <c:v>41114</c:v>
                </c:pt>
                <c:pt idx="1301">
                  <c:v>41115</c:v>
                </c:pt>
                <c:pt idx="1302">
                  <c:v>41116</c:v>
                </c:pt>
                <c:pt idx="1303">
                  <c:v>41117</c:v>
                </c:pt>
                <c:pt idx="1304">
                  <c:v>41118</c:v>
                </c:pt>
                <c:pt idx="1305">
                  <c:v>41119</c:v>
                </c:pt>
                <c:pt idx="1306">
                  <c:v>41120</c:v>
                </c:pt>
                <c:pt idx="1307">
                  <c:v>41121</c:v>
                </c:pt>
                <c:pt idx="1308">
                  <c:v>41122</c:v>
                </c:pt>
                <c:pt idx="1309">
                  <c:v>41123</c:v>
                </c:pt>
                <c:pt idx="1310">
                  <c:v>41124</c:v>
                </c:pt>
                <c:pt idx="1311">
                  <c:v>41125</c:v>
                </c:pt>
                <c:pt idx="1312">
                  <c:v>41126</c:v>
                </c:pt>
                <c:pt idx="1313">
                  <c:v>41127</c:v>
                </c:pt>
                <c:pt idx="1314">
                  <c:v>41128</c:v>
                </c:pt>
                <c:pt idx="1315">
                  <c:v>41129</c:v>
                </c:pt>
                <c:pt idx="1316">
                  <c:v>41130</c:v>
                </c:pt>
                <c:pt idx="1317">
                  <c:v>41131</c:v>
                </c:pt>
                <c:pt idx="1318">
                  <c:v>41132</c:v>
                </c:pt>
                <c:pt idx="1319">
                  <c:v>41133</c:v>
                </c:pt>
                <c:pt idx="1320">
                  <c:v>41134</c:v>
                </c:pt>
                <c:pt idx="1321">
                  <c:v>41135</c:v>
                </c:pt>
                <c:pt idx="1322">
                  <c:v>41136</c:v>
                </c:pt>
                <c:pt idx="1323">
                  <c:v>41137</c:v>
                </c:pt>
                <c:pt idx="1324">
                  <c:v>41138</c:v>
                </c:pt>
                <c:pt idx="1325">
                  <c:v>41139</c:v>
                </c:pt>
                <c:pt idx="1326">
                  <c:v>41140</c:v>
                </c:pt>
                <c:pt idx="1327">
                  <c:v>41141</c:v>
                </c:pt>
                <c:pt idx="1328">
                  <c:v>41142</c:v>
                </c:pt>
                <c:pt idx="1329">
                  <c:v>41143</c:v>
                </c:pt>
                <c:pt idx="1330">
                  <c:v>41144</c:v>
                </c:pt>
                <c:pt idx="1331">
                  <c:v>41145</c:v>
                </c:pt>
                <c:pt idx="1332">
                  <c:v>41146</c:v>
                </c:pt>
                <c:pt idx="1333">
                  <c:v>41147</c:v>
                </c:pt>
                <c:pt idx="1334">
                  <c:v>41148</c:v>
                </c:pt>
                <c:pt idx="1335">
                  <c:v>41149</c:v>
                </c:pt>
                <c:pt idx="1336">
                  <c:v>41150</c:v>
                </c:pt>
                <c:pt idx="1337">
                  <c:v>41151</c:v>
                </c:pt>
                <c:pt idx="1338">
                  <c:v>41152</c:v>
                </c:pt>
                <c:pt idx="1339">
                  <c:v>41153</c:v>
                </c:pt>
                <c:pt idx="1340">
                  <c:v>41154</c:v>
                </c:pt>
                <c:pt idx="1341">
                  <c:v>41155</c:v>
                </c:pt>
                <c:pt idx="1342">
                  <c:v>41156</c:v>
                </c:pt>
                <c:pt idx="1343">
                  <c:v>41157</c:v>
                </c:pt>
                <c:pt idx="1344">
                  <c:v>41158</c:v>
                </c:pt>
                <c:pt idx="1345">
                  <c:v>41159</c:v>
                </c:pt>
                <c:pt idx="1346">
                  <c:v>41160</c:v>
                </c:pt>
                <c:pt idx="1347">
                  <c:v>41161</c:v>
                </c:pt>
                <c:pt idx="1348">
                  <c:v>41162</c:v>
                </c:pt>
                <c:pt idx="1349">
                  <c:v>41163</c:v>
                </c:pt>
                <c:pt idx="1350">
                  <c:v>41164</c:v>
                </c:pt>
                <c:pt idx="1351">
                  <c:v>41165</c:v>
                </c:pt>
                <c:pt idx="1352">
                  <c:v>41166</c:v>
                </c:pt>
                <c:pt idx="1353">
                  <c:v>41167</c:v>
                </c:pt>
                <c:pt idx="1354">
                  <c:v>41168</c:v>
                </c:pt>
                <c:pt idx="1355">
                  <c:v>41169</c:v>
                </c:pt>
                <c:pt idx="1356">
                  <c:v>41170</c:v>
                </c:pt>
                <c:pt idx="1357">
                  <c:v>41171</c:v>
                </c:pt>
                <c:pt idx="1358">
                  <c:v>41172</c:v>
                </c:pt>
                <c:pt idx="1359">
                  <c:v>41173</c:v>
                </c:pt>
                <c:pt idx="1360">
                  <c:v>41174</c:v>
                </c:pt>
                <c:pt idx="1361">
                  <c:v>41175</c:v>
                </c:pt>
                <c:pt idx="1362">
                  <c:v>41176</c:v>
                </c:pt>
                <c:pt idx="1363">
                  <c:v>41177</c:v>
                </c:pt>
                <c:pt idx="1364">
                  <c:v>41178</c:v>
                </c:pt>
                <c:pt idx="1365">
                  <c:v>41179</c:v>
                </c:pt>
                <c:pt idx="1366">
                  <c:v>41180</c:v>
                </c:pt>
                <c:pt idx="1367">
                  <c:v>41181</c:v>
                </c:pt>
                <c:pt idx="1368">
                  <c:v>41182</c:v>
                </c:pt>
                <c:pt idx="1369">
                  <c:v>41183</c:v>
                </c:pt>
                <c:pt idx="1370">
                  <c:v>41184</c:v>
                </c:pt>
                <c:pt idx="1371">
                  <c:v>41185</c:v>
                </c:pt>
                <c:pt idx="1372">
                  <c:v>41186</c:v>
                </c:pt>
                <c:pt idx="1373">
                  <c:v>41187</c:v>
                </c:pt>
                <c:pt idx="1374">
                  <c:v>41188</c:v>
                </c:pt>
                <c:pt idx="1375">
                  <c:v>41189</c:v>
                </c:pt>
                <c:pt idx="1376">
                  <c:v>41190</c:v>
                </c:pt>
                <c:pt idx="1377">
                  <c:v>41191</c:v>
                </c:pt>
                <c:pt idx="1378">
                  <c:v>41192</c:v>
                </c:pt>
                <c:pt idx="1379">
                  <c:v>41193</c:v>
                </c:pt>
                <c:pt idx="1380">
                  <c:v>41194</c:v>
                </c:pt>
                <c:pt idx="1381">
                  <c:v>41195</c:v>
                </c:pt>
                <c:pt idx="1382">
                  <c:v>41196</c:v>
                </c:pt>
                <c:pt idx="1383">
                  <c:v>41197</c:v>
                </c:pt>
                <c:pt idx="1384">
                  <c:v>41198</c:v>
                </c:pt>
                <c:pt idx="1385">
                  <c:v>41199</c:v>
                </c:pt>
                <c:pt idx="1386">
                  <c:v>41200</c:v>
                </c:pt>
                <c:pt idx="1387">
                  <c:v>41201</c:v>
                </c:pt>
                <c:pt idx="1388">
                  <c:v>41202</c:v>
                </c:pt>
                <c:pt idx="1389">
                  <c:v>41203</c:v>
                </c:pt>
                <c:pt idx="1390">
                  <c:v>41204</c:v>
                </c:pt>
                <c:pt idx="1391">
                  <c:v>41205</c:v>
                </c:pt>
                <c:pt idx="1392">
                  <c:v>41206</c:v>
                </c:pt>
                <c:pt idx="1393">
                  <c:v>41207</c:v>
                </c:pt>
                <c:pt idx="1394">
                  <c:v>41208</c:v>
                </c:pt>
                <c:pt idx="1395">
                  <c:v>41209</c:v>
                </c:pt>
                <c:pt idx="1396">
                  <c:v>41210</c:v>
                </c:pt>
                <c:pt idx="1397">
                  <c:v>41211</c:v>
                </c:pt>
                <c:pt idx="1398">
                  <c:v>41212</c:v>
                </c:pt>
                <c:pt idx="1399">
                  <c:v>41213</c:v>
                </c:pt>
                <c:pt idx="1400">
                  <c:v>41214</c:v>
                </c:pt>
                <c:pt idx="1401">
                  <c:v>41215</c:v>
                </c:pt>
                <c:pt idx="1402">
                  <c:v>41216</c:v>
                </c:pt>
                <c:pt idx="1403">
                  <c:v>41217</c:v>
                </c:pt>
                <c:pt idx="1404">
                  <c:v>41218</c:v>
                </c:pt>
                <c:pt idx="1405">
                  <c:v>41219</c:v>
                </c:pt>
                <c:pt idx="1406">
                  <c:v>41220</c:v>
                </c:pt>
                <c:pt idx="1407">
                  <c:v>41221</c:v>
                </c:pt>
                <c:pt idx="1408">
                  <c:v>41222</c:v>
                </c:pt>
                <c:pt idx="1409">
                  <c:v>41223</c:v>
                </c:pt>
                <c:pt idx="1410">
                  <c:v>41224</c:v>
                </c:pt>
                <c:pt idx="1411">
                  <c:v>41225</c:v>
                </c:pt>
                <c:pt idx="1412">
                  <c:v>41226</c:v>
                </c:pt>
                <c:pt idx="1413">
                  <c:v>41227</c:v>
                </c:pt>
                <c:pt idx="1414">
                  <c:v>41228</c:v>
                </c:pt>
                <c:pt idx="1415">
                  <c:v>41229</c:v>
                </c:pt>
                <c:pt idx="1416">
                  <c:v>41230</c:v>
                </c:pt>
                <c:pt idx="1417">
                  <c:v>41231</c:v>
                </c:pt>
                <c:pt idx="1418">
                  <c:v>41232</c:v>
                </c:pt>
                <c:pt idx="1419">
                  <c:v>41233</c:v>
                </c:pt>
                <c:pt idx="1420">
                  <c:v>41234</c:v>
                </c:pt>
                <c:pt idx="1421">
                  <c:v>41235</c:v>
                </c:pt>
                <c:pt idx="1422">
                  <c:v>41236</c:v>
                </c:pt>
                <c:pt idx="1423">
                  <c:v>41237</c:v>
                </c:pt>
                <c:pt idx="1424">
                  <c:v>41238</c:v>
                </c:pt>
                <c:pt idx="1425">
                  <c:v>41239</c:v>
                </c:pt>
                <c:pt idx="1426">
                  <c:v>41240</c:v>
                </c:pt>
                <c:pt idx="1427">
                  <c:v>41241</c:v>
                </c:pt>
                <c:pt idx="1428">
                  <c:v>41242</c:v>
                </c:pt>
                <c:pt idx="1429">
                  <c:v>41243</c:v>
                </c:pt>
                <c:pt idx="1430">
                  <c:v>41244</c:v>
                </c:pt>
                <c:pt idx="1431">
                  <c:v>41245</c:v>
                </c:pt>
                <c:pt idx="1432">
                  <c:v>41246</c:v>
                </c:pt>
                <c:pt idx="1433">
                  <c:v>41247</c:v>
                </c:pt>
                <c:pt idx="1434">
                  <c:v>41248</c:v>
                </c:pt>
                <c:pt idx="1435">
                  <c:v>41249</c:v>
                </c:pt>
                <c:pt idx="1436">
                  <c:v>41250</c:v>
                </c:pt>
                <c:pt idx="1437">
                  <c:v>41251</c:v>
                </c:pt>
                <c:pt idx="1438">
                  <c:v>41252</c:v>
                </c:pt>
                <c:pt idx="1439">
                  <c:v>41253</c:v>
                </c:pt>
                <c:pt idx="1440">
                  <c:v>41254</c:v>
                </c:pt>
                <c:pt idx="1441">
                  <c:v>41255</c:v>
                </c:pt>
                <c:pt idx="1442">
                  <c:v>41256</c:v>
                </c:pt>
                <c:pt idx="1443">
                  <c:v>41257</c:v>
                </c:pt>
                <c:pt idx="1444">
                  <c:v>41258</c:v>
                </c:pt>
                <c:pt idx="1445">
                  <c:v>41259</c:v>
                </c:pt>
                <c:pt idx="1446">
                  <c:v>41260</c:v>
                </c:pt>
                <c:pt idx="1447">
                  <c:v>41261</c:v>
                </c:pt>
                <c:pt idx="1448">
                  <c:v>41262</c:v>
                </c:pt>
                <c:pt idx="1449">
                  <c:v>41263</c:v>
                </c:pt>
                <c:pt idx="1450">
                  <c:v>41264</c:v>
                </c:pt>
                <c:pt idx="1451">
                  <c:v>41265</c:v>
                </c:pt>
                <c:pt idx="1452">
                  <c:v>41266</c:v>
                </c:pt>
                <c:pt idx="1453">
                  <c:v>41267</c:v>
                </c:pt>
                <c:pt idx="1454">
                  <c:v>41268</c:v>
                </c:pt>
                <c:pt idx="1455">
                  <c:v>41269</c:v>
                </c:pt>
                <c:pt idx="1456">
                  <c:v>41270</c:v>
                </c:pt>
                <c:pt idx="1457">
                  <c:v>41271</c:v>
                </c:pt>
                <c:pt idx="1458">
                  <c:v>41272</c:v>
                </c:pt>
                <c:pt idx="1459">
                  <c:v>41273</c:v>
                </c:pt>
                <c:pt idx="1460">
                  <c:v>41274</c:v>
                </c:pt>
                <c:pt idx="1461">
                  <c:v>41275</c:v>
                </c:pt>
                <c:pt idx="1462">
                  <c:v>41276</c:v>
                </c:pt>
                <c:pt idx="1463">
                  <c:v>41277</c:v>
                </c:pt>
                <c:pt idx="1464">
                  <c:v>41278</c:v>
                </c:pt>
                <c:pt idx="1465">
                  <c:v>41279</c:v>
                </c:pt>
                <c:pt idx="1466">
                  <c:v>41280</c:v>
                </c:pt>
                <c:pt idx="1467">
                  <c:v>41281</c:v>
                </c:pt>
                <c:pt idx="1468">
                  <c:v>41282</c:v>
                </c:pt>
                <c:pt idx="1469">
                  <c:v>41283</c:v>
                </c:pt>
                <c:pt idx="1470">
                  <c:v>41284</c:v>
                </c:pt>
                <c:pt idx="1471">
                  <c:v>41285</c:v>
                </c:pt>
                <c:pt idx="1472">
                  <c:v>41286</c:v>
                </c:pt>
                <c:pt idx="1473">
                  <c:v>41287</c:v>
                </c:pt>
                <c:pt idx="1474">
                  <c:v>41288</c:v>
                </c:pt>
                <c:pt idx="1475">
                  <c:v>41289</c:v>
                </c:pt>
                <c:pt idx="1476">
                  <c:v>41290</c:v>
                </c:pt>
                <c:pt idx="1477">
                  <c:v>41291</c:v>
                </c:pt>
                <c:pt idx="1478">
                  <c:v>41292</c:v>
                </c:pt>
                <c:pt idx="1479">
                  <c:v>41293</c:v>
                </c:pt>
                <c:pt idx="1480">
                  <c:v>41294</c:v>
                </c:pt>
                <c:pt idx="1481">
                  <c:v>41295</c:v>
                </c:pt>
                <c:pt idx="1482">
                  <c:v>41296</c:v>
                </c:pt>
                <c:pt idx="1483">
                  <c:v>41297</c:v>
                </c:pt>
                <c:pt idx="1484">
                  <c:v>41298</c:v>
                </c:pt>
                <c:pt idx="1485">
                  <c:v>41299</c:v>
                </c:pt>
                <c:pt idx="1486">
                  <c:v>41300</c:v>
                </c:pt>
                <c:pt idx="1487">
                  <c:v>41301</c:v>
                </c:pt>
                <c:pt idx="1488">
                  <c:v>41302</c:v>
                </c:pt>
                <c:pt idx="1489">
                  <c:v>41303</c:v>
                </c:pt>
                <c:pt idx="1490">
                  <c:v>41304</c:v>
                </c:pt>
                <c:pt idx="1491">
                  <c:v>41305</c:v>
                </c:pt>
                <c:pt idx="1492">
                  <c:v>41306</c:v>
                </c:pt>
                <c:pt idx="1493">
                  <c:v>41307</c:v>
                </c:pt>
                <c:pt idx="1494">
                  <c:v>41308</c:v>
                </c:pt>
                <c:pt idx="1495">
                  <c:v>41309</c:v>
                </c:pt>
                <c:pt idx="1496">
                  <c:v>41310</c:v>
                </c:pt>
                <c:pt idx="1497">
                  <c:v>41311</c:v>
                </c:pt>
                <c:pt idx="1498">
                  <c:v>41312</c:v>
                </c:pt>
                <c:pt idx="1499">
                  <c:v>41313</c:v>
                </c:pt>
                <c:pt idx="1500">
                  <c:v>41314</c:v>
                </c:pt>
                <c:pt idx="1501">
                  <c:v>41315</c:v>
                </c:pt>
                <c:pt idx="1502">
                  <c:v>41316</c:v>
                </c:pt>
                <c:pt idx="1503">
                  <c:v>41317</c:v>
                </c:pt>
                <c:pt idx="1504">
                  <c:v>41318</c:v>
                </c:pt>
                <c:pt idx="1505">
                  <c:v>41319</c:v>
                </c:pt>
                <c:pt idx="1506">
                  <c:v>41320</c:v>
                </c:pt>
                <c:pt idx="1507">
                  <c:v>41321</c:v>
                </c:pt>
                <c:pt idx="1508">
                  <c:v>41322</c:v>
                </c:pt>
                <c:pt idx="1509">
                  <c:v>41323</c:v>
                </c:pt>
                <c:pt idx="1510">
                  <c:v>41324</c:v>
                </c:pt>
                <c:pt idx="1511">
                  <c:v>41325</c:v>
                </c:pt>
                <c:pt idx="1512">
                  <c:v>41326</c:v>
                </c:pt>
                <c:pt idx="1513">
                  <c:v>41327</c:v>
                </c:pt>
                <c:pt idx="1514">
                  <c:v>41328</c:v>
                </c:pt>
                <c:pt idx="1515">
                  <c:v>41329</c:v>
                </c:pt>
                <c:pt idx="1516">
                  <c:v>41330</c:v>
                </c:pt>
                <c:pt idx="1517">
                  <c:v>41331</c:v>
                </c:pt>
                <c:pt idx="1518">
                  <c:v>41332</c:v>
                </c:pt>
                <c:pt idx="1519">
                  <c:v>41333</c:v>
                </c:pt>
                <c:pt idx="1520">
                  <c:v>41334</c:v>
                </c:pt>
                <c:pt idx="1521">
                  <c:v>41335</c:v>
                </c:pt>
                <c:pt idx="1522">
                  <c:v>41336</c:v>
                </c:pt>
                <c:pt idx="1523">
                  <c:v>41337</c:v>
                </c:pt>
                <c:pt idx="1524">
                  <c:v>41338</c:v>
                </c:pt>
                <c:pt idx="1525">
                  <c:v>41339</c:v>
                </c:pt>
                <c:pt idx="1526">
                  <c:v>41340</c:v>
                </c:pt>
                <c:pt idx="1527">
                  <c:v>41341</c:v>
                </c:pt>
                <c:pt idx="1528">
                  <c:v>41342</c:v>
                </c:pt>
                <c:pt idx="1529">
                  <c:v>41343</c:v>
                </c:pt>
                <c:pt idx="1530">
                  <c:v>41344</c:v>
                </c:pt>
                <c:pt idx="1531">
                  <c:v>41345</c:v>
                </c:pt>
                <c:pt idx="1532">
                  <c:v>41346</c:v>
                </c:pt>
                <c:pt idx="1533">
                  <c:v>41347</c:v>
                </c:pt>
                <c:pt idx="1534">
                  <c:v>41348</c:v>
                </c:pt>
                <c:pt idx="1535">
                  <c:v>41349</c:v>
                </c:pt>
                <c:pt idx="1536">
                  <c:v>41350</c:v>
                </c:pt>
                <c:pt idx="1537">
                  <c:v>41351</c:v>
                </c:pt>
                <c:pt idx="1538">
                  <c:v>41352</c:v>
                </c:pt>
                <c:pt idx="1539">
                  <c:v>41353</c:v>
                </c:pt>
                <c:pt idx="1540">
                  <c:v>41354</c:v>
                </c:pt>
                <c:pt idx="1541">
                  <c:v>41355</c:v>
                </c:pt>
                <c:pt idx="1542">
                  <c:v>41356</c:v>
                </c:pt>
                <c:pt idx="1543">
                  <c:v>41357</c:v>
                </c:pt>
                <c:pt idx="1544">
                  <c:v>41358</c:v>
                </c:pt>
                <c:pt idx="1545">
                  <c:v>41359</c:v>
                </c:pt>
                <c:pt idx="1546">
                  <c:v>41360</c:v>
                </c:pt>
                <c:pt idx="1547">
                  <c:v>41361</c:v>
                </c:pt>
                <c:pt idx="1548">
                  <c:v>41362</c:v>
                </c:pt>
                <c:pt idx="1549">
                  <c:v>41363</c:v>
                </c:pt>
                <c:pt idx="1550">
                  <c:v>41364</c:v>
                </c:pt>
                <c:pt idx="1551">
                  <c:v>41365</c:v>
                </c:pt>
                <c:pt idx="1552">
                  <c:v>41366</c:v>
                </c:pt>
                <c:pt idx="1553">
                  <c:v>41367</c:v>
                </c:pt>
                <c:pt idx="1554">
                  <c:v>41368</c:v>
                </c:pt>
                <c:pt idx="1555">
                  <c:v>41369</c:v>
                </c:pt>
                <c:pt idx="1556">
                  <c:v>41370</c:v>
                </c:pt>
                <c:pt idx="1557">
                  <c:v>41371</c:v>
                </c:pt>
                <c:pt idx="1558">
                  <c:v>41372</c:v>
                </c:pt>
                <c:pt idx="1559">
                  <c:v>41373</c:v>
                </c:pt>
                <c:pt idx="1560">
                  <c:v>41374</c:v>
                </c:pt>
                <c:pt idx="1561">
                  <c:v>41375</c:v>
                </c:pt>
                <c:pt idx="1562">
                  <c:v>41376</c:v>
                </c:pt>
                <c:pt idx="1563">
                  <c:v>41377</c:v>
                </c:pt>
                <c:pt idx="1564">
                  <c:v>41378</c:v>
                </c:pt>
                <c:pt idx="1565">
                  <c:v>41379</c:v>
                </c:pt>
                <c:pt idx="1566">
                  <c:v>41380</c:v>
                </c:pt>
                <c:pt idx="1567">
                  <c:v>41381</c:v>
                </c:pt>
                <c:pt idx="1568">
                  <c:v>41382</c:v>
                </c:pt>
                <c:pt idx="1569">
                  <c:v>41383</c:v>
                </c:pt>
                <c:pt idx="1570">
                  <c:v>41384</c:v>
                </c:pt>
                <c:pt idx="1571">
                  <c:v>41385</c:v>
                </c:pt>
                <c:pt idx="1572">
                  <c:v>41386</c:v>
                </c:pt>
                <c:pt idx="1573">
                  <c:v>41387</c:v>
                </c:pt>
                <c:pt idx="1574">
                  <c:v>41388</c:v>
                </c:pt>
                <c:pt idx="1575">
                  <c:v>41389</c:v>
                </c:pt>
                <c:pt idx="1576">
                  <c:v>41390</c:v>
                </c:pt>
                <c:pt idx="1577">
                  <c:v>41391</c:v>
                </c:pt>
                <c:pt idx="1578">
                  <c:v>41392</c:v>
                </c:pt>
                <c:pt idx="1579">
                  <c:v>41393</c:v>
                </c:pt>
                <c:pt idx="1580">
                  <c:v>41394</c:v>
                </c:pt>
                <c:pt idx="1581">
                  <c:v>41395</c:v>
                </c:pt>
                <c:pt idx="1582">
                  <c:v>41396</c:v>
                </c:pt>
                <c:pt idx="1583">
                  <c:v>41397</c:v>
                </c:pt>
                <c:pt idx="1584">
                  <c:v>41398</c:v>
                </c:pt>
                <c:pt idx="1585">
                  <c:v>41399</c:v>
                </c:pt>
                <c:pt idx="1586">
                  <c:v>41400</c:v>
                </c:pt>
                <c:pt idx="1587">
                  <c:v>41401</c:v>
                </c:pt>
                <c:pt idx="1588">
                  <c:v>41402</c:v>
                </c:pt>
                <c:pt idx="1589">
                  <c:v>41403</c:v>
                </c:pt>
                <c:pt idx="1590">
                  <c:v>41404</c:v>
                </c:pt>
                <c:pt idx="1591">
                  <c:v>41405</c:v>
                </c:pt>
                <c:pt idx="1592">
                  <c:v>41406</c:v>
                </c:pt>
                <c:pt idx="1593">
                  <c:v>41407</c:v>
                </c:pt>
                <c:pt idx="1594">
                  <c:v>41408</c:v>
                </c:pt>
                <c:pt idx="1595">
                  <c:v>41409</c:v>
                </c:pt>
                <c:pt idx="1596">
                  <c:v>41410</c:v>
                </c:pt>
                <c:pt idx="1597">
                  <c:v>41411</c:v>
                </c:pt>
                <c:pt idx="1598">
                  <c:v>41412</c:v>
                </c:pt>
                <c:pt idx="1599">
                  <c:v>41413</c:v>
                </c:pt>
                <c:pt idx="1600">
                  <c:v>41414</c:v>
                </c:pt>
                <c:pt idx="1601">
                  <c:v>41415</c:v>
                </c:pt>
                <c:pt idx="1602">
                  <c:v>41416</c:v>
                </c:pt>
                <c:pt idx="1603">
                  <c:v>41417</c:v>
                </c:pt>
                <c:pt idx="1604">
                  <c:v>41418</c:v>
                </c:pt>
                <c:pt idx="1605">
                  <c:v>41419</c:v>
                </c:pt>
                <c:pt idx="1606">
                  <c:v>41420</c:v>
                </c:pt>
                <c:pt idx="1607">
                  <c:v>41421</c:v>
                </c:pt>
                <c:pt idx="1608">
                  <c:v>41422</c:v>
                </c:pt>
                <c:pt idx="1609">
                  <c:v>41423</c:v>
                </c:pt>
                <c:pt idx="1610">
                  <c:v>41424</c:v>
                </c:pt>
                <c:pt idx="1611">
                  <c:v>41425</c:v>
                </c:pt>
                <c:pt idx="1612">
                  <c:v>41426</c:v>
                </c:pt>
                <c:pt idx="1613">
                  <c:v>41427</c:v>
                </c:pt>
                <c:pt idx="1614">
                  <c:v>41428</c:v>
                </c:pt>
                <c:pt idx="1615">
                  <c:v>41429</c:v>
                </c:pt>
                <c:pt idx="1616">
                  <c:v>41430</c:v>
                </c:pt>
                <c:pt idx="1617">
                  <c:v>41431</c:v>
                </c:pt>
                <c:pt idx="1618">
                  <c:v>41432</c:v>
                </c:pt>
                <c:pt idx="1619">
                  <c:v>41433</c:v>
                </c:pt>
                <c:pt idx="1620">
                  <c:v>41434</c:v>
                </c:pt>
                <c:pt idx="1621">
                  <c:v>41435</c:v>
                </c:pt>
                <c:pt idx="1622">
                  <c:v>41436</c:v>
                </c:pt>
                <c:pt idx="1623">
                  <c:v>41437</c:v>
                </c:pt>
                <c:pt idx="1624">
                  <c:v>41438</c:v>
                </c:pt>
                <c:pt idx="1625">
                  <c:v>41439</c:v>
                </c:pt>
                <c:pt idx="1626">
                  <c:v>41440</c:v>
                </c:pt>
                <c:pt idx="1627">
                  <c:v>41441</c:v>
                </c:pt>
                <c:pt idx="1628">
                  <c:v>41442</c:v>
                </c:pt>
                <c:pt idx="1629">
                  <c:v>41443</c:v>
                </c:pt>
                <c:pt idx="1630">
                  <c:v>41444</c:v>
                </c:pt>
                <c:pt idx="1631">
                  <c:v>41445</c:v>
                </c:pt>
                <c:pt idx="1632">
                  <c:v>41446</c:v>
                </c:pt>
                <c:pt idx="1633">
                  <c:v>41447</c:v>
                </c:pt>
                <c:pt idx="1634">
                  <c:v>41448</c:v>
                </c:pt>
                <c:pt idx="1635">
                  <c:v>41449</c:v>
                </c:pt>
                <c:pt idx="1636">
                  <c:v>41450</c:v>
                </c:pt>
                <c:pt idx="1637">
                  <c:v>41451</c:v>
                </c:pt>
                <c:pt idx="1638">
                  <c:v>41452</c:v>
                </c:pt>
                <c:pt idx="1639">
                  <c:v>41453</c:v>
                </c:pt>
                <c:pt idx="1640">
                  <c:v>41454</c:v>
                </c:pt>
                <c:pt idx="1641">
                  <c:v>41455</c:v>
                </c:pt>
                <c:pt idx="1642">
                  <c:v>41456</c:v>
                </c:pt>
                <c:pt idx="1643">
                  <c:v>41457</c:v>
                </c:pt>
                <c:pt idx="1644">
                  <c:v>41458</c:v>
                </c:pt>
                <c:pt idx="1645">
                  <c:v>41459</c:v>
                </c:pt>
                <c:pt idx="1646">
                  <c:v>41460</c:v>
                </c:pt>
                <c:pt idx="1647">
                  <c:v>41461</c:v>
                </c:pt>
                <c:pt idx="1648">
                  <c:v>41462</c:v>
                </c:pt>
                <c:pt idx="1649">
                  <c:v>41463</c:v>
                </c:pt>
                <c:pt idx="1650">
                  <c:v>41464</c:v>
                </c:pt>
                <c:pt idx="1651">
                  <c:v>41465</c:v>
                </c:pt>
                <c:pt idx="1652">
                  <c:v>41466</c:v>
                </c:pt>
                <c:pt idx="1653">
                  <c:v>41467</c:v>
                </c:pt>
                <c:pt idx="1654">
                  <c:v>41468</c:v>
                </c:pt>
                <c:pt idx="1655">
                  <c:v>41469</c:v>
                </c:pt>
                <c:pt idx="1656">
                  <c:v>41470</c:v>
                </c:pt>
                <c:pt idx="1657">
                  <c:v>41471</c:v>
                </c:pt>
                <c:pt idx="1658">
                  <c:v>41472</c:v>
                </c:pt>
                <c:pt idx="1659">
                  <c:v>41473</c:v>
                </c:pt>
                <c:pt idx="1660">
                  <c:v>41474</c:v>
                </c:pt>
                <c:pt idx="1661">
                  <c:v>41475</c:v>
                </c:pt>
                <c:pt idx="1662">
                  <c:v>41476</c:v>
                </c:pt>
                <c:pt idx="1663">
                  <c:v>41477</c:v>
                </c:pt>
                <c:pt idx="1664">
                  <c:v>41478</c:v>
                </c:pt>
                <c:pt idx="1665">
                  <c:v>41479</c:v>
                </c:pt>
                <c:pt idx="1666">
                  <c:v>41480</c:v>
                </c:pt>
                <c:pt idx="1667">
                  <c:v>41481</c:v>
                </c:pt>
                <c:pt idx="1668">
                  <c:v>41482</c:v>
                </c:pt>
                <c:pt idx="1669">
                  <c:v>41483</c:v>
                </c:pt>
                <c:pt idx="1670">
                  <c:v>41484</c:v>
                </c:pt>
                <c:pt idx="1671">
                  <c:v>41485</c:v>
                </c:pt>
                <c:pt idx="1672">
                  <c:v>41486</c:v>
                </c:pt>
                <c:pt idx="1673">
                  <c:v>41487</c:v>
                </c:pt>
                <c:pt idx="1674">
                  <c:v>41488</c:v>
                </c:pt>
                <c:pt idx="1675">
                  <c:v>41489</c:v>
                </c:pt>
                <c:pt idx="1676">
                  <c:v>41490</c:v>
                </c:pt>
                <c:pt idx="1677">
                  <c:v>41491</c:v>
                </c:pt>
                <c:pt idx="1678">
                  <c:v>41492</c:v>
                </c:pt>
                <c:pt idx="1679">
                  <c:v>41493</c:v>
                </c:pt>
                <c:pt idx="1680">
                  <c:v>41494</c:v>
                </c:pt>
                <c:pt idx="1681">
                  <c:v>41495</c:v>
                </c:pt>
                <c:pt idx="1682">
                  <c:v>41496</c:v>
                </c:pt>
                <c:pt idx="1683">
                  <c:v>41497</c:v>
                </c:pt>
                <c:pt idx="1684">
                  <c:v>41498</c:v>
                </c:pt>
                <c:pt idx="1685">
                  <c:v>41499</c:v>
                </c:pt>
                <c:pt idx="1686">
                  <c:v>41500</c:v>
                </c:pt>
                <c:pt idx="1687">
                  <c:v>41501</c:v>
                </c:pt>
                <c:pt idx="1688">
                  <c:v>41502</c:v>
                </c:pt>
                <c:pt idx="1689">
                  <c:v>41503</c:v>
                </c:pt>
                <c:pt idx="1690">
                  <c:v>41504</c:v>
                </c:pt>
                <c:pt idx="1691">
                  <c:v>41505</c:v>
                </c:pt>
                <c:pt idx="1692">
                  <c:v>41506</c:v>
                </c:pt>
                <c:pt idx="1693">
                  <c:v>41507</c:v>
                </c:pt>
                <c:pt idx="1694">
                  <c:v>41508</c:v>
                </c:pt>
                <c:pt idx="1695">
                  <c:v>41509</c:v>
                </c:pt>
                <c:pt idx="1696">
                  <c:v>41510</c:v>
                </c:pt>
                <c:pt idx="1697">
                  <c:v>41511</c:v>
                </c:pt>
                <c:pt idx="1698">
                  <c:v>41512</c:v>
                </c:pt>
                <c:pt idx="1699">
                  <c:v>41513</c:v>
                </c:pt>
                <c:pt idx="1700">
                  <c:v>41514</c:v>
                </c:pt>
                <c:pt idx="1701">
                  <c:v>41515</c:v>
                </c:pt>
                <c:pt idx="1702">
                  <c:v>41516</c:v>
                </c:pt>
                <c:pt idx="1703">
                  <c:v>41517</c:v>
                </c:pt>
                <c:pt idx="1704">
                  <c:v>41518</c:v>
                </c:pt>
                <c:pt idx="1705">
                  <c:v>41519</c:v>
                </c:pt>
                <c:pt idx="1706">
                  <c:v>41520</c:v>
                </c:pt>
                <c:pt idx="1707">
                  <c:v>41521</c:v>
                </c:pt>
                <c:pt idx="1708">
                  <c:v>41522</c:v>
                </c:pt>
                <c:pt idx="1709">
                  <c:v>41523</c:v>
                </c:pt>
                <c:pt idx="1710">
                  <c:v>41524</c:v>
                </c:pt>
                <c:pt idx="1711">
                  <c:v>41525</c:v>
                </c:pt>
                <c:pt idx="1712">
                  <c:v>41526</c:v>
                </c:pt>
                <c:pt idx="1713">
                  <c:v>41527</c:v>
                </c:pt>
                <c:pt idx="1714">
                  <c:v>41528</c:v>
                </c:pt>
                <c:pt idx="1715">
                  <c:v>41529</c:v>
                </c:pt>
                <c:pt idx="1716">
                  <c:v>41530</c:v>
                </c:pt>
                <c:pt idx="1717">
                  <c:v>41531</c:v>
                </c:pt>
                <c:pt idx="1718">
                  <c:v>41532</c:v>
                </c:pt>
                <c:pt idx="1719">
                  <c:v>41533</c:v>
                </c:pt>
                <c:pt idx="1720">
                  <c:v>41534</c:v>
                </c:pt>
                <c:pt idx="1721">
                  <c:v>41535</c:v>
                </c:pt>
                <c:pt idx="1722">
                  <c:v>41536</c:v>
                </c:pt>
                <c:pt idx="1723">
                  <c:v>41537</c:v>
                </c:pt>
                <c:pt idx="1724">
                  <c:v>41538</c:v>
                </c:pt>
                <c:pt idx="1725">
                  <c:v>41539</c:v>
                </c:pt>
                <c:pt idx="1726">
                  <c:v>41540</c:v>
                </c:pt>
                <c:pt idx="1727">
                  <c:v>41541</c:v>
                </c:pt>
                <c:pt idx="1728">
                  <c:v>41542</c:v>
                </c:pt>
                <c:pt idx="1729">
                  <c:v>41543</c:v>
                </c:pt>
                <c:pt idx="1730">
                  <c:v>41544</c:v>
                </c:pt>
                <c:pt idx="1731">
                  <c:v>41545</c:v>
                </c:pt>
                <c:pt idx="1732">
                  <c:v>41546</c:v>
                </c:pt>
                <c:pt idx="1733">
                  <c:v>41547</c:v>
                </c:pt>
                <c:pt idx="1734">
                  <c:v>41548</c:v>
                </c:pt>
                <c:pt idx="1735">
                  <c:v>41549</c:v>
                </c:pt>
                <c:pt idx="1736">
                  <c:v>41550</c:v>
                </c:pt>
                <c:pt idx="1737">
                  <c:v>41551</c:v>
                </c:pt>
                <c:pt idx="1738">
                  <c:v>41552</c:v>
                </c:pt>
                <c:pt idx="1739">
                  <c:v>41553</c:v>
                </c:pt>
                <c:pt idx="1740">
                  <c:v>41554</c:v>
                </c:pt>
                <c:pt idx="1741">
                  <c:v>41555</c:v>
                </c:pt>
                <c:pt idx="1742">
                  <c:v>41556</c:v>
                </c:pt>
                <c:pt idx="1743">
                  <c:v>41557</c:v>
                </c:pt>
                <c:pt idx="1744">
                  <c:v>41558</c:v>
                </c:pt>
                <c:pt idx="1745">
                  <c:v>41559</c:v>
                </c:pt>
                <c:pt idx="1746">
                  <c:v>41560</c:v>
                </c:pt>
                <c:pt idx="1747">
                  <c:v>41561</c:v>
                </c:pt>
                <c:pt idx="1748">
                  <c:v>41562</c:v>
                </c:pt>
                <c:pt idx="1749">
                  <c:v>41563</c:v>
                </c:pt>
                <c:pt idx="1750">
                  <c:v>41564</c:v>
                </c:pt>
                <c:pt idx="1751">
                  <c:v>41565</c:v>
                </c:pt>
                <c:pt idx="1752">
                  <c:v>41566</c:v>
                </c:pt>
                <c:pt idx="1753">
                  <c:v>41567</c:v>
                </c:pt>
                <c:pt idx="1754">
                  <c:v>41568</c:v>
                </c:pt>
                <c:pt idx="1755">
                  <c:v>41569</c:v>
                </c:pt>
                <c:pt idx="1756">
                  <c:v>41570</c:v>
                </c:pt>
                <c:pt idx="1757">
                  <c:v>41571</c:v>
                </c:pt>
                <c:pt idx="1758">
                  <c:v>41572</c:v>
                </c:pt>
                <c:pt idx="1759">
                  <c:v>41573</c:v>
                </c:pt>
                <c:pt idx="1760">
                  <c:v>41574</c:v>
                </c:pt>
                <c:pt idx="1761">
                  <c:v>41575</c:v>
                </c:pt>
                <c:pt idx="1762">
                  <c:v>41576</c:v>
                </c:pt>
                <c:pt idx="1763">
                  <c:v>41577</c:v>
                </c:pt>
                <c:pt idx="1764">
                  <c:v>41578</c:v>
                </c:pt>
                <c:pt idx="1765">
                  <c:v>41579</c:v>
                </c:pt>
                <c:pt idx="1766">
                  <c:v>41580</c:v>
                </c:pt>
                <c:pt idx="1767">
                  <c:v>41581</c:v>
                </c:pt>
                <c:pt idx="1768">
                  <c:v>41582</c:v>
                </c:pt>
                <c:pt idx="1769">
                  <c:v>41583</c:v>
                </c:pt>
                <c:pt idx="1770">
                  <c:v>41584</c:v>
                </c:pt>
                <c:pt idx="1771">
                  <c:v>41585</c:v>
                </c:pt>
                <c:pt idx="1772">
                  <c:v>41586</c:v>
                </c:pt>
                <c:pt idx="1773">
                  <c:v>41587</c:v>
                </c:pt>
                <c:pt idx="1774">
                  <c:v>41588</c:v>
                </c:pt>
                <c:pt idx="1775">
                  <c:v>41589</c:v>
                </c:pt>
                <c:pt idx="1776">
                  <c:v>41590</c:v>
                </c:pt>
                <c:pt idx="1777">
                  <c:v>41591</c:v>
                </c:pt>
                <c:pt idx="1778">
                  <c:v>41592</c:v>
                </c:pt>
                <c:pt idx="1779">
                  <c:v>41593</c:v>
                </c:pt>
                <c:pt idx="1780">
                  <c:v>41594</c:v>
                </c:pt>
                <c:pt idx="1781">
                  <c:v>41595</c:v>
                </c:pt>
                <c:pt idx="1782">
                  <c:v>41596</c:v>
                </c:pt>
                <c:pt idx="1783">
                  <c:v>41597</c:v>
                </c:pt>
                <c:pt idx="1784">
                  <c:v>41598</c:v>
                </c:pt>
                <c:pt idx="1785">
                  <c:v>41599</c:v>
                </c:pt>
                <c:pt idx="1786">
                  <c:v>41600</c:v>
                </c:pt>
                <c:pt idx="1787">
                  <c:v>41601</c:v>
                </c:pt>
                <c:pt idx="1788">
                  <c:v>41602</c:v>
                </c:pt>
                <c:pt idx="1789">
                  <c:v>41603</c:v>
                </c:pt>
                <c:pt idx="1790">
                  <c:v>41604</c:v>
                </c:pt>
                <c:pt idx="1791">
                  <c:v>41605</c:v>
                </c:pt>
                <c:pt idx="1792">
                  <c:v>41606</c:v>
                </c:pt>
                <c:pt idx="1793">
                  <c:v>41607</c:v>
                </c:pt>
                <c:pt idx="1794">
                  <c:v>41608</c:v>
                </c:pt>
                <c:pt idx="1795">
                  <c:v>41609</c:v>
                </c:pt>
                <c:pt idx="1796">
                  <c:v>41610</c:v>
                </c:pt>
                <c:pt idx="1797">
                  <c:v>41611</c:v>
                </c:pt>
                <c:pt idx="1798">
                  <c:v>41612</c:v>
                </c:pt>
                <c:pt idx="1799">
                  <c:v>41613</c:v>
                </c:pt>
                <c:pt idx="1800">
                  <c:v>41614</c:v>
                </c:pt>
                <c:pt idx="1801">
                  <c:v>41615</c:v>
                </c:pt>
                <c:pt idx="1802">
                  <c:v>41616</c:v>
                </c:pt>
                <c:pt idx="1803">
                  <c:v>41617</c:v>
                </c:pt>
                <c:pt idx="1804">
                  <c:v>41618</c:v>
                </c:pt>
                <c:pt idx="1805">
                  <c:v>41619</c:v>
                </c:pt>
                <c:pt idx="1806">
                  <c:v>41620</c:v>
                </c:pt>
                <c:pt idx="1807">
                  <c:v>41621</c:v>
                </c:pt>
                <c:pt idx="1808">
                  <c:v>41622</c:v>
                </c:pt>
                <c:pt idx="1809">
                  <c:v>41623</c:v>
                </c:pt>
                <c:pt idx="1810">
                  <c:v>41624</c:v>
                </c:pt>
                <c:pt idx="1811">
                  <c:v>41625</c:v>
                </c:pt>
                <c:pt idx="1812">
                  <c:v>41626</c:v>
                </c:pt>
                <c:pt idx="1813">
                  <c:v>41627</c:v>
                </c:pt>
                <c:pt idx="1814">
                  <c:v>41628</c:v>
                </c:pt>
                <c:pt idx="1815">
                  <c:v>41629</c:v>
                </c:pt>
                <c:pt idx="1816">
                  <c:v>41630</c:v>
                </c:pt>
                <c:pt idx="1817">
                  <c:v>41631</c:v>
                </c:pt>
                <c:pt idx="1818">
                  <c:v>41632</c:v>
                </c:pt>
                <c:pt idx="1819">
                  <c:v>41633</c:v>
                </c:pt>
                <c:pt idx="1820">
                  <c:v>41634</c:v>
                </c:pt>
                <c:pt idx="1821">
                  <c:v>41635</c:v>
                </c:pt>
                <c:pt idx="1822">
                  <c:v>41636</c:v>
                </c:pt>
                <c:pt idx="1823">
                  <c:v>41637</c:v>
                </c:pt>
                <c:pt idx="1824">
                  <c:v>41638</c:v>
                </c:pt>
                <c:pt idx="1825">
                  <c:v>41639</c:v>
                </c:pt>
                <c:pt idx="1826">
                  <c:v>41640</c:v>
                </c:pt>
                <c:pt idx="1827">
                  <c:v>41641</c:v>
                </c:pt>
                <c:pt idx="1828">
                  <c:v>41642</c:v>
                </c:pt>
                <c:pt idx="1829">
                  <c:v>41643</c:v>
                </c:pt>
                <c:pt idx="1830">
                  <c:v>41644</c:v>
                </c:pt>
                <c:pt idx="1831">
                  <c:v>41645</c:v>
                </c:pt>
                <c:pt idx="1832">
                  <c:v>41646</c:v>
                </c:pt>
                <c:pt idx="1833">
                  <c:v>41647</c:v>
                </c:pt>
                <c:pt idx="1834">
                  <c:v>41648</c:v>
                </c:pt>
                <c:pt idx="1835">
                  <c:v>41649</c:v>
                </c:pt>
                <c:pt idx="1836">
                  <c:v>41650</c:v>
                </c:pt>
                <c:pt idx="1837">
                  <c:v>41651</c:v>
                </c:pt>
                <c:pt idx="1838">
                  <c:v>41652</c:v>
                </c:pt>
                <c:pt idx="1839">
                  <c:v>41653</c:v>
                </c:pt>
                <c:pt idx="1840">
                  <c:v>41654</c:v>
                </c:pt>
                <c:pt idx="1841">
                  <c:v>41655</c:v>
                </c:pt>
                <c:pt idx="1842">
                  <c:v>41656</c:v>
                </c:pt>
                <c:pt idx="1843">
                  <c:v>41657</c:v>
                </c:pt>
                <c:pt idx="1844">
                  <c:v>41658</c:v>
                </c:pt>
                <c:pt idx="1845">
                  <c:v>41659</c:v>
                </c:pt>
                <c:pt idx="1846">
                  <c:v>41660</c:v>
                </c:pt>
                <c:pt idx="1847">
                  <c:v>41661</c:v>
                </c:pt>
                <c:pt idx="1848">
                  <c:v>41662</c:v>
                </c:pt>
                <c:pt idx="1849">
                  <c:v>41663</c:v>
                </c:pt>
                <c:pt idx="1850">
                  <c:v>41664</c:v>
                </c:pt>
                <c:pt idx="1851">
                  <c:v>41665</c:v>
                </c:pt>
                <c:pt idx="1852">
                  <c:v>41666</c:v>
                </c:pt>
                <c:pt idx="1853">
                  <c:v>41667</c:v>
                </c:pt>
                <c:pt idx="1854">
                  <c:v>41668</c:v>
                </c:pt>
                <c:pt idx="1855">
                  <c:v>41669</c:v>
                </c:pt>
                <c:pt idx="1856">
                  <c:v>41670</c:v>
                </c:pt>
                <c:pt idx="1857">
                  <c:v>41671</c:v>
                </c:pt>
                <c:pt idx="1858">
                  <c:v>41672</c:v>
                </c:pt>
                <c:pt idx="1859">
                  <c:v>41673</c:v>
                </c:pt>
                <c:pt idx="1860">
                  <c:v>41674</c:v>
                </c:pt>
                <c:pt idx="1861">
                  <c:v>41675</c:v>
                </c:pt>
                <c:pt idx="1862">
                  <c:v>41676</c:v>
                </c:pt>
                <c:pt idx="1863">
                  <c:v>41677</c:v>
                </c:pt>
                <c:pt idx="1864">
                  <c:v>41678</c:v>
                </c:pt>
                <c:pt idx="1865">
                  <c:v>41679</c:v>
                </c:pt>
                <c:pt idx="1866">
                  <c:v>41680</c:v>
                </c:pt>
                <c:pt idx="1867">
                  <c:v>41681</c:v>
                </c:pt>
                <c:pt idx="1868">
                  <c:v>41682</c:v>
                </c:pt>
                <c:pt idx="1869">
                  <c:v>41683</c:v>
                </c:pt>
                <c:pt idx="1870">
                  <c:v>41684</c:v>
                </c:pt>
                <c:pt idx="1871">
                  <c:v>41685</c:v>
                </c:pt>
                <c:pt idx="1872">
                  <c:v>41686</c:v>
                </c:pt>
                <c:pt idx="1873">
                  <c:v>41687</c:v>
                </c:pt>
                <c:pt idx="1874">
                  <c:v>41688</c:v>
                </c:pt>
                <c:pt idx="1875">
                  <c:v>41689</c:v>
                </c:pt>
                <c:pt idx="1876">
                  <c:v>41690</c:v>
                </c:pt>
                <c:pt idx="1877">
                  <c:v>41691</c:v>
                </c:pt>
                <c:pt idx="1878">
                  <c:v>41692</c:v>
                </c:pt>
                <c:pt idx="1879">
                  <c:v>41693</c:v>
                </c:pt>
                <c:pt idx="1880">
                  <c:v>41694</c:v>
                </c:pt>
                <c:pt idx="1881">
                  <c:v>41695</c:v>
                </c:pt>
                <c:pt idx="1882">
                  <c:v>41696</c:v>
                </c:pt>
                <c:pt idx="1883">
                  <c:v>41697</c:v>
                </c:pt>
                <c:pt idx="1884">
                  <c:v>41698</c:v>
                </c:pt>
                <c:pt idx="1885">
                  <c:v>41699</c:v>
                </c:pt>
                <c:pt idx="1886">
                  <c:v>41700</c:v>
                </c:pt>
                <c:pt idx="1887">
                  <c:v>41701</c:v>
                </c:pt>
                <c:pt idx="1888">
                  <c:v>41702</c:v>
                </c:pt>
                <c:pt idx="1889">
                  <c:v>41703</c:v>
                </c:pt>
                <c:pt idx="1890">
                  <c:v>41704</c:v>
                </c:pt>
                <c:pt idx="1891">
                  <c:v>41705</c:v>
                </c:pt>
                <c:pt idx="1892">
                  <c:v>41706</c:v>
                </c:pt>
                <c:pt idx="1893">
                  <c:v>41707</c:v>
                </c:pt>
                <c:pt idx="1894">
                  <c:v>41708</c:v>
                </c:pt>
                <c:pt idx="1895">
                  <c:v>41709</c:v>
                </c:pt>
                <c:pt idx="1896">
                  <c:v>41710</c:v>
                </c:pt>
                <c:pt idx="1897">
                  <c:v>41711</c:v>
                </c:pt>
                <c:pt idx="1898">
                  <c:v>41712</c:v>
                </c:pt>
                <c:pt idx="1899">
                  <c:v>41713</c:v>
                </c:pt>
                <c:pt idx="1900">
                  <c:v>41714</c:v>
                </c:pt>
                <c:pt idx="1901">
                  <c:v>41715</c:v>
                </c:pt>
                <c:pt idx="1902">
                  <c:v>41716</c:v>
                </c:pt>
                <c:pt idx="1903">
                  <c:v>41717</c:v>
                </c:pt>
                <c:pt idx="1904">
                  <c:v>41718</c:v>
                </c:pt>
                <c:pt idx="1905">
                  <c:v>41719</c:v>
                </c:pt>
                <c:pt idx="1906">
                  <c:v>41720</c:v>
                </c:pt>
                <c:pt idx="1907">
                  <c:v>41721</c:v>
                </c:pt>
                <c:pt idx="1908">
                  <c:v>41722</c:v>
                </c:pt>
                <c:pt idx="1909">
                  <c:v>41723</c:v>
                </c:pt>
                <c:pt idx="1910">
                  <c:v>41724</c:v>
                </c:pt>
                <c:pt idx="1911">
                  <c:v>41725</c:v>
                </c:pt>
                <c:pt idx="1912">
                  <c:v>41726</c:v>
                </c:pt>
                <c:pt idx="1913">
                  <c:v>41727</c:v>
                </c:pt>
                <c:pt idx="1914">
                  <c:v>41728</c:v>
                </c:pt>
                <c:pt idx="1915">
                  <c:v>41729</c:v>
                </c:pt>
                <c:pt idx="1916">
                  <c:v>41730</c:v>
                </c:pt>
                <c:pt idx="1917">
                  <c:v>41731</c:v>
                </c:pt>
                <c:pt idx="1918">
                  <c:v>41732</c:v>
                </c:pt>
                <c:pt idx="1919">
                  <c:v>41733</c:v>
                </c:pt>
                <c:pt idx="1920">
                  <c:v>41734</c:v>
                </c:pt>
                <c:pt idx="1921">
                  <c:v>41735</c:v>
                </c:pt>
                <c:pt idx="1922">
                  <c:v>41736</c:v>
                </c:pt>
                <c:pt idx="1923">
                  <c:v>41737</c:v>
                </c:pt>
                <c:pt idx="1924">
                  <c:v>41738</c:v>
                </c:pt>
                <c:pt idx="1925">
                  <c:v>41739</c:v>
                </c:pt>
                <c:pt idx="1926">
                  <c:v>41740</c:v>
                </c:pt>
                <c:pt idx="1927">
                  <c:v>41741</c:v>
                </c:pt>
                <c:pt idx="1928">
                  <c:v>41742</c:v>
                </c:pt>
                <c:pt idx="1929">
                  <c:v>41743</c:v>
                </c:pt>
                <c:pt idx="1930">
                  <c:v>41744</c:v>
                </c:pt>
                <c:pt idx="1931">
                  <c:v>41745</c:v>
                </c:pt>
                <c:pt idx="1932">
                  <c:v>41746</c:v>
                </c:pt>
                <c:pt idx="1933">
                  <c:v>41747</c:v>
                </c:pt>
                <c:pt idx="1934">
                  <c:v>41748</c:v>
                </c:pt>
                <c:pt idx="1935">
                  <c:v>41749</c:v>
                </c:pt>
                <c:pt idx="1936">
                  <c:v>41750</c:v>
                </c:pt>
                <c:pt idx="1937">
                  <c:v>41751</c:v>
                </c:pt>
                <c:pt idx="1938">
                  <c:v>41752</c:v>
                </c:pt>
                <c:pt idx="1939">
                  <c:v>41753</c:v>
                </c:pt>
                <c:pt idx="1940">
                  <c:v>41754</c:v>
                </c:pt>
                <c:pt idx="1941">
                  <c:v>41755</c:v>
                </c:pt>
                <c:pt idx="1942">
                  <c:v>41756</c:v>
                </c:pt>
                <c:pt idx="1943">
                  <c:v>41757</c:v>
                </c:pt>
                <c:pt idx="1944">
                  <c:v>41758</c:v>
                </c:pt>
                <c:pt idx="1945">
                  <c:v>41759</c:v>
                </c:pt>
                <c:pt idx="1946">
                  <c:v>41760</c:v>
                </c:pt>
                <c:pt idx="1947">
                  <c:v>41761</c:v>
                </c:pt>
                <c:pt idx="1948">
                  <c:v>41762</c:v>
                </c:pt>
                <c:pt idx="1949">
                  <c:v>41763</c:v>
                </c:pt>
                <c:pt idx="1950">
                  <c:v>41764</c:v>
                </c:pt>
                <c:pt idx="1951">
                  <c:v>41765</c:v>
                </c:pt>
                <c:pt idx="1952">
                  <c:v>41766</c:v>
                </c:pt>
                <c:pt idx="1953">
                  <c:v>41767</c:v>
                </c:pt>
                <c:pt idx="1954">
                  <c:v>41768</c:v>
                </c:pt>
                <c:pt idx="1955">
                  <c:v>41769</c:v>
                </c:pt>
                <c:pt idx="1956">
                  <c:v>41770</c:v>
                </c:pt>
                <c:pt idx="1957">
                  <c:v>41771</c:v>
                </c:pt>
                <c:pt idx="1958">
                  <c:v>41772</c:v>
                </c:pt>
                <c:pt idx="1959">
                  <c:v>41773</c:v>
                </c:pt>
                <c:pt idx="1960">
                  <c:v>41774</c:v>
                </c:pt>
                <c:pt idx="1961">
                  <c:v>41775</c:v>
                </c:pt>
                <c:pt idx="1962">
                  <c:v>41776</c:v>
                </c:pt>
                <c:pt idx="1963">
                  <c:v>41777</c:v>
                </c:pt>
                <c:pt idx="1964">
                  <c:v>41778</c:v>
                </c:pt>
                <c:pt idx="1965">
                  <c:v>41779</c:v>
                </c:pt>
                <c:pt idx="1966">
                  <c:v>41780</c:v>
                </c:pt>
                <c:pt idx="1967">
                  <c:v>41781</c:v>
                </c:pt>
                <c:pt idx="1968">
                  <c:v>41782</c:v>
                </c:pt>
                <c:pt idx="1969">
                  <c:v>41783</c:v>
                </c:pt>
                <c:pt idx="1970">
                  <c:v>41784</c:v>
                </c:pt>
                <c:pt idx="1971">
                  <c:v>41785</c:v>
                </c:pt>
                <c:pt idx="1972">
                  <c:v>41786</c:v>
                </c:pt>
                <c:pt idx="1973">
                  <c:v>41787</c:v>
                </c:pt>
                <c:pt idx="1974">
                  <c:v>41788</c:v>
                </c:pt>
                <c:pt idx="1975">
                  <c:v>41789</c:v>
                </c:pt>
                <c:pt idx="1976">
                  <c:v>41790</c:v>
                </c:pt>
                <c:pt idx="1977">
                  <c:v>41791</c:v>
                </c:pt>
                <c:pt idx="1978">
                  <c:v>41792</c:v>
                </c:pt>
                <c:pt idx="1979">
                  <c:v>41793</c:v>
                </c:pt>
                <c:pt idx="1980">
                  <c:v>41794</c:v>
                </c:pt>
                <c:pt idx="1981">
                  <c:v>41795</c:v>
                </c:pt>
                <c:pt idx="1982">
                  <c:v>41796</c:v>
                </c:pt>
                <c:pt idx="1983">
                  <c:v>41797</c:v>
                </c:pt>
                <c:pt idx="1984">
                  <c:v>41798</c:v>
                </c:pt>
                <c:pt idx="1985">
                  <c:v>41799</c:v>
                </c:pt>
                <c:pt idx="1986">
                  <c:v>41800</c:v>
                </c:pt>
                <c:pt idx="1987">
                  <c:v>41801</c:v>
                </c:pt>
                <c:pt idx="1988">
                  <c:v>41802</c:v>
                </c:pt>
                <c:pt idx="1989">
                  <c:v>41803</c:v>
                </c:pt>
                <c:pt idx="1990">
                  <c:v>41804</c:v>
                </c:pt>
                <c:pt idx="1991">
                  <c:v>41805</c:v>
                </c:pt>
                <c:pt idx="1992">
                  <c:v>41806</c:v>
                </c:pt>
                <c:pt idx="1993">
                  <c:v>41807</c:v>
                </c:pt>
                <c:pt idx="1994">
                  <c:v>41808</c:v>
                </c:pt>
                <c:pt idx="1995">
                  <c:v>41809</c:v>
                </c:pt>
                <c:pt idx="1996">
                  <c:v>41810</c:v>
                </c:pt>
                <c:pt idx="1997">
                  <c:v>41811</c:v>
                </c:pt>
                <c:pt idx="1998">
                  <c:v>41812</c:v>
                </c:pt>
                <c:pt idx="1999">
                  <c:v>41813</c:v>
                </c:pt>
                <c:pt idx="2000">
                  <c:v>41814</c:v>
                </c:pt>
                <c:pt idx="2001">
                  <c:v>41815</c:v>
                </c:pt>
                <c:pt idx="2002">
                  <c:v>41816</c:v>
                </c:pt>
                <c:pt idx="2003">
                  <c:v>41817</c:v>
                </c:pt>
                <c:pt idx="2004">
                  <c:v>41818</c:v>
                </c:pt>
                <c:pt idx="2005">
                  <c:v>41819</c:v>
                </c:pt>
                <c:pt idx="2006">
                  <c:v>41820</c:v>
                </c:pt>
                <c:pt idx="2007">
                  <c:v>41821</c:v>
                </c:pt>
                <c:pt idx="2008">
                  <c:v>41822</c:v>
                </c:pt>
                <c:pt idx="2009">
                  <c:v>41823</c:v>
                </c:pt>
                <c:pt idx="2010">
                  <c:v>41824</c:v>
                </c:pt>
                <c:pt idx="2011">
                  <c:v>41825</c:v>
                </c:pt>
                <c:pt idx="2012">
                  <c:v>41826</c:v>
                </c:pt>
                <c:pt idx="2013">
                  <c:v>41827</c:v>
                </c:pt>
                <c:pt idx="2014">
                  <c:v>41828</c:v>
                </c:pt>
                <c:pt idx="2015">
                  <c:v>41829</c:v>
                </c:pt>
                <c:pt idx="2016">
                  <c:v>41830</c:v>
                </c:pt>
                <c:pt idx="2017">
                  <c:v>41831</c:v>
                </c:pt>
                <c:pt idx="2018">
                  <c:v>41832</c:v>
                </c:pt>
                <c:pt idx="2019">
                  <c:v>41833</c:v>
                </c:pt>
                <c:pt idx="2020">
                  <c:v>41834</c:v>
                </c:pt>
                <c:pt idx="2021">
                  <c:v>41835</c:v>
                </c:pt>
                <c:pt idx="2022">
                  <c:v>41836</c:v>
                </c:pt>
                <c:pt idx="2023">
                  <c:v>41837</c:v>
                </c:pt>
                <c:pt idx="2024">
                  <c:v>41838</c:v>
                </c:pt>
                <c:pt idx="2025">
                  <c:v>41839</c:v>
                </c:pt>
                <c:pt idx="2026">
                  <c:v>41840</c:v>
                </c:pt>
                <c:pt idx="2027">
                  <c:v>41841</c:v>
                </c:pt>
                <c:pt idx="2028">
                  <c:v>41842</c:v>
                </c:pt>
                <c:pt idx="2029">
                  <c:v>41843</c:v>
                </c:pt>
                <c:pt idx="2030">
                  <c:v>41844</c:v>
                </c:pt>
                <c:pt idx="2031">
                  <c:v>41845</c:v>
                </c:pt>
                <c:pt idx="2032">
                  <c:v>41846</c:v>
                </c:pt>
                <c:pt idx="2033">
                  <c:v>41847</c:v>
                </c:pt>
                <c:pt idx="2034">
                  <c:v>41848</c:v>
                </c:pt>
                <c:pt idx="2035">
                  <c:v>41849</c:v>
                </c:pt>
                <c:pt idx="2036">
                  <c:v>41850</c:v>
                </c:pt>
                <c:pt idx="2037">
                  <c:v>41851</c:v>
                </c:pt>
                <c:pt idx="2038">
                  <c:v>41852</c:v>
                </c:pt>
                <c:pt idx="2039">
                  <c:v>41853</c:v>
                </c:pt>
                <c:pt idx="2040">
                  <c:v>41854</c:v>
                </c:pt>
                <c:pt idx="2041">
                  <c:v>41855</c:v>
                </c:pt>
                <c:pt idx="2042">
                  <c:v>41856</c:v>
                </c:pt>
                <c:pt idx="2043">
                  <c:v>41857</c:v>
                </c:pt>
                <c:pt idx="2044">
                  <c:v>41858</c:v>
                </c:pt>
                <c:pt idx="2045">
                  <c:v>41859</c:v>
                </c:pt>
                <c:pt idx="2046">
                  <c:v>41860</c:v>
                </c:pt>
                <c:pt idx="2047">
                  <c:v>41861</c:v>
                </c:pt>
                <c:pt idx="2048">
                  <c:v>41862</c:v>
                </c:pt>
                <c:pt idx="2049">
                  <c:v>41863</c:v>
                </c:pt>
                <c:pt idx="2050">
                  <c:v>41864</c:v>
                </c:pt>
                <c:pt idx="2051">
                  <c:v>41865</c:v>
                </c:pt>
                <c:pt idx="2052">
                  <c:v>41866</c:v>
                </c:pt>
                <c:pt idx="2053">
                  <c:v>41867</c:v>
                </c:pt>
                <c:pt idx="2054">
                  <c:v>41868</c:v>
                </c:pt>
                <c:pt idx="2055">
                  <c:v>41869</c:v>
                </c:pt>
                <c:pt idx="2056">
                  <c:v>41870</c:v>
                </c:pt>
                <c:pt idx="2057">
                  <c:v>41871</c:v>
                </c:pt>
                <c:pt idx="2058">
                  <c:v>41872</c:v>
                </c:pt>
                <c:pt idx="2059">
                  <c:v>41873</c:v>
                </c:pt>
                <c:pt idx="2060">
                  <c:v>41874</c:v>
                </c:pt>
                <c:pt idx="2061">
                  <c:v>41875</c:v>
                </c:pt>
                <c:pt idx="2062">
                  <c:v>41876</c:v>
                </c:pt>
                <c:pt idx="2063">
                  <c:v>41877</c:v>
                </c:pt>
                <c:pt idx="2064">
                  <c:v>41878</c:v>
                </c:pt>
                <c:pt idx="2065">
                  <c:v>41879</c:v>
                </c:pt>
                <c:pt idx="2066">
                  <c:v>41880</c:v>
                </c:pt>
                <c:pt idx="2067">
                  <c:v>41881</c:v>
                </c:pt>
                <c:pt idx="2068">
                  <c:v>41882</c:v>
                </c:pt>
                <c:pt idx="2069">
                  <c:v>41883</c:v>
                </c:pt>
                <c:pt idx="2070">
                  <c:v>41884</c:v>
                </c:pt>
                <c:pt idx="2071">
                  <c:v>41885</c:v>
                </c:pt>
                <c:pt idx="2072">
                  <c:v>41886</c:v>
                </c:pt>
                <c:pt idx="2073">
                  <c:v>41887</c:v>
                </c:pt>
                <c:pt idx="2074">
                  <c:v>41888</c:v>
                </c:pt>
                <c:pt idx="2075">
                  <c:v>41889</c:v>
                </c:pt>
                <c:pt idx="2076">
                  <c:v>41890</c:v>
                </c:pt>
                <c:pt idx="2077">
                  <c:v>41891</c:v>
                </c:pt>
                <c:pt idx="2078">
                  <c:v>41892</c:v>
                </c:pt>
                <c:pt idx="2079">
                  <c:v>41893</c:v>
                </c:pt>
                <c:pt idx="2080">
                  <c:v>41894</c:v>
                </c:pt>
                <c:pt idx="2081">
                  <c:v>41895</c:v>
                </c:pt>
                <c:pt idx="2082">
                  <c:v>41896</c:v>
                </c:pt>
                <c:pt idx="2083">
                  <c:v>41897</c:v>
                </c:pt>
                <c:pt idx="2084">
                  <c:v>41898</c:v>
                </c:pt>
                <c:pt idx="2085">
                  <c:v>41899</c:v>
                </c:pt>
                <c:pt idx="2086">
                  <c:v>41900</c:v>
                </c:pt>
                <c:pt idx="2087">
                  <c:v>41901</c:v>
                </c:pt>
                <c:pt idx="2088">
                  <c:v>41902</c:v>
                </c:pt>
                <c:pt idx="2089">
                  <c:v>41903</c:v>
                </c:pt>
                <c:pt idx="2090">
                  <c:v>41904</c:v>
                </c:pt>
                <c:pt idx="2091">
                  <c:v>41905</c:v>
                </c:pt>
                <c:pt idx="2092">
                  <c:v>41906</c:v>
                </c:pt>
                <c:pt idx="2093">
                  <c:v>41907</c:v>
                </c:pt>
                <c:pt idx="2094">
                  <c:v>41908</c:v>
                </c:pt>
                <c:pt idx="2095">
                  <c:v>41909</c:v>
                </c:pt>
                <c:pt idx="2096">
                  <c:v>41910</c:v>
                </c:pt>
                <c:pt idx="2097">
                  <c:v>41911</c:v>
                </c:pt>
                <c:pt idx="2098">
                  <c:v>41912</c:v>
                </c:pt>
                <c:pt idx="2099">
                  <c:v>41913</c:v>
                </c:pt>
                <c:pt idx="2100">
                  <c:v>41914</c:v>
                </c:pt>
                <c:pt idx="2101">
                  <c:v>41915</c:v>
                </c:pt>
                <c:pt idx="2102">
                  <c:v>41916</c:v>
                </c:pt>
                <c:pt idx="2103">
                  <c:v>41917</c:v>
                </c:pt>
                <c:pt idx="2104">
                  <c:v>41918</c:v>
                </c:pt>
                <c:pt idx="2105">
                  <c:v>41919</c:v>
                </c:pt>
                <c:pt idx="2106">
                  <c:v>41920</c:v>
                </c:pt>
                <c:pt idx="2107">
                  <c:v>41921</c:v>
                </c:pt>
                <c:pt idx="2108">
                  <c:v>41922</c:v>
                </c:pt>
                <c:pt idx="2109">
                  <c:v>41923</c:v>
                </c:pt>
                <c:pt idx="2110">
                  <c:v>41924</c:v>
                </c:pt>
                <c:pt idx="2111">
                  <c:v>41925</c:v>
                </c:pt>
                <c:pt idx="2112">
                  <c:v>41926</c:v>
                </c:pt>
                <c:pt idx="2113">
                  <c:v>41927</c:v>
                </c:pt>
                <c:pt idx="2114">
                  <c:v>41928</c:v>
                </c:pt>
                <c:pt idx="2115">
                  <c:v>41929</c:v>
                </c:pt>
                <c:pt idx="2116">
                  <c:v>41930</c:v>
                </c:pt>
                <c:pt idx="2117">
                  <c:v>41931</c:v>
                </c:pt>
                <c:pt idx="2118">
                  <c:v>41932</c:v>
                </c:pt>
                <c:pt idx="2119">
                  <c:v>41933</c:v>
                </c:pt>
                <c:pt idx="2120">
                  <c:v>41934</c:v>
                </c:pt>
                <c:pt idx="2121">
                  <c:v>41935</c:v>
                </c:pt>
                <c:pt idx="2122">
                  <c:v>41936</c:v>
                </c:pt>
                <c:pt idx="2123">
                  <c:v>41937</c:v>
                </c:pt>
                <c:pt idx="2124">
                  <c:v>41938</c:v>
                </c:pt>
                <c:pt idx="2125">
                  <c:v>41939</c:v>
                </c:pt>
                <c:pt idx="2126">
                  <c:v>41940</c:v>
                </c:pt>
                <c:pt idx="2127">
                  <c:v>41941</c:v>
                </c:pt>
                <c:pt idx="2128">
                  <c:v>41942</c:v>
                </c:pt>
                <c:pt idx="2129">
                  <c:v>41943</c:v>
                </c:pt>
                <c:pt idx="2130">
                  <c:v>41944</c:v>
                </c:pt>
                <c:pt idx="2131">
                  <c:v>41945</c:v>
                </c:pt>
                <c:pt idx="2132">
                  <c:v>41946</c:v>
                </c:pt>
                <c:pt idx="2133">
                  <c:v>41947</c:v>
                </c:pt>
                <c:pt idx="2134">
                  <c:v>41948</c:v>
                </c:pt>
                <c:pt idx="2135">
                  <c:v>41949</c:v>
                </c:pt>
                <c:pt idx="2136">
                  <c:v>41950</c:v>
                </c:pt>
                <c:pt idx="2137">
                  <c:v>41951</c:v>
                </c:pt>
                <c:pt idx="2138">
                  <c:v>41952</c:v>
                </c:pt>
                <c:pt idx="2139">
                  <c:v>41953</c:v>
                </c:pt>
                <c:pt idx="2140">
                  <c:v>41954</c:v>
                </c:pt>
                <c:pt idx="2141">
                  <c:v>41955</c:v>
                </c:pt>
                <c:pt idx="2142">
                  <c:v>41956</c:v>
                </c:pt>
                <c:pt idx="2143">
                  <c:v>41957</c:v>
                </c:pt>
                <c:pt idx="2144">
                  <c:v>41958</c:v>
                </c:pt>
                <c:pt idx="2145">
                  <c:v>41959</c:v>
                </c:pt>
                <c:pt idx="2146">
                  <c:v>41960</c:v>
                </c:pt>
                <c:pt idx="2147">
                  <c:v>41961</c:v>
                </c:pt>
                <c:pt idx="2148">
                  <c:v>41962</c:v>
                </c:pt>
                <c:pt idx="2149">
                  <c:v>41963</c:v>
                </c:pt>
                <c:pt idx="2150">
                  <c:v>41964</c:v>
                </c:pt>
                <c:pt idx="2151">
                  <c:v>41965</c:v>
                </c:pt>
                <c:pt idx="2152">
                  <c:v>41966</c:v>
                </c:pt>
                <c:pt idx="2153">
                  <c:v>41967</c:v>
                </c:pt>
                <c:pt idx="2154">
                  <c:v>41968</c:v>
                </c:pt>
                <c:pt idx="2155">
                  <c:v>41969</c:v>
                </c:pt>
                <c:pt idx="2156">
                  <c:v>41970</c:v>
                </c:pt>
                <c:pt idx="2157">
                  <c:v>41971</c:v>
                </c:pt>
                <c:pt idx="2158">
                  <c:v>41972</c:v>
                </c:pt>
                <c:pt idx="2159">
                  <c:v>41973</c:v>
                </c:pt>
                <c:pt idx="2160">
                  <c:v>41974</c:v>
                </c:pt>
                <c:pt idx="2161">
                  <c:v>41975</c:v>
                </c:pt>
                <c:pt idx="2162">
                  <c:v>41976</c:v>
                </c:pt>
                <c:pt idx="2163">
                  <c:v>41977</c:v>
                </c:pt>
                <c:pt idx="2164">
                  <c:v>41978</c:v>
                </c:pt>
                <c:pt idx="2165">
                  <c:v>41979</c:v>
                </c:pt>
                <c:pt idx="2166">
                  <c:v>41980</c:v>
                </c:pt>
                <c:pt idx="2167">
                  <c:v>41981</c:v>
                </c:pt>
                <c:pt idx="2168">
                  <c:v>41982</c:v>
                </c:pt>
                <c:pt idx="2169">
                  <c:v>41983</c:v>
                </c:pt>
                <c:pt idx="2170">
                  <c:v>41984</c:v>
                </c:pt>
                <c:pt idx="2171">
                  <c:v>41985</c:v>
                </c:pt>
                <c:pt idx="2172">
                  <c:v>41986</c:v>
                </c:pt>
                <c:pt idx="2173">
                  <c:v>41987</c:v>
                </c:pt>
                <c:pt idx="2174">
                  <c:v>41988</c:v>
                </c:pt>
                <c:pt idx="2175">
                  <c:v>41989</c:v>
                </c:pt>
                <c:pt idx="2176">
                  <c:v>41990</c:v>
                </c:pt>
                <c:pt idx="2177">
                  <c:v>41991</c:v>
                </c:pt>
                <c:pt idx="2178">
                  <c:v>41992</c:v>
                </c:pt>
                <c:pt idx="2179">
                  <c:v>41993</c:v>
                </c:pt>
                <c:pt idx="2180">
                  <c:v>41994</c:v>
                </c:pt>
                <c:pt idx="2181">
                  <c:v>41995</c:v>
                </c:pt>
                <c:pt idx="2182">
                  <c:v>41996</c:v>
                </c:pt>
                <c:pt idx="2183">
                  <c:v>41997</c:v>
                </c:pt>
                <c:pt idx="2184">
                  <c:v>41998</c:v>
                </c:pt>
                <c:pt idx="2185">
                  <c:v>41999</c:v>
                </c:pt>
                <c:pt idx="2186">
                  <c:v>42000</c:v>
                </c:pt>
                <c:pt idx="2187">
                  <c:v>42001</c:v>
                </c:pt>
                <c:pt idx="2188">
                  <c:v>42002</c:v>
                </c:pt>
                <c:pt idx="2189">
                  <c:v>42003</c:v>
                </c:pt>
                <c:pt idx="2190">
                  <c:v>42004</c:v>
                </c:pt>
              </c:numCache>
            </c:numRef>
          </c:cat>
          <c:val>
            <c:numRef>
              <c:f>'ng-l'!$F$2:$F$2192</c:f>
              <c:numCache>
                <c:formatCode>General</c:formatCode>
                <c:ptCount val="2191"/>
                <c:pt idx="0">
                  <c:v>0.61799999999999999</c:v>
                </c:pt>
                <c:pt idx="1">
                  <c:v>0.56700000000000006</c:v>
                </c:pt>
                <c:pt idx="2">
                  <c:v>0.51600000000000001</c:v>
                </c:pt>
                <c:pt idx="3">
                  <c:v>0.47600000000000003</c:v>
                </c:pt>
                <c:pt idx="4">
                  <c:v>0.443</c:v>
                </c:pt>
                <c:pt idx="5">
                  <c:v>0.41199999999999998</c:v>
                </c:pt>
                <c:pt idx="6">
                  <c:v>0.38600000000000001</c:v>
                </c:pt>
                <c:pt idx="7">
                  <c:v>0.36000000000000004</c:v>
                </c:pt>
                <c:pt idx="8">
                  <c:v>0.33500000000000002</c:v>
                </c:pt>
                <c:pt idx="9">
                  <c:v>0.315</c:v>
                </c:pt>
                <c:pt idx="10">
                  <c:v>0.29699999999999999</c:v>
                </c:pt>
                <c:pt idx="11">
                  <c:v>0.27700000000000002</c:v>
                </c:pt>
                <c:pt idx="12">
                  <c:v>0.25800000000000001</c:v>
                </c:pt>
                <c:pt idx="13">
                  <c:v>0.24399999999999999</c:v>
                </c:pt>
                <c:pt idx="14">
                  <c:v>0.23100000000000001</c:v>
                </c:pt>
                <c:pt idx="15">
                  <c:v>0.219</c:v>
                </c:pt>
                <c:pt idx="16">
                  <c:v>0.20699999999999999</c:v>
                </c:pt>
                <c:pt idx="17">
                  <c:v>0.19600000000000001</c:v>
                </c:pt>
                <c:pt idx="18">
                  <c:v>0.186</c:v>
                </c:pt>
                <c:pt idx="19">
                  <c:v>0.17699999999999999</c:v>
                </c:pt>
                <c:pt idx="20">
                  <c:v>0.16699999999999998</c:v>
                </c:pt>
                <c:pt idx="21">
                  <c:v>0.16</c:v>
                </c:pt>
                <c:pt idx="22">
                  <c:v>0.15100000000000002</c:v>
                </c:pt>
                <c:pt idx="23">
                  <c:v>0.14200000000000002</c:v>
                </c:pt>
                <c:pt idx="24">
                  <c:v>0.13200000000000001</c:v>
                </c:pt>
                <c:pt idx="25">
                  <c:v>0.124</c:v>
                </c:pt>
                <c:pt idx="26">
                  <c:v>0.11699999999999999</c:v>
                </c:pt>
                <c:pt idx="27">
                  <c:v>0.111</c:v>
                </c:pt>
                <c:pt idx="28">
                  <c:v>0.106</c:v>
                </c:pt>
                <c:pt idx="29">
                  <c:v>0.10199999999999999</c:v>
                </c:pt>
                <c:pt idx="30">
                  <c:v>9.849999999999999E-2</c:v>
                </c:pt>
                <c:pt idx="31">
                  <c:v>0.443</c:v>
                </c:pt>
                <c:pt idx="32">
                  <c:v>0.41599999999999998</c:v>
                </c:pt>
                <c:pt idx="33">
                  <c:v>0.39200000000000002</c:v>
                </c:pt>
                <c:pt idx="34">
                  <c:v>0.37</c:v>
                </c:pt>
                <c:pt idx="35">
                  <c:v>0.34400000000000003</c:v>
                </c:pt>
                <c:pt idx="36">
                  <c:v>0.317</c:v>
                </c:pt>
                <c:pt idx="37">
                  <c:v>0.29599999999999999</c:v>
                </c:pt>
                <c:pt idx="38">
                  <c:v>0.27300000000000002</c:v>
                </c:pt>
                <c:pt idx="39">
                  <c:v>0.253</c:v>
                </c:pt>
                <c:pt idx="40">
                  <c:v>0.23499999999999999</c:v>
                </c:pt>
                <c:pt idx="41">
                  <c:v>0.217</c:v>
                </c:pt>
                <c:pt idx="42">
                  <c:v>0.20300000000000001</c:v>
                </c:pt>
                <c:pt idx="43">
                  <c:v>0.187</c:v>
                </c:pt>
                <c:pt idx="44">
                  <c:v>0.17200000000000001</c:v>
                </c:pt>
                <c:pt idx="45">
                  <c:v>0.155</c:v>
                </c:pt>
                <c:pt idx="46">
                  <c:v>0.13899999999999998</c:v>
                </c:pt>
                <c:pt idx="47">
                  <c:v>0.125</c:v>
                </c:pt>
                <c:pt idx="48">
                  <c:v>0.11600000000000001</c:v>
                </c:pt>
                <c:pt idx="49">
                  <c:v>0.112</c:v>
                </c:pt>
                <c:pt idx="50">
                  <c:v>0.108</c:v>
                </c:pt>
                <c:pt idx="51">
                  <c:v>0.10500000000000001</c:v>
                </c:pt>
                <c:pt idx="52">
                  <c:v>0.22500000000000001</c:v>
                </c:pt>
                <c:pt idx="53">
                  <c:v>0.20599999999999999</c:v>
                </c:pt>
                <c:pt idx="54">
                  <c:v>0.192</c:v>
                </c:pt>
                <c:pt idx="55">
                  <c:v>0.18000000000000002</c:v>
                </c:pt>
                <c:pt idx="56">
                  <c:v>0.16799999999999998</c:v>
                </c:pt>
                <c:pt idx="57">
                  <c:v>0.158</c:v>
                </c:pt>
                <c:pt idx="58">
                  <c:v>0.152</c:v>
                </c:pt>
                <c:pt idx="59">
                  <c:v>2.92</c:v>
                </c:pt>
                <c:pt idx="60">
                  <c:v>2.66</c:v>
                </c:pt>
                <c:pt idx="61">
                  <c:v>2.39</c:v>
                </c:pt>
                <c:pt idx="62">
                  <c:v>2.1800000000000002</c:v>
                </c:pt>
                <c:pt idx="63">
                  <c:v>2.02</c:v>
                </c:pt>
                <c:pt idx="64">
                  <c:v>1.88</c:v>
                </c:pt>
                <c:pt idx="65">
                  <c:v>1.76</c:v>
                </c:pt>
                <c:pt idx="66">
                  <c:v>1.64</c:v>
                </c:pt>
                <c:pt idx="67">
                  <c:v>1.52</c:v>
                </c:pt>
                <c:pt idx="68">
                  <c:v>1.42</c:v>
                </c:pt>
                <c:pt idx="69">
                  <c:v>1.33</c:v>
                </c:pt>
                <c:pt idx="70">
                  <c:v>1.26</c:v>
                </c:pt>
                <c:pt idx="71">
                  <c:v>1.1800000000000002</c:v>
                </c:pt>
                <c:pt idx="72">
                  <c:v>1.0900000000000001</c:v>
                </c:pt>
                <c:pt idx="73">
                  <c:v>0.995</c:v>
                </c:pt>
                <c:pt idx="74">
                  <c:v>0.91100000000000003</c:v>
                </c:pt>
                <c:pt idx="75">
                  <c:v>0.84900000000000009</c:v>
                </c:pt>
                <c:pt idx="76">
                  <c:v>0.80300000000000005</c:v>
                </c:pt>
                <c:pt idx="77">
                  <c:v>0.76300000000000001</c:v>
                </c:pt>
                <c:pt idx="78">
                  <c:v>0.72499999999999998</c:v>
                </c:pt>
                <c:pt idx="79">
                  <c:v>0.67500000000000004</c:v>
                </c:pt>
                <c:pt idx="80">
                  <c:v>0.626</c:v>
                </c:pt>
                <c:pt idx="81">
                  <c:v>0.58499999999999996</c:v>
                </c:pt>
                <c:pt idx="82">
                  <c:v>0.55300000000000005</c:v>
                </c:pt>
                <c:pt idx="83">
                  <c:v>0.52899999999999991</c:v>
                </c:pt>
                <c:pt idx="84">
                  <c:v>0.503</c:v>
                </c:pt>
                <c:pt idx="85">
                  <c:v>0.47699999999999998</c:v>
                </c:pt>
                <c:pt idx="86">
                  <c:v>0.45399999999999996</c:v>
                </c:pt>
                <c:pt idx="87">
                  <c:v>0.42499999999999999</c:v>
                </c:pt>
                <c:pt idx="88">
                  <c:v>0.39200000000000002</c:v>
                </c:pt>
                <c:pt idx="89">
                  <c:v>0.371</c:v>
                </c:pt>
                <c:pt idx="90">
                  <c:v>2.06</c:v>
                </c:pt>
                <c:pt idx="91">
                  <c:v>1.9</c:v>
                </c:pt>
                <c:pt idx="92">
                  <c:v>1.73</c:v>
                </c:pt>
                <c:pt idx="93">
                  <c:v>1.59</c:v>
                </c:pt>
                <c:pt idx="94">
                  <c:v>1.49</c:v>
                </c:pt>
                <c:pt idx="95">
                  <c:v>1.4</c:v>
                </c:pt>
                <c:pt idx="96">
                  <c:v>1.3</c:v>
                </c:pt>
                <c:pt idx="97">
                  <c:v>1.1900000000000002</c:v>
                </c:pt>
                <c:pt idx="98">
                  <c:v>1.1000000000000001</c:v>
                </c:pt>
                <c:pt idx="99">
                  <c:v>1.03</c:v>
                </c:pt>
                <c:pt idx="100">
                  <c:v>0.97400000000000009</c:v>
                </c:pt>
                <c:pt idx="101">
                  <c:v>0.91900000000000004</c:v>
                </c:pt>
                <c:pt idx="102">
                  <c:v>0.86799999999999999</c:v>
                </c:pt>
                <c:pt idx="103">
                  <c:v>0.79900000000000004</c:v>
                </c:pt>
                <c:pt idx="104">
                  <c:v>0.72799999999999998</c:v>
                </c:pt>
                <c:pt idx="105">
                  <c:v>0.68199999999999994</c:v>
                </c:pt>
                <c:pt idx="106">
                  <c:v>0.64899999999999991</c:v>
                </c:pt>
                <c:pt idx="107">
                  <c:v>0.623</c:v>
                </c:pt>
                <c:pt idx="108">
                  <c:v>0.60199999999999998</c:v>
                </c:pt>
                <c:pt idx="109">
                  <c:v>0.58299999999999996</c:v>
                </c:pt>
                <c:pt idx="110">
                  <c:v>0.56200000000000006</c:v>
                </c:pt>
                <c:pt idx="111">
                  <c:v>0.54</c:v>
                </c:pt>
                <c:pt idx="112">
                  <c:v>0.50800000000000001</c:v>
                </c:pt>
                <c:pt idx="113">
                  <c:v>0.47300000000000003</c:v>
                </c:pt>
                <c:pt idx="114">
                  <c:v>0.44800000000000001</c:v>
                </c:pt>
                <c:pt idx="115">
                  <c:v>0.43099999999999999</c:v>
                </c:pt>
                <c:pt idx="116">
                  <c:v>0.40799999999999997</c:v>
                </c:pt>
                <c:pt idx="117">
                  <c:v>0.38499999999999995</c:v>
                </c:pt>
                <c:pt idx="118">
                  <c:v>0.36900000000000005</c:v>
                </c:pt>
                <c:pt idx="119">
                  <c:v>0.35699999999999998</c:v>
                </c:pt>
                <c:pt idx="120">
                  <c:v>1.39</c:v>
                </c:pt>
                <c:pt idx="121">
                  <c:v>1.28</c:v>
                </c:pt>
                <c:pt idx="122">
                  <c:v>1.1900000000000002</c:v>
                </c:pt>
                <c:pt idx="123">
                  <c:v>1.0900000000000001</c:v>
                </c:pt>
                <c:pt idx="124">
                  <c:v>0.99400000000000011</c:v>
                </c:pt>
                <c:pt idx="125">
                  <c:v>0.91400000000000003</c:v>
                </c:pt>
                <c:pt idx="126">
                  <c:v>0.85</c:v>
                </c:pt>
                <c:pt idx="127">
                  <c:v>0.79600000000000004</c:v>
                </c:pt>
                <c:pt idx="128">
                  <c:v>0.754</c:v>
                </c:pt>
                <c:pt idx="129">
                  <c:v>0.72099999999999997</c:v>
                </c:pt>
                <c:pt idx="130">
                  <c:v>0.68499999999999994</c:v>
                </c:pt>
                <c:pt idx="131">
                  <c:v>0.65100000000000002</c:v>
                </c:pt>
                <c:pt idx="132">
                  <c:v>0.61799999999999999</c:v>
                </c:pt>
                <c:pt idx="133">
                  <c:v>0.58899999999999997</c:v>
                </c:pt>
                <c:pt idx="134">
                  <c:v>0.56499999999999995</c:v>
                </c:pt>
                <c:pt idx="135">
                  <c:v>0.54299999999999993</c:v>
                </c:pt>
                <c:pt idx="136">
                  <c:v>0.52500000000000002</c:v>
                </c:pt>
                <c:pt idx="137">
                  <c:v>0.502</c:v>
                </c:pt>
                <c:pt idx="138">
                  <c:v>0.47300000000000003</c:v>
                </c:pt>
                <c:pt idx="139">
                  <c:v>0.45</c:v>
                </c:pt>
                <c:pt idx="140">
                  <c:v>0.435</c:v>
                </c:pt>
                <c:pt idx="141">
                  <c:v>0.41899999999999998</c:v>
                </c:pt>
                <c:pt idx="142">
                  <c:v>0.39800000000000002</c:v>
                </c:pt>
                <c:pt idx="143">
                  <c:v>0.375</c:v>
                </c:pt>
                <c:pt idx="144">
                  <c:v>0.36000000000000004</c:v>
                </c:pt>
                <c:pt idx="145">
                  <c:v>0.35100000000000003</c:v>
                </c:pt>
                <c:pt idx="146">
                  <c:v>0.34299999999999997</c:v>
                </c:pt>
                <c:pt idx="147">
                  <c:v>0.33500000000000002</c:v>
                </c:pt>
                <c:pt idx="148">
                  <c:v>0.32300000000000001</c:v>
                </c:pt>
                <c:pt idx="149">
                  <c:v>0.30499999999999999</c:v>
                </c:pt>
                <c:pt idx="150">
                  <c:v>0.28600000000000003</c:v>
                </c:pt>
                <c:pt idx="151">
                  <c:v>2.5300000000000002</c:v>
                </c:pt>
                <c:pt idx="152">
                  <c:v>2.25</c:v>
                </c:pt>
                <c:pt idx="153">
                  <c:v>2.0300000000000002</c:v>
                </c:pt>
                <c:pt idx="154">
                  <c:v>1.82</c:v>
                </c:pt>
                <c:pt idx="155">
                  <c:v>1.6199999999999999</c:v>
                </c:pt>
                <c:pt idx="156">
                  <c:v>1.45</c:v>
                </c:pt>
                <c:pt idx="157">
                  <c:v>1.31</c:v>
                </c:pt>
                <c:pt idx="158">
                  <c:v>1.1800000000000002</c:v>
                </c:pt>
                <c:pt idx="159">
                  <c:v>1.05</c:v>
                </c:pt>
                <c:pt idx="160">
                  <c:v>0.94</c:v>
                </c:pt>
                <c:pt idx="161">
                  <c:v>0.85099999999999998</c:v>
                </c:pt>
                <c:pt idx="162">
                  <c:v>0.77200000000000002</c:v>
                </c:pt>
                <c:pt idx="163">
                  <c:v>0.70299999999999996</c:v>
                </c:pt>
                <c:pt idx="164">
                  <c:v>0.64200000000000002</c:v>
                </c:pt>
                <c:pt idx="165">
                  <c:v>0.59199999999999997</c:v>
                </c:pt>
                <c:pt idx="166">
                  <c:v>0.55099999999999993</c:v>
                </c:pt>
                <c:pt idx="167">
                  <c:v>0.51500000000000001</c:v>
                </c:pt>
                <c:pt idx="168">
                  <c:v>0.48700000000000004</c:v>
                </c:pt>
                <c:pt idx="169">
                  <c:v>0.46299999999999997</c:v>
                </c:pt>
                <c:pt idx="170">
                  <c:v>0.432</c:v>
                </c:pt>
                <c:pt idx="171">
                  <c:v>0.40600000000000003</c:v>
                </c:pt>
                <c:pt idx="172">
                  <c:v>0.39100000000000001</c:v>
                </c:pt>
                <c:pt idx="173">
                  <c:v>0.38100000000000001</c:v>
                </c:pt>
                <c:pt idx="174">
                  <c:v>0.36900000000000005</c:v>
                </c:pt>
                <c:pt idx="175">
                  <c:v>0.35100000000000003</c:v>
                </c:pt>
                <c:pt idx="176">
                  <c:v>0.33700000000000002</c:v>
                </c:pt>
                <c:pt idx="177">
                  <c:v>0.33100000000000002</c:v>
                </c:pt>
                <c:pt idx="178">
                  <c:v>0.32800000000000001</c:v>
                </c:pt>
                <c:pt idx="179">
                  <c:v>0.31900000000000001</c:v>
                </c:pt>
                <c:pt idx="180">
                  <c:v>0.30599999999999999</c:v>
                </c:pt>
                <c:pt idx="181">
                  <c:v>2.66</c:v>
                </c:pt>
                <c:pt idx="182">
                  <c:v>2.3800000000000003</c:v>
                </c:pt>
                <c:pt idx="183">
                  <c:v>2.13</c:v>
                </c:pt>
                <c:pt idx="184">
                  <c:v>1.9</c:v>
                </c:pt>
                <c:pt idx="185">
                  <c:v>1.6700000000000002</c:v>
                </c:pt>
                <c:pt idx="186">
                  <c:v>1.48</c:v>
                </c:pt>
                <c:pt idx="187">
                  <c:v>1.33</c:v>
                </c:pt>
                <c:pt idx="188">
                  <c:v>1.2</c:v>
                </c:pt>
                <c:pt idx="189">
                  <c:v>1.1100000000000001</c:v>
                </c:pt>
                <c:pt idx="190">
                  <c:v>1.01</c:v>
                </c:pt>
                <c:pt idx="191">
                  <c:v>0.92500000000000004</c:v>
                </c:pt>
                <c:pt idx="192">
                  <c:v>0.84500000000000008</c:v>
                </c:pt>
                <c:pt idx="193">
                  <c:v>0.77500000000000002</c:v>
                </c:pt>
                <c:pt idx="194">
                  <c:v>0.72299999999999998</c:v>
                </c:pt>
                <c:pt idx="195">
                  <c:v>0.67900000000000005</c:v>
                </c:pt>
                <c:pt idx="196">
                  <c:v>0.63800000000000001</c:v>
                </c:pt>
                <c:pt idx="197">
                  <c:v>0.60400000000000009</c:v>
                </c:pt>
                <c:pt idx="198">
                  <c:v>0.57399999999999995</c:v>
                </c:pt>
                <c:pt idx="199">
                  <c:v>0.54799999999999993</c:v>
                </c:pt>
                <c:pt idx="200">
                  <c:v>0.51400000000000001</c:v>
                </c:pt>
                <c:pt idx="201">
                  <c:v>0.47499999999999998</c:v>
                </c:pt>
                <c:pt idx="202">
                  <c:v>0.443</c:v>
                </c:pt>
                <c:pt idx="203">
                  <c:v>0.41800000000000004</c:v>
                </c:pt>
                <c:pt idx="204">
                  <c:v>0.39200000000000002</c:v>
                </c:pt>
                <c:pt idx="205">
                  <c:v>0.373</c:v>
                </c:pt>
                <c:pt idx="206">
                  <c:v>0.36299999999999999</c:v>
                </c:pt>
                <c:pt idx="207">
                  <c:v>0.35300000000000004</c:v>
                </c:pt>
                <c:pt idx="208">
                  <c:v>0.33700000000000002</c:v>
                </c:pt>
                <c:pt idx="209">
                  <c:v>0.317</c:v>
                </c:pt>
                <c:pt idx="210">
                  <c:v>0.29899999999999999</c:v>
                </c:pt>
                <c:pt idx="211">
                  <c:v>0.28600000000000003</c:v>
                </c:pt>
                <c:pt idx="212">
                  <c:v>5.18</c:v>
                </c:pt>
                <c:pt idx="213">
                  <c:v>4.51</c:v>
                </c:pt>
                <c:pt idx="214">
                  <c:v>3.93</c:v>
                </c:pt>
                <c:pt idx="215">
                  <c:v>3.4499999999999997</c:v>
                </c:pt>
                <c:pt idx="216">
                  <c:v>3.02</c:v>
                </c:pt>
                <c:pt idx="217">
                  <c:v>2.63</c:v>
                </c:pt>
                <c:pt idx="218">
                  <c:v>2.34</c:v>
                </c:pt>
                <c:pt idx="219">
                  <c:v>2.13</c:v>
                </c:pt>
                <c:pt idx="220">
                  <c:v>1.95</c:v>
                </c:pt>
                <c:pt idx="221">
                  <c:v>1.8</c:v>
                </c:pt>
                <c:pt idx="222">
                  <c:v>1.64</c:v>
                </c:pt>
                <c:pt idx="223">
                  <c:v>1.49</c:v>
                </c:pt>
                <c:pt idx="224">
                  <c:v>1.36</c:v>
                </c:pt>
                <c:pt idx="225">
                  <c:v>1.23</c:v>
                </c:pt>
                <c:pt idx="226">
                  <c:v>1.1299999999999999</c:v>
                </c:pt>
                <c:pt idx="227">
                  <c:v>1.05</c:v>
                </c:pt>
                <c:pt idx="228">
                  <c:v>0.98499999999999999</c:v>
                </c:pt>
                <c:pt idx="229">
                  <c:v>0.92199999999999993</c:v>
                </c:pt>
                <c:pt idx="230">
                  <c:v>0.85799999999999998</c:v>
                </c:pt>
                <c:pt idx="231">
                  <c:v>0.78900000000000003</c:v>
                </c:pt>
                <c:pt idx="232">
                  <c:v>0.7380000000000001</c:v>
                </c:pt>
                <c:pt idx="233">
                  <c:v>0.68800000000000006</c:v>
                </c:pt>
                <c:pt idx="234">
                  <c:v>0.628</c:v>
                </c:pt>
                <c:pt idx="235">
                  <c:v>0.58600000000000008</c:v>
                </c:pt>
                <c:pt idx="236">
                  <c:v>0.56599999999999995</c:v>
                </c:pt>
                <c:pt idx="237">
                  <c:v>0.55999999999999994</c:v>
                </c:pt>
                <c:pt idx="238">
                  <c:v>0.55999999999999994</c:v>
                </c:pt>
                <c:pt idx="239">
                  <c:v>0.55800000000000005</c:v>
                </c:pt>
                <c:pt idx="240">
                  <c:v>0.55099999999999993</c:v>
                </c:pt>
                <c:pt idx="241">
                  <c:v>0.52300000000000002</c:v>
                </c:pt>
                <c:pt idx="242">
                  <c:v>0.48500000000000004</c:v>
                </c:pt>
                <c:pt idx="243">
                  <c:v>3.76</c:v>
                </c:pt>
                <c:pt idx="244">
                  <c:v>3.3800000000000003</c:v>
                </c:pt>
                <c:pt idx="245">
                  <c:v>3.0500000000000003</c:v>
                </c:pt>
                <c:pt idx="246">
                  <c:v>2.71</c:v>
                </c:pt>
                <c:pt idx="247">
                  <c:v>2.3800000000000003</c:v>
                </c:pt>
                <c:pt idx="248">
                  <c:v>2.1</c:v>
                </c:pt>
                <c:pt idx="249">
                  <c:v>1.9</c:v>
                </c:pt>
                <c:pt idx="250">
                  <c:v>1.73</c:v>
                </c:pt>
                <c:pt idx="251">
                  <c:v>1.6</c:v>
                </c:pt>
                <c:pt idx="252">
                  <c:v>1.47</c:v>
                </c:pt>
                <c:pt idx="253">
                  <c:v>1.36</c:v>
                </c:pt>
                <c:pt idx="254">
                  <c:v>1.23</c:v>
                </c:pt>
                <c:pt idx="255">
                  <c:v>1.0900000000000001</c:v>
                </c:pt>
                <c:pt idx="256">
                  <c:v>0.97900000000000009</c:v>
                </c:pt>
                <c:pt idx="257">
                  <c:v>0.91400000000000003</c:v>
                </c:pt>
                <c:pt idx="258">
                  <c:v>0.86099999999999999</c:v>
                </c:pt>
                <c:pt idx="259">
                  <c:v>0.81400000000000006</c:v>
                </c:pt>
                <c:pt idx="260">
                  <c:v>0.77100000000000002</c:v>
                </c:pt>
                <c:pt idx="261">
                  <c:v>0.72000000000000008</c:v>
                </c:pt>
                <c:pt idx="262">
                  <c:v>0.67699999999999994</c:v>
                </c:pt>
                <c:pt idx="263">
                  <c:v>0.64899999999999991</c:v>
                </c:pt>
                <c:pt idx="264">
                  <c:v>0.624</c:v>
                </c:pt>
                <c:pt idx="265">
                  <c:v>0.60599999999999998</c:v>
                </c:pt>
                <c:pt idx="266">
                  <c:v>0.58899999999999997</c:v>
                </c:pt>
                <c:pt idx="267">
                  <c:v>0.57099999999999995</c:v>
                </c:pt>
                <c:pt idx="268">
                  <c:v>0.55800000000000005</c:v>
                </c:pt>
                <c:pt idx="269">
                  <c:v>0.54799999999999993</c:v>
                </c:pt>
                <c:pt idx="270">
                  <c:v>0.52200000000000002</c:v>
                </c:pt>
                <c:pt idx="271">
                  <c:v>0.48899999999999993</c:v>
                </c:pt>
                <c:pt idx="272">
                  <c:v>0.46200000000000002</c:v>
                </c:pt>
                <c:pt idx="273">
                  <c:v>2.99</c:v>
                </c:pt>
                <c:pt idx="274">
                  <c:v>2.68</c:v>
                </c:pt>
                <c:pt idx="275">
                  <c:v>2.3800000000000003</c:v>
                </c:pt>
                <c:pt idx="276">
                  <c:v>2.11</c:v>
                </c:pt>
                <c:pt idx="277">
                  <c:v>1.91</c:v>
                </c:pt>
                <c:pt idx="278">
                  <c:v>1.73</c:v>
                </c:pt>
                <c:pt idx="279">
                  <c:v>1.57</c:v>
                </c:pt>
                <c:pt idx="280">
                  <c:v>1.4300000000000002</c:v>
                </c:pt>
                <c:pt idx="281">
                  <c:v>1.3</c:v>
                </c:pt>
                <c:pt idx="282">
                  <c:v>1.2</c:v>
                </c:pt>
                <c:pt idx="283">
                  <c:v>1.0900000000000001</c:v>
                </c:pt>
                <c:pt idx="284">
                  <c:v>0.98199999999999998</c:v>
                </c:pt>
                <c:pt idx="285">
                  <c:v>3.68</c:v>
                </c:pt>
                <c:pt idx="286">
                  <c:v>2.9099999999999997</c:v>
                </c:pt>
                <c:pt idx="287">
                  <c:v>2.5500000000000003</c:v>
                </c:pt>
                <c:pt idx="288">
                  <c:v>2.2999999999999998</c:v>
                </c:pt>
                <c:pt idx="289">
                  <c:v>2.12</c:v>
                </c:pt>
                <c:pt idx="290">
                  <c:v>1.9200000000000002</c:v>
                </c:pt>
                <c:pt idx="291">
                  <c:v>1.7</c:v>
                </c:pt>
                <c:pt idx="292">
                  <c:v>1.55</c:v>
                </c:pt>
                <c:pt idx="293">
                  <c:v>1.4400000000000002</c:v>
                </c:pt>
                <c:pt idx="294">
                  <c:v>1.34</c:v>
                </c:pt>
                <c:pt idx="295">
                  <c:v>1.26</c:v>
                </c:pt>
                <c:pt idx="296">
                  <c:v>1.1900000000000002</c:v>
                </c:pt>
                <c:pt idx="297">
                  <c:v>1.1100000000000001</c:v>
                </c:pt>
                <c:pt idx="298">
                  <c:v>1.02</c:v>
                </c:pt>
                <c:pt idx="299">
                  <c:v>0.86799999999999999</c:v>
                </c:pt>
                <c:pt idx="300">
                  <c:v>0.72900000000000009</c:v>
                </c:pt>
                <c:pt idx="301">
                  <c:v>0.67599999999999993</c:v>
                </c:pt>
                <c:pt idx="302">
                  <c:v>0.65500000000000003</c:v>
                </c:pt>
                <c:pt idx="303">
                  <c:v>0.64499999999999991</c:v>
                </c:pt>
                <c:pt idx="304">
                  <c:v>2.7399999999999998</c:v>
                </c:pt>
                <c:pt idx="305">
                  <c:v>2.52</c:v>
                </c:pt>
                <c:pt idx="306">
                  <c:v>2.34</c:v>
                </c:pt>
                <c:pt idx="307">
                  <c:v>2.15</c:v>
                </c:pt>
                <c:pt idx="308">
                  <c:v>1.95</c:v>
                </c:pt>
                <c:pt idx="309">
                  <c:v>1.76</c:v>
                </c:pt>
                <c:pt idx="310">
                  <c:v>1.59</c:v>
                </c:pt>
                <c:pt idx="311">
                  <c:v>1.47</c:v>
                </c:pt>
                <c:pt idx="312">
                  <c:v>1.38</c:v>
                </c:pt>
                <c:pt idx="313">
                  <c:v>1.3</c:v>
                </c:pt>
                <c:pt idx="314">
                  <c:v>1.23</c:v>
                </c:pt>
                <c:pt idx="315">
                  <c:v>1.1499999999999999</c:v>
                </c:pt>
                <c:pt idx="316">
                  <c:v>1.08</c:v>
                </c:pt>
                <c:pt idx="317">
                  <c:v>1.01</c:v>
                </c:pt>
                <c:pt idx="318">
                  <c:v>0.95699999999999996</c:v>
                </c:pt>
                <c:pt idx="319">
                  <c:v>0.91500000000000004</c:v>
                </c:pt>
                <c:pt idx="320">
                  <c:v>0.86499999999999999</c:v>
                </c:pt>
                <c:pt idx="321">
                  <c:v>0.81300000000000006</c:v>
                </c:pt>
                <c:pt idx="322">
                  <c:v>0.77600000000000002</c:v>
                </c:pt>
                <c:pt idx="323">
                  <c:v>0.73199999999999998</c:v>
                </c:pt>
                <c:pt idx="324">
                  <c:v>0.68900000000000006</c:v>
                </c:pt>
                <c:pt idx="325">
                  <c:v>0.65500000000000003</c:v>
                </c:pt>
                <c:pt idx="326">
                  <c:v>0.63200000000000001</c:v>
                </c:pt>
                <c:pt idx="327">
                  <c:v>0.625</c:v>
                </c:pt>
                <c:pt idx="328">
                  <c:v>0.622</c:v>
                </c:pt>
                <c:pt idx="329">
                  <c:v>0.61699999999999999</c:v>
                </c:pt>
                <c:pt idx="330">
                  <c:v>0.59399999999999997</c:v>
                </c:pt>
                <c:pt idx="331">
                  <c:v>0.52500000000000002</c:v>
                </c:pt>
                <c:pt idx="332">
                  <c:v>0.46700000000000003</c:v>
                </c:pt>
                <c:pt idx="333">
                  <c:v>0.46200000000000002</c:v>
                </c:pt>
                <c:pt idx="334">
                  <c:v>2.4699999999999998</c:v>
                </c:pt>
                <c:pt idx="335">
                  <c:v>2.29</c:v>
                </c:pt>
                <c:pt idx="336">
                  <c:v>2.11</c:v>
                </c:pt>
                <c:pt idx="337">
                  <c:v>1.96</c:v>
                </c:pt>
                <c:pt idx="338">
                  <c:v>1.7799999999999998</c:v>
                </c:pt>
                <c:pt idx="339">
                  <c:v>1.58</c:v>
                </c:pt>
                <c:pt idx="340">
                  <c:v>1.42</c:v>
                </c:pt>
                <c:pt idx="341">
                  <c:v>1.31</c:v>
                </c:pt>
                <c:pt idx="342">
                  <c:v>1.23</c:v>
                </c:pt>
                <c:pt idx="343">
                  <c:v>1.1499999999999999</c:v>
                </c:pt>
                <c:pt idx="344">
                  <c:v>1.39</c:v>
                </c:pt>
                <c:pt idx="345">
                  <c:v>1.28</c:v>
                </c:pt>
                <c:pt idx="346">
                  <c:v>1.17</c:v>
                </c:pt>
                <c:pt idx="347">
                  <c:v>1.1000000000000001</c:v>
                </c:pt>
                <c:pt idx="348">
                  <c:v>1.05</c:v>
                </c:pt>
                <c:pt idx="349">
                  <c:v>0.9840000000000001</c:v>
                </c:pt>
                <c:pt idx="350">
                  <c:v>0.93800000000000006</c:v>
                </c:pt>
                <c:pt idx="351">
                  <c:v>0.90200000000000002</c:v>
                </c:pt>
                <c:pt idx="352">
                  <c:v>0.87</c:v>
                </c:pt>
                <c:pt idx="353">
                  <c:v>0.83799999999999997</c:v>
                </c:pt>
                <c:pt idx="354">
                  <c:v>0.79299999999999993</c:v>
                </c:pt>
                <c:pt idx="355">
                  <c:v>0.74099999999999999</c:v>
                </c:pt>
                <c:pt idx="356">
                  <c:v>0.69700000000000006</c:v>
                </c:pt>
                <c:pt idx="357">
                  <c:v>0.67199999999999993</c:v>
                </c:pt>
                <c:pt idx="358">
                  <c:v>0.66100000000000003</c:v>
                </c:pt>
                <c:pt idx="359">
                  <c:v>0.65100000000000002</c:v>
                </c:pt>
                <c:pt idx="360">
                  <c:v>0.63300000000000001</c:v>
                </c:pt>
                <c:pt idx="361">
                  <c:v>0.61699999999999999</c:v>
                </c:pt>
                <c:pt idx="362">
                  <c:v>0.60199999999999998</c:v>
                </c:pt>
                <c:pt idx="363">
                  <c:v>0.58299999999999996</c:v>
                </c:pt>
                <c:pt idx="364">
                  <c:v>0.56800000000000006</c:v>
                </c:pt>
                <c:pt idx="365">
                  <c:v>1.9400000000000002</c:v>
                </c:pt>
                <c:pt idx="366">
                  <c:v>1.74</c:v>
                </c:pt>
                <c:pt idx="367">
                  <c:v>1.57</c:v>
                </c:pt>
                <c:pt idx="368">
                  <c:v>1.42</c:v>
                </c:pt>
                <c:pt idx="369">
                  <c:v>1.32</c:v>
                </c:pt>
                <c:pt idx="370">
                  <c:v>1.25</c:v>
                </c:pt>
                <c:pt idx="371">
                  <c:v>1.17</c:v>
                </c:pt>
                <c:pt idx="372">
                  <c:v>1.07</c:v>
                </c:pt>
                <c:pt idx="373">
                  <c:v>1.01</c:v>
                </c:pt>
                <c:pt idx="374">
                  <c:v>0.95699999999999996</c:v>
                </c:pt>
                <c:pt idx="375">
                  <c:v>0.89800000000000002</c:v>
                </c:pt>
                <c:pt idx="376">
                  <c:v>1.65</c:v>
                </c:pt>
                <c:pt idx="377">
                  <c:v>1.5299999999999998</c:v>
                </c:pt>
                <c:pt idx="378">
                  <c:v>1.41</c:v>
                </c:pt>
                <c:pt idx="379">
                  <c:v>1.31</c:v>
                </c:pt>
                <c:pt idx="380">
                  <c:v>1.24</c:v>
                </c:pt>
                <c:pt idx="381">
                  <c:v>1.64</c:v>
                </c:pt>
                <c:pt idx="382">
                  <c:v>3.87</c:v>
                </c:pt>
                <c:pt idx="383">
                  <c:v>3.66</c:v>
                </c:pt>
                <c:pt idx="384">
                  <c:v>5.2</c:v>
                </c:pt>
                <c:pt idx="385">
                  <c:v>4.9399999999999995</c:v>
                </c:pt>
                <c:pt idx="386">
                  <c:v>4.58</c:v>
                </c:pt>
                <c:pt idx="387">
                  <c:v>4.1100000000000003</c:v>
                </c:pt>
                <c:pt idx="388">
                  <c:v>3.75</c:v>
                </c:pt>
                <c:pt idx="389">
                  <c:v>4.8999999999999995</c:v>
                </c:pt>
                <c:pt idx="390">
                  <c:v>4.45</c:v>
                </c:pt>
                <c:pt idx="391">
                  <c:v>4.04</c:v>
                </c:pt>
                <c:pt idx="392">
                  <c:v>3.61</c:v>
                </c:pt>
                <c:pt idx="393">
                  <c:v>3.2399999999999998</c:v>
                </c:pt>
                <c:pt idx="394">
                  <c:v>2.9299999999999997</c:v>
                </c:pt>
                <c:pt idx="395">
                  <c:v>2.69</c:v>
                </c:pt>
                <c:pt idx="396">
                  <c:v>4.0699999999999994</c:v>
                </c:pt>
                <c:pt idx="397">
                  <c:v>3.66</c:v>
                </c:pt>
                <c:pt idx="398">
                  <c:v>3.3600000000000003</c:v>
                </c:pt>
                <c:pt idx="399">
                  <c:v>3.07</c:v>
                </c:pt>
                <c:pt idx="400">
                  <c:v>2.9299999999999997</c:v>
                </c:pt>
                <c:pt idx="401">
                  <c:v>2.71</c:v>
                </c:pt>
                <c:pt idx="402">
                  <c:v>2.56</c:v>
                </c:pt>
                <c:pt idx="403">
                  <c:v>2.4299999999999997</c:v>
                </c:pt>
                <c:pt idx="404">
                  <c:v>2.29</c:v>
                </c:pt>
                <c:pt idx="405">
                  <c:v>2.19</c:v>
                </c:pt>
                <c:pt idx="406">
                  <c:v>2.1</c:v>
                </c:pt>
                <c:pt idx="407">
                  <c:v>1.99</c:v>
                </c:pt>
                <c:pt idx="408">
                  <c:v>1.88</c:v>
                </c:pt>
                <c:pt idx="409">
                  <c:v>1.76</c:v>
                </c:pt>
                <c:pt idx="410">
                  <c:v>1.63</c:v>
                </c:pt>
                <c:pt idx="411">
                  <c:v>1.55</c:v>
                </c:pt>
                <c:pt idx="412">
                  <c:v>1.49</c:v>
                </c:pt>
                <c:pt idx="413">
                  <c:v>1.42</c:v>
                </c:pt>
                <c:pt idx="414">
                  <c:v>1.36</c:v>
                </c:pt>
                <c:pt idx="415">
                  <c:v>1.31</c:v>
                </c:pt>
                <c:pt idx="416">
                  <c:v>1.26</c:v>
                </c:pt>
                <c:pt idx="417">
                  <c:v>1.22</c:v>
                </c:pt>
                <c:pt idx="418">
                  <c:v>1.1800000000000002</c:v>
                </c:pt>
                <c:pt idx="419">
                  <c:v>1.58</c:v>
                </c:pt>
                <c:pt idx="420">
                  <c:v>1.5299999999999998</c:v>
                </c:pt>
                <c:pt idx="421">
                  <c:v>6.8900000000000006</c:v>
                </c:pt>
                <c:pt idx="422">
                  <c:v>6.58</c:v>
                </c:pt>
                <c:pt idx="423">
                  <c:v>5.83</c:v>
                </c:pt>
                <c:pt idx="424">
                  <c:v>6.38</c:v>
                </c:pt>
                <c:pt idx="425">
                  <c:v>5.7299999999999995</c:v>
                </c:pt>
                <c:pt idx="426">
                  <c:v>6.79</c:v>
                </c:pt>
                <c:pt idx="427">
                  <c:v>6.23</c:v>
                </c:pt>
                <c:pt idx="428">
                  <c:v>5.67</c:v>
                </c:pt>
                <c:pt idx="429">
                  <c:v>5.1599999999999993</c:v>
                </c:pt>
                <c:pt idx="430">
                  <c:v>4.7299999999999995</c:v>
                </c:pt>
                <c:pt idx="431">
                  <c:v>4.3899999999999997</c:v>
                </c:pt>
                <c:pt idx="432">
                  <c:v>4.08</c:v>
                </c:pt>
                <c:pt idx="433">
                  <c:v>3.73</c:v>
                </c:pt>
                <c:pt idx="434">
                  <c:v>3.46</c:v>
                </c:pt>
                <c:pt idx="435">
                  <c:v>4.26</c:v>
                </c:pt>
                <c:pt idx="436">
                  <c:v>3.93</c:v>
                </c:pt>
                <c:pt idx="437">
                  <c:v>3.6</c:v>
                </c:pt>
                <c:pt idx="438">
                  <c:v>3.31</c:v>
                </c:pt>
                <c:pt idx="439">
                  <c:v>3.0500000000000003</c:v>
                </c:pt>
                <c:pt idx="440">
                  <c:v>2.8600000000000003</c:v>
                </c:pt>
                <c:pt idx="441">
                  <c:v>2.69</c:v>
                </c:pt>
                <c:pt idx="442">
                  <c:v>2.5300000000000002</c:v>
                </c:pt>
                <c:pt idx="443">
                  <c:v>2.3800000000000003</c:v>
                </c:pt>
                <c:pt idx="444">
                  <c:v>2.2399999999999998</c:v>
                </c:pt>
                <c:pt idx="445">
                  <c:v>2.15</c:v>
                </c:pt>
                <c:pt idx="446">
                  <c:v>2.0699999999999998</c:v>
                </c:pt>
                <c:pt idx="447">
                  <c:v>1.95</c:v>
                </c:pt>
                <c:pt idx="448">
                  <c:v>1.82</c:v>
                </c:pt>
                <c:pt idx="449">
                  <c:v>1.71</c:v>
                </c:pt>
                <c:pt idx="450">
                  <c:v>1.64</c:v>
                </c:pt>
                <c:pt idx="451">
                  <c:v>1.55</c:v>
                </c:pt>
                <c:pt idx="452">
                  <c:v>1.48</c:v>
                </c:pt>
                <c:pt idx="453">
                  <c:v>1.42</c:v>
                </c:pt>
                <c:pt idx="454">
                  <c:v>1.77</c:v>
                </c:pt>
                <c:pt idx="455">
                  <c:v>2.67</c:v>
                </c:pt>
                <c:pt idx="456">
                  <c:v>2.4699999999999998</c:v>
                </c:pt>
                <c:pt idx="457">
                  <c:v>2.34</c:v>
                </c:pt>
                <c:pt idx="458">
                  <c:v>6.0200000000000005</c:v>
                </c:pt>
                <c:pt idx="459">
                  <c:v>5.58</c:v>
                </c:pt>
                <c:pt idx="460">
                  <c:v>5.18</c:v>
                </c:pt>
                <c:pt idx="461">
                  <c:v>4.8199999999999994</c:v>
                </c:pt>
                <c:pt idx="462">
                  <c:v>4.4600000000000009</c:v>
                </c:pt>
                <c:pt idx="463">
                  <c:v>4.1500000000000004</c:v>
                </c:pt>
                <c:pt idx="464">
                  <c:v>3.85</c:v>
                </c:pt>
                <c:pt idx="465">
                  <c:v>3.92</c:v>
                </c:pt>
                <c:pt idx="466">
                  <c:v>5.94</c:v>
                </c:pt>
                <c:pt idx="467">
                  <c:v>5.57</c:v>
                </c:pt>
                <c:pt idx="468">
                  <c:v>5.2</c:v>
                </c:pt>
                <c:pt idx="469">
                  <c:v>4.71</c:v>
                </c:pt>
                <c:pt idx="470">
                  <c:v>4.26</c:v>
                </c:pt>
                <c:pt idx="471">
                  <c:v>3.98</c:v>
                </c:pt>
                <c:pt idx="472">
                  <c:v>3.75</c:v>
                </c:pt>
                <c:pt idx="473">
                  <c:v>3.5500000000000003</c:v>
                </c:pt>
                <c:pt idx="474">
                  <c:v>5.2700000000000005</c:v>
                </c:pt>
                <c:pt idx="475">
                  <c:v>4.9399999999999995</c:v>
                </c:pt>
                <c:pt idx="476">
                  <c:v>4.67</c:v>
                </c:pt>
                <c:pt idx="477">
                  <c:v>4.4000000000000004</c:v>
                </c:pt>
                <c:pt idx="478">
                  <c:v>4.1000000000000005</c:v>
                </c:pt>
                <c:pt idx="479">
                  <c:v>3.8600000000000003</c:v>
                </c:pt>
                <c:pt idx="480">
                  <c:v>3.66</c:v>
                </c:pt>
                <c:pt idx="481">
                  <c:v>5.83</c:v>
                </c:pt>
                <c:pt idx="482">
                  <c:v>5.44</c:v>
                </c:pt>
                <c:pt idx="483">
                  <c:v>5.14</c:v>
                </c:pt>
                <c:pt idx="484">
                  <c:v>4.84</c:v>
                </c:pt>
                <c:pt idx="485">
                  <c:v>6.35</c:v>
                </c:pt>
                <c:pt idx="486">
                  <c:v>5.9899999999999993</c:v>
                </c:pt>
                <c:pt idx="487">
                  <c:v>5.62</c:v>
                </c:pt>
                <c:pt idx="488">
                  <c:v>5.29</c:v>
                </c:pt>
                <c:pt idx="489">
                  <c:v>4.97</c:v>
                </c:pt>
                <c:pt idx="490">
                  <c:v>4.6899999999999995</c:v>
                </c:pt>
                <c:pt idx="491">
                  <c:v>4.47</c:v>
                </c:pt>
                <c:pt idx="492">
                  <c:v>4.24</c:v>
                </c:pt>
                <c:pt idx="493">
                  <c:v>3.96</c:v>
                </c:pt>
                <c:pt idx="494">
                  <c:v>4.1900000000000004</c:v>
                </c:pt>
                <c:pt idx="495">
                  <c:v>3.98</c:v>
                </c:pt>
                <c:pt idx="496">
                  <c:v>3.81</c:v>
                </c:pt>
                <c:pt idx="497">
                  <c:v>3.65</c:v>
                </c:pt>
                <c:pt idx="498">
                  <c:v>3.48</c:v>
                </c:pt>
                <c:pt idx="499">
                  <c:v>3.32</c:v>
                </c:pt>
                <c:pt idx="500">
                  <c:v>3.19</c:v>
                </c:pt>
                <c:pt idx="501">
                  <c:v>3.0500000000000003</c:v>
                </c:pt>
                <c:pt idx="502">
                  <c:v>2.9</c:v>
                </c:pt>
                <c:pt idx="503">
                  <c:v>2.7399999999999998</c:v>
                </c:pt>
                <c:pt idx="504">
                  <c:v>2.62</c:v>
                </c:pt>
                <c:pt idx="505">
                  <c:v>2.5</c:v>
                </c:pt>
                <c:pt idx="506">
                  <c:v>2.35</c:v>
                </c:pt>
                <c:pt idx="507">
                  <c:v>2.21</c:v>
                </c:pt>
                <c:pt idx="508">
                  <c:v>2.1</c:v>
                </c:pt>
                <c:pt idx="509">
                  <c:v>2</c:v>
                </c:pt>
                <c:pt idx="510">
                  <c:v>2.97</c:v>
                </c:pt>
                <c:pt idx="511">
                  <c:v>2.8800000000000003</c:v>
                </c:pt>
                <c:pt idx="512">
                  <c:v>2.77</c:v>
                </c:pt>
                <c:pt idx="513">
                  <c:v>2.67</c:v>
                </c:pt>
                <c:pt idx="514">
                  <c:v>2.59</c:v>
                </c:pt>
                <c:pt idx="515">
                  <c:v>2.5100000000000002</c:v>
                </c:pt>
                <c:pt idx="516">
                  <c:v>4.75</c:v>
                </c:pt>
                <c:pt idx="517">
                  <c:v>4.4400000000000004</c:v>
                </c:pt>
                <c:pt idx="518">
                  <c:v>4.17</c:v>
                </c:pt>
                <c:pt idx="519">
                  <c:v>3.94</c:v>
                </c:pt>
                <c:pt idx="520">
                  <c:v>3.73</c:v>
                </c:pt>
                <c:pt idx="521">
                  <c:v>3.5500000000000003</c:v>
                </c:pt>
                <c:pt idx="522">
                  <c:v>3.3600000000000003</c:v>
                </c:pt>
                <c:pt idx="523">
                  <c:v>3.18</c:v>
                </c:pt>
                <c:pt idx="524">
                  <c:v>3</c:v>
                </c:pt>
                <c:pt idx="525">
                  <c:v>2.84</c:v>
                </c:pt>
                <c:pt idx="526">
                  <c:v>2.7</c:v>
                </c:pt>
                <c:pt idx="527">
                  <c:v>2.52</c:v>
                </c:pt>
                <c:pt idx="528">
                  <c:v>2.35</c:v>
                </c:pt>
                <c:pt idx="529">
                  <c:v>2.2399999999999998</c:v>
                </c:pt>
                <c:pt idx="530">
                  <c:v>2.16</c:v>
                </c:pt>
                <c:pt idx="531">
                  <c:v>2.0799999999999996</c:v>
                </c:pt>
                <c:pt idx="532">
                  <c:v>2.0100000000000002</c:v>
                </c:pt>
                <c:pt idx="533">
                  <c:v>1.95</c:v>
                </c:pt>
                <c:pt idx="534">
                  <c:v>1.89</c:v>
                </c:pt>
                <c:pt idx="535">
                  <c:v>1.85</c:v>
                </c:pt>
                <c:pt idx="536">
                  <c:v>1.7799999999999998</c:v>
                </c:pt>
                <c:pt idx="537">
                  <c:v>1.71</c:v>
                </c:pt>
                <c:pt idx="538">
                  <c:v>1.6800000000000002</c:v>
                </c:pt>
                <c:pt idx="539">
                  <c:v>1.65</c:v>
                </c:pt>
                <c:pt idx="540">
                  <c:v>1.61</c:v>
                </c:pt>
                <c:pt idx="541">
                  <c:v>1.57</c:v>
                </c:pt>
                <c:pt idx="542">
                  <c:v>1.5299999999999998</c:v>
                </c:pt>
                <c:pt idx="543">
                  <c:v>1.49</c:v>
                </c:pt>
                <c:pt idx="544">
                  <c:v>1.46</c:v>
                </c:pt>
                <c:pt idx="545">
                  <c:v>1.42</c:v>
                </c:pt>
                <c:pt idx="546">
                  <c:v>4.45</c:v>
                </c:pt>
                <c:pt idx="547">
                  <c:v>4.17</c:v>
                </c:pt>
                <c:pt idx="548">
                  <c:v>3.9</c:v>
                </c:pt>
                <c:pt idx="549">
                  <c:v>3.65</c:v>
                </c:pt>
                <c:pt idx="550">
                  <c:v>3.4</c:v>
                </c:pt>
                <c:pt idx="551">
                  <c:v>3.18</c:v>
                </c:pt>
                <c:pt idx="552">
                  <c:v>3</c:v>
                </c:pt>
                <c:pt idx="553">
                  <c:v>2.85</c:v>
                </c:pt>
                <c:pt idx="554">
                  <c:v>2.71</c:v>
                </c:pt>
                <c:pt idx="555">
                  <c:v>2.57</c:v>
                </c:pt>
                <c:pt idx="556">
                  <c:v>2.4099999999999997</c:v>
                </c:pt>
                <c:pt idx="557">
                  <c:v>2.2599999999999998</c:v>
                </c:pt>
                <c:pt idx="558">
                  <c:v>2.15</c:v>
                </c:pt>
                <c:pt idx="559">
                  <c:v>2.0699999999999998</c:v>
                </c:pt>
                <c:pt idx="560">
                  <c:v>2</c:v>
                </c:pt>
                <c:pt idx="561">
                  <c:v>1.9400000000000002</c:v>
                </c:pt>
                <c:pt idx="562">
                  <c:v>1.88</c:v>
                </c:pt>
                <c:pt idx="563">
                  <c:v>1.81</c:v>
                </c:pt>
                <c:pt idx="564">
                  <c:v>1.75</c:v>
                </c:pt>
                <c:pt idx="565">
                  <c:v>1.7</c:v>
                </c:pt>
                <c:pt idx="566">
                  <c:v>1.64</c:v>
                </c:pt>
                <c:pt idx="567">
                  <c:v>1.59</c:v>
                </c:pt>
                <c:pt idx="568">
                  <c:v>1.5399999999999998</c:v>
                </c:pt>
                <c:pt idx="569">
                  <c:v>1.5</c:v>
                </c:pt>
                <c:pt idx="570">
                  <c:v>1.46</c:v>
                </c:pt>
                <c:pt idx="571">
                  <c:v>1.42</c:v>
                </c:pt>
                <c:pt idx="572">
                  <c:v>1.38</c:v>
                </c:pt>
                <c:pt idx="573">
                  <c:v>1.33</c:v>
                </c:pt>
                <c:pt idx="574">
                  <c:v>1.28</c:v>
                </c:pt>
                <c:pt idx="575">
                  <c:v>1.24</c:v>
                </c:pt>
                <c:pt idx="576">
                  <c:v>1.21</c:v>
                </c:pt>
                <c:pt idx="577">
                  <c:v>5.8500000000000005</c:v>
                </c:pt>
                <c:pt idx="578">
                  <c:v>5.42</c:v>
                </c:pt>
                <c:pt idx="579">
                  <c:v>5.0299999999999994</c:v>
                </c:pt>
                <c:pt idx="580">
                  <c:v>4.67</c:v>
                </c:pt>
                <c:pt idx="581">
                  <c:v>4.29</c:v>
                </c:pt>
                <c:pt idx="582">
                  <c:v>3.95</c:v>
                </c:pt>
                <c:pt idx="583">
                  <c:v>3.62</c:v>
                </c:pt>
                <c:pt idx="584">
                  <c:v>3.35</c:v>
                </c:pt>
                <c:pt idx="585">
                  <c:v>3.14</c:v>
                </c:pt>
                <c:pt idx="586">
                  <c:v>2.94</c:v>
                </c:pt>
                <c:pt idx="587">
                  <c:v>2.73</c:v>
                </c:pt>
                <c:pt idx="588">
                  <c:v>2.5799999999999996</c:v>
                </c:pt>
                <c:pt idx="589">
                  <c:v>2.44</c:v>
                </c:pt>
                <c:pt idx="590">
                  <c:v>2.31</c:v>
                </c:pt>
                <c:pt idx="591">
                  <c:v>2.1800000000000002</c:v>
                </c:pt>
                <c:pt idx="592">
                  <c:v>2.0699999999999998</c:v>
                </c:pt>
                <c:pt idx="593">
                  <c:v>1.97</c:v>
                </c:pt>
                <c:pt idx="594">
                  <c:v>1.9</c:v>
                </c:pt>
                <c:pt idx="595">
                  <c:v>1.83</c:v>
                </c:pt>
                <c:pt idx="596">
                  <c:v>1.77</c:v>
                </c:pt>
                <c:pt idx="597">
                  <c:v>1.71</c:v>
                </c:pt>
                <c:pt idx="598">
                  <c:v>1.65</c:v>
                </c:pt>
                <c:pt idx="599">
                  <c:v>1.6</c:v>
                </c:pt>
                <c:pt idx="600">
                  <c:v>1.56</c:v>
                </c:pt>
                <c:pt idx="601">
                  <c:v>1.51</c:v>
                </c:pt>
                <c:pt idx="602">
                  <c:v>1.47</c:v>
                </c:pt>
                <c:pt idx="603">
                  <c:v>1.4400000000000002</c:v>
                </c:pt>
                <c:pt idx="604">
                  <c:v>1.41</c:v>
                </c:pt>
                <c:pt idx="605">
                  <c:v>1.3699999999999999</c:v>
                </c:pt>
                <c:pt idx="606">
                  <c:v>1.33</c:v>
                </c:pt>
                <c:pt idx="607">
                  <c:v>1.3</c:v>
                </c:pt>
                <c:pt idx="608">
                  <c:v>3.9</c:v>
                </c:pt>
                <c:pt idx="609">
                  <c:v>3.66</c:v>
                </c:pt>
                <c:pt idx="610">
                  <c:v>3.4299999999999997</c:v>
                </c:pt>
                <c:pt idx="611">
                  <c:v>3.23</c:v>
                </c:pt>
                <c:pt idx="612">
                  <c:v>3.0500000000000003</c:v>
                </c:pt>
                <c:pt idx="613">
                  <c:v>2.89</c:v>
                </c:pt>
                <c:pt idx="614">
                  <c:v>2.73</c:v>
                </c:pt>
                <c:pt idx="615">
                  <c:v>2.5500000000000003</c:v>
                </c:pt>
                <c:pt idx="616">
                  <c:v>2.37</c:v>
                </c:pt>
                <c:pt idx="617">
                  <c:v>2.25</c:v>
                </c:pt>
                <c:pt idx="618">
                  <c:v>2.15</c:v>
                </c:pt>
                <c:pt idx="619">
                  <c:v>2.06</c:v>
                </c:pt>
                <c:pt idx="620">
                  <c:v>1.9400000000000002</c:v>
                </c:pt>
                <c:pt idx="621">
                  <c:v>1.81</c:v>
                </c:pt>
                <c:pt idx="622">
                  <c:v>1.7</c:v>
                </c:pt>
                <c:pt idx="623">
                  <c:v>1.61</c:v>
                </c:pt>
                <c:pt idx="624">
                  <c:v>1.5299999999999998</c:v>
                </c:pt>
                <c:pt idx="625">
                  <c:v>1.47</c:v>
                </c:pt>
                <c:pt idx="626">
                  <c:v>1.42</c:v>
                </c:pt>
                <c:pt idx="627">
                  <c:v>1.35</c:v>
                </c:pt>
                <c:pt idx="628">
                  <c:v>1.27</c:v>
                </c:pt>
                <c:pt idx="629">
                  <c:v>1.1900000000000002</c:v>
                </c:pt>
                <c:pt idx="630">
                  <c:v>1.1199999999999999</c:v>
                </c:pt>
                <c:pt idx="631">
                  <c:v>1.0900000000000001</c:v>
                </c:pt>
                <c:pt idx="632">
                  <c:v>1.07</c:v>
                </c:pt>
                <c:pt idx="633">
                  <c:v>1.06</c:v>
                </c:pt>
                <c:pt idx="634">
                  <c:v>1.05</c:v>
                </c:pt>
                <c:pt idx="635">
                  <c:v>1.0399999999999998</c:v>
                </c:pt>
                <c:pt idx="636">
                  <c:v>1.03</c:v>
                </c:pt>
                <c:pt idx="637">
                  <c:v>1.01</c:v>
                </c:pt>
                <c:pt idx="638">
                  <c:v>3.15</c:v>
                </c:pt>
                <c:pt idx="639">
                  <c:v>2.9099999999999997</c:v>
                </c:pt>
                <c:pt idx="640">
                  <c:v>2.69</c:v>
                </c:pt>
                <c:pt idx="641">
                  <c:v>2.5</c:v>
                </c:pt>
                <c:pt idx="642">
                  <c:v>2.3199999999999998</c:v>
                </c:pt>
                <c:pt idx="643">
                  <c:v>2.1800000000000002</c:v>
                </c:pt>
                <c:pt idx="644">
                  <c:v>2.0300000000000002</c:v>
                </c:pt>
                <c:pt idx="645">
                  <c:v>1.89</c:v>
                </c:pt>
                <c:pt idx="646">
                  <c:v>1.7799999999999998</c:v>
                </c:pt>
                <c:pt idx="647">
                  <c:v>1.6800000000000002</c:v>
                </c:pt>
                <c:pt idx="648">
                  <c:v>1.59</c:v>
                </c:pt>
                <c:pt idx="649">
                  <c:v>1.52</c:v>
                </c:pt>
                <c:pt idx="650">
                  <c:v>1.45</c:v>
                </c:pt>
                <c:pt idx="651">
                  <c:v>1.39</c:v>
                </c:pt>
                <c:pt idx="652">
                  <c:v>1.34</c:v>
                </c:pt>
                <c:pt idx="653">
                  <c:v>1.27</c:v>
                </c:pt>
                <c:pt idx="654">
                  <c:v>1.21</c:v>
                </c:pt>
                <c:pt idx="655">
                  <c:v>1.1599999999999999</c:v>
                </c:pt>
                <c:pt idx="656">
                  <c:v>1.1199999999999999</c:v>
                </c:pt>
                <c:pt idx="657">
                  <c:v>1.08</c:v>
                </c:pt>
                <c:pt idx="658">
                  <c:v>1.05</c:v>
                </c:pt>
                <c:pt idx="659">
                  <c:v>1.02</c:v>
                </c:pt>
                <c:pt idx="660">
                  <c:v>3.49</c:v>
                </c:pt>
                <c:pt idx="661">
                  <c:v>28.9</c:v>
                </c:pt>
                <c:pt idx="662">
                  <c:v>26.1</c:v>
                </c:pt>
                <c:pt idx="663">
                  <c:v>23.5</c:v>
                </c:pt>
                <c:pt idx="664">
                  <c:v>21.7</c:v>
                </c:pt>
                <c:pt idx="665">
                  <c:v>20.2</c:v>
                </c:pt>
                <c:pt idx="666">
                  <c:v>18.8</c:v>
                </c:pt>
                <c:pt idx="667">
                  <c:v>17.5</c:v>
                </c:pt>
                <c:pt idx="668">
                  <c:v>16.299999999999997</c:v>
                </c:pt>
                <c:pt idx="669">
                  <c:v>19.2</c:v>
                </c:pt>
                <c:pt idx="670">
                  <c:v>17.8</c:v>
                </c:pt>
                <c:pt idx="671">
                  <c:v>16.5</c:v>
                </c:pt>
                <c:pt idx="672">
                  <c:v>15.4</c:v>
                </c:pt>
                <c:pt idx="673">
                  <c:v>14.5</c:v>
                </c:pt>
                <c:pt idx="674">
                  <c:v>13.6</c:v>
                </c:pt>
                <c:pt idx="675">
                  <c:v>19.599999999999998</c:v>
                </c:pt>
                <c:pt idx="676">
                  <c:v>18</c:v>
                </c:pt>
                <c:pt idx="677">
                  <c:v>16.600000000000001</c:v>
                </c:pt>
                <c:pt idx="678">
                  <c:v>15.4</c:v>
                </c:pt>
                <c:pt idx="679">
                  <c:v>14.3</c:v>
                </c:pt>
                <c:pt idx="680">
                  <c:v>13.2</c:v>
                </c:pt>
                <c:pt idx="681">
                  <c:v>12</c:v>
                </c:pt>
                <c:pt idx="682">
                  <c:v>11.1</c:v>
                </c:pt>
                <c:pt idx="683">
                  <c:v>10.4</c:v>
                </c:pt>
                <c:pt idx="684">
                  <c:v>9.75</c:v>
                </c:pt>
                <c:pt idx="685">
                  <c:v>9.1999999999999993</c:v>
                </c:pt>
                <c:pt idx="686">
                  <c:v>8.77</c:v>
                </c:pt>
                <c:pt idx="687">
                  <c:v>8.35</c:v>
                </c:pt>
                <c:pt idx="688">
                  <c:v>13.899999999999999</c:v>
                </c:pt>
                <c:pt idx="689">
                  <c:v>13.100000000000001</c:v>
                </c:pt>
                <c:pt idx="690">
                  <c:v>12</c:v>
                </c:pt>
                <c:pt idx="691">
                  <c:v>11.1</c:v>
                </c:pt>
                <c:pt idx="692">
                  <c:v>10.5</c:v>
                </c:pt>
                <c:pt idx="693">
                  <c:v>10</c:v>
                </c:pt>
                <c:pt idx="694">
                  <c:v>9.4400000000000013</c:v>
                </c:pt>
                <c:pt idx="695">
                  <c:v>9.4400000000000013</c:v>
                </c:pt>
                <c:pt idx="696">
                  <c:v>8.9</c:v>
                </c:pt>
                <c:pt idx="697">
                  <c:v>8.5</c:v>
                </c:pt>
                <c:pt idx="698">
                  <c:v>8.1399999999999988</c:v>
                </c:pt>
                <c:pt idx="699">
                  <c:v>11.299999999999999</c:v>
                </c:pt>
                <c:pt idx="700">
                  <c:v>10.5</c:v>
                </c:pt>
                <c:pt idx="701">
                  <c:v>9.91</c:v>
                </c:pt>
                <c:pt idx="702">
                  <c:v>9.4699999999999989</c:v>
                </c:pt>
                <c:pt idx="703">
                  <c:v>10.5</c:v>
                </c:pt>
                <c:pt idx="704">
                  <c:v>10</c:v>
                </c:pt>
                <c:pt idx="705">
                  <c:v>9.6199999999999992</c:v>
                </c:pt>
                <c:pt idx="706">
                  <c:v>9.1800000000000015</c:v>
                </c:pt>
                <c:pt idx="707">
                  <c:v>8.5299999999999994</c:v>
                </c:pt>
                <c:pt idx="708">
                  <c:v>7.89</c:v>
                </c:pt>
                <c:pt idx="709">
                  <c:v>7.43</c:v>
                </c:pt>
                <c:pt idx="710">
                  <c:v>7.0200000000000005</c:v>
                </c:pt>
                <c:pt idx="711">
                  <c:v>6.61</c:v>
                </c:pt>
                <c:pt idx="712">
                  <c:v>12.3</c:v>
                </c:pt>
                <c:pt idx="713">
                  <c:v>11.4</c:v>
                </c:pt>
                <c:pt idx="714">
                  <c:v>10.6</c:v>
                </c:pt>
                <c:pt idx="715">
                  <c:v>13.799999999999999</c:v>
                </c:pt>
                <c:pt idx="716">
                  <c:v>21.9</c:v>
                </c:pt>
                <c:pt idx="717">
                  <c:v>23.400000000000002</c:v>
                </c:pt>
                <c:pt idx="718">
                  <c:v>22.3</c:v>
                </c:pt>
                <c:pt idx="719">
                  <c:v>21.3</c:v>
                </c:pt>
                <c:pt idx="720">
                  <c:v>20.100000000000001</c:v>
                </c:pt>
                <c:pt idx="721">
                  <c:v>19.099999999999998</c:v>
                </c:pt>
                <c:pt idx="722">
                  <c:v>18.2</c:v>
                </c:pt>
                <c:pt idx="723">
                  <c:v>18.700000000000003</c:v>
                </c:pt>
                <c:pt idx="724">
                  <c:v>17.600000000000001</c:v>
                </c:pt>
                <c:pt idx="725">
                  <c:v>16.400000000000002</c:v>
                </c:pt>
                <c:pt idx="726">
                  <c:v>17.100000000000001</c:v>
                </c:pt>
                <c:pt idx="727">
                  <c:v>17.3</c:v>
                </c:pt>
                <c:pt idx="728">
                  <c:v>16.7</c:v>
                </c:pt>
                <c:pt idx="729">
                  <c:v>16.100000000000001</c:v>
                </c:pt>
                <c:pt idx="730">
                  <c:v>18.5</c:v>
                </c:pt>
                <c:pt idx="731">
                  <c:v>17.600000000000001</c:v>
                </c:pt>
                <c:pt idx="732">
                  <c:v>16.8</c:v>
                </c:pt>
                <c:pt idx="733">
                  <c:v>15.8</c:v>
                </c:pt>
                <c:pt idx="734">
                  <c:v>14.9</c:v>
                </c:pt>
                <c:pt idx="735">
                  <c:v>14.200000000000001</c:v>
                </c:pt>
                <c:pt idx="736">
                  <c:v>13.700000000000001</c:v>
                </c:pt>
                <c:pt idx="737">
                  <c:v>13.2</c:v>
                </c:pt>
                <c:pt idx="738">
                  <c:v>12.7</c:v>
                </c:pt>
                <c:pt idx="739">
                  <c:v>12.3</c:v>
                </c:pt>
                <c:pt idx="740">
                  <c:v>11.700000000000001</c:v>
                </c:pt>
                <c:pt idx="741">
                  <c:v>11.1</c:v>
                </c:pt>
                <c:pt idx="742">
                  <c:v>10.6</c:v>
                </c:pt>
                <c:pt idx="743">
                  <c:v>10.3</c:v>
                </c:pt>
                <c:pt idx="744">
                  <c:v>9.93</c:v>
                </c:pt>
                <c:pt idx="745">
                  <c:v>9.66</c:v>
                </c:pt>
                <c:pt idx="746">
                  <c:v>9.3699999999999992</c:v>
                </c:pt>
                <c:pt idx="747">
                  <c:v>9.01</c:v>
                </c:pt>
                <c:pt idx="748">
                  <c:v>8.73</c:v>
                </c:pt>
                <c:pt idx="749">
                  <c:v>8.4600000000000009</c:v>
                </c:pt>
                <c:pt idx="750">
                  <c:v>8.16</c:v>
                </c:pt>
                <c:pt idx="751">
                  <c:v>7.92</c:v>
                </c:pt>
                <c:pt idx="752">
                  <c:v>7.7600000000000007</c:v>
                </c:pt>
                <c:pt idx="753">
                  <c:v>7.63</c:v>
                </c:pt>
                <c:pt idx="754">
                  <c:v>7.52</c:v>
                </c:pt>
                <c:pt idx="755">
                  <c:v>7.4</c:v>
                </c:pt>
                <c:pt idx="756">
                  <c:v>7.29</c:v>
                </c:pt>
                <c:pt idx="757">
                  <c:v>7.17</c:v>
                </c:pt>
                <c:pt idx="758">
                  <c:v>7.01</c:v>
                </c:pt>
                <c:pt idx="759">
                  <c:v>7.0600000000000005</c:v>
                </c:pt>
                <c:pt idx="760">
                  <c:v>6.92</c:v>
                </c:pt>
                <c:pt idx="761">
                  <c:v>10.1</c:v>
                </c:pt>
                <c:pt idx="762">
                  <c:v>9.84</c:v>
                </c:pt>
                <c:pt idx="763">
                  <c:v>9.6</c:v>
                </c:pt>
                <c:pt idx="764">
                  <c:v>9.3699999999999992</c:v>
                </c:pt>
                <c:pt idx="765">
                  <c:v>9.15</c:v>
                </c:pt>
                <c:pt idx="766">
                  <c:v>8.9200000000000017</c:v>
                </c:pt>
                <c:pt idx="767">
                  <c:v>8.6</c:v>
                </c:pt>
                <c:pt idx="768">
                  <c:v>8.33</c:v>
                </c:pt>
                <c:pt idx="769">
                  <c:v>9.48</c:v>
                </c:pt>
                <c:pt idx="770">
                  <c:v>10.3</c:v>
                </c:pt>
                <c:pt idx="771">
                  <c:v>9.74</c:v>
                </c:pt>
                <c:pt idx="772">
                  <c:v>9.34</c:v>
                </c:pt>
                <c:pt idx="773">
                  <c:v>9.02</c:v>
                </c:pt>
                <c:pt idx="774">
                  <c:v>8.74</c:v>
                </c:pt>
                <c:pt idx="775">
                  <c:v>8.48</c:v>
                </c:pt>
                <c:pt idx="776">
                  <c:v>12.4</c:v>
                </c:pt>
                <c:pt idx="777">
                  <c:v>11.799999999999999</c:v>
                </c:pt>
                <c:pt idx="778">
                  <c:v>16.100000000000001</c:v>
                </c:pt>
                <c:pt idx="779">
                  <c:v>15.100000000000001</c:v>
                </c:pt>
                <c:pt idx="780">
                  <c:v>14.200000000000001</c:v>
                </c:pt>
                <c:pt idx="781">
                  <c:v>13.4</c:v>
                </c:pt>
                <c:pt idx="782">
                  <c:v>12.6</c:v>
                </c:pt>
                <c:pt idx="783">
                  <c:v>12</c:v>
                </c:pt>
                <c:pt idx="784">
                  <c:v>11.4</c:v>
                </c:pt>
                <c:pt idx="785">
                  <c:v>13.899999999999999</c:v>
                </c:pt>
                <c:pt idx="786">
                  <c:v>12.9</c:v>
                </c:pt>
                <c:pt idx="787">
                  <c:v>12.200000000000001</c:v>
                </c:pt>
                <c:pt idx="788">
                  <c:v>11.700000000000001</c:v>
                </c:pt>
                <c:pt idx="789">
                  <c:v>14</c:v>
                </c:pt>
                <c:pt idx="790">
                  <c:v>14</c:v>
                </c:pt>
                <c:pt idx="791">
                  <c:v>13.4</c:v>
                </c:pt>
                <c:pt idx="792">
                  <c:v>12.9</c:v>
                </c:pt>
                <c:pt idx="793">
                  <c:v>12.5</c:v>
                </c:pt>
                <c:pt idx="794">
                  <c:v>20</c:v>
                </c:pt>
                <c:pt idx="795">
                  <c:v>18.8</c:v>
                </c:pt>
                <c:pt idx="796">
                  <c:v>18</c:v>
                </c:pt>
                <c:pt idx="797">
                  <c:v>17.3</c:v>
                </c:pt>
                <c:pt idx="798">
                  <c:v>16.5</c:v>
                </c:pt>
                <c:pt idx="799">
                  <c:v>15.9</c:v>
                </c:pt>
                <c:pt idx="800">
                  <c:v>15.4</c:v>
                </c:pt>
                <c:pt idx="801">
                  <c:v>14.9</c:v>
                </c:pt>
                <c:pt idx="802">
                  <c:v>15.100000000000001</c:v>
                </c:pt>
                <c:pt idx="803">
                  <c:v>25.2</c:v>
                </c:pt>
                <c:pt idx="804">
                  <c:v>24.1</c:v>
                </c:pt>
                <c:pt idx="805">
                  <c:v>23.2</c:v>
                </c:pt>
                <c:pt idx="806">
                  <c:v>22.3</c:v>
                </c:pt>
                <c:pt idx="807">
                  <c:v>21.6</c:v>
                </c:pt>
                <c:pt idx="808">
                  <c:v>24.8</c:v>
                </c:pt>
                <c:pt idx="809">
                  <c:v>23.5</c:v>
                </c:pt>
                <c:pt idx="810">
                  <c:v>22.1</c:v>
                </c:pt>
                <c:pt idx="811">
                  <c:v>22.4</c:v>
                </c:pt>
                <c:pt idx="812">
                  <c:v>21.8</c:v>
                </c:pt>
                <c:pt idx="813">
                  <c:v>22.1</c:v>
                </c:pt>
                <c:pt idx="814">
                  <c:v>23.5</c:v>
                </c:pt>
                <c:pt idx="815">
                  <c:v>22</c:v>
                </c:pt>
                <c:pt idx="816">
                  <c:v>20.8</c:v>
                </c:pt>
                <c:pt idx="817">
                  <c:v>19.7</c:v>
                </c:pt>
                <c:pt idx="818">
                  <c:v>18.899999999999999</c:v>
                </c:pt>
                <c:pt idx="819">
                  <c:v>18.3</c:v>
                </c:pt>
                <c:pt idx="820">
                  <c:v>21.2</c:v>
                </c:pt>
                <c:pt idx="821">
                  <c:v>20.400000000000002</c:v>
                </c:pt>
                <c:pt idx="822">
                  <c:v>19.599999999999998</c:v>
                </c:pt>
                <c:pt idx="823">
                  <c:v>18.899999999999999</c:v>
                </c:pt>
                <c:pt idx="824">
                  <c:v>18.2</c:v>
                </c:pt>
                <c:pt idx="825">
                  <c:v>17.5</c:v>
                </c:pt>
                <c:pt idx="826">
                  <c:v>16.600000000000001</c:v>
                </c:pt>
                <c:pt idx="827">
                  <c:v>15.7</c:v>
                </c:pt>
                <c:pt idx="828">
                  <c:v>15</c:v>
                </c:pt>
                <c:pt idx="829">
                  <c:v>14.3</c:v>
                </c:pt>
                <c:pt idx="830">
                  <c:v>13.700000000000001</c:v>
                </c:pt>
                <c:pt idx="831">
                  <c:v>13.100000000000001</c:v>
                </c:pt>
                <c:pt idx="832">
                  <c:v>12.6</c:v>
                </c:pt>
                <c:pt idx="833">
                  <c:v>12.1</c:v>
                </c:pt>
                <c:pt idx="834">
                  <c:v>11.6</c:v>
                </c:pt>
                <c:pt idx="835">
                  <c:v>11.1</c:v>
                </c:pt>
                <c:pt idx="836">
                  <c:v>10.7</c:v>
                </c:pt>
                <c:pt idx="837">
                  <c:v>10.4</c:v>
                </c:pt>
                <c:pt idx="838">
                  <c:v>10.1</c:v>
                </c:pt>
                <c:pt idx="839">
                  <c:v>9.85</c:v>
                </c:pt>
                <c:pt idx="840">
                  <c:v>9.4599999999999991</c:v>
                </c:pt>
                <c:pt idx="841">
                  <c:v>9.129999999999999</c:v>
                </c:pt>
                <c:pt idx="842">
                  <c:v>8.9</c:v>
                </c:pt>
                <c:pt idx="843">
                  <c:v>8.73</c:v>
                </c:pt>
                <c:pt idx="844">
                  <c:v>8.59</c:v>
                </c:pt>
                <c:pt idx="845">
                  <c:v>8.39</c:v>
                </c:pt>
                <c:pt idx="846">
                  <c:v>8.2100000000000009</c:v>
                </c:pt>
                <c:pt idx="847">
                  <c:v>8.120000000000001</c:v>
                </c:pt>
                <c:pt idx="848">
                  <c:v>7.9799999999999995</c:v>
                </c:pt>
                <c:pt idx="849">
                  <c:v>7.83</c:v>
                </c:pt>
                <c:pt idx="850">
                  <c:v>11.2</c:v>
                </c:pt>
                <c:pt idx="851">
                  <c:v>10.7</c:v>
                </c:pt>
                <c:pt idx="852">
                  <c:v>10.3</c:v>
                </c:pt>
                <c:pt idx="853">
                  <c:v>10</c:v>
                </c:pt>
                <c:pt idx="854">
                  <c:v>9.7000000000000011</c:v>
                </c:pt>
                <c:pt idx="855">
                  <c:v>9.31</c:v>
                </c:pt>
                <c:pt idx="856">
                  <c:v>8.9700000000000006</c:v>
                </c:pt>
                <c:pt idx="857">
                  <c:v>8.73</c:v>
                </c:pt>
                <c:pt idx="858">
                  <c:v>8.4899999999999984</c:v>
                </c:pt>
                <c:pt idx="859">
                  <c:v>8.2299999999999986</c:v>
                </c:pt>
                <c:pt idx="860">
                  <c:v>8</c:v>
                </c:pt>
                <c:pt idx="861">
                  <c:v>7.77</c:v>
                </c:pt>
                <c:pt idx="862">
                  <c:v>7.54</c:v>
                </c:pt>
                <c:pt idx="863">
                  <c:v>7.36</c:v>
                </c:pt>
                <c:pt idx="864">
                  <c:v>8.34</c:v>
                </c:pt>
                <c:pt idx="865">
                  <c:v>8.11</c:v>
                </c:pt>
                <c:pt idx="866">
                  <c:v>8.82</c:v>
                </c:pt>
                <c:pt idx="867">
                  <c:v>8.5400000000000009</c:v>
                </c:pt>
                <c:pt idx="868">
                  <c:v>8.33</c:v>
                </c:pt>
                <c:pt idx="869">
                  <c:v>8.11</c:v>
                </c:pt>
                <c:pt idx="870">
                  <c:v>7.7600000000000007</c:v>
                </c:pt>
                <c:pt idx="871">
                  <c:v>7.36</c:v>
                </c:pt>
                <c:pt idx="872">
                  <c:v>7.07</c:v>
                </c:pt>
                <c:pt idx="873">
                  <c:v>6.8999999999999995</c:v>
                </c:pt>
                <c:pt idx="874">
                  <c:v>6.77</c:v>
                </c:pt>
                <c:pt idx="875">
                  <c:v>6.66</c:v>
                </c:pt>
                <c:pt idx="876">
                  <c:v>6.51</c:v>
                </c:pt>
                <c:pt idx="877">
                  <c:v>6.35</c:v>
                </c:pt>
                <c:pt idx="878">
                  <c:v>6.23</c:v>
                </c:pt>
                <c:pt idx="879">
                  <c:v>6.08</c:v>
                </c:pt>
                <c:pt idx="880">
                  <c:v>5.92</c:v>
                </c:pt>
                <c:pt idx="881">
                  <c:v>10.7</c:v>
                </c:pt>
                <c:pt idx="882">
                  <c:v>10.3</c:v>
                </c:pt>
                <c:pt idx="883">
                  <c:v>9.9</c:v>
                </c:pt>
                <c:pt idx="884">
                  <c:v>9.4499999999999993</c:v>
                </c:pt>
                <c:pt idx="885">
                  <c:v>10.6</c:v>
                </c:pt>
                <c:pt idx="886">
                  <c:v>10.1</c:v>
                </c:pt>
                <c:pt idx="887">
                  <c:v>9.68</c:v>
                </c:pt>
                <c:pt idx="888">
                  <c:v>9.3699999999999992</c:v>
                </c:pt>
                <c:pt idx="889">
                  <c:v>9.1199999999999992</c:v>
                </c:pt>
                <c:pt idx="890">
                  <c:v>8.8699999999999992</c:v>
                </c:pt>
                <c:pt idx="891">
                  <c:v>8.6199999999999992</c:v>
                </c:pt>
                <c:pt idx="892">
                  <c:v>8.3800000000000008</c:v>
                </c:pt>
                <c:pt idx="893">
                  <c:v>8.120000000000001</c:v>
                </c:pt>
                <c:pt idx="894">
                  <c:v>7.85</c:v>
                </c:pt>
                <c:pt idx="895">
                  <c:v>7.6</c:v>
                </c:pt>
                <c:pt idx="896">
                  <c:v>7.36</c:v>
                </c:pt>
                <c:pt idx="897">
                  <c:v>7.1199999999999992</c:v>
                </c:pt>
                <c:pt idx="898">
                  <c:v>6.98</c:v>
                </c:pt>
                <c:pt idx="899">
                  <c:v>6.84</c:v>
                </c:pt>
                <c:pt idx="900">
                  <c:v>6.62</c:v>
                </c:pt>
                <c:pt idx="901">
                  <c:v>6.46</c:v>
                </c:pt>
                <c:pt idx="902">
                  <c:v>6.31</c:v>
                </c:pt>
                <c:pt idx="903">
                  <c:v>6.15</c:v>
                </c:pt>
                <c:pt idx="904">
                  <c:v>6</c:v>
                </c:pt>
                <c:pt idx="905">
                  <c:v>5.8500000000000005</c:v>
                </c:pt>
                <c:pt idx="906">
                  <c:v>5.7</c:v>
                </c:pt>
                <c:pt idx="907">
                  <c:v>5.54</c:v>
                </c:pt>
                <c:pt idx="908">
                  <c:v>5.39</c:v>
                </c:pt>
                <c:pt idx="909">
                  <c:v>5.18</c:v>
                </c:pt>
                <c:pt idx="910">
                  <c:v>5.0299999999999994</c:v>
                </c:pt>
                <c:pt idx="911">
                  <c:v>9.48</c:v>
                </c:pt>
                <c:pt idx="912">
                  <c:v>9.1199999999999992</c:v>
                </c:pt>
                <c:pt idx="913">
                  <c:v>8.81</c:v>
                </c:pt>
                <c:pt idx="914">
                  <c:v>8.52</c:v>
                </c:pt>
                <c:pt idx="915">
                  <c:v>8.31</c:v>
                </c:pt>
                <c:pt idx="916">
                  <c:v>8.0500000000000007</c:v>
                </c:pt>
                <c:pt idx="917">
                  <c:v>7.7200000000000006</c:v>
                </c:pt>
                <c:pt idx="918">
                  <c:v>7.45</c:v>
                </c:pt>
                <c:pt idx="919">
                  <c:v>7.2</c:v>
                </c:pt>
                <c:pt idx="920">
                  <c:v>6.96</c:v>
                </c:pt>
                <c:pt idx="921">
                  <c:v>6.6899999999999995</c:v>
                </c:pt>
                <c:pt idx="922">
                  <c:v>6.43</c:v>
                </c:pt>
                <c:pt idx="923">
                  <c:v>6.22</c:v>
                </c:pt>
                <c:pt idx="924">
                  <c:v>6.04</c:v>
                </c:pt>
                <c:pt idx="925">
                  <c:v>5.8599999999999994</c:v>
                </c:pt>
                <c:pt idx="926">
                  <c:v>5.63</c:v>
                </c:pt>
                <c:pt idx="927">
                  <c:v>5.41</c:v>
                </c:pt>
                <c:pt idx="928">
                  <c:v>5.19</c:v>
                </c:pt>
                <c:pt idx="929">
                  <c:v>5.01</c:v>
                </c:pt>
                <c:pt idx="930">
                  <c:v>4.87</c:v>
                </c:pt>
                <c:pt idx="931">
                  <c:v>4.7299999999999995</c:v>
                </c:pt>
                <c:pt idx="932">
                  <c:v>4.63</c:v>
                </c:pt>
                <c:pt idx="933">
                  <c:v>4.54</c:v>
                </c:pt>
                <c:pt idx="934">
                  <c:v>4.4400000000000004</c:v>
                </c:pt>
                <c:pt idx="935">
                  <c:v>4.33</c:v>
                </c:pt>
                <c:pt idx="936">
                  <c:v>4.25</c:v>
                </c:pt>
                <c:pt idx="937">
                  <c:v>4.18</c:v>
                </c:pt>
                <c:pt idx="938">
                  <c:v>4.1100000000000003</c:v>
                </c:pt>
                <c:pt idx="939">
                  <c:v>4.05</c:v>
                </c:pt>
                <c:pt idx="940">
                  <c:v>3.98</c:v>
                </c:pt>
                <c:pt idx="941">
                  <c:v>3.92</c:v>
                </c:pt>
                <c:pt idx="942">
                  <c:v>9.74</c:v>
                </c:pt>
                <c:pt idx="943">
                  <c:v>9.32</c:v>
                </c:pt>
                <c:pt idx="944">
                  <c:v>8.9200000000000017</c:v>
                </c:pt>
                <c:pt idx="945">
                  <c:v>8.5500000000000007</c:v>
                </c:pt>
                <c:pt idx="946">
                  <c:v>8.08</c:v>
                </c:pt>
                <c:pt idx="947">
                  <c:v>7.5900000000000007</c:v>
                </c:pt>
                <c:pt idx="948">
                  <c:v>7.26</c:v>
                </c:pt>
                <c:pt idx="949">
                  <c:v>6.98</c:v>
                </c:pt>
                <c:pt idx="950">
                  <c:v>6.7200000000000006</c:v>
                </c:pt>
                <c:pt idx="951">
                  <c:v>6.4799999999999995</c:v>
                </c:pt>
                <c:pt idx="952">
                  <c:v>6.22</c:v>
                </c:pt>
                <c:pt idx="953">
                  <c:v>5.97</c:v>
                </c:pt>
                <c:pt idx="954">
                  <c:v>5.77</c:v>
                </c:pt>
                <c:pt idx="955">
                  <c:v>5.6</c:v>
                </c:pt>
                <c:pt idx="956">
                  <c:v>5.42</c:v>
                </c:pt>
                <c:pt idx="957">
                  <c:v>5.24</c:v>
                </c:pt>
                <c:pt idx="958">
                  <c:v>5.08</c:v>
                </c:pt>
                <c:pt idx="959">
                  <c:v>4.8999999999999995</c:v>
                </c:pt>
                <c:pt idx="960">
                  <c:v>4.71</c:v>
                </c:pt>
                <c:pt idx="961">
                  <c:v>4.57</c:v>
                </c:pt>
                <c:pt idx="962">
                  <c:v>4.47</c:v>
                </c:pt>
                <c:pt idx="963">
                  <c:v>4.38</c:v>
                </c:pt>
                <c:pt idx="964">
                  <c:v>4.29</c:v>
                </c:pt>
                <c:pt idx="965">
                  <c:v>4.1900000000000004</c:v>
                </c:pt>
                <c:pt idx="966">
                  <c:v>4.08</c:v>
                </c:pt>
                <c:pt idx="967">
                  <c:v>3.9699999999999998</c:v>
                </c:pt>
                <c:pt idx="968">
                  <c:v>3.8899999999999997</c:v>
                </c:pt>
                <c:pt idx="969">
                  <c:v>3.82</c:v>
                </c:pt>
                <c:pt idx="970">
                  <c:v>3.75</c:v>
                </c:pt>
                <c:pt idx="971">
                  <c:v>3.68</c:v>
                </c:pt>
                <c:pt idx="972">
                  <c:v>3.59</c:v>
                </c:pt>
                <c:pt idx="973">
                  <c:v>8.19</c:v>
                </c:pt>
                <c:pt idx="974">
                  <c:v>7.84</c:v>
                </c:pt>
                <c:pt idx="975">
                  <c:v>7.49</c:v>
                </c:pt>
                <c:pt idx="976">
                  <c:v>7.1199999999999992</c:v>
                </c:pt>
                <c:pt idx="977">
                  <c:v>6.75</c:v>
                </c:pt>
                <c:pt idx="978">
                  <c:v>6.41</c:v>
                </c:pt>
                <c:pt idx="979">
                  <c:v>6.1199999999999992</c:v>
                </c:pt>
                <c:pt idx="980">
                  <c:v>5.8900000000000006</c:v>
                </c:pt>
                <c:pt idx="981">
                  <c:v>5.67</c:v>
                </c:pt>
                <c:pt idx="982">
                  <c:v>5.46</c:v>
                </c:pt>
                <c:pt idx="983">
                  <c:v>5.28</c:v>
                </c:pt>
                <c:pt idx="984">
                  <c:v>5.0600000000000005</c:v>
                </c:pt>
                <c:pt idx="985">
                  <c:v>4.8199999999999994</c:v>
                </c:pt>
                <c:pt idx="986">
                  <c:v>4.6399999999999997</c:v>
                </c:pt>
                <c:pt idx="987">
                  <c:v>4.4799999999999995</c:v>
                </c:pt>
                <c:pt idx="988">
                  <c:v>4.33</c:v>
                </c:pt>
                <c:pt idx="989">
                  <c:v>4.22</c:v>
                </c:pt>
                <c:pt idx="990">
                  <c:v>4.08</c:v>
                </c:pt>
                <c:pt idx="991">
                  <c:v>3.92</c:v>
                </c:pt>
                <c:pt idx="992">
                  <c:v>3.77</c:v>
                </c:pt>
                <c:pt idx="993">
                  <c:v>3.67</c:v>
                </c:pt>
                <c:pt idx="994">
                  <c:v>3.57</c:v>
                </c:pt>
                <c:pt idx="995">
                  <c:v>3.48</c:v>
                </c:pt>
                <c:pt idx="996">
                  <c:v>3.4</c:v>
                </c:pt>
                <c:pt idx="997">
                  <c:v>3.32</c:v>
                </c:pt>
                <c:pt idx="998">
                  <c:v>3.28</c:v>
                </c:pt>
                <c:pt idx="999">
                  <c:v>3.23</c:v>
                </c:pt>
                <c:pt idx="1000">
                  <c:v>3.12</c:v>
                </c:pt>
                <c:pt idx="1001">
                  <c:v>3</c:v>
                </c:pt>
                <c:pt idx="1002">
                  <c:v>2.9299999999999997</c:v>
                </c:pt>
                <c:pt idx="1003">
                  <c:v>7.14</c:v>
                </c:pt>
                <c:pt idx="1004">
                  <c:v>6.8</c:v>
                </c:pt>
                <c:pt idx="1005">
                  <c:v>6.5</c:v>
                </c:pt>
                <c:pt idx="1006">
                  <c:v>6.18</c:v>
                </c:pt>
                <c:pt idx="1007">
                  <c:v>18.599999999999998</c:v>
                </c:pt>
                <c:pt idx="1008">
                  <c:v>17.600000000000001</c:v>
                </c:pt>
                <c:pt idx="1009">
                  <c:v>16.600000000000001</c:v>
                </c:pt>
                <c:pt idx="1010">
                  <c:v>15.7</c:v>
                </c:pt>
                <c:pt idx="1011">
                  <c:v>14.9</c:v>
                </c:pt>
                <c:pt idx="1012">
                  <c:v>20.400000000000002</c:v>
                </c:pt>
                <c:pt idx="1013">
                  <c:v>19.2</c:v>
                </c:pt>
                <c:pt idx="1014">
                  <c:v>18.3</c:v>
                </c:pt>
                <c:pt idx="1015">
                  <c:v>17.5</c:v>
                </c:pt>
                <c:pt idx="1016">
                  <c:v>16.7</c:v>
                </c:pt>
                <c:pt idx="1017">
                  <c:v>15.9</c:v>
                </c:pt>
                <c:pt idx="1018">
                  <c:v>14.9</c:v>
                </c:pt>
                <c:pt idx="1019">
                  <c:v>14.1</c:v>
                </c:pt>
                <c:pt idx="1020">
                  <c:v>13.299999999999999</c:v>
                </c:pt>
                <c:pt idx="1021">
                  <c:v>12.5</c:v>
                </c:pt>
                <c:pt idx="1022">
                  <c:v>11.700000000000001</c:v>
                </c:pt>
                <c:pt idx="1023">
                  <c:v>11.1</c:v>
                </c:pt>
                <c:pt idx="1024">
                  <c:v>10.5</c:v>
                </c:pt>
                <c:pt idx="1025">
                  <c:v>10.1</c:v>
                </c:pt>
                <c:pt idx="1026">
                  <c:v>9.8099999999999987</c:v>
                </c:pt>
                <c:pt idx="1027">
                  <c:v>9.5200000000000014</c:v>
                </c:pt>
                <c:pt idx="1028">
                  <c:v>9.19</c:v>
                </c:pt>
                <c:pt idx="1029">
                  <c:v>8.84</c:v>
                </c:pt>
                <c:pt idx="1030">
                  <c:v>8.52</c:v>
                </c:pt>
                <c:pt idx="1031">
                  <c:v>8.2100000000000009</c:v>
                </c:pt>
                <c:pt idx="1032">
                  <c:v>7.93</c:v>
                </c:pt>
                <c:pt idx="1033">
                  <c:v>7.71</c:v>
                </c:pt>
                <c:pt idx="1034">
                  <c:v>10.6</c:v>
                </c:pt>
                <c:pt idx="1035">
                  <c:v>10.1</c:v>
                </c:pt>
                <c:pt idx="1036">
                  <c:v>9.68</c:v>
                </c:pt>
                <c:pt idx="1037">
                  <c:v>9.34</c:v>
                </c:pt>
                <c:pt idx="1038">
                  <c:v>9.01</c:v>
                </c:pt>
                <c:pt idx="1039">
                  <c:v>8.75</c:v>
                </c:pt>
                <c:pt idx="1040">
                  <c:v>8.51</c:v>
                </c:pt>
                <c:pt idx="1041">
                  <c:v>8.26</c:v>
                </c:pt>
                <c:pt idx="1042">
                  <c:v>7.99</c:v>
                </c:pt>
                <c:pt idx="1043">
                  <c:v>7.74</c:v>
                </c:pt>
                <c:pt idx="1044">
                  <c:v>7.46</c:v>
                </c:pt>
                <c:pt idx="1045">
                  <c:v>7.16</c:v>
                </c:pt>
                <c:pt idx="1046">
                  <c:v>6.9499999999999993</c:v>
                </c:pt>
                <c:pt idx="1047">
                  <c:v>6.77</c:v>
                </c:pt>
                <c:pt idx="1048">
                  <c:v>6.5900000000000007</c:v>
                </c:pt>
                <c:pt idx="1049">
                  <c:v>6.42</c:v>
                </c:pt>
                <c:pt idx="1050">
                  <c:v>6.28</c:v>
                </c:pt>
                <c:pt idx="1051">
                  <c:v>6.13</c:v>
                </c:pt>
                <c:pt idx="1052">
                  <c:v>5.94</c:v>
                </c:pt>
                <c:pt idx="1053">
                  <c:v>5.68</c:v>
                </c:pt>
                <c:pt idx="1054">
                  <c:v>5.47</c:v>
                </c:pt>
                <c:pt idx="1055">
                  <c:v>5.31</c:v>
                </c:pt>
                <c:pt idx="1056">
                  <c:v>5.13</c:v>
                </c:pt>
                <c:pt idx="1057">
                  <c:v>4.9899999999999993</c:v>
                </c:pt>
                <c:pt idx="1058">
                  <c:v>4.91</c:v>
                </c:pt>
                <c:pt idx="1059">
                  <c:v>4.84</c:v>
                </c:pt>
                <c:pt idx="1060">
                  <c:v>4.7200000000000006</c:v>
                </c:pt>
                <c:pt idx="1061">
                  <c:v>4.5599999999999996</c:v>
                </c:pt>
                <c:pt idx="1062">
                  <c:v>4.4400000000000004</c:v>
                </c:pt>
                <c:pt idx="1063">
                  <c:v>4.38</c:v>
                </c:pt>
                <c:pt idx="1064">
                  <c:v>8.4499999999999993</c:v>
                </c:pt>
                <c:pt idx="1065">
                  <c:v>8.01</c:v>
                </c:pt>
                <c:pt idx="1066">
                  <c:v>7.58</c:v>
                </c:pt>
                <c:pt idx="1067">
                  <c:v>7.24</c:v>
                </c:pt>
                <c:pt idx="1068">
                  <c:v>7</c:v>
                </c:pt>
                <c:pt idx="1069">
                  <c:v>6.77</c:v>
                </c:pt>
                <c:pt idx="1070">
                  <c:v>6.4799999999999995</c:v>
                </c:pt>
                <c:pt idx="1071">
                  <c:v>6.15</c:v>
                </c:pt>
                <c:pt idx="1072">
                  <c:v>5.87</c:v>
                </c:pt>
                <c:pt idx="1073">
                  <c:v>5.6499999999999995</c:v>
                </c:pt>
                <c:pt idx="1074">
                  <c:v>5.44</c:v>
                </c:pt>
                <c:pt idx="1075">
                  <c:v>5.29</c:v>
                </c:pt>
                <c:pt idx="1076">
                  <c:v>5.19</c:v>
                </c:pt>
                <c:pt idx="1077">
                  <c:v>5.09</c:v>
                </c:pt>
                <c:pt idx="1078">
                  <c:v>5</c:v>
                </c:pt>
                <c:pt idx="1079">
                  <c:v>4.88</c:v>
                </c:pt>
                <c:pt idx="1080">
                  <c:v>4.7</c:v>
                </c:pt>
                <c:pt idx="1081">
                  <c:v>4.51</c:v>
                </c:pt>
                <c:pt idx="1082">
                  <c:v>4.33</c:v>
                </c:pt>
                <c:pt idx="1083">
                  <c:v>4.17</c:v>
                </c:pt>
                <c:pt idx="1084">
                  <c:v>4.0200000000000005</c:v>
                </c:pt>
                <c:pt idx="1085">
                  <c:v>3.95</c:v>
                </c:pt>
                <c:pt idx="1086">
                  <c:v>3.92</c:v>
                </c:pt>
                <c:pt idx="1087">
                  <c:v>3.8400000000000003</c:v>
                </c:pt>
                <c:pt idx="1088">
                  <c:v>3.7399999999999998</c:v>
                </c:pt>
                <c:pt idx="1089">
                  <c:v>3.65</c:v>
                </c:pt>
                <c:pt idx="1090">
                  <c:v>3.5599999999999996</c:v>
                </c:pt>
                <c:pt idx="1091">
                  <c:v>3.5100000000000002</c:v>
                </c:pt>
                <c:pt idx="1092">
                  <c:v>3.48</c:v>
                </c:pt>
                <c:pt idx="1093">
                  <c:v>3.4299999999999997</c:v>
                </c:pt>
                <c:pt idx="1094">
                  <c:v>3.33</c:v>
                </c:pt>
                <c:pt idx="1095">
                  <c:v>4.26</c:v>
                </c:pt>
                <c:pt idx="1096">
                  <c:v>4.1900000000000004</c:v>
                </c:pt>
                <c:pt idx="1097">
                  <c:v>4.1000000000000005</c:v>
                </c:pt>
                <c:pt idx="1098">
                  <c:v>3.81</c:v>
                </c:pt>
                <c:pt idx="1099">
                  <c:v>3.52</c:v>
                </c:pt>
                <c:pt idx="1100">
                  <c:v>3.4</c:v>
                </c:pt>
                <c:pt idx="1101">
                  <c:v>3.32</c:v>
                </c:pt>
                <c:pt idx="1102">
                  <c:v>3.25</c:v>
                </c:pt>
                <c:pt idx="1103">
                  <c:v>3.2</c:v>
                </c:pt>
                <c:pt idx="1104">
                  <c:v>3.17</c:v>
                </c:pt>
                <c:pt idx="1105">
                  <c:v>3.15</c:v>
                </c:pt>
                <c:pt idx="1106">
                  <c:v>3.13</c:v>
                </c:pt>
                <c:pt idx="1107">
                  <c:v>3.1</c:v>
                </c:pt>
                <c:pt idx="1108">
                  <c:v>3.0799999999999996</c:v>
                </c:pt>
                <c:pt idx="1109">
                  <c:v>3.0300000000000002</c:v>
                </c:pt>
                <c:pt idx="1110">
                  <c:v>2.94</c:v>
                </c:pt>
                <c:pt idx="1111">
                  <c:v>2.8600000000000003</c:v>
                </c:pt>
                <c:pt idx="1112">
                  <c:v>2.82</c:v>
                </c:pt>
                <c:pt idx="1113">
                  <c:v>2.81</c:v>
                </c:pt>
                <c:pt idx="1114">
                  <c:v>2.79</c:v>
                </c:pt>
                <c:pt idx="1115">
                  <c:v>2.75</c:v>
                </c:pt>
                <c:pt idx="1116">
                  <c:v>2.7</c:v>
                </c:pt>
                <c:pt idx="1117">
                  <c:v>9.7199999999999989</c:v>
                </c:pt>
                <c:pt idx="1118">
                  <c:v>9.25</c:v>
                </c:pt>
                <c:pt idx="1119">
                  <c:v>8.77</c:v>
                </c:pt>
                <c:pt idx="1120">
                  <c:v>8.39</c:v>
                </c:pt>
                <c:pt idx="1121">
                  <c:v>7.95</c:v>
                </c:pt>
                <c:pt idx="1122">
                  <c:v>7.54</c:v>
                </c:pt>
                <c:pt idx="1123">
                  <c:v>7.17</c:v>
                </c:pt>
                <c:pt idx="1124">
                  <c:v>6.83</c:v>
                </c:pt>
                <c:pt idx="1125">
                  <c:v>6.51</c:v>
                </c:pt>
                <c:pt idx="1126">
                  <c:v>8.44</c:v>
                </c:pt>
                <c:pt idx="1127">
                  <c:v>7.99</c:v>
                </c:pt>
                <c:pt idx="1128">
                  <c:v>7.52</c:v>
                </c:pt>
                <c:pt idx="1129">
                  <c:v>7.14</c:v>
                </c:pt>
                <c:pt idx="1130">
                  <c:v>6.8199999999999994</c:v>
                </c:pt>
                <c:pt idx="1131">
                  <c:v>6.57</c:v>
                </c:pt>
                <c:pt idx="1132">
                  <c:v>6.37</c:v>
                </c:pt>
                <c:pt idx="1133">
                  <c:v>6.14</c:v>
                </c:pt>
                <c:pt idx="1134">
                  <c:v>5.92</c:v>
                </c:pt>
                <c:pt idx="1135">
                  <c:v>5.7600000000000007</c:v>
                </c:pt>
                <c:pt idx="1136">
                  <c:v>5.5900000000000007</c:v>
                </c:pt>
                <c:pt idx="1137">
                  <c:v>5.43</c:v>
                </c:pt>
                <c:pt idx="1138">
                  <c:v>5.22</c:v>
                </c:pt>
                <c:pt idx="1139">
                  <c:v>4.96</c:v>
                </c:pt>
                <c:pt idx="1140">
                  <c:v>4.75</c:v>
                </c:pt>
                <c:pt idx="1141">
                  <c:v>4.6100000000000003</c:v>
                </c:pt>
                <c:pt idx="1142">
                  <c:v>4.51</c:v>
                </c:pt>
                <c:pt idx="1143">
                  <c:v>4.41</c:v>
                </c:pt>
                <c:pt idx="1144">
                  <c:v>4.3</c:v>
                </c:pt>
                <c:pt idx="1145">
                  <c:v>4.18</c:v>
                </c:pt>
                <c:pt idx="1146">
                  <c:v>4.0699999999999994</c:v>
                </c:pt>
                <c:pt idx="1147">
                  <c:v>3.94</c:v>
                </c:pt>
                <c:pt idx="1148">
                  <c:v>3.81</c:v>
                </c:pt>
                <c:pt idx="1149">
                  <c:v>3.62</c:v>
                </c:pt>
                <c:pt idx="1150">
                  <c:v>3.46</c:v>
                </c:pt>
                <c:pt idx="1151">
                  <c:v>3.4</c:v>
                </c:pt>
                <c:pt idx="1152">
                  <c:v>3.35</c:v>
                </c:pt>
                <c:pt idx="1153">
                  <c:v>3.28</c:v>
                </c:pt>
                <c:pt idx="1154">
                  <c:v>3.2</c:v>
                </c:pt>
                <c:pt idx="1155">
                  <c:v>5.74</c:v>
                </c:pt>
                <c:pt idx="1156">
                  <c:v>5.41</c:v>
                </c:pt>
                <c:pt idx="1157">
                  <c:v>5.14</c:v>
                </c:pt>
                <c:pt idx="1158">
                  <c:v>4.96</c:v>
                </c:pt>
                <c:pt idx="1159">
                  <c:v>4.7699999999999996</c:v>
                </c:pt>
                <c:pt idx="1160">
                  <c:v>4.5999999999999996</c:v>
                </c:pt>
                <c:pt idx="1161">
                  <c:v>4.4799999999999995</c:v>
                </c:pt>
                <c:pt idx="1162">
                  <c:v>4.3499999999999996</c:v>
                </c:pt>
                <c:pt idx="1163">
                  <c:v>4.2</c:v>
                </c:pt>
                <c:pt idx="1164">
                  <c:v>4.08</c:v>
                </c:pt>
                <c:pt idx="1165">
                  <c:v>3.9699999999999998</c:v>
                </c:pt>
                <c:pt idx="1166">
                  <c:v>3.8600000000000003</c:v>
                </c:pt>
                <c:pt idx="1167">
                  <c:v>3.7100000000000004</c:v>
                </c:pt>
                <c:pt idx="1168">
                  <c:v>3.54</c:v>
                </c:pt>
                <c:pt idx="1169">
                  <c:v>3.3800000000000003</c:v>
                </c:pt>
                <c:pt idx="1170">
                  <c:v>3.26</c:v>
                </c:pt>
                <c:pt idx="1171">
                  <c:v>3.14</c:v>
                </c:pt>
                <c:pt idx="1172">
                  <c:v>3.0599999999999996</c:v>
                </c:pt>
                <c:pt idx="1173">
                  <c:v>2.99</c:v>
                </c:pt>
                <c:pt idx="1174">
                  <c:v>2.9099999999999997</c:v>
                </c:pt>
                <c:pt idx="1175">
                  <c:v>2.83</c:v>
                </c:pt>
                <c:pt idx="1176">
                  <c:v>2.75</c:v>
                </c:pt>
                <c:pt idx="1177">
                  <c:v>2.7</c:v>
                </c:pt>
                <c:pt idx="1178">
                  <c:v>2.66</c:v>
                </c:pt>
                <c:pt idx="1179">
                  <c:v>2.59</c:v>
                </c:pt>
                <c:pt idx="1180">
                  <c:v>2.5</c:v>
                </c:pt>
                <c:pt idx="1181">
                  <c:v>2.4</c:v>
                </c:pt>
                <c:pt idx="1182">
                  <c:v>2.34</c:v>
                </c:pt>
                <c:pt idx="1183">
                  <c:v>2.29</c:v>
                </c:pt>
                <c:pt idx="1184">
                  <c:v>2.2399999999999998</c:v>
                </c:pt>
                <c:pt idx="1185">
                  <c:v>2.19</c:v>
                </c:pt>
                <c:pt idx="1186">
                  <c:v>4.28</c:v>
                </c:pt>
                <c:pt idx="1187">
                  <c:v>4.1500000000000004</c:v>
                </c:pt>
                <c:pt idx="1188">
                  <c:v>4.0299999999999994</c:v>
                </c:pt>
                <c:pt idx="1189">
                  <c:v>3.87</c:v>
                </c:pt>
                <c:pt idx="1190">
                  <c:v>3.7100000000000004</c:v>
                </c:pt>
                <c:pt idx="1191">
                  <c:v>3.5599999999999996</c:v>
                </c:pt>
                <c:pt idx="1192">
                  <c:v>3.44</c:v>
                </c:pt>
                <c:pt idx="1193">
                  <c:v>3.35</c:v>
                </c:pt>
                <c:pt idx="1194">
                  <c:v>3.26</c:v>
                </c:pt>
                <c:pt idx="1195">
                  <c:v>3.16</c:v>
                </c:pt>
                <c:pt idx="1196">
                  <c:v>3.0500000000000003</c:v>
                </c:pt>
                <c:pt idx="1197">
                  <c:v>2.9499999999999997</c:v>
                </c:pt>
                <c:pt idx="1198">
                  <c:v>2.8800000000000003</c:v>
                </c:pt>
                <c:pt idx="1199">
                  <c:v>2.77</c:v>
                </c:pt>
                <c:pt idx="1200">
                  <c:v>2.66</c:v>
                </c:pt>
                <c:pt idx="1201">
                  <c:v>2.5799999999999996</c:v>
                </c:pt>
                <c:pt idx="1202">
                  <c:v>2.5</c:v>
                </c:pt>
                <c:pt idx="1203">
                  <c:v>2.42</c:v>
                </c:pt>
                <c:pt idx="1204">
                  <c:v>2.35</c:v>
                </c:pt>
                <c:pt idx="1205">
                  <c:v>2.2999999999999998</c:v>
                </c:pt>
                <c:pt idx="1206">
                  <c:v>2.25</c:v>
                </c:pt>
                <c:pt idx="1207">
                  <c:v>2.19</c:v>
                </c:pt>
                <c:pt idx="1208">
                  <c:v>2.11</c:v>
                </c:pt>
                <c:pt idx="1209">
                  <c:v>2.06</c:v>
                </c:pt>
                <c:pt idx="1210">
                  <c:v>2.0300000000000002</c:v>
                </c:pt>
                <c:pt idx="1211">
                  <c:v>2.0100000000000002</c:v>
                </c:pt>
                <c:pt idx="1212">
                  <c:v>1.98</c:v>
                </c:pt>
                <c:pt idx="1213">
                  <c:v>1.95</c:v>
                </c:pt>
                <c:pt idx="1214">
                  <c:v>1.89</c:v>
                </c:pt>
                <c:pt idx="1215">
                  <c:v>1.83</c:v>
                </c:pt>
                <c:pt idx="1216">
                  <c:v>3.9699999999999998</c:v>
                </c:pt>
                <c:pt idx="1217">
                  <c:v>3.8</c:v>
                </c:pt>
                <c:pt idx="1218">
                  <c:v>3.67</c:v>
                </c:pt>
                <c:pt idx="1219">
                  <c:v>3.5500000000000003</c:v>
                </c:pt>
                <c:pt idx="1220">
                  <c:v>3.4099999999999997</c:v>
                </c:pt>
                <c:pt idx="1221">
                  <c:v>3.28</c:v>
                </c:pt>
                <c:pt idx="1222">
                  <c:v>3.16</c:v>
                </c:pt>
                <c:pt idx="1223">
                  <c:v>3.0500000000000003</c:v>
                </c:pt>
                <c:pt idx="1224">
                  <c:v>2.9499999999999997</c:v>
                </c:pt>
                <c:pt idx="1225">
                  <c:v>2.8600000000000003</c:v>
                </c:pt>
                <c:pt idx="1226">
                  <c:v>2.76</c:v>
                </c:pt>
                <c:pt idx="1227">
                  <c:v>2.62</c:v>
                </c:pt>
                <c:pt idx="1228">
                  <c:v>2.5</c:v>
                </c:pt>
                <c:pt idx="1229">
                  <c:v>2.4099999999999997</c:v>
                </c:pt>
                <c:pt idx="1230">
                  <c:v>2.33</c:v>
                </c:pt>
                <c:pt idx="1231">
                  <c:v>2.2599999999999998</c:v>
                </c:pt>
                <c:pt idx="1232">
                  <c:v>2.21</c:v>
                </c:pt>
                <c:pt idx="1233">
                  <c:v>2.17</c:v>
                </c:pt>
                <c:pt idx="1234">
                  <c:v>2.13</c:v>
                </c:pt>
                <c:pt idx="1235">
                  <c:v>2.0699999999999998</c:v>
                </c:pt>
                <c:pt idx="1236">
                  <c:v>1.96</c:v>
                </c:pt>
                <c:pt idx="1237">
                  <c:v>1.83</c:v>
                </c:pt>
                <c:pt idx="1238">
                  <c:v>1.74</c:v>
                </c:pt>
                <c:pt idx="1239">
                  <c:v>1.66</c:v>
                </c:pt>
                <c:pt idx="1240">
                  <c:v>1.61</c:v>
                </c:pt>
                <c:pt idx="1241">
                  <c:v>1.57</c:v>
                </c:pt>
                <c:pt idx="1242">
                  <c:v>1.5299999999999998</c:v>
                </c:pt>
                <c:pt idx="1243">
                  <c:v>1.49</c:v>
                </c:pt>
                <c:pt idx="1244">
                  <c:v>1.45</c:v>
                </c:pt>
                <c:pt idx="1245">
                  <c:v>1.4300000000000002</c:v>
                </c:pt>
                <c:pt idx="1246">
                  <c:v>1.4</c:v>
                </c:pt>
                <c:pt idx="1247">
                  <c:v>3.57</c:v>
                </c:pt>
                <c:pt idx="1248">
                  <c:v>3.4099999999999997</c:v>
                </c:pt>
                <c:pt idx="1249">
                  <c:v>3.2399999999999998</c:v>
                </c:pt>
                <c:pt idx="1250">
                  <c:v>3.0300000000000002</c:v>
                </c:pt>
                <c:pt idx="1251">
                  <c:v>2.81</c:v>
                </c:pt>
                <c:pt idx="1252">
                  <c:v>2.63</c:v>
                </c:pt>
                <c:pt idx="1253">
                  <c:v>2.4699999999999998</c:v>
                </c:pt>
                <c:pt idx="1254">
                  <c:v>2.34</c:v>
                </c:pt>
                <c:pt idx="1255">
                  <c:v>2.25</c:v>
                </c:pt>
                <c:pt idx="1256">
                  <c:v>2.13</c:v>
                </c:pt>
                <c:pt idx="1257">
                  <c:v>1.98</c:v>
                </c:pt>
                <c:pt idx="1258">
                  <c:v>1.88</c:v>
                </c:pt>
                <c:pt idx="1259">
                  <c:v>1.81</c:v>
                </c:pt>
                <c:pt idx="1260">
                  <c:v>1.76</c:v>
                </c:pt>
                <c:pt idx="1261">
                  <c:v>1.71</c:v>
                </c:pt>
                <c:pt idx="1262">
                  <c:v>1.66</c:v>
                </c:pt>
                <c:pt idx="1263">
                  <c:v>1.6199999999999999</c:v>
                </c:pt>
                <c:pt idx="1264">
                  <c:v>1.59</c:v>
                </c:pt>
                <c:pt idx="1265">
                  <c:v>1.57</c:v>
                </c:pt>
                <c:pt idx="1266">
                  <c:v>1.5399999999999998</c:v>
                </c:pt>
                <c:pt idx="1267">
                  <c:v>1.52</c:v>
                </c:pt>
                <c:pt idx="1268">
                  <c:v>1.49</c:v>
                </c:pt>
                <c:pt idx="1269">
                  <c:v>1.47</c:v>
                </c:pt>
                <c:pt idx="1270">
                  <c:v>1.4400000000000002</c:v>
                </c:pt>
                <c:pt idx="1271">
                  <c:v>1.42</c:v>
                </c:pt>
                <c:pt idx="1272">
                  <c:v>1.39</c:v>
                </c:pt>
                <c:pt idx="1273">
                  <c:v>1.3699999999999999</c:v>
                </c:pt>
                <c:pt idx="1274">
                  <c:v>1.34</c:v>
                </c:pt>
                <c:pt idx="1275">
                  <c:v>1.31</c:v>
                </c:pt>
                <c:pt idx="1276">
                  <c:v>1.28</c:v>
                </c:pt>
                <c:pt idx="1277">
                  <c:v>3.73</c:v>
                </c:pt>
                <c:pt idx="1278">
                  <c:v>3.52</c:v>
                </c:pt>
                <c:pt idx="1279">
                  <c:v>3.28</c:v>
                </c:pt>
                <c:pt idx="1280">
                  <c:v>3.04</c:v>
                </c:pt>
                <c:pt idx="1281">
                  <c:v>2.87</c:v>
                </c:pt>
                <c:pt idx="1282">
                  <c:v>2.75</c:v>
                </c:pt>
                <c:pt idx="1283">
                  <c:v>2.63</c:v>
                </c:pt>
                <c:pt idx="1284">
                  <c:v>2.52</c:v>
                </c:pt>
                <c:pt idx="1285">
                  <c:v>2.42</c:v>
                </c:pt>
                <c:pt idx="1286">
                  <c:v>2.34</c:v>
                </c:pt>
                <c:pt idx="1287">
                  <c:v>2.25</c:v>
                </c:pt>
                <c:pt idx="1288">
                  <c:v>2.15</c:v>
                </c:pt>
                <c:pt idx="1289">
                  <c:v>2.0699999999999998</c:v>
                </c:pt>
                <c:pt idx="1290">
                  <c:v>1.97</c:v>
                </c:pt>
                <c:pt idx="1291">
                  <c:v>1.8699999999999999</c:v>
                </c:pt>
                <c:pt idx="1292">
                  <c:v>1.79</c:v>
                </c:pt>
                <c:pt idx="1293">
                  <c:v>1.73</c:v>
                </c:pt>
                <c:pt idx="1294">
                  <c:v>1.6800000000000002</c:v>
                </c:pt>
                <c:pt idx="1295">
                  <c:v>1.63</c:v>
                </c:pt>
                <c:pt idx="1296">
                  <c:v>1.56</c:v>
                </c:pt>
                <c:pt idx="1297">
                  <c:v>1.5</c:v>
                </c:pt>
                <c:pt idx="1298">
                  <c:v>1.46</c:v>
                </c:pt>
                <c:pt idx="1299">
                  <c:v>1.4300000000000002</c:v>
                </c:pt>
                <c:pt idx="1300">
                  <c:v>1.39</c:v>
                </c:pt>
                <c:pt idx="1301">
                  <c:v>1.36</c:v>
                </c:pt>
                <c:pt idx="1302">
                  <c:v>1.34</c:v>
                </c:pt>
                <c:pt idx="1303">
                  <c:v>1.2899999999999998</c:v>
                </c:pt>
                <c:pt idx="1304">
                  <c:v>1.25</c:v>
                </c:pt>
                <c:pt idx="1305">
                  <c:v>1.21</c:v>
                </c:pt>
                <c:pt idx="1306">
                  <c:v>1.1800000000000002</c:v>
                </c:pt>
                <c:pt idx="1307">
                  <c:v>1.1599999999999999</c:v>
                </c:pt>
                <c:pt idx="1308">
                  <c:v>10.3</c:v>
                </c:pt>
                <c:pt idx="1309">
                  <c:v>9.5499999999999989</c:v>
                </c:pt>
                <c:pt idx="1310">
                  <c:v>8.85</c:v>
                </c:pt>
                <c:pt idx="1311">
                  <c:v>8.2200000000000006</c:v>
                </c:pt>
                <c:pt idx="1312">
                  <c:v>7.67</c:v>
                </c:pt>
                <c:pt idx="1313">
                  <c:v>7.18</c:v>
                </c:pt>
                <c:pt idx="1314">
                  <c:v>6.6800000000000006</c:v>
                </c:pt>
                <c:pt idx="1315">
                  <c:v>6.14</c:v>
                </c:pt>
                <c:pt idx="1316">
                  <c:v>5.67</c:v>
                </c:pt>
                <c:pt idx="1317">
                  <c:v>5.31</c:v>
                </c:pt>
                <c:pt idx="1318">
                  <c:v>5.01</c:v>
                </c:pt>
                <c:pt idx="1319">
                  <c:v>4.7299999999999995</c:v>
                </c:pt>
                <c:pt idx="1320">
                  <c:v>4.47</c:v>
                </c:pt>
                <c:pt idx="1321">
                  <c:v>4.2300000000000004</c:v>
                </c:pt>
                <c:pt idx="1322">
                  <c:v>3.9899999999999998</c:v>
                </c:pt>
                <c:pt idx="1323">
                  <c:v>3.76</c:v>
                </c:pt>
                <c:pt idx="1324">
                  <c:v>3.52</c:v>
                </c:pt>
                <c:pt idx="1325">
                  <c:v>3.25</c:v>
                </c:pt>
                <c:pt idx="1326">
                  <c:v>3.0300000000000002</c:v>
                </c:pt>
                <c:pt idx="1327">
                  <c:v>2.8600000000000003</c:v>
                </c:pt>
                <c:pt idx="1328">
                  <c:v>2.72</c:v>
                </c:pt>
                <c:pt idx="1329">
                  <c:v>2.61</c:v>
                </c:pt>
                <c:pt idx="1330">
                  <c:v>2.5100000000000002</c:v>
                </c:pt>
                <c:pt idx="1331">
                  <c:v>2.4099999999999997</c:v>
                </c:pt>
                <c:pt idx="1332">
                  <c:v>2.2999999999999998</c:v>
                </c:pt>
                <c:pt idx="1333">
                  <c:v>2.19</c:v>
                </c:pt>
                <c:pt idx="1334">
                  <c:v>2.12</c:v>
                </c:pt>
                <c:pt idx="1335">
                  <c:v>2.0300000000000002</c:v>
                </c:pt>
                <c:pt idx="1336">
                  <c:v>1.9400000000000002</c:v>
                </c:pt>
                <c:pt idx="1337">
                  <c:v>1.8699999999999999</c:v>
                </c:pt>
                <c:pt idx="1338">
                  <c:v>1.79</c:v>
                </c:pt>
                <c:pt idx="1339">
                  <c:v>9.67</c:v>
                </c:pt>
                <c:pt idx="1340">
                  <c:v>8.6999999999999993</c:v>
                </c:pt>
                <c:pt idx="1341">
                  <c:v>8.07</c:v>
                </c:pt>
                <c:pt idx="1342">
                  <c:v>7.51</c:v>
                </c:pt>
                <c:pt idx="1343">
                  <c:v>7.0200000000000005</c:v>
                </c:pt>
                <c:pt idx="1344">
                  <c:v>6.58</c:v>
                </c:pt>
                <c:pt idx="1345">
                  <c:v>6.15</c:v>
                </c:pt>
                <c:pt idx="1346">
                  <c:v>5.7600000000000007</c:v>
                </c:pt>
                <c:pt idx="1347">
                  <c:v>5.36</c:v>
                </c:pt>
                <c:pt idx="1348">
                  <c:v>5</c:v>
                </c:pt>
                <c:pt idx="1349">
                  <c:v>4.71</c:v>
                </c:pt>
                <c:pt idx="1350">
                  <c:v>4.45</c:v>
                </c:pt>
                <c:pt idx="1351">
                  <c:v>4.21</c:v>
                </c:pt>
                <c:pt idx="1352">
                  <c:v>4</c:v>
                </c:pt>
                <c:pt idx="1353">
                  <c:v>3.81</c:v>
                </c:pt>
                <c:pt idx="1354">
                  <c:v>3.62</c:v>
                </c:pt>
                <c:pt idx="1355">
                  <c:v>3.4</c:v>
                </c:pt>
                <c:pt idx="1356">
                  <c:v>3.22</c:v>
                </c:pt>
                <c:pt idx="1357">
                  <c:v>3.07</c:v>
                </c:pt>
                <c:pt idx="1358">
                  <c:v>2.9299999999999997</c:v>
                </c:pt>
                <c:pt idx="1359">
                  <c:v>2.8</c:v>
                </c:pt>
                <c:pt idx="1360">
                  <c:v>2.67</c:v>
                </c:pt>
                <c:pt idx="1361">
                  <c:v>2.5500000000000003</c:v>
                </c:pt>
                <c:pt idx="1362">
                  <c:v>2.4699999999999998</c:v>
                </c:pt>
                <c:pt idx="1363">
                  <c:v>2.39</c:v>
                </c:pt>
                <c:pt idx="1364">
                  <c:v>2.3199999999999998</c:v>
                </c:pt>
                <c:pt idx="1365">
                  <c:v>2.2599999999999998</c:v>
                </c:pt>
                <c:pt idx="1366">
                  <c:v>2.2000000000000002</c:v>
                </c:pt>
                <c:pt idx="1367">
                  <c:v>2.14</c:v>
                </c:pt>
                <c:pt idx="1368">
                  <c:v>2.0799999999999996</c:v>
                </c:pt>
                <c:pt idx="1369">
                  <c:v>10.8</c:v>
                </c:pt>
                <c:pt idx="1370">
                  <c:v>9.82</c:v>
                </c:pt>
                <c:pt idx="1371">
                  <c:v>8.82</c:v>
                </c:pt>
                <c:pt idx="1372">
                  <c:v>7.96</c:v>
                </c:pt>
                <c:pt idx="1373">
                  <c:v>7.3</c:v>
                </c:pt>
                <c:pt idx="1374">
                  <c:v>6.83</c:v>
                </c:pt>
                <c:pt idx="1375">
                  <c:v>6.45</c:v>
                </c:pt>
                <c:pt idx="1376">
                  <c:v>6.07</c:v>
                </c:pt>
                <c:pt idx="1377">
                  <c:v>5.53</c:v>
                </c:pt>
                <c:pt idx="1378">
                  <c:v>4.92</c:v>
                </c:pt>
                <c:pt idx="1379">
                  <c:v>4.42</c:v>
                </c:pt>
                <c:pt idx="1380">
                  <c:v>4.08</c:v>
                </c:pt>
                <c:pt idx="1381">
                  <c:v>3.8</c:v>
                </c:pt>
                <c:pt idx="1382">
                  <c:v>3.59</c:v>
                </c:pt>
                <c:pt idx="1383">
                  <c:v>3.47</c:v>
                </c:pt>
                <c:pt idx="1384">
                  <c:v>3.3600000000000003</c:v>
                </c:pt>
                <c:pt idx="1385">
                  <c:v>3.26</c:v>
                </c:pt>
                <c:pt idx="1386">
                  <c:v>3.15</c:v>
                </c:pt>
                <c:pt idx="1387">
                  <c:v>3.0599999999999996</c:v>
                </c:pt>
                <c:pt idx="1388">
                  <c:v>2.97</c:v>
                </c:pt>
                <c:pt idx="1389">
                  <c:v>2.82</c:v>
                </c:pt>
                <c:pt idx="1390">
                  <c:v>2.66</c:v>
                </c:pt>
                <c:pt idx="1391">
                  <c:v>2.56</c:v>
                </c:pt>
                <c:pt idx="1392">
                  <c:v>2.5100000000000002</c:v>
                </c:pt>
                <c:pt idx="1393">
                  <c:v>2.46</c:v>
                </c:pt>
                <c:pt idx="1394">
                  <c:v>2.42</c:v>
                </c:pt>
                <c:pt idx="1395">
                  <c:v>2.39</c:v>
                </c:pt>
                <c:pt idx="1396">
                  <c:v>2.3600000000000003</c:v>
                </c:pt>
                <c:pt idx="1397">
                  <c:v>2.3199999999999998</c:v>
                </c:pt>
                <c:pt idx="1398">
                  <c:v>2.2599999999999998</c:v>
                </c:pt>
                <c:pt idx="1399">
                  <c:v>2.17</c:v>
                </c:pt>
                <c:pt idx="1400">
                  <c:v>9.15</c:v>
                </c:pt>
                <c:pt idx="1401">
                  <c:v>8.24</c:v>
                </c:pt>
                <c:pt idx="1402">
                  <c:v>7.4200000000000008</c:v>
                </c:pt>
                <c:pt idx="1403">
                  <c:v>6.8199999999999994</c:v>
                </c:pt>
                <c:pt idx="1404">
                  <c:v>6.36</c:v>
                </c:pt>
                <c:pt idx="1405">
                  <c:v>5.91</c:v>
                </c:pt>
                <c:pt idx="1406">
                  <c:v>5.56</c:v>
                </c:pt>
                <c:pt idx="1407">
                  <c:v>5.24</c:v>
                </c:pt>
                <c:pt idx="1408">
                  <c:v>4.92</c:v>
                </c:pt>
                <c:pt idx="1409">
                  <c:v>4.67</c:v>
                </c:pt>
                <c:pt idx="1410">
                  <c:v>4.47</c:v>
                </c:pt>
                <c:pt idx="1411">
                  <c:v>4.29</c:v>
                </c:pt>
                <c:pt idx="1412">
                  <c:v>4.05</c:v>
                </c:pt>
                <c:pt idx="1413">
                  <c:v>3.76</c:v>
                </c:pt>
                <c:pt idx="1414">
                  <c:v>3.54</c:v>
                </c:pt>
                <c:pt idx="1415">
                  <c:v>3.42</c:v>
                </c:pt>
                <c:pt idx="1416">
                  <c:v>3.3</c:v>
                </c:pt>
                <c:pt idx="1417">
                  <c:v>3.2</c:v>
                </c:pt>
                <c:pt idx="1418">
                  <c:v>3.11</c:v>
                </c:pt>
                <c:pt idx="1419">
                  <c:v>2.99</c:v>
                </c:pt>
                <c:pt idx="1420">
                  <c:v>2.83</c:v>
                </c:pt>
                <c:pt idx="1421">
                  <c:v>2.73</c:v>
                </c:pt>
                <c:pt idx="1422">
                  <c:v>2.67</c:v>
                </c:pt>
                <c:pt idx="1423">
                  <c:v>2.6</c:v>
                </c:pt>
                <c:pt idx="1424">
                  <c:v>2.5300000000000002</c:v>
                </c:pt>
                <c:pt idx="1425">
                  <c:v>2.46</c:v>
                </c:pt>
                <c:pt idx="1426">
                  <c:v>2.4</c:v>
                </c:pt>
                <c:pt idx="1427">
                  <c:v>2.35</c:v>
                </c:pt>
                <c:pt idx="1428">
                  <c:v>2.29</c:v>
                </c:pt>
                <c:pt idx="1429">
                  <c:v>2.2200000000000002</c:v>
                </c:pt>
                <c:pt idx="1430">
                  <c:v>3.79</c:v>
                </c:pt>
                <c:pt idx="1431">
                  <c:v>3.62</c:v>
                </c:pt>
                <c:pt idx="1432">
                  <c:v>3.4499999999999997</c:v>
                </c:pt>
                <c:pt idx="1433">
                  <c:v>3.3</c:v>
                </c:pt>
                <c:pt idx="1434">
                  <c:v>3.18</c:v>
                </c:pt>
                <c:pt idx="1435">
                  <c:v>3.0599999999999996</c:v>
                </c:pt>
                <c:pt idx="1436">
                  <c:v>2.9499999999999997</c:v>
                </c:pt>
                <c:pt idx="1437">
                  <c:v>2.84</c:v>
                </c:pt>
                <c:pt idx="1438">
                  <c:v>2.72</c:v>
                </c:pt>
                <c:pt idx="1439">
                  <c:v>2.61</c:v>
                </c:pt>
                <c:pt idx="1440">
                  <c:v>2.54</c:v>
                </c:pt>
                <c:pt idx="1441">
                  <c:v>2.4699999999999998</c:v>
                </c:pt>
                <c:pt idx="1442">
                  <c:v>2.3800000000000003</c:v>
                </c:pt>
                <c:pt idx="1443">
                  <c:v>2.27</c:v>
                </c:pt>
                <c:pt idx="1444">
                  <c:v>2.13</c:v>
                </c:pt>
                <c:pt idx="1445">
                  <c:v>2.04</c:v>
                </c:pt>
                <c:pt idx="1446">
                  <c:v>1.97</c:v>
                </c:pt>
                <c:pt idx="1447">
                  <c:v>1.9</c:v>
                </c:pt>
                <c:pt idx="1448">
                  <c:v>1.82</c:v>
                </c:pt>
                <c:pt idx="1449">
                  <c:v>1.79</c:v>
                </c:pt>
                <c:pt idx="1450">
                  <c:v>1.74</c:v>
                </c:pt>
                <c:pt idx="1451">
                  <c:v>1.6800000000000002</c:v>
                </c:pt>
                <c:pt idx="1452">
                  <c:v>1.64</c:v>
                </c:pt>
                <c:pt idx="1453">
                  <c:v>1.6199999999999999</c:v>
                </c:pt>
                <c:pt idx="1454">
                  <c:v>1.57</c:v>
                </c:pt>
                <c:pt idx="1455">
                  <c:v>1.55</c:v>
                </c:pt>
                <c:pt idx="1456">
                  <c:v>1.55</c:v>
                </c:pt>
                <c:pt idx="1457">
                  <c:v>1.5399999999999998</c:v>
                </c:pt>
                <c:pt idx="1458">
                  <c:v>1.52</c:v>
                </c:pt>
                <c:pt idx="1459">
                  <c:v>1.51</c:v>
                </c:pt>
                <c:pt idx="1460">
                  <c:v>1.5</c:v>
                </c:pt>
                <c:pt idx="1461">
                  <c:v>3.0100000000000002</c:v>
                </c:pt>
                <c:pt idx="1462">
                  <c:v>2.85</c:v>
                </c:pt>
                <c:pt idx="1463">
                  <c:v>2.67</c:v>
                </c:pt>
                <c:pt idx="1464">
                  <c:v>2.54</c:v>
                </c:pt>
                <c:pt idx="1465">
                  <c:v>2.44</c:v>
                </c:pt>
                <c:pt idx="1466">
                  <c:v>2.3600000000000003</c:v>
                </c:pt>
                <c:pt idx="1467">
                  <c:v>2.29</c:v>
                </c:pt>
                <c:pt idx="1468">
                  <c:v>2.2200000000000002</c:v>
                </c:pt>
                <c:pt idx="1469">
                  <c:v>2.12</c:v>
                </c:pt>
                <c:pt idx="1470">
                  <c:v>2.0300000000000002</c:v>
                </c:pt>
                <c:pt idx="1471">
                  <c:v>1.98</c:v>
                </c:pt>
                <c:pt idx="1472">
                  <c:v>1.9</c:v>
                </c:pt>
                <c:pt idx="1473">
                  <c:v>1.83</c:v>
                </c:pt>
                <c:pt idx="1474">
                  <c:v>1.8</c:v>
                </c:pt>
                <c:pt idx="1475">
                  <c:v>1.76</c:v>
                </c:pt>
                <c:pt idx="1476">
                  <c:v>1.7</c:v>
                </c:pt>
                <c:pt idx="1477">
                  <c:v>1.6700000000000002</c:v>
                </c:pt>
                <c:pt idx="1478">
                  <c:v>1.64</c:v>
                </c:pt>
                <c:pt idx="1479">
                  <c:v>1.61</c:v>
                </c:pt>
                <c:pt idx="1480">
                  <c:v>1.58</c:v>
                </c:pt>
                <c:pt idx="1481">
                  <c:v>1.55</c:v>
                </c:pt>
                <c:pt idx="1482">
                  <c:v>1.5299999999999998</c:v>
                </c:pt>
                <c:pt idx="1483">
                  <c:v>1.5</c:v>
                </c:pt>
                <c:pt idx="1484">
                  <c:v>1.46</c:v>
                </c:pt>
                <c:pt idx="1485">
                  <c:v>1.42</c:v>
                </c:pt>
                <c:pt idx="1486">
                  <c:v>1.38</c:v>
                </c:pt>
                <c:pt idx="1487">
                  <c:v>1.35</c:v>
                </c:pt>
                <c:pt idx="1488">
                  <c:v>1.32</c:v>
                </c:pt>
                <c:pt idx="1489">
                  <c:v>1.27</c:v>
                </c:pt>
                <c:pt idx="1490">
                  <c:v>1.25</c:v>
                </c:pt>
                <c:pt idx="1491">
                  <c:v>1.24</c:v>
                </c:pt>
                <c:pt idx="1492">
                  <c:v>1.22</c:v>
                </c:pt>
                <c:pt idx="1493">
                  <c:v>1.2</c:v>
                </c:pt>
                <c:pt idx="1494">
                  <c:v>1.2</c:v>
                </c:pt>
                <c:pt idx="1495">
                  <c:v>1.1900000000000002</c:v>
                </c:pt>
                <c:pt idx="1496">
                  <c:v>1.17</c:v>
                </c:pt>
                <c:pt idx="1497">
                  <c:v>1.1399999999999999</c:v>
                </c:pt>
                <c:pt idx="1498">
                  <c:v>1.1100000000000001</c:v>
                </c:pt>
                <c:pt idx="1499">
                  <c:v>1.08</c:v>
                </c:pt>
                <c:pt idx="1500">
                  <c:v>1.06</c:v>
                </c:pt>
                <c:pt idx="1501">
                  <c:v>1.05</c:v>
                </c:pt>
                <c:pt idx="1502">
                  <c:v>1.02</c:v>
                </c:pt>
                <c:pt idx="1503">
                  <c:v>9.89</c:v>
                </c:pt>
                <c:pt idx="1504">
                  <c:v>9.59</c:v>
                </c:pt>
                <c:pt idx="1505">
                  <c:v>9.23</c:v>
                </c:pt>
                <c:pt idx="1506">
                  <c:v>8.8999999999999986</c:v>
                </c:pt>
                <c:pt idx="1507">
                  <c:v>8.68</c:v>
                </c:pt>
                <c:pt idx="1508">
                  <c:v>8.49</c:v>
                </c:pt>
                <c:pt idx="1509">
                  <c:v>8.4</c:v>
                </c:pt>
                <c:pt idx="1510">
                  <c:v>8.48</c:v>
                </c:pt>
                <c:pt idx="1511">
                  <c:v>8.5400000000000009</c:v>
                </c:pt>
                <c:pt idx="1512">
                  <c:v>8.57</c:v>
                </c:pt>
                <c:pt idx="1513">
                  <c:v>8.43</c:v>
                </c:pt>
                <c:pt idx="1514">
                  <c:v>8.09</c:v>
                </c:pt>
                <c:pt idx="1515">
                  <c:v>7.87</c:v>
                </c:pt>
                <c:pt idx="1516">
                  <c:v>7.7399999999999993</c:v>
                </c:pt>
                <c:pt idx="1517">
                  <c:v>7.57</c:v>
                </c:pt>
                <c:pt idx="1518">
                  <c:v>7.55</c:v>
                </c:pt>
                <c:pt idx="1519">
                  <c:v>7.6400000000000006</c:v>
                </c:pt>
                <c:pt idx="1520">
                  <c:v>7.6</c:v>
                </c:pt>
                <c:pt idx="1521">
                  <c:v>7.35</c:v>
                </c:pt>
                <c:pt idx="1522">
                  <c:v>7.08</c:v>
                </c:pt>
                <c:pt idx="1523">
                  <c:v>6.9099999999999993</c:v>
                </c:pt>
                <c:pt idx="1524">
                  <c:v>6.8900000000000006</c:v>
                </c:pt>
                <c:pt idx="1525">
                  <c:v>6.9499999999999993</c:v>
                </c:pt>
                <c:pt idx="1526">
                  <c:v>6.98</c:v>
                </c:pt>
                <c:pt idx="1527">
                  <c:v>6.9499999999999993</c:v>
                </c:pt>
                <c:pt idx="1528">
                  <c:v>6.870000000000001</c:v>
                </c:pt>
                <c:pt idx="1529">
                  <c:v>6.81</c:v>
                </c:pt>
                <c:pt idx="1530">
                  <c:v>6.8199999999999994</c:v>
                </c:pt>
                <c:pt idx="1531">
                  <c:v>6.85</c:v>
                </c:pt>
                <c:pt idx="1532">
                  <c:v>6.8599999999999994</c:v>
                </c:pt>
                <c:pt idx="1533">
                  <c:v>6.76</c:v>
                </c:pt>
                <c:pt idx="1534">
                  <c:v>6.5200000000000005</c:v>
                </c:pt>
                <c:pt idx="1535">
                  <c:v>6.26</c:v>
                </c:pt>
                <c:pt idx="1536">
                  <c:v>6.17</c:v>
                </c:pt>
                <c:pt idx="1537">
                  <c:v>6.24</c:v>
                </c:pt>
                <c:pt idx="1538">
                  <c:v>6.3100000000000005</c:v>
                </c:pt>
                <c:pt idx="1539">
                  <c:v>6.38</c:v>
                </c:pt>
                <c:pt idx="1540">
                  <c:v>6.27</c:v>
                </c:pt>
                <c:pt idx="1541">
                  <c:v>6.07</c:v>
                </c:pt>
                <c:pt idx="1542">
                  <c:v>5.9500000000000011</c:v>
                </c:pt>
                <c:pt idx="1543">
                  <c:v>5.910000000000001</c:v>
                </c:pt>
                <c:pt idx="1544">
                  <c:v>5.8600000000000012</c:v>
                </c:pt>
                <c:pt idx="1545">
                  <c:v>5.7799999999999994</c:v>
                </c:pt>
                <c:pt idx="1546">
                  <c:v>5.6899999999999995</c:v>
                </c:pt>
                <c:pt idx="1547">
                  <c:v>5.6099999999999994</c:v>
                </c:pt>
                <c:pt idx="1548">
                  <c:v>5.45</c:v>
                </c:pt>
                <c:pt idx="1549">
                  <c:v>5.24</c:v>
                </c:pt>
                <c:pt idx="1550">
                  <c:v>5.17</c:v>
                </c:pt>
                <c:pt idx="1551">
                  <c:v>5.1400000000000006</c:v>
                </c:pt>
                <c:pt idx="1552">
                  <c:v>5.0600000000000005</c:v>
                </c:pt>
                <c:pt idx="1553">
                  <c:v>4.93</c:v>
                </c:pt>
                <c:pt idx="1554">
                  <c:v>4.8099999999999996</c:v>
                </c:pt>
                <c:pt idx="1555">
                  <c:v>4.83</c:v>
                </c:pt>
                <c:pt idx="1556">
                  <c:v>4.87</c:v>
                </c:pt>
                <c:pt idx="1557">
                  <c:v>4.83</c:v>
                </c:pt>
                <c:pt idx="1558">
                  <c:v>4.7600000000000007</c:v>
                </c:pt>
                <c:pt idx="1559">
                  <c:v>4.67</c:v>
                </c:pt>
                <c:pt idx="1560">
                  <c:v>4.6400000000000006</c:v>
                </c:pt>
                <c:pt idx="1561">
                  <c:v>4.6900000000000004</c:v>
                </c:pt>
                <c:pt idx="1562">
                  <c:v>4.75</c:v>
                </c:pt>
                <c:pt idx="1563">
                  <c:v>4.74</c:v>
                </c:pt>
                <c:pt idx="1564">
                  <c:v>4.5600000000000005</c:v>
                </c:pt>
                <c:pt idx="1565">
                  <c:v>4.37</c:v>
                </c:pt>
                <c:pt idx="1566">
                  <c:v>4.34</c:v>
                </c:pt>
                <c:pt idx="1567">
                  <c:v>4.3899999999999997</c:v>
                </c:pt>
                <c:pt idx="1568">
                  <c:v>4.4400000000000004</c:v>
                </c:pt>
                <c:pt idx="1569">
                  <c:v>4.49</c:v>
                </c:pt>
                <c:pt idx="1570">
                  <c:v>4.5199999999999996</c:v>
                </c:pt>
                <c:pt idx="1571">
                  <c:v>4.55</c:v>
                </c:pt>
                <c:pt idx="1572">
                  <c:v>4.5399999999999991</c:v>
                </c:pt>
                <c:pt idx="1573">
                  <c:v>4.41</c:v>
                </c:pt>
                <c:pt idx="1574">
                  <c:v>4.26</c:v>
                </c:pt>
                <c:pt idx="1575">
                  <c:v>4.1899999999999995</c:v>
                </c:pt>
                <c:pt idx="1576">
                  <c:v>4.1899999999999995</c:v>
                </c:pt>
                <c:pt idx="1577">
                  <c:v>4.0999999999999996</c:v>
                </c:pt>
                <c:pt idx="1578">
                  <c:v>3.9599999999999995</c:v>
                </c:pt>
                <c:pt idx="1579">
                  <c:v>3.92</c:v>
                </c:pt>
                <c:pt idx="1580">
                  <c:v>3.91</c:v>
                </c:pt>
                <c:pt idx="1581">
                  <c:v>3.88</c:v>
                </c:pt>
                <c:pt idx="1582">
                  <c:v>3.8</c:v>
                </c:pt>
                <c:pt idx="1583">
                  <c:v>3.7</c:v>
                </c:pt>
                <c:pt idx="1584">
                  <c:v>3.6000000000000005</c:v>
                </c:pt>
                <c:pt idx="1585">
                  <c:v>3.49</c:v>
                </c:pt>
                <c:pt idx="1586">
                  <c:v>3.37</c:v>
                </c:pt>
                <c:pt idx="1587">
                  <c:v>3.3000000000000003</c:v>
                </c:pt>
                <c:pt idx="1588">
                  <c:v>3.2600000000000002</c:v>
                </c:pt>
                <c:pt idx="1589">
                  <c:v>3.2699999999999996</c:v>
                </c:pt>
                <c:pt idx="1590">
                  <c:v>3.31</c:v>
                </c:pt>
                <c:pt idx="1591">
                  <c:v>3.3200000000000003</c:v>
                </c:pt>
                <c:pt idx="1592">
                  <c:v>3.33</c:v>
                </c:pt>
                <c:pt idx="1593">
                  <c:v>3.33</c:v>
                </c:pt>
                <c:pt idx="1594">
                  <c:v>3.33</c:v>
                </c:pt>
                <c:pt idx="1595">
                  <c:v>3.3000000000000003</c:v>
                </c:pt>
                <c:pt idx="1596">
                  <c:v>3.2800000000000002</c:v>
                </c:pt>
                <c:pt idx="1597">
                  <c:v>3.31</c:v>
                </c:pt>
                <c:pt idx="1598">
                  <c:v>3.31</c:v>
                </c:pt>
                <c:pt idx="1599">
                  <c:v>3.24</c:v>
                </c:pt>
                <c:pt idx="1600">
                  <c:v>3.19</c:v>
                </c:pt>
                <c:pt idx="1601">
                  <c:v>3.19</c:v>
                </c:pt>
                <c:pt idx="1602">
                  <c:v>3.19</c:v>
                </c:pt>
                <c:pt idx="1603">
                  <c:v>3.15</c:v>
                </c:pt>
                <c:pt idx="1604">
                  <c:v>3.09</c:v>
                </c:pt>
                <c:pt idx="1605">
                  <c:v>3.07</c:v>
                </c:pt>
                <c:pt idx="1606">
                  <c:v>3.09</c:v>
                </c:pt>
                <c:pt idx="1607">
                  <c:v>3.1</c:v>
                </c:pt>
                <c:pt idx="1608">
                  <c:v>3.09</c:v>
                </c:pt>
                <c:pt idx="1609">
                  <c:v>3.04</c:v>
                </c:pt>
                <c:pt idx="1610">
                  <c:v>2.9699999999999998</c:v>
                </c:pt>
                <c:pt idx="1611">
                  <c:v>2.8899999999999997</c:v>
                </c:pt>
                <c:pt idx="1612">
                  <c:v>2.8400000000000003</c:v>
                </c:pt>
                <c:pt idx="1613">
                  <c:v>2.78</c:v>
                </c:pt>
                <c:pt idx="1614">
                  <c:v>2.7300000000000004</c:v>
                </c:pt>
                <c:pt idx="1615">
                  <c:v>2.68</c:v>
                </c:pt>
                <c:pt idx="1616">
                  <c:v>2.62</c:v>
                </c:pt>
                <c:pt idx="1617">
                  <c:v>2.5700000000000003</c:v>
                </c:pt>
                <c:pt idx="1618">
                  <c:v>2.54</c:v>
                </c:pt>
                <c:pt idx="1619">
                  <c:v>2.4899999999999998</c:v>
                </c:pt>
                <c:pt idx="1620">
                  <c:v>2.42</c:v>
                </c:pt>
                <c:pt idx="1621">
                  <c:v>2.36</c:v>
                </c:pt>
                <c:pt idx="1622">
                  <c:v>2.3200000000000003</c:v>
                </c:pt>
                <c:pt idx="1623">
                  <c:v>2.2800000000000002</c:v>
                </c:pt>
                <c:pt idx="1624">
                  <c:v>2.2400000000000002</c:v>
                </c:pt>
                <c:pt idx="1625">
                  <c:v>2.21</c:v>
                </c:pt>
                <c:pt idx="1626">
                  <c:v>2.2200000000000002</c:v>
                </c:pt>
                <c:pt idx="1627">
                  <c:v>2.21</c:v>
                </c:pt>
                <c:pt idx="1628">
                  <c:v>2.2000000000000002</c:v>
                </c:pt>
                <c:pt idx="1629">
                  <c:v>2.19</c:v>
                </c:pt>
                <c:pt idx="1630">
                  <c:v>2.19</c:v>
                </c:pt>
                <c:pt idx="1631">
                  <c:v>2.16</c:v>
                </c:pt>
                <c:pt idx="1632">
                  <c:v>2.13</c:v>
                </c:pt>
                <c:pt idx="1633">
                  <c:v>2.0900000000000003</c:v>
                </c:pt>
                <c:pt idx="1634">
                  <c:v>2.06</c:v>
                </c:pt>
                <c:pt idx="1635">
                  <c:v>2.06</c:v>
                </c:pt>
                <c:pt idx="1636">
                  <c:v>2.0499999999999998</c:v>
                </c:pt>
                <c:pt idx="1637">
                  <c:v>2.04</c:v>
                </c:pt>
                <c:pt idx="1638">
                  <c:v>2.06</c:v>
                </c:pt>
                <c:pt idx="1639">
                  <c:v>2.0699999999999998</c:v>
                </c:pt>
                <c:pt idx="1640">
                  <c:v>2.0900000000000003</c:v>
                </c:pt>
                <c:pt idx="1641">
                  <c:v>2.08</c:v>
                </c:pt>
                <c:pt idx="1642">
                  <c:v>2.0699999999999998</c:v>
                </c:pt>
                <c:pt idx="1643">
                  <c:v>2.04</c:v>
                </c:pt>
                <c:pt idx="1644">
                  <c:v>2.02</c:v>
                </c:pt>
                <c:pt idx="1645">
                  <c:v>1.9900000000000002</c:v>
                </c:pt>
                <c:pt idx="1646">
                  <c:v>1.9300000000000002</c:v>
                </c:pt>
                <c:pt idx="1647">
                  <c:v>1.88</c:v>
                </c:pt>
                <c:pt idx="1648">
                  <c:v>1.85</c:v>
                </c:pt>
                <c:pt idx="1649">
                  <c:v>1.85</c:v>
                </c:pt>
                <c:pt idx="1650">
                  <c:v>1.85</c:v>
                </c:pt>
                <c:pt idx="1651">
                  <c:v>1.83</c:v>
                </c:pt>
                <c:pt idx="1652">
                  <c:v>1.8100000000000003</c:v>
                </c:pt>
                <c:pt idx="1653">
                  <c:v>1.79</c:v>
                </c:pt>
                <c:pt idx="1654">
                  <c:v>1.75</c:v>
                </c:pt>
                <c:pt idx="1655">
                  <c:v>1.7000000000000002</c:v>
                </c:pt>
                <c:pt idx="1656">
                  <c:v>1.69</c:v>
                </c:pt>
                <c:pt idx="1657">
                  <c:v>1.7000000000000002</c:v>
                </c:pt>
                <c:pt idx="1658">
                  <c:v>1.7000000000000002</c:v>
                </c:pt>
                <c:pt idx="1659">
                  <c:v>1.69</c:v>
                </c:pt>
                <c:pt idx="1660">
                  <c:v>1.69</c:v>
                </c:pt>
                <c:pt idx="1661">
                  <c:v>1.67</c:v>
                </c:pt>
                <c:pt idx="1662">
                  <c:v>1.6400000000000001</c:v>
                </c:pt>
                <c:pt idx="1663">
                  <c:v>1.61</c:v>
                </c:pt>
                <c:pt idx="1664">
                  <c:v>1.59</c:v>
                </c:pt>
                <c:pt idx="1665">
                  <c:v>1.56</c:v>
                </c:pt>
                <c:pt idx="1666">
                  <c:v>1.55</c:v>
                </c:pt>
                <c:pt idx="1667">
                  <c:v>1.54</c:v>
                </c:pt>
                <c:pt idx="1668">
                  <c:v>1.54</c:v>
                </c:pt>
                <c:pt idx="1669">
                  <c:v>1.52</c:v>
                </c:pt>
                <c:pt idx="1670">
                  <c:v>1.48</c:v>
                </c:pt>
                <c:pt idx="1671">
                  <c:v>1.45</c:v>
                </c:pt>
                <c:pt idx="1672">
                  <c:v>1.4300000000000002</c:v>
                </c:pt>
                <c:pt idx="1673">
                  <c:v>1.4100000000000001</c:v>
                </c:pt>
                <c:pt idx="1674">
                  <c:v>1.38</c:v>
                </c:pt>
                <c:pt idx="1675">
                  <c:v>1.35</c:v>
                </c:pt>
                <c:pt idx="1676">
                  <c:v>1.34</c:v>
                </c:pt>
                <c:pt idx="1677">
                  <c:v>1.29</c:v>
                </c:pt>
                <c:pt idx="1678">
                  <c:v>1.2300000000000002</c:v>
                </c:pt>
                <c:pt idx="1679">
                  <c:v>1.22</c:v>
                </c:pt>
                <c:pt idx="1680">
                  <c:v>1.2300000000000002</c:v>
                </c:pt>
                <c:pt idx="1681">
                  <c:v>1.24</c:v>
                </c:pt>
                <c:pt idx="1682">
                  <c:v>1.26</c:v>
                </c:pt>
                <c:pt idx="1683">
                  <c:v>1.27</c:v>
                </c:pt>
                <c:pt idx="1684">
                  <c:v>1.27</c:v>
                </c:pt>
                <c:pt idx="1685">
                  <c:v>1.26</c:v>
                </c:pt>
                <c:pt idx="1686">
                  <c:v>1.25</c:v>
                </c:pt>
                <c:pt idx="1687">
                  <c:v>1.24</c:v>
                </c:pt>
                <c:pt idx="1688">
                  <c:v>1.2300000000000002</c:v>
                </c:pt>
                <c:pt idx="1689">
                  <c:v>1.2300000000000002</c:v>
                </c:pt>
                <c:pt idx="1690">
                  <c:v>1.22</c:v>
                </c:pt>
                <c:pt idx="1691">
                  <c:v>1.21</c:v>
                </c:pt>
                <c:pt idx="1692">
                  <c:v>1.2000000000000002</c:v>
                </c:pt>
                <c:pt idx="1693">
                  <c:v>1.18</c:v>
                </c:pt>
                <c:pt idx="1694">
                  <c:v>1.1600000000000001</c:v>
                </c:pt>
                <c:pt idx="1695">
                  <c:v>1.1200000000000001</c:v>
                </c:pt>
                <c:pt idx="1696">
                  <c:v>1.1000000000000001</c:v>
                </c:pt>
                <c:pt idx="1697">
                  <c:v>1.1000000000000001</c:v>
                </c:pt>
                <c:pt idx="1698">
                  <c:v>1.1000000000000001</c:v>
                </c:pt>
                <c:pt idx="1699">
                  <c:v>1.1000000000000001</c:v>
                </c:pt>
                <c:pt idx="1700">
                  <c:v>1.1100000000000001</c:v>
                </c:pt>
                <c:pt idx="1701">
                  <c:v>1.1200000000000001</c:v>
                </c:pt>
                <c:pt idx="1702">
                  <c:v>1.0900000000000001</c:v>
                </c:pt>
                <c:pt idx="1703">
                  <c:v>1.04</c:v>
                </c:pt>
                <c:pt idx="1704">
                  <c:v>1.01</c:v>
                </c:pt>
                <c:pt idx="1705">
                  <c:v>1.02</c:v>
                </c:pt>
                <c:pt idx="1706">
                  <c:v>1.02</c:v>
                </c:pt>
                <c:pt idx="1707">
                  <c:v>1.01</c:v>
                </c:pt>
                <c:pt idx="1708">
                  <c:v>0.98</c:v>
                </c:pt>
                <c:pt idx="1709">
                  <c:v>0.95899999999999996</c:v>
                </c:pt>
                <c:pt idx="1710">
                  <c:v>0.95399999999999996</c:v>
                </c:pt>
                <c:pt idx="1711">
                  <c:v>0.95600000000000007</c:v>
                </c:pt>
                <c:pt idx="1712">
                  <c:v>0.95899999999999996</c:v>
                </c:pt>
                <c:pt idx="1713">
                  <c:v>0.96299999999999997</c:v>
                </c:pt>
                <c:pt idx="1714">
                  <c:v>0.96199999999999997</c:v>
                </c:pt>
                <c:pt idx="1715">
                  <c:v>0.94399999999999995</c:v>
                </c:pt>
                <c:pt idx="1716">
                  <c:v>0.90300000000000002</c:v>
                </c:pt>
                <c:pt idx="1717">
                  <c:v>0.86899999999999999</c:v>
                </c:pt>
                <c:pt idx="1718">
                  <c:v>0.86299999999999999</c:v>
                </c:pt>
                <c:pt idx="1719">
                  <c:v>0.8660000000000001</c:v>
                </c:pt>
                <c:pt idx="1720">
                  <c:v>0.87399999999999989</c:v>
                </c:pt>
                <c:pt idx="1721">
                  <c:v>0.877</c:v>
                </c:pt>
                <c:pt idx="1722">
                  <c:v>0.86799999999999999</c:v>
                </c:pt>
                <c:pt idx="1723">
                  <c:v>0.84799999999999998</c:v>
                </c:pt>
                <c:pt idx="1724">
                  <c:v>0.82400000000000007</c:v>
                </c:pt>
                <c:pt idx="1725">
                  <c:v>0.81400000000000006</c:v>
                </c:pt>
                <c:pt idx="1726">
                  <c:v>0.81699999999999995</c:v>
                </c:pt>
                <c:pt idx="1727">
                  <c:v>0.82000000000000006</c:v>
                </c:pt>
                <c:pt idx="1728">
                  <c:v>0.82400000000000007</c:v>
                </c:pt>
                <c:pt idx="1729">
                  <c:v>0.82600000000000007</c:v>
                </c:pt>
                <c:pt idx="1730">
                  <c:v>0.82400000000000007</c:v>
                </c:pt>
                <c:pt idx="1731">
                  <c:v>0.8</c:v>
                </c:pt>
                <c:pt idx="1732">
                  <c:v>0.7589999999999999</c:v>
                </c:pt>
                <c:pt idx="1733">
                  <c:v>0.71500000000000008</c:v>
                </c:pt>
                <c:pt idx="1734">
                  <c:v>0.68200000000000016</c:v>
                </c:pt>
                <c:pt idx="1735">
                  <c:v>0.67900000000000005</c:v>
                </c:pt>
                <c:pt idx="1736">
                  <c:v>0.66099999999999992</c:v>
                </c:pt>
                <c:pt idx="1737">
                  <c:v>0.63400000000000001</c:v>
                </c:pt>
                <c:pt idx="1738">
                  <c:v>0.63600000000000001</c:v>
                </c:pt>
                <c:pt idx="1739">
                  <c:v>0.63300000000000001</c:v>
                </c:pt>
                <c:pt idx="1740">
                  <c:v>0.626</c:v>
                </c:pt>
                <c:pt idx="1741">
                  <c:v>0.63500000000000001</c:v>
                </c:pt>
                <c:pt idx="1742">
                  <c:v>0.64799999999999991</c:v>
                </c:pt>
                <c:pt idx="1743">
                  <c:v>0.65900000000000003</c:v>
                </c:pt>
                <c:pt idx="1744">
                  <c:v>0.65699999999999992</c:v>
                </c:pt>
                <c:pt idx="1745">
                  <c:v>0.64300000000000013</c:v>
                </c:pt>
                <c:pt idx="1746">
                  <c:v>0.59500000000000008</c:v>
                </c:pt>
                <c:pt idx="1747">
                  <c:v>0.54699999999999993</c:v>
                </c:pt>
                <c:pt idx="1748">
                  <c:v>0.54</c:v>
                </c:pt>
                <c:pt idx="1749">
                  <c:v>0.55899999999999994</c:v>
                </c:pt>
                <c:pt idx="1750">
                  <c:v>0.58000000000000007</c:v>
                </c:pt>
                <c:pt idx="1751">
                  <c:v>0.58000000000000007</c:v>
                </c:pt>
                <c:pt idx="1752">
                  <c:v>0.56399999999999995</c:v>
                </c:pt>
                <c:pt idx="1753">
                  <c:v>0.55500000000000005</c:v>
                </c:pt>
                <c:pt idx="1754">
                  <c:v>0.56000000000000005</c:v>
                </c:pt>
                <c:pt idx="1755">
                  <c:v>0.56899999999999995</c:v>
                </c:pt>
                <c:pt idx="1756">
                  <c:v>0.58100000000000007</c:v>
                </c:pt>
                <c:pt idx="1757">
                  <c:v>0.58899999999999997</c:v>
                </c:pt>
                <c:pt idx="1758">
                  <c:v>0.57299999999999995</c:v>
                </c:pt>
                <c:pt idx="1759">
                  <c:v>0.54500000000000004</c:v>
                </c:pt>
                <c:pt idx="1760">
                  <c:v>0.502</c:v>
                </c:pt>
                <c:pt idx="1761">
                  <c:v>0.46900000000000003</c:v>
                </c:pt>
                <c:pt idx="1762">
                  <c:v>0.47299999999999998</c:v>
                </c:pt>
                <c:pt idx="1763">
                  <c:v>0.49099999999999999</c:v>
                </c:pt>
                <c:pt idx="1764">
                  <c:v>0.51</c:v>
                </c:pt>
                <c:pt idx="1765">
                  <c:v>0.52200000000000002</c:v>
                </c:pt>
                <c:pt idx="1766">
                  <c:v>0.53100000000000003</c:v>
                </c:pt>
                <c:pt idx="1767">
                  <c:v>0.54100000000000004</c:v>
                </c:pt>
                <c:pt idx="1768">
                  <c:v>0.53900000000000003</c:v>
                </c:pt>
                <c:pt idx="1769">
                  <c:v>0.51800000000000002</c:v>
                </c:pt>
                <c:pt idx="1770">
                  <c:v>0.49</c:v>
                </c:pt>
                <c:pt idx="1771">
                  <c:v>0.46499999999999997</c:v>
                </c:pt>
                <c:pt idx="1772">
                  <c:v>0.45499999999999996</c:v>
                </c:pt>
                <c:pt idx="1773">
                  <c:v>0.46400000000000002</c:v>
                </c:pt>
                <c:pt idx="1774">
                  <c:v>0.47399999999999998</c:v>
                </c:pt>
                <c:pt idx="1775">
                  <c:v>0.48199999999999998</c:v>
                </c:pt>
                <c:pt idx="1776">
                  <c:v>0.47699999999999998</c:v>
                </c:pt>
                <c:pt idx="1777">
                  <c:v>0.47299999999999998</c:v>
                </c:pt>
                <c:pt idx="1778">
                  <c:v>0.47100000000000003</c:v>
                </c:pt>
                <c:pt idx="1779">
                  <c:v>0.46199999999999997</c:v>
                </c:pt>
                <c:pt idx="1780">
                  <c:v>0.46400000000000002</c:v>
                </c:pt>
                <c:pt idx="1781">
                  <c:v>0.45999999999999996</c:v>
                </c:pt>
                <c:pt idx="1782">
                  <c:v>0.44400000000000001</c:v>
                </c:pt>
                <c:pt idx="1783">
                  <c:v>0.43699999999999994</c:v>
                </c:pt>
                <c:pt idx="1784">
                  <c:v>0.42799999999999999</c:v>
                </c:pt>
                <c:pt idx="1785">
                  <c:v>0.41599999999999998</c:v>
                </c:pt>
                <c:pt idx="1786">
                  <c:v>0.41100000000000003</c:v>
                </c:pt>
                <c:pt idx="1787">
                  <c:v>0.39899999999999997</c:v>
                </c:pt>
                <c:pt idx="1788">
                  <c:v>0.39700000000000008</c:v>
                </c:pt>
                <c:pt idx="1789">
                  <c:v>0.40899999999999997</c:v>
                </c:pt>
                <c:pt idx="1790">
                  <c:v>0.41999999999999993</c:v>
                </c:pt>
                <c:pt idx="1791">
                  <c:v>0.41500000000000004</c:v>
                </c:pt>
                <c:pt idx="1792">
                  <c:v>0.38500000000000001</c:v>
                </c:pt>
                <c:pt idx="1793">
                  <c:v>0.36000000000000004</c:v>
                </c:pt>
                <c:pt idx="1794">
                  <c:v>0.36199999999999999</c:v>
                </c:pt>
                <c:pt idx="1795">
                  <c:v>24</c:v>
                </c:pt>
                <c:pt idx="1796">
                  <c:v>20.500000000000004</c:v>
                </c:pt>
                <c:pt idx="1797">
                  <c:v>17.399999999999999</c:v>
                </c:pt>
                <c:pt idx="1798">
                  <c:v>14.9</c:v>
                </c:pt>
                <c:pt idx="1799">
                  <c:v>12.4</c:v>
                </c:pt>
                <c:pt idx="1800">
                  <c:v>10</c:v>
                </c:pt>
                <c:pt idx="1801">
                  <c:v>8.39</c:v>
                </c:pt>
                <c:pt idx="1802">
                  <c:v>7.08</c:v>
                </c:pt>
                <c:pt idx="1803">
                  <c:v>6.01</c:v>
                </c:pt>
                <c:pt idx="1804">
                  <c:v>5.0199999999999996</c:v>
                </c:pt>
                <c:pt idx="1805">
                  <c:v>4.17</c:v>
                </c:pt>
                <c:pt idx="1806">
                  <c:v>3.5</c:v>
                </c:pt>
                <c:pt idx="1807">
                  <c:v>2.9899999999999998</c:v>
                </c:pt>
                <c:pt idx="1808">
                  <c:v>2.66</c:v>
                </c:pt>
                <c:pt idx="1809">
                  <c:v>2.42</c:v>
                </c:pt>
                <c:pt idx="1810">
                  <c:v>2.19</c:v>
                </c:pt>
                <c:pt idx="1811">
                  <c:v>1.9799999999999998</c:v>
                </c:pt>
                <c:pt idx="1812">
                  <c:v>1.8199999999999998</c:v>
                </c:pt>
                <c:pt idx="1813">
                  <c:v>1.7100000000000002</c:v>
                </c:pt>
                <c:pt idx="1814">
                  <c:v>1.62</c:v>
                </c:pt>
                <c:pt idx="1815">
                  <c:v>1.5</c:v>
                </c:pt>
                <c:pt idx="1816">
                  <c:v>1.36</c:v>
                </c:pt>
                <c:pt idx="1817">
                  <c:v>1.22</c:v>
                </c:pt>
                <c:pt idx="1818">
                  <c:v>1.17</c:v>
                </c:pt>
                <c:pt idx="1819">
                  <c:v>1.1900000000000002</c:v>
                </c:pt>
                <c:pt idx="1820">
                  <c:v>1.1900000000000002</c:v>
                </c:pt>
                <c:pt idx="1821">
                  <c:v>1.1500000000000001</c:v>
                </c:pt>
                <c:pt idx="1822">
                  <c:v>1.1100000000000001</c:v>
                </c:pt>
                <c:pt idx="1823">
                  <c:v>1.08</c:v>
                </c:pt>
                <c:pt idx="1824">
                  <c:v>1.06</c:v>
                </c:pt>
                <c:pt idx="1825">
                  <c:v>1.04</c:v>
                </c:pt>
                <c:pt idx="1826">
                  <c:v>0.98999999999999988</c:v>
                </c:pt>
                <c:pt idx="1827">
                  <c:v>0.94899999999999995</c:v>
                </c:pt>
                <c:pt idx="1828">
                  <c:v>0.92100000000000004</c:v>
                </c:pt>
                <c:pt idx="1829">
                  <c:v>0.8899999999999999</c:v>
                </c:pt>
                <c:pt idx="1830">
                  <c:v>0.90100000000000002</c:v>
                </c:pt>
                <c:pt idx="1831">
                  <c:v>0.93500000000000005</c:v>
                </c:pt>
                <c:pt idx="1832">
                  <c:v>0.93399999999999994</c:v>
                </c:pt>
                <c:pt idx="1833">
                  <c:v>0.90400000000000014</c:v>
                </c:pt>
                <c:pt idx="1834">
                  <c:v>0.90300000000000002</c:v>
                </c:pt>
                <c:pt idx="1835">
                  <c:v>0.91600000000000004</c:v>
                </c:pt>
                <c:pt idx="1836">
                  <c:v>0.89800000000000002</c:v>
                </c:pt>
                <c:pt idx="1837">
                  <c:v>0.88300000000000001</c:v>
                </c:pt>
                <c:pt idx="1838">
                  <c:v>0.89300000000000002</c:v>
                </c:pt>
                <c:pt idx="1839">
                  <c:v>0.878</c:v>
                </c:pt>
                <c:pt idx="1840">
                  <c:v>0.86899999999999999</c:v>
                </c:pt>
                <c:pt idx="1841">
                  <c:v>0.89100000000000001</c:v>
                </c:pt>
                <c:pt idx="1842">
                  <c:v>0.875</c:v>
                </c:pt>
                <c:pt idx="1843">
                  <c:v>0.82700000000000007</c:v>
                </c:pt>
                <c:pt idx="1844">
                  <c:v>0.81199999999999994</c:v>
                </c:pt>
                <c:pt idx="1845">
                  <c:v>0.81400000000000006</c:v>
                </c:pt>
                <c:pt idx="1846">
                  <c:v>0.81</c:v>
                </c:pt>
                <c:pt idx="1847">
                  <c:v>0.78899999999999992</c:v>
                </c:pt>
                <c:pt idx="1848">
                  <c:v>0.75600000000000001</c:v>
                </c:pt>
                <c:pt idx="1849">
                  <c:v>0.75300000000000011</c:v>
                </c:pt>
                <c:pt idx="1850">
                  <c:v>0.75600000000000001</c:v>
                </c:pt>
                <c:pt idx="1851">
                  <c:v>0.74099999999999999</c:v>
                </c:pt>
                <c:pt idx="1852">
                  <c:v>0.71799999999999997</c:v>
                </c:pt>
                <c:pt idx="1853">
                  <c:v>0.67500000000000004</c:v>
                </c:pt>
                <c:pt idx="1854">
                  <c:v>0.65099999999999991</c:v>
                </c:pt>
                <c:pt idx="1855">
                  <c:v>0.63900000000000001</c:v>
                </c:pt>
                <c:pt idx="1856">
                  <c:v>0.63300000000000001</c:v>
                </c:pt>
                <c:pt idx="1857">
                  <c:v>0.623</c:v>
                </c:pt>
                <c:pt idx="1858">
                  <c:v>0.60099999999999998</c:v>
                </c:pt>
                <c:pt idx="1859">
                  <c:v>0.60699999999999998</c:v>
                </c:pt>
                <c:pt idx="1860">
                  <c:v>0.60299999999999998</c:v>
                </c:pt>
                <c:pt idx="1861">
                  <c:v>0.58499999999999996</c:v>
                </c:pt>
                <c:pt idx="1862">
                  <c:v>0.59099999999999997</c:v>
                </c:pt>
                <c:pt idx="1863">
                  <c:v>0.61099999999999999</c:v>
                </c:pt>
                <c:pt idx="1864">
                  <c:v>0.629</c:v>
                </c:pt>
                <c:pt idx="1865">
                  <c:v>0.64200000000000013</c:v>
                </c:pt>
                <c:pt idx="1866">
                  <c:v>0.65900000000000003</c:v>
                </c:pt>
                <c:pt idx="1867">
                  <c:v>0.67900000000000005</c:v>
                </c:pt>
                <c:pt idx="1868">
                  <c:v>0.67400000000000004</c:v>
                </c:pt>
                <c:pt idx="1869">
                  <c:v>0.66099999999999992</c:v>
                </c:pt>
                <c:pt idx="1870">
                  <c:v>0.63300000000000001</c:v>
                </c:pt>
                <c:pt idx="1871">
                  <c:v>0.59799999999999998</c:v>
                </c:pt>
                <c:pt idx="1872">
                  <c:v>0.59200000000000008</c:v>
                </c:pt>
                <c:pt idx="1873">
                  <c:v>0.59699999999999998</c:v>
                </c:pt>
                <c:pt idx="1874">
                  <c:v>0.59399999999999997</c:v>
                </c:pt>
                <c:pt idx="1875">
                  <c:v>0.58899999999999997</c:v>
                </c:pt>
                <c:pt idx="1876">
                  <c:v>0.58899999999999997</c:v>
                </c:pt>
                <c:pt idx="1877">
                  <c:v>0.58899999999999997</c:v>
                </c:pt>
                <c:pt idx="1878">
                  <c:v>0.58699999999999997</c:v>
                </c:pt>
                <c:pt idx="1879">
                  <c:v>0.58899999999999997</c:v>
                </c:pt>
                <c:pt idx="1880">
                  <c:v>0.59799999999999998</c:v>
                </c:pt>
                <c:pt idx="1881">
                  <c:v>0.60499999999999998</c:v>
                </c:pt>
                <c:pt idx="1882">
                  <c:v>0.58599999999999997</c:v>
                </c:pt>
                <c:pt idx="1883">
                  <c:v>0.53699999999999992</c:v>
                </c:pt>
                <c:pt idx="1884">
                  <c:v>0.47800000000000004</c:v>
                </c:pt>
                <c:pt idx="1885">
                  <c:v>0.44800000000000001</c:v>
                </c:pt>
                <c:pt idx="1886">
                  <c:v>0.436</c:v>
                </c:pt>
                <c:pt idx="1887">
                  <c:v>0.434</c:v>
                </c:pt>
                <c:pt idx="1888">
                  <c:v>0.43499999999999994</c:v>
                </c:pt>
                <c:pt idx="1889">
                  <c:v>0.42399999999999999</c:v>
                </c:pt>
                <c:pt idx="1890">
                  <c:v>0.41399999999999998</c:v>
                </c:pt>
                <c:pt idx="1891">
                  <c:v>0.41000000000000003</c:v>
                </c:pt>
                <c:pt idx="1892">
                  <c:v>0.41699999999999993</c:v>
                </c:pt>
                <c:pt idx="1893">
                  <c:v>0.41899999999999998</c:v>
                </c:pt>
                <c:pt idx="1894">
                  <c:v>0.40800000000000003</c:v>
                </c:pt>
                <c:pt idx="1895">
                  <c:v>0.40500000000000003</c:v>
                </c:pt>
                <c:pt idx="1896">
                  <c:v>0.40800000000000003</c:v>
                </c:pt>
                <c:pt idx="1897">
                  <c:v>0.4</c:v>
                </c:pt>
                <c:pt idx="1898">
                  <c:v>0.38300000000000001</c:v>
                </c:pt>
                <c:pt idx="1899">
                  <c:v>0.373</c:v>
                </c:pt>
                <c:pt idx="1900">
                  <c:v>0.36299999999999999</c:v>
                </c:pt>
                <c:pt idx="1901">
                  <c:v>0.36499999999999999</c:v>
                </c:pt>
                <c:pt idx="1902">
                  <c:v>0.371</c:v>
                </c:pt>
                <c:pt idx="1903">
                  <c:v>0.37</c:v>
                </c:pt>
                <c:pt idx="1904">
                  <c:v>0.36499999999999999</c:v>
                </c:pt>
                <c:pt idx="1905">
                  <c:v>0.36299999999999999</c:v>
                </c:pt>
                <c:pt idx="1906">
                  <c:v>0.375</c:v>
                </c:pt>
                <c:pt idx="1907">
                  <c:v>0.38200000000000001</c:v>
                </c:pt>
                <c:pt idx="1908">
                  <c:v>0.37200000000000005</c:v>
                </c:pt>
                <c:pt idx="1909">
                  <c:v>0.34899999999999998</c:v>
                </c:pt>
                <c:pt idx="1910">
                  <c:v>0.33500000000000002</c:v>
                </c:pt>
                <c:pt idx="1911">
                  <c:v>0.33300000000000002</c:v>
                </c:pt>
                <c:pt idx="1912">
                  <c:v>0.32300000000000001</c:v>
                </c:pt>
                <c:pt idx="1913">
                  <c:v>0.31900000000000006</c:v>
                </c:pt>
                <c:pt idx="1914">
                  <c:v>0.32499999999999996</c:v>
                </c:pt>
                <c:pt idx="1915">
                  <c:v>0.32</c:v>
                </c:pt>
                <c:pt idx="1916">
                  <c:v>0.30099999999999999</c:v>
                </c:pt>
                <c:pt idx="1917">
                  <c:v>0.30000000000000004</c:v>
                </c:pt>
                <c:pt idx="1918">
                  <c:v>0.30599999999999999</c:v>
                </c:pt>
                <c:pt idx="1919">
                  <c:v>0.31</c:v>
                </c:pt>
                <c:pt idx="1920">
                  <c:v>0.31099999999999994</c:v>
                </c:pt>
                <c:pt idx="1921">
                  <c:v>0.31099999999999994</c:v>
                </c:pt>
                <c:pt idx="1922">
                  <c:v>0.30800000000000005</c:v>
                </c:pt>
                <c:pt idx="1923">
                  <c:v>0.30299999999999999</c:v>
                </c:pt>
                <c:pt idx="1924">
                  <c:v>0.30000000000000004</c:v>
                </c:pt>
                <c:pt idx="1925">
                  <c:v>0.29299999999999998</c:v>
                </c:pt>
                <c:pt idx="1926">
                  <c:v>0.28299999999999997</c:v>
                </c:pt>
                <c:pt idx="1927">
                  <c:v>0.28100000000000003</c:v>
                </c:pt>
                <c:pt idx="1928">
                  <c:v>0.28799999999999998</c:v>
                </c:pt>
                <c:pt idx="1929">
                  <c:v>0.28799999999999998</c:v>
                </c:pt>
                <c:pt idx="1930">
                  <c:v>0.26500000000000001</c:v>
                </c:pt>
                <c:pt idx="1931">
                  <c:v>0.246</c:v>
                </c:pt>
                <c:pt idx="1932">
                  <c:v>0.25</c:v>
                </c:pt>
                <c:pt idx="1933">
                  <c:v>0.25600000000000001</c:v>
                </c:pt>
                <c:pt idx="1934">
                  <c:v>0.26400000000000001</c:v>
                </c:pt>
                <c:pt idx="1935">
                  <c:v>0.27299999999999996</c:v>
                </c:pt>
                <c:pt idx="1936">
                  <c:v>0.27699999999999997</c:v>
                </c:pt>
                <c:pt idx="1937">
                  <c:v>0.28000000000000003</c:v>
                </c:pt>
                <c:pt idx="1938">
                  <c:v>0.27699999999999997</c:v>
                </c:pt>
                <c:pt idx="1939">
                  <c:v>0.26600000000000001</c:v>
                </c:pt>
                <c:pt idx="1940">
                  <c:v>0.26300000000000001</c:v>
                </c:pt>
                <c:pt idx="1941">
                  <c:v>0.26500000000000001</c:v>
                </c:pt>
                <c:pt idx="1942">
                  <c:v>0.26100000000000001</c:v>
                </c:pt>
                <c:pt idx="1943">
                  <c:v>0.25900000000000001</c:v>
                </c:pt>
                <c:pt idx="1944">
                  <c:v>0.26200000000000001</c:v>
                </c:pt>
                <c:pt idx="1945">
                  <c:v>0.25900000000000001</c:v>
                </c:pt>
                <c:pt idx="1946">
                  <c:v>0.25900000000000001</c:v>
                </c:pt>
                <c:pt idx="1947">
                  <c:v>0.25900000000000001</c:v>
                </c:pt>
                <c:pt idx="1948">
                  <c:v>0.254</c:v>
                </c:pt>
                <c:pt idx="1949">
                  <c:v>0.251</c:v>
                </c:pt>
                <c:pt idx="1950">
                  <c:v>0.246</c:v>
                </c:pt>
                <c:pt idx="1951">
                  <c:v>0.24400000000000002</c:v>
                </c:pt>
                <c:pt idx="1952">
                  <c:v>0.247</c:v>
                </c:pt>
                <c:pt idx="1953">
                  <c:v>0.245</c:v>
                </c:pt>
                <c:pt idx="1954">
                  <c:v>0.23300000000000001</c:v>
                </c:pt>
                <c:pt idx="1955">
                  <c:v>0.224</c:v>
                </c:pt>
                <c:pt idx="1956">
                  <c:v>0.22500000000000003</c:v>
                </c:pt>
                <c:pt idx="1957">
                  <c:v>0.22900000000000001</c:v>
                </c:pt>
                <c:pt idx="1958">
                  <c:v>0.23200000000000001</c:v>
                </c:pt>
                <c:pt idx="1959">
                  <c:v>0.23099999999999998</c:v>
                </c:pt>
                <c:pt idx="1960">
                  <c:v>0.22699999999999998</c:v>
                </c:pt>
                <c:pt idx="1961">
                  <c:v>0.22799999999999998</c:v>
                </c:pt>
                <c:pt idx="1962">
                  <c:v>0.22900000000000001</c:v>
                </c:pt>
                <c:pt idx="1963">
                  <c:v>0.22099999999999997</c:v>
                </c:pt>
                <c:pt idx="1964">
                  <c:v>0.20699999999999999</c:v>
                </c:pt>
                <c:pt idx="1965">
                  <c:v>0.20400000000000001</c:v>
                </c:pt>
                <c:pt idx="1966">
                  <c:v>0.19800000000000001</c:v>
                </c:pt>
                <c:pt idx="1967">
                  <c:v>0.18199999999999997</c:v>
                </c:pt>
                <c:pt idx="1968">
                  <c:v>0.17100000000000001</c:v>
                </c:pt>
                <c:pt idx="1969">
                  <c:v>0.16600000000000001</c:v>
                </c:pt>
                <c:pt idx="1970">
                  <c:v>0.16500000000000001</c:v>
                </c:pt>
                <c:pt idx="1971">
                  <c:v>0.16500000000000001</c:v>
                </c:pt>
                <c:pt idx="1972">
                  <c:v>0.16799999999999998</c:v>
                </c:pt>
                <c:pt idx="1973">
                  <c:v>0.17499999999999999</c:v>
                </c:pt>
                <c:pt idx="1974">
                  <c:v>0.18099999999999999</c:v>
                </c:pt>
                <c:pt idx="1975">
                  <c:v>0.187</c:v>
                </c:pt>
                <c:pt idx="1976">
                  <c:v>0.191</c:v>
                </c:pt>
                <c:pt idx="1977">
                  <c:v>0.191</c:v>
                </c:pt>
                <c:pt idx="1978">
                  <c:v>0.18000000000000002</c:v>
                </c:pt>
                <c:pt idx="1979">
                  <c:v>0.17399999999999999</c:v>
                </c:pt>
                <c:pt idx="1980">
                  <c:v>0.17199999999999999</c:v>
                </c:pt>
                <c:pt idx="1981">
                  <c:v>0.17100000000000001</c:v>
                </c:pt>
                <c:pt idx="1982">
                  <c:v>0.17100000000000001</c:v>
                </c:pt>
                <c:pt idx="1983">
                  <c:v>0.16600000000000001</c:v>
                </c:pt>
                <c:pt idx="1984">
                  <c:v>0.161</c:v>
                </c:pt>
                <c:pt idx="1985">
                  <c:v>0.155</c:v>
                </c:pt>
                <c:pt idx="1986">
                  <c:v>0.152</c:v>
                </c:pt>
                <c:pt idx="1987">
                  <c:v>0.14800000000000002</c:v>
                </c:pt>
                <c:pt idx="1988">
                  <c:v>0.13699999999999998</c:v>
                </c:pt>
                <c:pt idx="1989">
                  <c:v>0.126</c:v>
                </c:pt>
                <c:pt idx="1990">
                  <c:v>0.128</c:v>
                </c:pt>
                <c:pt idx="1991">
                  <c:v>0.13600000000000001</c:v>
                </c:pt>
                <c:pt idx="1992">
                  <c:v>0.13800000000000001</c:v>
                </c:pt>
                <c:pt idx="1993">
                  <c:v>0.14000000000000001</c:v>
                </c:pt>
                <c:pt idx="1994">
                  <c:v>0.14099999999999999</c:v>
                </c:pt>
                <c:pt idx="1995">
                  <c:v>0.14099999999999999</c:v>
                </c:pt>
                <c:pt idx="1996">
                  <c:v>0.14500000000000002</c:v>
                </c:pt>
                <c:pt idx="1997">
                  <c:v>0.13699999999999998</c:v>
                </c:pt>
                <c:pt idx="1998">
                  <c:v>0.13300000000000001</c:v>
                </c:pt>
                <c:pt idx="1999">
                  <c:v>0.13800000000000001</c:v>
                </c:pt>
                <c:pt idx="2000">
                  <c:v>0.14099999999999999</c:v>
                </c:pt>
                <c:pt idx="2001">
                  <c:v>0.13900000000000001</c:v>
                </c:pt>
                <c:pt idx="2002">
                  <c:v>0.13600000000000001</c:v>
                </c:pt>
                <c:pt idx="2003">
                  <c:v>0.13100000000000001</c:v>
                </c:pt>
                <c:pt idx="2004">
                  <c:v>0.128</c:v>
                </c:pt>
                <c:pt idx="2005">
                  <c:v>0.127</c:v>
                </c:pt>
                <c:pt idx="2006">
                  <c:v>0.124</c:v>
                </c:pt>
                <c:pt idx="2007">
                  <c:v>0.124</c:v>
                </c:pt>
                <c:pt idx="2008">
                  <c:v>0.123</c:v>
                </c:pt>
                <c:pt idx="2009">
                  <c:v>0.12</c:v>
                </c:pt>
                <c:pt idx="2010">
                  <c:v>0.11700000000000001</c:v>
                </c:pt>
                <c:pt idx="2011">
                  <c:v>0.112</c:v>
                </c:pt>
                <c:pt idx="2012">
                  <c:v>0.109</c:v>
                </c:pt>
                <c:pt idx="2013">
                  <c:v>0.10999999999999999</c:v>
                </c:pt>
                <c:pt idx="2014">
                  <c:v>0.11399999999999999</c:v>
                </c:pt>
                <c:pt idx="2015">
                  <c:v>0.11499999999999999</c:v>
                </c:pt>
                <c:pt idx="2016">
                  <c:v>0.111</c:v>
                </c:pt>
                <c:pt idx="2017">
                  <c:v>0.10300000000000001</c:v>
                </c:pt>
                <c:pt idx="2018">
                  <c:v>9.7000000000000003E-2</c:v>
                </c:pt>
                <c:pt idx="2019">
                  <c:v>9.9399999999999988E-2</c:v>
                </c:pt>
                <c:pt idx="2020">
                  <c:v>0.104</c:v>
                </c:pt>
                <c:pt idx="2021">
                  <c:v>0.109</c:v>
                </c:pt>
                <c:pt idx="2022">
                  <c:v>0.11300000000000002</c:v>
                </c:pt>
                <c:pt idx="2023">
                  <c:v>0.11399999999999999</c:v>
                </c:pt>
                <c:pt idx="2024">
                  <c:v>0.109</c:v>
                </c:pt>
                <c:pt idx="2025">
                  <c:v>0.106</c:v>
                </c:pt>
                <c:pt idx="2026">
                  <c:v>0.106</c:v>
                </c:pt>
                <c:pt idx="2027">
                  <c:v>0.10200000000000001</c:v>
                </c:pt>
                <c:pt idx="2028">
                  <c:v>9.8000000000000004E-2</c:v>
                </c:pt>
                <c:pt idx="2029">
                  <c:v>9.8099999999999993E-2</c:v>
                </c:pt>
                <c:pt idx="2030">
                  <c:v>9.8600000000000007E-2</c:v>
                </c:pt>
                <c:pt idx="2031">
                  <c:v>9.7000000000000003E-2</c:v>
                </c:pt>
                <c:pt idx="2032">
                  <c:v>9.5700000000000007E-2</c:v>
                </c:pt>
                <c:pt idx="2033">
                  <c:v>9.2599999999999988E-2</c:v>
                </c:pt>
                <c:pt idx="2034">
                  <c:v>8.7099999999999983E-2</c:v>
                </c:pt>
                <c:pt idx="2035">
                  <c:v>8.1100000000000005E-2</c:v>
                </c:pt>
                <c:pt idx="2036">
                  <c:v>8.1699999999999995E-2</c:v>
                </c:pt>
                <c:pt idx="2037">
                  <c:v>8.1900000000000001E-2</c:v>
                </c:pt>
                <c:pt idx="2038">
                  <c:v>8.199999999999999E-2</c:v>
                </c:pt>
                <c:pt idx="2039">
                  <c:v>8.4199999999999997E-2</c:v>
                </c:pt>
                <c:pt idx="2040">
                  <c:v>8.5500000000000007E-2</c:v>
                </c:pt>
                <c:pt idx="2041">
                  <c:v>8.4100000000000008E-2</c:v>
                </c:pt>
                <c:pt idx="2042">
                  <c:v>7.7100000000000002E-2</c:v>
                </c:pt>
                <c:pt idx="2043">
                  <c:v>7.4099999999999999E-2</c:v>
                </c:pt>
                <c:pt idx="2044">
                  <c:v>6.9400000000000003E-2</c:v>
                </c:pt>
                <c:pt idx="2045">
                  <c:v>7.0400000000000004E-2</c:v>
                </c:pt>
                <c:pt idx="2046">
                  <c:v>7.5700000000000003E-2</c:v>
                </c:pt>
                <c:pt idx="2047">
                  <c:v>7.400000000000001E-2</c:v>
                </c:pt>
                <c:pt idx="2048">
                  <c:v>7.0800000000000002E-2</c:v>
                </c:pt>
                <c:pt idx="2049">
                  <c:v>7.3700000000000002E-2</c:v>
                </c:pt>
                <c:pt idx="2050">
                  <c:v>7.6399999999999996E-2</c:v>
                </c:pt>
                <c:pt idx="2051">
                  <c:v>7.3400000000000007E-2</c:v>
                </c:pt>
                <c:pt idx="2052">
                  <c:v>7.1400000000000005E-2</c:v>
                </c:pt>
                <c:pt idx="2053">
                  <c:v>6.9199999999999998E-2</c:v>
                </c:pt>
                <c:pt idx="2054">
                  <c:v>7.2200000000000014E-2</c:v>
                </c:pt>
                <c:pt idx="2055">
                  <c:v>7.6599999999999988E-2</c:v>
                </c:pt>
                <c:pt idx="2056">
                  <c:v>7.6100000000000001E-2</c:v>
                </c:pt>
                <c:pt idx="2057">
                  <c:v>7.4300000000000005E-2</c:v>
                </c:pt>
                <c:pt idx="2058">
                  <c:v>7.3799999999999991E-2</c:v>
                </c:pt>
                <c:pt idx="2059">
                  <c:v>7.3200000000000001E-2</c:v>
                </c:pt>
                <c:pt idx="2060">
                  <c:v>7.3300000000000004E-2</c:v>
                </c:pt>
                <c:pt idx="2061">
                  <c:v>7.2399999999999992E-2</c:v>
                </c:pt>
                <c:pt idx="2062">
                  <c:v>7.0900000000000005E-2</c:v>
                </c:pt>
                <c:pt idx="2063">
                  <c:v>7.0599999999999996E-2</c:v>
                </c:pt>
                <c:pt idx="2064">
                  <c:v>7.1500000000000008E-2</c:v>
                </c:pt>
                <c:pt idx="2065">
                  <c:v>7.1300000000000002E-2</c:v>
                </c:pt>
                <c:pt idx="2066">
                  <c:v>6.4599999999999991E-2</c:v>
                </c:pt>
                <c:pt idx="2067">
                  <c:v>6.8099999999999994E-2</c:v>
                </c:pt>
                <c:pt idx="2068">
                  <c:v>6.5799999999999997E-2</c:v>
                </c:pt>
                <c:pt idx="2069">
                  <c:v>6.5500000000000003E-2</c:v>
                </c:pt>
                <c:pt idx="2070">
                  <c:v>6.8199999999999997E-2</c:v>
                </c:pt>
                <c:pt idx="2071">
                  <c:v>6.59E-2</c:v>
                </c:pt>
                <c:pt idx="2072">
                  <c:v>6.6199999999999995E-2</c:v>
                </c:pt>
                <c:pt idx="2073">
                  <c:v>6.7900000000000002E-2</c:v>
                </c:pt>
                <c:pt idx="2074">
                  <c:v>6.6299999999999998E-2</c:v>
                </c:pt>
                <c:pt idx="2075">
                  <c:v>6.4700000000000008E-2</c:v>
                </c:pt>
                <c:pt idx="2076">
                  <c:v>5.1699999999999996E-2</c:v>
                </c:pt>
                <c:pt idx="2077">
                  <c:v>5.1999999999999998E-2</c:v>
                </c:pt>
                <c:pt idx="2078">
                  <c:v>5.9499999999999997E-2</c:v>
                </c:pt>
                <c:pt idx="2079">
                  <c:v>6.4100000000000004E-2</c:v>
                </c:pt>
                <c:pt idx="2080">
                  <c:v>5.9300000000000005E-2</c:v>
                </c:pt>
                <c:pt idx="2081">
                  <c:v>4.9300000000000004E-2</c:v>
                </c:pt>
                <c:pt idx="2082">
                  <c:v>4.2500000000000003E-2</c:v>
                </c:pt>
                <c:pt idx="2083">
                  <c:v>4.5600000000000009E-2</c:v>
                </c:pt>
                <c:pt idx="2084">
                  <c:v>4.7199999999999992E-2</c:v>
                </c:pt>
                <c:pt idx="2085">
                  <c:v>4.87E-2</c:v>
                </c:pt>
                <c:pt idx="2086">
                  <c:v>5.1999999999999998E-2</c:v>
                </c:pt>
                <c:pt idx="2087">
                  <c:v>4.8500000000000001E-2</c:v>
                </c:pt>
                <c:pt idx="2088">
                  <c:v>3.8500000000000006E-2</c:v>
                </c:pt>
                <c:pt idx="2089">
                  <c:v>3.9599999999999996E-2</c:v>
                </c:pt>
                <c:pt idx="2090">
                  <c:v>2.9899999999999999E-2</c:v>
                </c:pt>
                <c:pt idx="2091">
                  <c:v>0.04</c:v>
                </c:pt>
                <c:pt idx="2092">
                  <c:v>4.6800000000000001E-2</c:v>
                </c:pt>
                <c:pt idx="2093">
                  <c:v>5.0200000000000002E-2</c:v>
                </c:pt>
                <c:pt idx="2094">
                  <c:v>4.9100000000000005E-2</c:v>
                </c:pt>
                <c:pt idx="2095">
                  <c:v>4.7199999999999992E-2</c:v>
                </c:pt>
                <c:pt idx="2096">
                  <c:v>5.04E-2</c:v>
                </c:pt>
                <c:pt idx="2097">
                  <c:v>4.7800000000000002E-2</c:v>
                </c:pt>
                <c:pt idx="2098">
                  <c:v>4.1500000000000002E-2</c:v>
                </c:pt>
                <c:pt idx="2099">
                  <c:v>4.0400000000000005E-2</c:v>
                </c:pt>
                <c:pt idx="2100">
                  <c:v>4.0899999999999999E-2</c:v>
                </c:pt>
                <c:pt idx="2101">
                  <c:v>4.3699999999999996E-2</c:v>
                </c:pt>
                <c:pt idx="2102">
                  <c:v>3.6400000000000002E-2</c:v>
                </c:pt>
                <c:pt idx="2103">
                  <c:v>4.2599999999999999E-2</c:v>
                </c:pt>
                <c:pt idx="2104">
                  <c:v>3.9599999999999996E-2</c:v>
                </c:pt>
                <c:pt idx="2105">
                  <c:v>3.7000000000000005E-2</c:v>
                </c:pt>
                <c:pt idx="2106">
                  <c:v>3.5099999999999999E-2</c:v>
                </c:pt>
                <c:pt idx="2107">
                  <c:v>3.9800000000000002E-2</c:v>
                </c:pt>
                <c:pt idx="2108">
                  <c:v>3.5200000000000002E-2</c:v>
                </c:pt>
                <c:pt idx="2109">
                  <c:v>3.6400000000000002E-2</c:v>
                </c:pt>
                <c:pt idx="2110">
                  <c:v>4.2799999999999998E-2</c:v>
                </c:pt>
                <c:pt idx="2111">
                  <c:v>3.6700000000000003E-2</c:v>
                </c:pt>
                <c:pt idx="2112">
                  <c:v>3.9700000000000006E-2</c:v>
                </c:pt>
                <c:pt idx="2113">
                  <c:v>3.3699999999999994E-2</c:v>
                </c:pt>
                <c:pt idx="2114">
                  <c:v>3.5099999999999999E-2</c:v>
                </c:pt>
                <c:pt idx="2115">
                  <c:v>2.9899999999999999E-2</c:v>
                </c:pt>
                <c:pt idx="2116">
                  <c:v>3.39E-2</c:v>
                </c:pt>
                <c:pt idx="2117">
                  <c:v>3.7100000000000001E-2</c:v>
                </c:pt>
                <c:pt idx="2118">
                  <c:v>3.0599999999999999E-2</c:v>
                </c:pt>
                <c:pt idx="2119">
                  <c:v>3.3300000000000003E-2</c:v>
                </c:pt>
                <c:pt idx="2120">
                  <c:v>3.8100000000000002E-2</c:v>
                </c:pt>
                <c:pt idx="2121">
                  <c:v>4.0600000000000004E-2</c:v>
                </c:pt>
                <c:pt idx="2122">
                  <c:v>3.6400000000000002E-2</c:v>
                </c:pt>
                <c:pt idx="2123">
                  <c:v>2.3700000000000002E-2</c:v>
                </c:pt>
                <c:pt idx="2124">
                  <c:v>3.1099999999999999E-2</c:v>
                </c:pt>
                <c:pt idx="2125">
                  <c:v>3.6799999999999999E-2</c:v>
                </c:pt>
                <c:pt idx="2126">
                  <c:v>3.7500000000000006E-2</c:v>
                </c:pt>
                <c:pt idx="2127">
                  <c:v>3.56E-2</c:v>
                </c:pt>
                <c:pt idx="2128">
                  <c:v>3.6299999999999999E-2</c:v>
                </c:pt>
                <c:pt idx="2129">
                  <c:v>3.7199999999999997E-2</c:v>
                </c:pt>
                <c:pt idx="2130">
                  <c:v>3.3399999999999999E-2</c:v>
                </c:pt>
                <c:pt idx="2131">
                  <c:v>3.0599999999999999E-2</c:v>
                </c:pt>
                <c:pt idx="2132">
                  <c:v>3.4099999999999998E-2</c:v>
                </c:pt>
                <c:pt idx="2133">
                  <c:v>3.44E-2</c:v>
                </c:pt>
                <c:pt idx="2134">
                  <c:v>3.5700000000000003E-2</c:v>
                </c:pt>
                <c:pt idx="2135">
                  <c:v>3.3500000000000002E-2</c:v>
                </c:pt>
                <c:pt idx="2136">
                  <c:v>2.9600000000000001E-2</c:v>
                </c:pt>
                <c:pt idx="2137">
                  <c:v>2.4200000000000003E-2</c:v>
                </c:pt>
                <c:pt idx="2138">
                  <c:v>2.7399999999999997E-2</c:v>
                </c:pt>
                <c:pt idx="2139">
                  <c:v>2.86E-2</c:v>
                </c:pt>
                <c:pt idx="2140">
                  <c:v>2.4399999999999998E-2</c:v>
                </c:pt>
                <c:pt idx="2141">
                  <c:v>2.3700000000000002E-2</c:v>
                </c:pt>
                <c:pt idx="2142">
                  <c:v>0.02</c:v>
                </c:pt>
                <c:pt idx="2143">
                  <c:v>2.5799999999999997E-2</c:v>
                </c:pt>
                <c:pt idx="2144">
                  <c:v>2.7099999999999999E-2</c:v>
                </c:pt>
                <c:pt idx="2145">
                  <c:v>2.3999999999999997E-2</c:v>
                </c:pt>
                <c:pt idx="2146">
                  <c:v>2.9600000000000001E-2</c:v>
                </c:pt>
                <c:pt idx="2147">
                  <c:v>2.9700000000000001E-2</c:v>
                </c:pt>
                <c:pt idx="2148">
                  <c:v>3.1599999999999996E-2</c:v>
                </c:pt>
                <c:pt idx="2149">
                  <c:v>2.6099999999999998E-2</c:v>
                </c:pt>
                <c:pt idx="2150">
                  <c:v>1.9599999999999999E-2</c:v>
                </c:pt>
                <c:pt idx="2151">
                  <c:v>1.9199999999999998E-2</c:v>
                </c:pt>
                <c:pt idx="2152">
                  <c:v>2.0899999999999998E-2</c:v>
                </c:pt>
                <c:pt idx="2153">
                  <c:v>2.76E-2</c:v>
                </c:pt>
                <c:pt idx="2154">
                  <c:v>2.9100000000000001E-2</c:v>
                </c:pt>
                <c:pt idx="2155">
                  <c:v>1.9300000000000001E-2</c:v>
                </c:pt>
                <c:pt idx="2156">
                  <c:v>2.0899999999999998E-2</c:v>
                </c:pt>
                <c:pt idx="2157">
                  <c:v>2.3800000000000002E-2</c:v>
                </c:pt>
                <c:pt idx="2158">
                  <c:v>2.4200000000000003E-2</c:v>
                </c:pt>
                <c:pt idx="2159">
                  <c:v>2.4600000000000004E-2</c:v>
                </c:pt>
                <c:pt idx="2160">
                  <c:v>2.0899999999999998E-2</c:v>
                </c:pt>
                <c:pt idx="2161">
                  <c:v>1.7999999999999999E-2</c:v>
                </c:pt>
                <c:pt idx="2162">
                  <c:v>26.099999999999998</c:v>
                </c:pt>
                <c:pt idx="2163">
                  <c:v>1.7799999999999998</c:v>
                </c:pt>
                <c:pt idx="2164">
                  <c:v>0.33700000000000002</c:v>
                </c:pt>
                <c:pt idx="2165">
                  <c:v>0.22799999999999998</c:v>
                </c:pt>
                <c:pt idx="2166">
                  <c:v>0.253</c:v>
                </c:pt>
                <c:pt idx="2167">
                  <c:v>0.22099999999999997</c:v>
                </c:pt>
                <c:pt idx="2168">
                  <c:v>0.155</c:v>
                </c:pt>
                <c:pt idx="2169">
                  <c:v>0.156</c:v>
                </c:pt>
                <c:pt idx="2170">
                  <c:v>25.6</c:v>
                </c:pt>
                <c:pt idx="2171">
                  <c:v>3.77</c:v>
                </c:pt>
                <c:pt idx="2172">
                  <c:v>0.78</c:v>
                </c:pt>
                <c:pt idx="2173">
                  <c:v>0.34599999999999997</c:v>
                </c:pt>
                <c:pt idx="2174">
                  <c:v>0.28199999999999997</c:v>
                </c:pt>
                <c:pt idx="2175">
                  <c:v>0.32100000000000006</c:v>
                </c:pt>
                <c:pt idx="2176">
                  <c:v>0.38200000000000001</c:v>
                </c:pt>
                <c:pt idx="2177">
                  <c:v>0.41100000000000003</c:v>
                </c:pt>
                <c:pt idx="2178">
                  <c:v>0.40200000000000002</c:v>
                </c:pt>
                <c:pt idx="2179">
                  <c:v>0.41899999999999998</c:v>
                </c:pt>
                <c:pt idx="2180">
                  <c:v>0.41999999999999993</c:v>
                </c:pt>
                <c:pt idx="2181">
                  <c:v>0.38500000000000001</c:v>
                </c:pt>
                <c:pt idx="2182">
                  <c:v>0.36699999999999999</c:v>
                </c:pt>
                <c:pt idx="2183">
                  <c:v>0.38600000000000001</c:v>
                </c:pt>
                <c:pt idx="2184">
                  <c:v>0.39700000000000008</c:v>
                </c:pt>
                <c:pt idx="2185">
                  <c:v>0.33</c:v>
                </c:pt>
                <c:pt idx="2186">
                  <c:v>0.26</c:v>
                </c:pt>
                <c:pt idx="2187">
                  <c:v>0.25700000000000001</c:v>
                </c:pt>
                <c:pt idx="2188">
                  <c:v>0.31</c:v>
                </c:pt>
                <c:pt idx="2189">
                  <c:v>0.36199999999999999</c:v>
                </c:pt>
                <c:pt idx="2190">
                  <c:v>0.38399999999999995</c:v>
                </c:pt>
              </c:numCache>
            </c:numRef>
          </c:val>
          <c:extLst>
            <c:ext xmlns:c16="http://schemas.microsoft.com/office/drawing/2014/chart" uri="{C3380CC4-5D6E-409C-BE32-E72D297353CC}">
              <c16:uniqueId val="{00000001-A0CF-46F1-BE8C-38F822E3098E}"/>
            </c:ext>
          </c:extLst>
        </c:ser>
        <c:ser>
          <c:idx val="1"/>
          <c:order val="1"/>
          <c:tx>
            <c:strRef>
              <c:f>'ng-l'!$G$1</c:f>
              <c:strCache>
                <c:ptCount val="1"/>
                <c:pt idx="0">
                  <c:v>Observation</c:v>
                </c:pt>
              </c:strCache>
            </c:strRef>
          </c:tx>
          <c:spPr>
            <a:noFill/>
            <a:ln w="25400" cap="flat" cmpd="sng" algn="ctr">
              <a:solidFill>
                <a:schemeClr val="accent2"/>
              </a:solidFill>
              <a:miter lim="800000"/>
            </a:ln>
            <a:effectLst/>
          </c:spPr>
          <c:invertIfNegative val="0"/>
          <c:cat>
            <c:numRef>
              <c:f>'ng-l'!$E$2:$E$2192</c:f>
              <c:numCache>
                <c:formatCode>d\-mmm\-yy</c:formatCode>
                <c:ptCount val="2191"/>
                <c:pt idx="0">
                  <c:v>39814</c:v>
                </c:pt>
                <c:pt idx="1">
                  <c:v>39815</c:v>
                </c:pt>
                <c:pt idx="2">
                  <c:v>39816</c:v>
                </c:pt>
                <c:pt idx="3">
                  <c:v>39817</c:v>
                </c:pt>
                <c:pt idx="4">
                  <c:v>39818</c:v>
                </c:pt>
                <c:pt idx="5">
                  <c:v>39819</c:v>
                </c:pt>
                <c:pt idx="6">
                  <c:v>39820</c:v>
                </c:pt>
                <c:pt idx="7">
                  <c:v>39821</c:v>
                </c:pt>
                <c:pt idx="8">
                  <c:v>39822</c:v>
                </c:pt>
                <c:pt idx="9">
                  <c:v>39823</c:v>
                </c:pt>
                <c:pt idx="10">
                  <c:v>39824</c:v>
                </c:pt>
                <c:pt idx="11">
                  <c:v>39825</c:v>
                </c:pt>
                <c:pt idx="12">
                  <c:v>39826</c:v>
                </c:pt>
                <c:pt idx="13">
                  <c:v>39827</c:v>
                </c:pt>
                <c:pt idx="14">
                  <c:v>39828</c:v>
                </c:pt>
                <c:pt idx="15">
                  <c:v>39829</c:v>
                </c:pt>
                <c:pt idx="16">
                  <c:v>39830</c:v>
                </c:pt>
                <c:pt idx="17">
                  <c:v>39831</c:v>
                </c:pt>
                <c:pt idx="18">
                  <c:v>39832</c:v>
                </c:pt>
                <c:pt idx="19">
                  <c:v>39833</c:v>
                </c:pt>
                <c:pt idx="20">
                  <c:v>39834</c:v>
                </c:pt>
                <c:pt idx="21">
                  <c:v>39835</c:v>
                </c:pt>
                <c:pt idx="22">
                  <c:v>39836</c:v>
                </c:pt>
                <c:pt idx="23">
                  <c:v>39837</c:v>
                </c:pt>
                <c:pt idx="24">
                  <c:v>39838</c:v>
                </c:pt>
                <c:pt idx="25">
                  <c:v>39839</c:v>
                </c:pt>
                <c:pt idx="26">
                  <c:v>39840</c:v>
                </c:pt>
                <c:pt idx="27">
                  <c:v>39841</c:v>
                </c:pt>
                <c:pt idx="28">
                  <c:v>39842</c:v>
                </c:pt>
                <c:pt idx="29">
                  <c:v>39843</c:v>
                </c:pt>
                <c:pt idx="30">
                  <c:v>39844</c:v>
                </c:pt>
                <c:pt idx="31">
                  <c:v>39845</c:v>
                </c:pt>
                <c:pt idx="32">
                  <c:v>39846</c:v>
                </c:pt>
                <c:pt idx="33">
                  <c:v>39847</c:v>
                </c:pt>
                <c:pt idx="34">
                  <c:v>39848</c:v>
                </c:pt>
                <c:pt idx="35">
                  <c:v>39849</c:v>
                </c:pt>
                <c:pt idx="36">
                  <c:v>39850</c:v>
                </c:pt>
                <c:pt idx="37">
                  <c:v>39851</c:v>
                </c:pt>
                <c:pt idx="38">
                  <c:v>39852</c:v>
                </c:pt>
                <c:pt idx="39">
                  <c:v>39853</c:v>
                </c:pt>
                <c:pt idx="40">
                  <c:v>39854</c:v>
                </c:pt>
                <c:pt idx="41">
                  <c:v>39855</c:v>
                </c:pt>
                <c:pt idx="42">
                  <c:v>39856</c:v>
                </c:pt>
                <c:pt idx="43">
                  <c:v>39857</c:v>
                </c:pt>
                <c:pt idx="44">
                  <c:v>39858</c:v>
                </c:pt>
                <c:pt idx="45">
                  <c:v>39859</c:v>
                </c:pt>
                <c:pt idx="46">
                  <c:v>39860</c:v>
                </c:pt>
                <c:pt idx="47">
                  <c:v>39861</c:v>
                </c:pt>
                <c:pt idx="48">
                  <c:v>39862</c:v>
                </c:pt>
                <c:pt idx="49">
                  <c:v>39863</c:v>
                </c:pt>
                <c:pt idx="50">
                  <c:v>39864</c:v>
                </c:pt>
                <c:pt idx="51">
                  <c:v>39865</c:v>
                </c:pt>
                <c:pt idx="52">
                  <c:v>39866</c:v>
                </c:pt>
                <c:pt idx="53">
                  <c:v>39867</c:v>
                </c:pt>
                <c:pt idx="54">
                  <c:v>39868</c:v>
                </c:pt>
                <c:pt idx="55">
                  <c:v>39869</c:v>
                </c:pt>
                <c:pt idx="56">
                  <c:v>39870</c:v>
                </c:pt>
                <c:pt idx="57">
                  <c:v>39871</c:v>
                </c:pt>
                <c:pt idx="58">
                  <c:v>39872</c:v>
                </c:pt>
                <c:pt idx="59">
                  <c:v>39873</c:v>
                </c:pt>
                <c:pt idx="60">
                  <c:v>39874</c:v>
                </c:pt>
                <c:pt idx="61">
                  <c:v>39875</c:v>
                </c:pt>
                <c:pt idx="62">
                  <c:v>39876</c:v>
                </c:pt>
                <c:pt idx="63">
                  <c:v>39877</c:v>
                </c:pt>
                <c:pt idx="64">
                  <c:v>39878</c:v>
                </c:pt>
                <c:pt idx="65">
                  <c:v>39879</c:v>
                </c:pt>
                <c:pt idx="66">
                  <c:v>39880</c:v>
                </c:pt>
                <c:pt idx="67">
                  <c:v>39881</c:v>
                </c:pt>
                <c:pt idx="68">
                  <c:v>39882</c:v>
                </c:pt>
                <c:pt idx="69">
                  <c:v>39883</c:v>
                </c:pt>
                <c:pt idx="70">
                  <c:v>39884</c:v>
                </c:pt>
                <c:pt idx="71">
                  <c:v>39885</c:v>
                </c:pt>
                <c:pt idx="72">
                  <c:v>39886</c:v>
                </c:pt>
                <c:pt idx="73">
                  <c:v>39887</c:v>
                </c:pt>
                <c:pt idx="74">
                  <c:v>39888</c:v>
                </c:pt>
                <c:pt idx="75">
                  <c:v>39889</c:v>
                </c:pt>
                <c:pt idx="76">
                  <c:v>39890</c:v>
                </c:pt>
                <c:pt idx="77">
                  <c:v>39891</c:v>
                </c:pt>
                <c:pt idx="78">
                  <c:v>39892</c:v>
                </c:pt>
                <c:pt idx="79">
                  <c:v>39893</c:v>
                </c:pt>
                <c:pt idx="80">
                  <c:v>39894</c:v>
                </c:pt>
                <c:pt idx="81">
                  <c:v>39895</c:v>
                </c:pt>
                <c:pt idx="82">
                  <c:v>39896</c:v>
                </c:pt>
                <c:pt idx="83">
                  <c:v>39897</c:v>
                </c:pt>
                <c:pt idx="84">
                  <c:v>39898</c:v>
                </c:pt>
                <c:pt idx="85">
                  <c:v>39899</c:v>
                </c:pt>
                <c:pt idx="86">
                  <c:v>39900</c:v>
                </c:pt>
                <c:pt idx="87">
                  <c:v>39901</c:v>
                </c:pt>
                <c:pt idx="88">
                  <c:v>39902</c:v>
                </c:pt>
                <c:pt idx="89">
                  <c:v>39903</c:v>
                </c:pt>
                <c:pt idx="90">
                  <c:v>39904</c:v>
                </c:pt>
                <c:pt idx="91">
                  <c:v>39905</c:v>
                </c:pt>
                <c:pt idx="92">
                  <c:v>39906</c:v>
                </c:pt>
                <c:pt idx="93">
                  <c:v>39907</c:v>
                </c:pt>
                <c:pt idx="94">
                  <c:v>39908</c:v>
                </c:pt>
                <c:pt idx="95">
                  <c:v>39909</c:v>
                </c:pt>
                <c:pt idx="96">
                  <c:v>39910</c:v>
                </c:pt>
                <c:pt idx="97">
                  <c:v>39911</c:v>
                </c:pt>
                <c:pt idx="98">
                  <c:v>39912</c:v>
                </c:pt>
                <c:pt idx="99">
                  <c:v>39913</c:v>
                </c:pt>
                <c:pt idx="100">
                  <c:v>39914</c:v>
                </c:pt>
                <c:pt idx="101">
                  <c:v>39915</c:v>
                </c:pt>
                <c:pt idx="102">
                  <c:v>39916</c:v>
                </c:pt>
                <c:pt idx="103">
                  <c:v>39917</c:v>
                </c:pt>
                <c:pt idx="104">
                  <c:v>39918</c:v>
                </c:pt>
                <c:pt idx="105">
                  <c:v>39919</c:v>
                </c:pt>
                <c:pt idx="106">
                  <c:v>39920</c:v>
                </c:pt>
                <c:pt idx="107">
                  <c:v>39921</c:v>
                </c:pt>
                <c:pt idx="108">
                  <c:v>39922</c:v>
                </c:pt>
                <c:pt idx="109">
                  <c:v>39923</c:v>
                </c:pt>
                <c:pt idx="110">
                  <c:v>39924</c:v>
                </c:pt>
                <c:pt idx="111">
                  <c:v>39925</c:v>
                </c:pt>
                <c:pt idx="112">
                  <c:v>39926</c:v>
                </c:pt>
                <c:pt idx="113">
                  <c:v>39927</c:v>
                </c:pt>
                <c:pt idx="114">
                  <c:v>39928</c:v>
                </c:pt>
                <c:pt idx="115">
                  <c:v>39929</c:v>
                </c:pt>
                <c:pt idx="116">
                  <c:v>39930</c:v>
                </c:pt>
                <c:pt idx="117">
                  <c:v>39931</c:v>
                </c:pt>
                <c:pt idx="118">
                  <c:v>39932</c:v>
                </c:pt>
                <c:pt idx="119">
                  <c:v>39933</c:v>
                </c:pt>
                <c:pt idx="120">
                  <c:v>39934</c:v>
                </c:pt>
                <c:pt idx="121">
                  <c:v>39935</c:v>
                </c:pt>
                <c:pt idx="122">
                  <c:v>39936</c:v>
                </c:pt>
                <c:pt idx="123">
                  <c:v>39937</c:v>
                </c:pt>
                <c:pt idx="124">
                  <c:v>39938</c:v>
                </c:pt>
                <c:pt idx="125">
                  <c:v>39939</c:v>
                </c:pt>
                <c:pt idx="126">
                  <c:v>39940</c:v>
                </c:pt>
                <c:pt idx="127">
                  <c:v>39941</c:v>
                </c:pt>
                <c:pt idx="128">
                  <c:v>39942</c:v>
                </c:pt>
                <c:pt idx="129">
                  <c:v>39943</c:v>
                </c:pt>
                <c:pt idx="130">
                  <c:v>39944</c:v>
                </c:pt>
                <c:pt idx="131">
                  <c:v>39945</c:v>
                </c:pt>
                <c:pt idx="132">
                  <c:v>39946</c:v>
                </c:pt>
                <c:pt idx="133">
                  <c:v>39947</c:v>
                </c:pt>
                <c:pt idx="134">
                  <c:v>39948</c:v>
                </c:pt>
                <c:pt idx="135">
                  <c:v>39949</c:v>
                </c:pt>
                <c:pt idx="136">
                  <c:v>39950</c:v>
                </c:pt>
                <c:pt idx="137">
                  <c:v>39951</c:v>
                </c:pt>
                <c:pt idx="138">
                  <c:v>39952</c:v>
                </c:pt>
                <c:pt idx="139">
                  <c:v>39953</c:v>
                </c:pt>
                <c:pt idx="140">
                  <c:v>39954</c:v>
                </c:pt>
                <c:pt idx="141">
                  <c:v>39955</c:v>
                </c:pt>
                <c:pt idx="142">
                  <c:v>39956</c:v>
                </c:pt>
                <c:pt idx="143">
                  <c:v>39957</c:v>
                </c:pt>
                <c:pt idx="144">
                  <c:v>39958</c:v>
                </c:pt>
                <c:pt idx="145">
                  <c:v>39959</c:v>
                </c:pt>
                <c:pt idx="146">
                  <c:v>39960</c:v>
                </c:pt>
                <c:pt idx="147">
                  <c:v>39961</c:v>
                </c:pt>
                <c:pt idx="148">
                  <c:v>39962</c:v>
                </c:pt>
                <c:pt idx="149">
                  <c:v>39963</c:v>
                </c:pt>
                <c:pt idx="150">
                  <c:v>39964</c:v>
                </c:pt>
                <c:pt idx="151">
                  <c:v>39965</c:v>
                </c:pt>
                <c:pt idx="152">
                  <c:v>39966</c:v>
                </c:pt>
                <c:pt idx="153">
                  <c:v>39967</c:v>
                </c:pt>
                <c:pt idx="154">
                  <c:v>39968</c:v>
                </c:pt>
                <c:pt idx="155">
                  <c:v>39969</c:v>
                </c:pt>
                <c:pt idx="156">
                  <c:v>39970</c:v>
                </c:pt>
                <c:pt idx="157">
                  <c:v>39971</c:v>
                </c:pt>
                <c:pt idx="158">
                  <c:v>39972</c:v>
                </c:pt>
                <c:pt idx="159">
                  <c:v>39973</c:v>
                </c:pt>
                <c:pt idx="160">
                  <c:v>39974</c:v>
                </c:pt>
                <c:pt idx="161">
                  <c:v>39975</c:v>
                </c:pt>
                <c:pt idx="162">
                  <c:v>39976</c:v>
                </c:pt>
                <c:pt idx="163">
                  <c:v>39977</c:v>
                </c:pt>
                <c:pt idx="164">
                  <c:v>39978</c:v>
                </c:pt>
                <c:pt idx="165">
                  <c:v>39979</c:v>
                </c:pt>
                <c:pt idx="166">
                  <c:v>39980</c:v>
                </c:pt>
                <c:pt idx="167">
                  <c:v>39981</c:v>
                </c:pt>
                <c:pt idx="168">
                  <c:v>39982</c:v>
                </c:pt>
                <c:pt idx="169">
                  <c:v>39983</c:v>
                </c:pt>
                <c:pt idx="170">
                  <c:v>39984</c:v>
                </c:pt>
                <c:pt idx="171">
                  <c:v>39985</c:v>
                </c:pt>
                <c:pt idx="172">
                  <c:v>39986</c:v>
                </c:pt>
                <c:pt idx="173">
                  <c:v>39987</c:v>
                </c:pt>
                <c:pt idx="174">
                  <c:v>39988</c:v>
                </c:pt>
                <c:pt idx="175">
                  <c:v>39989</c:v>
                </c:pt>
                <c:pt idx="176">
                  <c:v>39990</c:v>
                </c:pt>
                <c:pt idx="177">
                  <c:v>39991</c:v>
                </c:pt>
                <c:pt idx="178">
                  <c:v>39992</c:v>
                </c:pt>
                <c:pt idx="179">
                  <c:v>39993</c:v>
                </c:pt>
                <c:pt idx="180">
                  <c:v>39994</c:v>
                </c:pt>
                <c:pt idx="181">
                  <c:v>39995</c:v>
                </c:pt>
                <c:pt idx="182">
                  <c:v>39996</c:v>
                </c:pt>
                <c:pt idx="183">
                  <c:v>39997</c:v>
                </c:pt>
                <c:pt idx="184">
                  <c:v>39998</c:v>
                </c:pt>
                <c:pt idx="185">
                  <c:v>39999</c:v>
                </c:pt>
                <c:pt idx="186">
                  <c:v>40000</c:v>
                </c:pt>
                <c:pt idx="187">
                  <c:v>40001</c:v>
                </c:pt>
                <c:pt idx="188">
                  <c:v>40002</c:v>
                </c:pt>
                <c:pt idx="189">
                  <c:v>40003</c:v>
                </c:pt>
                <c:pt idx="190">
                  <c:v>40004</c:v>
                </c:pt>
                <c:pt idx="191">
                  <c:v>40005</c:v>
                </c:pt>
                <c:pt idx="192">
                  <c:v>40006</c:v>
                </c:pt>
                <c:pt idx="193">
                  <c:v>40007</c:v>
                </c:pt>
                <c:pt idx="194">
                  <c:v>40008</c:v>
                </c:pt>
                <c:pt idx="195">
                  <c:v>40009</c:v>
                </c:pt>
                <c:pt idx="196">
                  <c:v>40010</c:v>
                </c:pt>
                <c:pt idx="197">
                  <c:v>40011</c:v>
                </c:pt>
                <c:pt idx="198">
                  <c:v>40012</c:v>
                </c:pt>
                <c:pt idx="199">
                  <c:v>40013</c:v>
                </c:pt>
                <c:pt idx="200">
                  <c:v>40014</c:v>
                </c:pt>
                <c:pt idx="201">
                  <c:v>40015</c:v>
                </c:pt>
                <c:pt idx="202">
                  <c:v>40016</c:v>
                </c:pt>
                <c:pt idx="203">
                  <c:v>40017</c:v>
                </c:pt>
                <c:pt idx="204">
                  <c:v>40018</c:v>
                </c:pt>
                <c:pt idx="205">
                  <c:v>40019</c:v>
                </c:pt>
                <c:pt idx="206">
                  <c:v>40020</c:v>
                </c:pt>
                <c:pt idx="207">
                  <c:v>40021</c:v>
                </c:pt>
                <c:pt idx="208">
                  <c:v>40022</c:v>
                </c:pt>
                <c:pt idx="209">
                  <c:v>40023</c:v>
                </c:pt>
                <c:pt idx="210">
                  <c:v>40024</c:v>
                </c:pt>
                <c:pt idx="211">
                  <c:v>40025</c:v>
                </c:pt>
                <c:pt idx="212">
                  <c:v>40026</c:v>
                </c:pt>
                <c:pt idx="213">
                  <c:v>40027</c:v>
                </c:pt>
                <c:pt idx="214">
                  <c:v>40028</c:v>
                </c:pt>
                <c:pt idx="215">
                  <c:v>40029</c:v>
                </c:pt>
                <c:pt idx="216">
                  <c:v>40030</c:v>
                </c:pt>
                <c:pt idx="217">
                  <c:v>40031</c:v>
                </c:pt>
                <c:pt idx="218">
                  <c:v>40032</c:v>
                </c:pt>
                <c:pt idx="219">
                  <c:v>40033</c:v>
                </c:pt>
                <c:pt idx="220">
                  <c:v>40034</c:v>
                </c:pt>
                <c:pt idx="221">
                  <c:v>40035</c:v>
                </c:pt>
                <c:pt idx="222">
                  <c:v>40036</c:v>
                </c:pt>
                <c:pt idx="223">
                  <c:v>40037</c:v>
                </c:pt>
                <c:pt idx="224">
                  <c:v>40038</c:v>
                </c:pt>
                <c:pt idx="225">
                  <c:v>40039</c:v>
                </c:pt>
                <c:pt idx="226">
                  <c:v>40040</c:v>
                </c:pt>
                <c:pt idx="227">
                  <c:v>40041</c:v>
                </c:pt>
                <c:pt idx="228">
                  <c:v>40042</c:v>
                </c:pt>
                <c:pt idx="229">
                  <c:v>40043</c:v>
                </c:pt>
                <c:pt idx="230">
                  <c:v>40044</c:v>
                </c:pt>
                <c:pt idx="231">
                  <c:v>40045</c:v>
                </c:pt>
                <c:pt idx="232">
                  <c:v>40046</c:v>
                </c:pt>
                <c:pt idx="233">
                  <c:v>40047</c:v>
                </c:pt>
                <c:pt idx="234">
                  <c:v>40048</c:v>
                </c:pt>
                <c:pt idx="235">
                  <c:v>40049</c:v>
                </c:pt>
                <c:pt idx="236">
                  <c:v>40050</c:v>
                </c:pt>
                <c:pt idx="237">
                  <c:v>40051</c:v>
                </c:pt>
                <c:pt idx="238">
                  <c:v>40052</c:v>
                </c:pt>
                <c:pt idx="239">
                  <c:v>40053</c:v>
                </c:pt>
                <c:pt idx="240">
                  <c:v>40054</c:v>
                </c:pt>
                <c:pt idx="241">
                  <c:v>40055</c:v>
                </c:pt>
                <c:pt idx="242">
                  <c:v>40056</c:v>
                </c:pt>
                <c:pt idx="243">
                  <c:v>40057</c:v>
                </c:pt>
                <c:pt idx="244">
                  <c:v>40058</c:v>
                </c:pt>
                <c:pt idx="245">
                  <c:v>40059</c:v>
                </c:pt>
                <c:pt idx="246">
                  <c:v>40060</c:v>
                </c:pt>
                <c:pt idx="247">
                  <c:v>40061</c:v>
                </c:pt>
                <c:pt idx="248">
                  <c:v>40062</c:v>
                </c:pt>
                <c:pt idx="249">
                  <c:v>40063</c:v>
                </c:pt>
                <c:pt idx="250">
                  <c:v>40064</c:v>
                </c:pt>
                <c:pt idx="251">
                  <c:v>40065</c:v>
                </c:pt>
                <c:pt idx="252">
                  <c:v>40066</c:v>
                </c:pt>
                <c:pt idx="253">
                  <c:v>40067</c:v>
                </c:pt>
                <c:pt idx="254">
                  <c:v>40068</c:v>
                </c:pt>
                <c:pt idx="255">
                  <c:v>40069</c:v>
                </c:pt>
                <c:pt idx="256">
                  <c:v>40070</c:v>
                </c:pt>
                <c:pt idx="257">
                  <c:v>40071</c:v>
                </c:pt>
                <c:pt idx="258">
                  <c:v>40072</c:v>
                </c:pt>
                <c:pt idx="259">
                  <c:v>40073</c:v>
                </c:pt>
                <c:pt idx="260">
                  <c:v>40074</c:v>
                </c:pt>
                <c:pt idx="261">
                  <c:v>40075</c:v>
                </c:pt>
                <c:pt idx="262">
                  <c:v>40076</c:v>
                </c:pt>
                <c:pt idx="263">
                  <c:v>40077</c:v>
                </c:pt>
                <c:pt idx="264">
                  <c:v>40078</c:v>
                </c:pt>
                <c:pt idx="265">
                  <c:v>40079</c:v>
                </c:pt>
                <c:pt idx="266">
                  <c:v>40080</c:v>
                </c:pt>
                <c:pt idx="267">
                  <c:v>40081</c:v>
                </c:pt>
                <c:pt idx="268">
                  <c:v>40082</c:v>
                </c:pt>
                <c:pt idx="269">
                  <c:v>40083</c:v>
                </c:pt>
                <c:pt idx="270">
                  <c:v>40084</c:v>
                </c:pt>
                <c:pt idx="271">
                  <c:v>40085</c:v>
                </c:pt>
                <c:pt idx="272">
                  <c:v>40086</c:v>
                </c:pt>
                <c:pt idx="273">
                  <c:v>40087</c:v>
                </c:pt>
                <c:pt idx="274">
                  <c:v>40088</c:v>
                </c:pt>
                <c:pt idx="275">
                  <c:v>40089</c:v>
                </c:pt>
                <c:pt idx="276">
                  <c:v>40090</c:v>
                </c:pt>
                <c:pt idx="277">
                  <c:v>40091</c:v>
                </c:pt>
                <c:pt idx="278">
                  <c:v>40092</c:v>
                </c:pt>
                <c:pt idx="279">
                  <c:v>40093</c:v>
                </c:pt>
                <c:pt idx="280">
                  <c:v>40094</c:v>
                </c:pt>
                <c:pt idx="281">
                  <c:v>40095</c:v>
                </c:pt>
                <c:pt idx="282">
                  <c:v>40096</c:v>
                </c:pt>
                <c:pt idx="283">
                  <c:v>40097</c:v>
                </c:pt>
                <c:pt idx="284">
                  <c:v>40098</c:v>
                </c:pt>
                <c:pt idx="285">
                  <c:v>40099</c:v>
                </c:pt>
                <c:pt idx="286">
                  <c:v>40100</c:v>
                </c:pt>
                <c:pt idx="287">
                  <c:v>40101</c:v>
                </c:pt>
                <c:pt idx="288">
                  <c:v>40102</c:v>
                </c:pt>
                <c:pt idx="289">
                  <c:v>40103</c:v>
                </c:pt>
                <c:pt idx="290">
                  <c:v>40104</c:v>
                </c:pt>
                <c:pt idx="291">
                  <c:v>40105</c:v>
                </c:pt>
                <c:pt idx="292">
                  <c:v>40106</c:v>
                </c:pt>
                <c:pt idx="293">
                  <c:v>40107</c:v>
                </c:pt>
                <c:pt idx="294">
                  <c:v>40108</c:v>
                </c:pt>
                <c:pt idx="295">
                  <c:v>40109</c:v>
                </c:pt>
                <c:pt idx="296">
                  <c:v>40110</c:v>
                </c:pt>
                <c:pt idx="297">
                  <c:v>40111</c:v>
                </c:pt>
                <c:pt idx="298">
                  <c:v>40112</c:v>
                </c:pt>
                <c:pt idx="299">
                  <c:v>40113</c:v>
                </c:pt>
                <c:pt idx="300">
                  <c:v>40114</c:v>
                </c:pt>
                <c:pt idx="301">
                  <c:v>40115</c:v>
                </c:pt>
                <c:pt idx="302">
                  <c:v>40116</c:v>
                </c:pt>
                <c:pt idx="303">
                  <c:v>40117</c:v>
                </c:pt>
                <c:pt idx="304">
                  <c:v>40118</c:v>
                </c:pt>
                <c:pt idx="305">
                  <c:v>40119</c:v>
                </c:pt>
                <c:pt idx="306">
                  <c:v>40120</c:v>
                </c:pt>
                <c:pt idx="307">
                  <c:v>40121</c:v>
                </c:pt>
                <c:pt idx="308">
                  <c:v>40122</c:v>
                </c:pt>
                <c:pt idx="309">
                  <c:v>40123</c:v>
                </c:pt>
                <c:pt idx="310">
                  <c:v>40124</c:v>
                </c:pt>
                <c:pt idx="311">
                  <c:v>40125</c:v>
                </c:pt>
                <c:pt idx="312">
                  <c:v>40126</c:v>
                </c:pt>
                <c:pt idx="313">
                  <c:v>40127</c:v>
                </c:pt>
                <c:pt idx="314">
                  <c:v>40128</c:v>
                </c:pt>
                <c:pt idx="315">
                  <c:v>40129</c:v>
                </c:pt>
                <c:pt idx="316">
                  <c:v>40130</c:v>
                </c:pt>
                <c:pt idx="317">
                  <c:v>40131</c:v>
                </c:pt>
                <c:pt idx="318">
                  <c:v>40132</c:v>
                </c:pt>
                <c:pt idx="319">
                  <c:v>40133</c:v>
                </c:pt>
                <c:pt idx="320">
                  <c:v>40134</c:v>
                </c:pt>
                <c:pt idx="321">
                  <c:v>40135</c:v>
                </c:pt>
                <c:pt idx="322">
                  <c:v>40136</c:v>
                </c:pt>
                <c:pt idx="323">
                  <c:v>40137</c:v>
                </c:pt>
                <c:pt idx="324">
                  <c:v>40138</c:v>
                </c:pt>
                <c:pt idx="325">
                  <c:v>40139</c:v>
                </c:pt>
                <c:pt idx="326">
                  <c:v>40140</c:v>
                </c:pt>
                <c:pt idx="327">
                  <c:v>40141</c:v>
                </c:pt>
                <c:pt idx="328">
                  <c:v>40142</c:v>
                </c:pt>
                <c:pt idx="329">
                  <c:v>40143</c:v>
                </c:pt>
                <c:pt idx="330">
                  <c:v>40144</c:v>
                </c:pt>
                <c:pt idx="331">
                  <c:v>40145</c:v>
                </c:pt>
                <c:pt idx="332">
                  <c:v>40146</c:v>
                </c:pt>
                <c:pt idx="333">
                  <c:v>40147</c:v>
                </c:pt>
                <c:pt idx="334">
                  <c:v>40148</c:v>
                </c:pt>
                <c:pt idx="335">
                  <c:v>40149</c:v>
                </c:pt>
                <c:pt idx="336">
                  <c:v>40150</c:v>
                </c:pt>
                <c:pt idx="337">
                  <c:v>40151</c:v>
                </c:pt>
                <c:pt idx="338">
                  <c:v>40152</c:v>
                </c:pt>
                <c:pt idx="339">
                  <c:v>40153</c:v>
                </c:pt>
                <c:pt idx="340">
                  <c:v>40154</c:v>
                </c:pt>
                <c:pt idx="341">
                  <c:v>40155</c:v>
                </c:pt>
                <c:pt idx="342">
                  <c:v>40156</c:v>
                </c:pt>
                <c:pt idx="343">
                  <c:v>40157</c:v>
                </c:pt>
                <c:pt idx="344">
                  <c:v>40158</c:v>
                </c:pt>
                <c:pt idx="345">
                  <c:v>40159</c:v>
                </c:pt>
                <c:pt idx="346">
                  <c:v>40160</c:v>
                </c:pt>
                <c:pt idx="347">
                  <c:v>40161</c:v>
                </c:pt>
                <c:pt idx="348">
                  <c:v>40162</c:v>
                </c:pt>
                <c:pt idx="349">
                  <c:v>40163</c:v>
                </c:pt>
                <c:pt idx="350">
                  <c:v>40164</c:v>
                </c:pt>
                <c:pt idx="351">
                  <c:v>40165</c:v>
                </c:pt>
                <c:pt idx="352">
                  <c:v>40166</c:v>
                </c:pt>
                <c:pt idx="353">
                  <c:v>40167</c:v>
                </c:pt>
                <c:pt idx="354">
                  <c:v>40168</c:v>
                </c:pt>
                <c:pt idx="355">
                  <c:v>40169</c:v>
                </c:pt>
                <c:pt idx="356">
                  <c:v>40170</c:v>
                </c:pt>
                <c:pt idx="357">
                  <c:v>40171</c:v>
                </c:pt>
                <c:pt idx="358">
                  <c:v>40172</c:v>
                </c:pt>
                <c:pt idx="359">
                  <c:v>40173</c:v>
                </c:pt>
                <c:pt idx="360">
                  <c:v>40174</c:v>
                </c:pt>
                <c:pt idx="361">
                  <c:v>40175</c:v>
                </c:pt>
                <c:pt idx="362">
                  <c:v>40176</c:v>
                </c:pt>
                <c:pt idx="363">
                  <c:v>40177</c:v>
                </c:pt>
                <c:pt idx="364">
                  <c:v>40178</c:v>
                </c:pt>
                <c:pt idx="365">
                  <c:v>40179</c:v>
                </c:pt>
                <c:pt idx="366">
                  <c:v>40180</c:v>
                </c:pt>
                <c:pt idx="367">
                  <c:v>40181</c:v>
                </c:pt>
                <c:pt idx="368">
                  <c:v>40182</c:v>
                </c:pt>
                <c:pt idx="369">
                  <c:v>40183</c:v>
                </c:pt>
                <c:pt idx="370">
                  <c:v>40184</c:v>
                </c:pt>
                <c:pt idx="371">
                  <c:v>40185</c:v>
                </c:pt>
                <c:pt idx="372">
                  <c:v>40186</c:v>
                </c:pt>
                <c:pt idx="373">
                  <c:v>40187</c:v>
                </c:pt>
                <c:pt idx="374">
                  <c:v>40188</c:v>
                </c:pt>
                <c:pt idx="375">
                  <c:v>40189</c:v>
                </c:pt>
                <c:pt idx="376">
                  <c:v>40190</c:v>
                </c:pt>
                <c:pt idx="377">
                  <c:v>40191</c:v>
                </c:pt>
                <c:pt idx="378">
                  <c:v>40192</c:v>
                </c:pt>
                <c:pt idx="379">
                  <c:v>40193</c:v>
                </c:pt>
                <c:pt idx="380">
                  <c:v>40194</c:v>
                </c:pt>
                <c:pt idx="381">
                  <c:v>40195</c:v>
                </c:pt>
                <c:pt idx="382">
                  <c:v>40196</c:v>
                </c:pt>
                <c:pt idx="383">
                  <c:v>40197</c:v>
                </c:pt>
                <c:pt idx="384">
                  <c:v>40198</c:v>
                </c:pt>
                <c:pt idx="385">
                  <c:v>40199</c:v>
                </c:pt>
                <c:pt idx="386">
                  <c:v>40200</c:v>
                </c:pt>
                <c:pt idx="387">
                  <c:v>40201</c:v>
                </c:pt>
                <c:pt idx="388">
                  <c:v>40202</c:v>
                </c:pt>
                <c:pt idx="389">
                  <c:v>40203</c:v>
                </c:pt>
                <c:pt idx="390">
                  <c:v>40204</c:v>
                </c:pt>
                <c:pt idx="391">
                  <c:v>40205</c:v>
                </c:pt>
                <c:pt idx="392">
                  <c:v>40206</c:v>
                </c:pt>
                <c:pt idx="393">
                  <c:v>40207</c:v>
                </c:pt>
                <c:pt idx="394">
                  <c:v>40208</c:v>
                </c:pt>
                <c:pt idx="395">
                  <c:v>40209</c:v>
                </c:pt>
                <c:pt idx="396">
                  <c:v>40210</c:v>
                </c:pt>
                <c:pt idx="397">
                  <c:v>40211</c:v>
                </c:pt>
                <c:pt idx="398">
                  <c:v>40212</c:v>
                </c:pt>
                <c:pt idx="399">
                  <c:v>40213</c:v>
                </c:pt>
                <c:pt idx="400">
                  <c:v>40214</c:v>
                </c:pt>
                <c:pt idx="401">
                  <c:v>40215</c:v>
                </c:pt>
                <c:pt idx="402">
                  <c:v>40216</c:v>
                </c:pt>
                <c:pt idx="403">
                  <c:v>40217</c:v>
                </c:pt>
                <c:pt idx="404">
                  <c:v>40218</c:v>
                </c:pt>
                <c:pt idx="405">
                  <c:v>40219</c:v>
                </c:pt>
                <c:pt idx="406">
                  <c:v>40220</c:v>
                </c:pt>
                <c:pt idx="407">
                  <c:v>40221</c:v>
                </c:pt>
                <c:pt idx="408">
                  <c:v>40222</c:v>
                </c:pt>
                <c:pt idx="409">
                  <c:v>40223</c:v>
                </c:pt>
                <c:pt idx="410">
                  <c:v>40224</c:v>
                </c:pt>
                <c:pt idx="411">
                  <c:v>40225</c:v>
                </c:pt>
                <c:pt idx="412">
                  <c:v>40226</c:v>
                </c:pt>
                <c:pt idx="413">
                  <c:v>40227</c:v>
                </c:pt>
                <c:pt idx="414">
                  <c:v>40228</c:v>
                </c:pt>
                <c:pt idx="415">
                  <c:v>40229</c:v>
                </c:pt>
                <c:pt idx="416">
                  <c:v>40230</c:v>
                </c:pt>
                <c:pt idx="417">
                  <c:v>40231</c:v>
                </c:pt>
                <c:pt idx="418">
                  <c:v>40232</c:v>
                </c:pt>
                <c:pt idx="419">
                  <c:v>40233</c:v>
                </c:pt>
                <c:pt idx="420">
                  <c:v>40234</c:v>
                </c:pt>
                <c:pt idx="421">
                  <c:v>40235</c:v>
                </c:pt>
                <c:pt idx="422">
                  <c:v>40236</c:v>
                </c:pt>
                <c:pt idx="423">
                  <c:v>40237</c:v>
                </c:pt>
                <c:pt idx="424">
                  <c:v>40238</c:v>
                </c:pt>
                <c:pt idx="425">
                  <c:v>40239</c:v>
                </c:pt>
                <c:pt idx="426">
                  <c:v>40240</c:v>
                </c:pt>
                <c:pt idx="427">
                  <c:v>40241</c:v>
                </c:pt>
                <c:pt idx="428">
                  <c:v>40242</c:v>
                </c:pt>
                <c:pt idx="429">
                  <c:v>40243</c:v>
                </c:pt>
                <c:pt idx="430">
                  <c:v>40244</c:v>
                </c:pt>
                <c:pt idx="431">
                  <c:v>40245</c:v>
                </c:pt>
                <c:pt idx="432">
                  <c:v>40246</c:v>
                </c:pt>
                <c:pt idx="433">
                  <c:v>40247</c:v>
                </c:pt>
                <c:pt idx="434">
                  <c:v>40248</c:v>
                </c:pt>
                <c:pt idx="435">
                  <c:v>40249</c:v>
                </c:pt>
                <c:pt idx="436">
                  <c:v>40250</c:v>
                </c:pt>
                <c:pt idx="437">
                  <c:v>40251</c:v>
                </c:pt>
                <c:pt idx="438">
                  <c:v>40252</c:v>
                </c:pt>
                <c:pt idx="439">
                  <c:v>40253</c:v>
                </c:pt>
                <c:pt idx="440">
                  <c:v>40254</c:v>
                </c:pt>
                <c:pt idx="441">
                  <c:v>40255</c:v>
                </c:pt>
                <c:pt idx="442">
                  <c:v>40256</c:v>
                </c:pt>
                <c:pt idx="443">
                  <c:v>40257</c:v>
                </c:pt>
                <c:pt idx="444">
                  <c:v>40258</c:v>
                </c:pt>
                <c:pt idx="445">
                  <c:v>40259</c:v>
                </c:pt>
                <c:pt idx="446">
                  <c:v>40260</c:v>
                </c:pt>
                <c:pt idx="447">
                  <c:v>40261</c:v>
                </c:pt>
                <c:pt idx="448">
                  <c:v>40262</c:v>
                </c:pt>
                <c:pt idx="449">
                  <c:v>40263</c:v>
                </c:pt>
                <c:pt idx="450">
                  <c:v>40264</c:v>
                </c:pt>
                <c:pt idx="451">
                  <c:v>40265</c:v>
                </c:pt>
                <c:pt idx="452">
                  <c:v>40266</c:v>
                </c:pt>
                <c:pt idx="453">
                  <c:v>40267</c:v>
                </c:pt>
                <c:pt idx="454">
                  <c:v>40268</c:v>
                </c:pt>
                <c:pt idx="455">
                  <c:v>40269</c:v>
                </c:pt>
                <c:pt idx="456">
                  <c:v>40270</c:v>
                </c:pt>
                <c:pt idx="457">
                  <c:v>40271</c:v>
                </c:pt>
                <c:pt idx="458">
                  <c:v>40272</c:v>
                </c:pt>
                <c:pt idx="459">
                  <c:v>40273</c:v>
                </c:pt>
                <c:pt idx="460">
                  <c:v>40274</c:v>
                </c:pt>
                <c:pt idx="461">
                  <c:v>40275</c:v>
                </c:pt>
                <c:pt idx="462">
                  <c:v>40276</c:v>
                </c:pt>
                <c:pt idx="463">
                  <c:v>40277</c:v>
                </c:pt>
                <c:pt idx="464">
                  <c:v>40278</c:v>
                </c:pt>
                <c:pt idx="465">
                  <c:v>40279</c:v>
                </c:pt>
                <c:pt idx="466">
                  <c:v>40280</c:v>
                </c:pt>
                <c:pt idx="467">
                  <c:v>40281</c:v>
                </c:pt>
                <c:pt idx="468">
                  <c:v>40282</c:v>
                </c:pt>
                <c:pt idx="469">
                  <c:v>40283</c:v>
                </c:pt>
                <c:pt idx="470">
                  <c:v>40284</c:v>
                </c:pt>
                <c:pt idx="471">
                  <c:v>40285</c:v>
                </c:pt>
                <c:pt idx="472">
                  <c:v>40286</c:v>
                </c:pt>
                <c:pt idx="473">
                  <c:v>40287</c:v>
                </c:pt>
                <c:pt idx="474">
                  <c:v>40288</c:v>
                </c:pt>
                <c:pt idx="475">
                  <c:v>40289</c:v>
                </c:pt>
                <c:pt idx="476">
                  <c:v>40290</c:v>
                </c:pt>
                <c:pt idx="477">
                  <c:v>40291</c:v>
                </c:pt>
                <c:pt idx="478">
                  <c:v>40292</c:v>
                </c:pt>
                <c:pt idx="479">
                  <c:v>40293</c:v>
                </c:pt>
                <c:pt idx="480">
                  <c:v>40294</c:v>
                </c:pt>
                <c:pt idx="481">
                  <c:v>40295</c:v>
                </c:pt>
                <c:pt idx="482">
                  <c:v>40296</c:v>
                </c:pt>
                <c:pt idx="483">
                  <c:v>40297</c:v>
                </c:pt>
                <c:pt idx="484">
                  <c:v>40298</c:v>
                </c:pt>
                <c:pt idx="485">
                  <c:v>40299</c:v>
                </c:pt>
                <c:pt idx="486">
                  <c:v>40300</c:v>
                </c:pt>
                <c:pt idx="487">
                  <c:v>40301</c:v>
                </c:pt>
                <c:pt idx="488">
                  <c:v>40302</c:v>
                </c:pt>
                <c:pt idx="489">
                  <c:v>40303</c:v>
                </c:pt>
                <c:pt idx="490">
                  <c:v>40304</c:v>
                </c:pt>
                <c:pt idx="491">
                  <c:v>40305</c:v>
                </c:pt>
                <c:pt idx="492">
                  <c:v>40306</c:v>
                </c:pt>
                <c:pt idx="493">
                  <c:v>40307</c:v>
                </c:pt>
                <c:pt idx="494">
                  <c:v>40308</c:v>
                </c:pt>
                <c:pt idx="495">
                  <c:v>40309</c:v>
                </c:pt>
                <c:pt idx="496">
                  <c:v>40310</c:v>
                </c:pt>
                <c:pt idx="497">
                  <c:v>40311</c:v>
                </c:pt>
                <c:pt idx="498">
                  <c:v>40312</c:v>
                </c:pt>
                <c:pt idx="499">
                  <c:v>40313</c:v>
                </c:pt>
                <c:pt idx="500">
                  <c:v>40314</c:v>
                </c:pt>
                <c:pt idx="501">
                  <c:v>40315</c:v>
                </c:pt>
                <c:pt idx="502">
                  <c:v>40316</c:v>
                </c:pt>
                <c:pt idx="503">
                  <c:v>40317</c:v>
                </c:pt>
                <c:pt idx="504">
                  <c:v>40318</c:v>
                </c:pt>
                <c:pt idx="505">
                  <c:v>40319</c:v>
                </c:pt>
                <c:pt idx="506">
                  <c:v>40320</c:v>
                </c:pt>
                <c:pt idx="507">
                  <c:v>40321</c:v>
                </c:pt>
                <c:pt idx="508">
                  <c:v>40322</c:v>
                </c:pt>
                <c:pt idx="509">
                  <c:v>40323</c:v>
                </c:pt>
                <c:pt idx="510">
                  <c:v>40324</c:v>
                </c:pt>
                <c:pt idx="511">
                  <c:v>40325</c:v>
                </c:pt>
                <c:pt idx="512">
                  <c:v>40326</c:v>
                </c:pt>
                <c:pt idx="513">
                  <c:v>40327</c:v>
                </c:pt>
                <c:pt idx="514">
                  <c:v>40328</c:v>
                </c:pt>
                <c:pt idx="515">
                  <c:v>40329</c:v>
                </c:pt>
                <c:pt idx="516">
                  <c:v>40330</c:v>
                </c:pt>
                <c:pt idx="517">
                  <c:v>40331</c:v>
                </c:pt>
                <c:pt idx="518">
                  <c:v>40332</c:v>
                </c:pt>
                <c:pt idx="519">
                  <c:v>40333</c:v>
                </c:pt>
                <c:pt idx="520">
                  <c:v>40334</c:v>
                </c:pt>
                <c:pt idx="521">
                  <c:v>40335</c:v>
                </c:pt>
                <c:pt idx="522">
                  <c:v>40336</c:v>
                </c:pt>
                <c:pt idx="523">
                  <c:v>40337</c:v>
                </c:pt>
                <c:pt idx="524">
                  <c:v>40338</c:v>
                </c:pt>
                <c:pt idx="525">
                  <c:v>40339</c:v>
                </c:pt>
                <c:pt idx="526">
                  <c:v>40340</c:v>
                </c:pt>
                <c:pt idx="527">
                  <c:v>40341</c:v>
                </c:pt>
                <c:pt idx="528">
                  <c:v>40342</c:v>
                </c:pt>
                <c:pt idx="529">
                  <c:v>40343</c:v>
                </c:pt>
                <c:pt idx="530">
                  <c:v>40344</c:v>
                </c:pt>
                <c:pt idx="531">
                  <c:v>40345</c:v>
                </c:pt>
                <c:pt idx="532">
                  <c:v>40346</c:v>
                </c:pt>
                <c:pt idx="533">
                  <c:v>40347</c:v>
                </c:pt>
                <c:pt idx="534">
                  <c:v>40348</c:v>
                </c:pt>
                <c:pt idx="535">
                  <c:v>40349</c:v>
                </c:pt>
                <c:pt idx="536">
                  <c:v>40350</c:v>
                </c:pt>
                <c:pt idx="537">
                  <c:v>40351</c:v>
                </c:pt>
                <c:pt idx="538">
                  <c:v>40352</c:v>
                </c:pt>
                <c:pt idx="539">
                  <c:v>40353</c:v>
                </c:pt>
                <c:pt idx="540">
                  <c:v>40354</c:v>
                </c:pt>
                <c:pt idx="541">
                  <c:v>40355</c:v>
                </c:pt>
                <c:pt idx="542">
                  <c:v>40356</c:v>
                </c:pt>
                <c:pt idx="543">
                  <c:v>40357</c:v>
                </c:pt>
                <c:pt idx="544">
                  <c:v>40358</c:v>
                </c:pt>
                <c:pt idx="545">
                  <c:v>40359</c:v>
                </c:pt>
                <c:pt idx="546">
                  <c:v>40360</c:v>
                </c:pt>
                <c:pt idx="547">
                  <c:v>40361</c:v>
                </c:pt>
                <c:pt idx="548">
                  <c:v>40362</c:v>
                </c:pt>
                <c:pt idx="549">
                  <c:v>40363</c:v>
                </c:pt>
                <c:pt idx="550">
                  <c:v>40364</c:v>
                </c:pt>
                <c:pt idx="551">
                  <c:v>40365</c:v>
                </c:pt>
                <c:pt idx="552">
                  <c:v>40366</c:v>
                </c:pt>
                <c:pt idx="553">
                  <c:v>40367</c:v>
                </c:pt>
                <c:pt idx="554">
                  <c:v>40368</c:v>
                </c:pt>
                <c:pt idx="555">
                  <c:v>40369</c:v>
                </c:pt>
                <c:pt idx="556">
                  <c:v>40370</c:v>
                </c:pt>
                <c:pt idx="557">
                  <c:v>40371</c:v>
                </c:pt>
                <c:pt idx="558">
                  <c:v>40372</c:v>
                </c:pt>
                <c:pt idx="559">
                  <c:v>40373</c:v>
                </c:pt>
                <c:pt idx="560">
                  <c:v>40374</c:v>
                </c:pt>
                <c:pt idx="561">
                  <c:v>40375</c:v>
                </c:pt>
                <c:pt idx="562">
                  <c:v>40376</c:v>
                </c:pt>
                <c:pt idx="563">
                  <c:v>40377</c:v>
                </c:pt>
                <c:pt idx="564">
                  <c:v>40378</c:v>
                </c:pt>
                <c:pt idx="565">
                  <c:v>40379</c:v>
                </c:pt>
                <c:pt idx="566">
                  <c:v>40380</c:v>
                </c:pt>
                <c:pt idx="567">
                  <c:v>40381</c:v>
                </c:pt>
                <c:pt idx="568">
                  <c:v>40382</c:v>
                </c:pt>
                <c:pt idx="569">
                  <c:v>40383</c:v>
                </c:pt>
                <c:pt idx="570">
                  <c:v>40384</c:v>
                </c:pt>
                <c:pt idx="571">
                  <c:v>40385</c:v>
                </c:pt>
                <c:pt idx="572">
                  <c:v>40386</c:v>
                </c:pt>
                <c:pt idx="573">
                  <c:v>40387</c:v>
                </c:pt>
                <c:pt idx="574">
                  <c:v>40388</c:v>
                </c:pt>
                <c:pt idx="575">
                  <c:v>40389</c:v>
                </c:pt>
                <c:pt idx="576">
                  <c:v>40390</c:v>
                </c:pt>
                <c:pt idx="577">
                  <c:v>40391</c:v>
                </c:pt>
                <c:pt idx="578">
                  <c:v>40392</c:v>
                </c:pt>
                <c:pt idx="579">
                  <c:v>40393</c:v>
                </c:pt>
                <c:pt idx="580">
                  <c:v>40394</c:v>
                </c:pt>
                <c:pt idx="581">
                  <c:v>40395</c:v>
                </c:pt>
                <c:pt idx="582">
                  <c:v>40396</c:v>
                </c:pt>
                <c:pt idx="583">
                  <c:v>40397</c:v>
                </c:pt>
                <c:pt idx="584">
                  <c:v>40398</c:v>
                </c:pt>
                <c:pt idx="585">
                  <c:v>40399</c:v>
                </c:pt>
                <c:pt idx="586">
                  <c:v>40400</c:v>
                </c:pt>
                <c:pt idx="587">
                  <c:v>40401</c:v>
                </c:pt>
                <c:pt idx="588">
                  <c:v>40402</c:v>
                </c:pt>
                <c:pt idx="589">
                  <c:v>40403</c:v>
                </c:pt>
                <c:pt idx="590">
                  <c:v>40404</c:v>
                </c:pt>
                <c:pt idx="591">
                  <c:v>40405</c:v>
                </c:pt>
                <c:pt idx="592">
                  <c:v>40406</c:v>
                </c:pt>
                <c:pt idx="593">
                  <c:v>40407</c:v>
                </c:pt>
                <c:pt idx="594">
                  <c:v>40408</c:v>
                </c:pt>
                <c:pt idx="595">
                  <c:v>40409</c:v>
                </c:pt>
                <c:pt idx="596">
                  <c:v>40410</c:v>
                </c:pt>
                <c:pt idx="597">
                  <c:v>40411</c:v>
                </c:pt>
                <c:pt idx="598">
                  <c:v>40412</c:v>
                </c:pt>
                <c:pt idx="599">
                  <c:v>40413</c:v>
                </c:pt>
                <c:pt idx="600">
                  <c:v>40414</c:v>
                </c:pt>
                <c:pt idx="601">
                  <c:v>40415</c:v>
                </c:pt>
                <c:pt idx="602">
                  <c:v>40416</c:v>
                </c:pt>
                <c:pt idx="603">
                  <c:v>40417</c:v>
                </c:pt>
                <c:pt idx="604">
                  <c:v>40418</c:v>
                </c:pt>
                <c:pt idx="605">
                  <c:v>40419</c:v>
                </c:pt>
                <c:pt idx="606">
                  <c:v>40420</c:v>
                </c:pt>
                <c:pt idx="607">
                  <c:v>40421</c:v>
                </c:pt>
                <c:pt idx="608">
                  <c:v>40422</c:v>
                </c:pt>
                <c:pt idx="609">
                  <c:v>40423</c:v>
                </c:pt>
                <c:pt idx="610">
                  <c:v>40424</c:v>
                </c:pt>
                <c:pt idx="611">
                  <c:v>40425</c:v>
                </c:pt>
                <c:pt idx="612">
                  <c:v>40426</c:v>
                </c:pt>
                <c:pt idx="613">
                  <c:v>40427</c:v>
                </c:pt>
                <c:pt idx="614">
                  <c:v>40428</c:v>
                </c:pt>
                <c:pt idx="615">
                  <c:v>40429</c:v>
                </c:pt>
                <c:pt idx="616">
                  <c:v>40430</c:v>
                </c:pt>
                <c:pt idx="617">
                  <c:v>40431</c:v>
                </c:pt>
                <c:pt idx="618">
                  <c:v>40432</c:v>
                </c:pt>
                <c:pt idx="619">
                  <c:v>40433</c:v>
                </c:pt>
                <c:pt idx="620">
                  <c:v>40434</c:v>
                </c:pt>
                <c:pt idx="621">
                  <c:v>40435</c:v>
                </c:pt>
                <c:pt idx="622">
                  <c:v>40436</c:v>
                </c:pt>
                <c:pt idx="623">
                  <c:v>40437</c:v>
                </c:pt>
                <c:pt idx="624">
                  <c:v>40438</c:v>
                </c:pt>
                <c:pt idx="625">
                  <c:v>40439</c:v>
                </c:pt>
                <c:pt idx="626">
                  <c:v>40440</c:v>
                </c:pt>
                <c:pt idx="627">
                  <c:v>40441</c:v>
                </c:pt>
                <c:pt idx="628">
                  <c:v>40442</c:v>
                </c:pt>
                <c:pt idx="629">
                  <c:v>40443</c:v>
                </c:pt>
                <c:pt idx="630">
                  <c:v>40444</c:v>
                </c:pt>
                <c:pt idx="631">
                  <c:v>40445</c:v>
                </c:pt>
                <c:pt idx="632">
                  <c:v>40446</c:v>
                </c:pt>
                <c:pt idx="633">
                  <c:v>40447</c:v>
                </c:pt>
                <c:pt idx="634">
                  <c:v>40448</c:v>
                </c:pt>
                <c:pt idx="635">
                  <c:v>40449</c:v>
                </c:pt>
                <c:pt idx="636">
                  <c:v>40450</c:v>
                </c:pt>
                <c:pt idx="637">
                  <c:v>40451</c:v>
                </c:pt>
                <c:pt idx="638">
                  <c:v>40452</c:v>
                </c:pt>
                <c:pt idx="639">
                  <c:v>40453</c:v>
                </c:pt>
                <c:pt idx="640">
                  <c:v>40454</c:v>
                </c:pt>
                <c:pt idx="641">
                  <c:v>40455</c:v>
                </c:pt>
                <c:pt idx="642">
                  <c:v>40456</c:v>
                </c:pt>
                <c:pt idx="643">
                  <c:v>40457</c:v>
                </c:pt>
                <c:pt idx="644">
                  <c:v>40458</c:v>
                </c:pt>
                <c:pt idx="645">
                  <c:v>40459</c:v>
                </c:pt>
                <c:pt idx="646">
                  <c:v>40460</c:v>
                </c:pt>
                <c:pt idx="647">
                  <c:v>40461</c:v>
                </c:pt>
                <c:pt idx="648">
                  <c:v>40462</c:v>
                </c:pt>
                <c:pt idx="649">
                  <c:v>40463</c:v>
                </c:pt>
                <c:pt idx="650">
                  <c:v>40464</c:v>
                </c:pt>
                <c:pt idx="651">
                  <c:v>40465</c:v>
                </c:pt>
                <c:pt idx="652">
                  <c:v>40466</c:v>
                </c:pt>
                <c:pt idx="653">
                  <c:v>40467</c:v>
                </c:pt>
                <c:pt idx="654">
                  <c:v>40468</c:v>
                </c:pt>
                <c:pt idx="655">
                  <c:v>40469</c:v>
                </c:pt>
                <c:pt idx="656">
                  <c:v>40470</c:v>
                </c:pt>
                <c:pt idx="657">
                  <c:v>40471</c:v>
                </c:pt>
                <c:pt idx="658">
                  <c:v>40472</c:v>
                </c:pt>
                <c:pt idx="659">
                  <c:v>40473</c:v>
                </c:pt>
                <c:pt idx="660">
                  <c:v>40474</c:v>
                </c:pt>
                <c:pt idx="661">
                  <c:v>40475</c:v>
                </c:pt>
                <c:pt idx="662">
                  <c:v>40476</c:v>
                </c:pt>
                <c:pt idx="663">
                  <c:v>40477</c:v>
                </c:pt>
                <c:pt idx="664">
                  <c:v>40478</c:v>
                </c:pt>
                <c:pt idx="665">
                  <c:v>40479</c:v>
                </c:pt>
                <c:pt idx="666">
                  <c:v>40480</c:v>
                </c:pt>
                <c:pt idx="667">
                  <c:v>40481</c:v>
                </c:pt>
                <c:pt idx="668">
                  <c:v>40482</c:v>
                </c:pt>
                <c:pt idx="669">
                  <c:v>40483</c:v>
                </c:pt>
                <c:pt idx="670">
                  <c:v>40484</c:v>
                </c:pt>
                <c:pt idx="671">
                  <c:v>40485</c:v>
                </c:pt>
                <c:pt idx="672">
                  <c:v>40486</c:v>
                </c:pt>
                <c:pt idx="673">
                  <c:v>40487</c:v>
                </c:pt>
                <c:pt idx="674">
                  <c:v>40488</c:v>
                </c:pt>
                <c:pt idx="675">
                  <c:v>40489</c:v>
                </c:pt>
                <c:pt idx="676">
                  <c:v>40490</c:v>
                </c:pt>
                <c:pt idx="677">
                  <c:v>40491</c:v>
                </c:pt>
                <c:pt idx="678">
                  <c:v>40492</c:v>
                </c:pt>
                <c:pt idx="679">
                  <c:v>40493</c:v>
                </c:pt>
                <c:pt idx="680">
                  <c:v>40494</c:v>
                </c:pt>
                <c:pt idx="681">
                  <c:v>40495</c:v>
                </c:pt>
                <c:pt idx="682">
                  <c:v>40496</c:v>
                </c:pt>
                <c:pt idx="683">
                  <c:v>40497</c:v>
                </c:pt>
                <c:pt idx="684">
                  <c:v>40498</c:v>
                </c:pt>
                <c:pt idx="685">
                  <c:v>40499</c:v>
                </c:pt>
                <c:pt idx="686">
                  <c:v>40500</c:v>
                </c:pt>
                <c:pt idx="687">
                  <c:v>40501</c:v>
                </c:pt>
                <c:pt idx="688">
                  <c:v>40502</c:v>
                </c:pt>
                <c:pt idx="689">
                  <c:v>40503</c:v>
                </c:pt>
                <c:pt idx="690">
                  <c:v>40504</c:v>
                </c:pt>
                <c:pt idx="691">
                  <c:v>40505</c:v>
                </c:pt>
                <c:pt idx="692">
                  <c:v>40506</c:v>
                </c:pt>
                <c:pt idx="693">
                  <c:v>40507</c:v>
                </c:pt>
                <c:pt idx="694">
                  <c:v>40508</c:v>
                </c:pt>
                <c:pt idx="695">
                  <c:v>40509</c:v>
                </c:pt>
                <c:pt idx="696">
                  <c:v>40510</c:v>
                </c:pt>
                <c:pt idx="697">
                  <c:v>40511</c:v>
                </c:pt>
                <c:pt idx="698">
                  <c:v>40512</c:v>
                </c:pt>
                <c:pt idx="699">
                  <c:v>40513</c:v>
                </c:pt>
                <c:pt idx="700">
                  <c:v>40514</c:v>
                </c:pt>
                <c:pt idx="701">
                  <c:v>40515</c:v>
                </c:pt>
                <c:pt idx="702">
                  <c:v>40516</c:v>
                </c:pt>
                <c:pt idx="703">
                  <c:v>40517</c:v>
                </c:pt>
                <c:pt idx="704">
                  <c:v>40518</c:v>
                </c:pt>
                <c:pt idx="705">
                  <c:v>40519</c:v>
                </c:pt>
                <c:pt idx="706">
                  <c:v>40520</c:v>
                </c:pt>
                <c:pt idx="707">
                  <c:v>40521</c:v>
                </c:pt>
                <c:pt idx="708">
                  <c:v>40522</c:v>
                </c:pt>
                <c:pt idx="709">
                  <c:v>40523</c:v>
                </c:pt>
                <c:pt idx="710">
                  <c:v>40524</c:v>
                </c:pt>
                <c:pt idx="711">
                  <c:v>40525</c:v>
                </c:pt>
                <c:pt idx="712">
                  <c:v>40526</c:v>
                </c:pt>
                <c:pt idx="713">
                  <c:v>40527</c:v>
                </c:pt>
                <c:pt idx="714">
                  <c:v>40528</c:v>
                </c:pt>
                <c:pt idx="715">
                  <c:v>40529</c:v>
                </c:pt>
                <c:pt idx="716">
                  <c:v>40530</c:v>
                </c:pt>
                <c:pt idx="717">
                  <c:v>40531</c:v>
                </c:pt>
                <c:pt idx="718">
                  <c:v>40532</c:v>
                </c:pt>
                <c:pt idx="719">
                  <c:v>40533</c:v>
                </c:pt>
                <c:pt idx="720">
                  <c:v>40534</c:v>
                </c:pt>
                <c:pt idx="721">
                  <c:v>40535</c:v>
                </c:pt>
                <c:pt idx="722">
                  <c:v>40536</c:v>
                </c:pt>
                <c:pt idx="723">
                  <c:v>40537</c:v>
                </c:pt>
                <c:pt idx="724">
                  <c:v>40538</c:v>
                </c:pt>
                <c:pt idx="725">
                  <c:v>40539</c:v>
                </c:pt>
                <c:pt idx="726">
                  <c:v>40540</c:v>
                </c:pt>
                <c:pt idx="727">
                  <c:v>40541</c:v>
                </c:pt>
                <c:pt idx="728">
                  <c:v>40542</c:v>
                </c:pt>
                <c:pt idx="729">
                  <c:v>40543</c:v>
                </c:pt>
                <c:pt idx="730">
                  <c:v>40544</c:v>
                </c:pt>
                <c:pt idx="731">
                  <c:v>40545</c:v>
                </c:pt>
                <c:pt idx="732">
                  <c:v>40546</c:v>
                </c:pt>
                <c:pt idx="733">
                  <c:v>40547</c:v>
                </c:pt>
                <c:pt idx="734">
                  <c:v>40548</c:v>
                </c:pt>
                <c:pt idx="735">
                  <c:v>40549</c:v>
                </c:pt>
                <c:pt idx="736">
                  <c:v>40550</c:v>
                </c:pt>
                <c:pt idx="737">
                  <c:v>40551</c:v>
                </c:pt>
                <c:pt idx="738">
                  <c:v>40552</c:v>
                </c:pt>
                <c:pt idx="739">
                  <c:v>40553</c:v>
                </c:pt>
                <c:pt idx="740">
                  <c:v>40554</c:v>
                </c:pt>
                <c:pt idx="741">
                  <c:v>40555</c:v>
                </c:pt>
                <c:pt idx="742">
                  <c:v>40556</c:v>
                </c:pt>
                <c:pt idx="743">
                  <c:v>40557</c:v>
                </c:pt>
                <c:pt idx="744">
                  <c:v>40558</c:v>
                </c:pt>
                <c:pt idx="745">
                  <c:v>40559</c:v>
                </c:pt>
                <c:pt idx="746">
                  <c:v>40560</c:v>
                </c:pt>
                <c:pt idx="747">
                  <c:v>40561</c:v>
                </c:pt>
                <c:pt idx="748">
                  <c:v>40562</c:v>
                </c:pt>
                <c:pt idx="749">
                  <c:v>40563</c:v>
                </c:pt>
                <c:pt idx="750">
                  <c:v>40564</c:v>
                </c:pt>
                <c:pt idx="751">
                  <c:v>40565</c:v>
                </c:pt>
                <c:pt idx="752">
                  <c:v>40566</c:v>
                </c:pt>
                <c:pt idx="753">
                  <c:v>40567</c:v>
                </c:pt>
                <c:pt idx="754">
                  <c:v>40568</c:v>
                </c:pt>
                <c:pt idx="755">
                  <c:v>40569</c:v>
                </c:pt>
                <c:pt idx="756">
                  <c:v>40570</c:v>
                </c:pt>
                <c:pt idx="757">
                  <c:v>40571</c:v>
                </c:pt>
                <c:pt idx="758">
                  <c:v>40572</c:v>
                </c:pt>
                <c:pt idx="759">
                  <c:v>40573</c:v>
                </c:pt>
                <c:pt idx="760">
                  <c:v>40574</c:v>
                </c:pt>
                <c:pt idx="761">
                  <c:v>40575</c:v>
                </c:pt>
                <c:pt idx="762">
                  <c:v>40576</c:v>
                </c:pt>
                <c:pt idx="763">
                  <c:v>40577</c:v>
                </c:pt>
                <c:pt idx="764">
                  <c:v>40578</c:v>
                </c:pt>
                <c:pt idx="765">
                  <c:v>40579</c:v>
                </c:pt>
                <c:pt idx="766">
                  <c:v>40580</c:v>
                </c:pt>
                <c:pt idx="767">
                  <c:v>40581</c:v>
                </c:pt>
                <c:pt idx="768">
                  <c:v>40582</c:v>
                </c:pt>
                <c:pt idx="769">
                  <c:v>40583</c:v>
                </c:pt>
                <c:pt idx="770">
                  <c:v>40584</c:v>
                </c:pt>
                <c:pt idx="771">
                  <c:v>40585</c:v>
                </c:pt>
                <c:pt idx="772">
                  <c:v>40586</c:v>
                </c:pt>
                <c:pt idx="773">
                  <c:v>40587</c:v>
                </c:pt>
                <c:pt idx="774">
                  <c:v>40588</c:v>
                </c:pt>
                <c:pt idx="775">
                  <c:v>40589</c:v>
                </c:pt>
                <c:pt idx="776">
                  <c:v>40590</c:v>
                </c:pt>
                <c:pt idx="777">
                  <c:v>40591</c:v>
                </c:pt>
                <c:pt idx="778">
                  <c:v>40592</c:v>
                </c:pt>
                <c:pt idx="779">
                  <c:v>40593</c:v>
                </c:pt>
                <c:pt idx="780">
                  <c:v>40594</c:v>
                </c:pt>
                <c:pt idx="781">
                  <c:v>40595</c:v>
                </c:pt>
                <c:pt idx="782">
                  <c:v>40596</c:v>
                </c:pt>
                <c:pt idx="783">
                  <c:v>40597</c:v>
                </c:pt>
                <c:pt idx="784">
                  <c:v>40598</c:v>
                </c:pt>
                <c:pt idx="785">
                  <c:v>40599</c:v>
                </c:pt>
                <c:pt idx="786">
                  <c:v>40600</c:v>
                </c:pt>
                <c:pt idx="787">
                  <c:v>40601</c:v>
                </c:pt>
                <c:pt idx="788">
                  <c:v>40602</c:v>
                </c:pt>
                <c:pt idx="789">
                  <c:v>40603</c:v>
                </c:pt>
                <c:pt idx="790">
                  <c:v>40604</c:v>
                </c:pt>
                <c:pt idx="791">
                  <c:v>40605</c:v>
                </c:pt>
                <c:pt idx="792">
                  <c:v>40606</c:v>
                </c:pt>
                <c:pt idx="793">
                  <c:v>40607</c:v>
                </c:pt>
                <c:pt idx="794">
                  <c:v>40608</c:v>
                </c:pt>
                <c:pt idx="795">
                  <c:v>40609</c:v>
                </c:pt>
                <c:pt idx="796">
                  <c:v>40610</c:v>
                </c:pt>
                <c:pt idx="797">
                  <c:v>40611</c:v>
                </c:pt>
                <c:pt idx="798">
                  <c:v>40612</c:v>
                </c:pt>
                <c:pt idx="799">
                  <c:v>40613</c:v>
                </c:pt>
                <c:pt idx="800">
                  <c:v>40614</c:v>
                </c:pt>
                <c:pt idx="801">
                  <c:v>40615</c:v>
                </c:pt>
                <c:pt idx="802">
                  <c:v>40616</c:v>
                </c:pt>
                <c:pt idx="803">
                  <c:v>40617</c:v>
                </c:pt>
                <c:pt idx="804">
                  <c:v>40618</c:v>
                </c:pt>
                <c:pt idx="805">
                  <c:v>40619</c:v>
                </c:pt>
                <c:pt idx="806">
                  <c:v>40620</c:v>
                </c:pt>
                <c:pt idx="807">
                  <c:v>40621</c:v>
                </c:pt>
                <c:pt idx="808">
                  <c:v>40622</c:v>
                </c:pt>
                <c:pt idx="809">
                  <c:v>40623</c:v>
                </c:pt>
                <c:pt idx="810">
                  <c:v>40624</c:v>
                </c:pt>
                <c:pt idx="811">
                  <c:v>40625</c:v>
                </c:pt>
                <c:pt idx="812">
                  <c:v>40626</c:v>
                </c:pt>
                <c:pt idx="813">
                  <c:v>40627</c:v>
                </c:pt>
                <c:pt idx="814">
                  <c:v>40628</c:v>
                </c:pt>
                <c:pt idx="815">
                  <c:v>40629</c:v>
                </c:pt>
                <c:pt idx="816">
                  <c:v>40630</c:v>
                </c:pt>
                <c:pt idx="817">
                  <c:v>40631</c:v>
                </c:pt>
                <c:pt idx="818">
                  <c:v>40632</c:v>
                </c:pt>
                <c:pt idx="819">
                  <c:v>40633</c:v>
                </c:pt>
                <c:pt idx="820">
                  <c:v>40634</c:v>
                </c:pt>
                <c:pt idx="821">
                  <c:v>40635</c:v>
                </c:pt>
                <c:pt idx="822">
                  <c:v>40636</c:v>
                </c:pt>
                <c:pt idx="823">
                  <c:v>40637</c:v>
                </c:pt>
                <c:pt idx="824">
                  <c:v>40638</c:v>
                </c:pt>
                <c:pt idx="825">
                  <c:v>40639</c:v>
                </c:pt>
                <c:pt idx="826">
                  <c:v>40640</c:v>
                </c:pt>
                <c:pt idx="827">
                  <c:v>40641</c:v>
                </c:pt>
                <c:pt idx="828">
                  <c:v>40642</c:v>
                </c:pt>
                <c:pt idx="829">
                  <c:v>40643</c:v>
                </c:pt>
                <c:pt idx="830">
                  <c:v>40644</c:v>
                </c:pt>
                <c:pt idx="831">
                  <c:v>40645</c:v>
                </c:pt>
                <c:pt idx="832">
                  <c:v>40646</c:v>
                </c:pt>
                <c:pt idx="833">
                  <c:v>40647</c:v>
                </c:pt>
                <c:pt idx="834">
                  <c:v>40648</c:v>
                </c:pt>
                <c:pt idx="835">
                  <c:v>40649</c:v>
                </c:pt>
                <c:pt idx="836">
                  <c:v>40650</c:v>
                </c:pt>
                <c:pt idx="837">
                  <c:v>40651</c:v>
                </c:pt>
                <c:pt idx="838">
                  <c:v>40652</c:v>
                </c:pt>
                <c:pt idx="839">
                  <c:v>40653</c:v>
                </c:pt>
                <c:pt idx="840">
                  <c:v>40654</c:v>
                </c:pt>
                <c:pt idx="841">
                  <c:v>40655</c:v>
                </c:pt>
                <c:pt idx="842">
                  <c:v>40656</c:v>
                </c:pt>
                <c:pt idx="843">
                  <c:v>40657</c:v>
                </c:pt>
                <c:pt idx="844">
                  <c:v>40658</c:v>
                </c:pt>
                <c:pt idx="845">
                  <c:v>40659</c:v>
                </c:pt>
                <c:pt idx="846">
                  <c:v>40660</c:v>
                </c:pt>
                <c:pt idx="847">
                  <c:v>40661</c:v>
                </c:pt>
                <c:pt idx="848">
                  <c:v>40662</c:v>
                </c:pt>
                <c:pt idx="849">
                  <c:v>40663</c:v>
                </c:pt>
                <c:pt idx="850">
                  <c:v>40664</c:v>
                </c:pt>
                <c:pt idx="851">
                  <c:v>40665</c:v>
                </c:pt>
                <c:pt idx="852">
                  <c:v>40666</c:v>
                </c:pt>
                <c:pt idx="853">
                  <c:v>40667</c:v>
                </c:pt>
                <c:pt idx="854">
                  <c:v>40668</c:v>
                </c:pt>
                <c:pt idx="855">
                  <c:v>40669</c:v>
                </c:pt>
                <c:pt idx="856">
                  <c:v>40670</c:v>
                </c:pt>
                <c:pt idx="857">
                  <c:v>40671</c:v>
                </c:pt>
                <c:pt idx="858">
                  <c:v>40672</c:v>
                </c:pt>
                <c:pt idx="859">
                  <c:v>40673</c:v>
                </c:pt>
                <c:pt idx="860">
                  <c:v>40674</c:v>
                </c:pt>
                <c:pt idx="861">
                  <c:v>40675</c:v>
                </c:pt>
                <c:pt idx="862">
                  <c:v>40676</c:v>
                </c:pt>
                <c:pt idx="863">
                  <c:v>40677</c:v>
                </c:pt>
                <c:pt idx="864">
                  <c:v>40678</c:v>
                </c:pt>
                <c:pt idx="865">
                  <c:v>40679</c:v>
                </c:pt>
                <c:pt idx="866">
                  <c:v>40680</c:v>
                </c:pt>
                <c:pt idx="867">
                  <c:v>40681</c:v>
                </c:pt>
                <c:pt idx="868">
                  <c:v>40682</c:v>
                </c:pt>
                <c:pt idx="869">
                  <c:v>40683</c:v>
                </c:pt>
                <c:pt idx="870">
                  <c:v>40684</c:v>
                </c:pt>
                <c:pt idx="871">
                  <c:v>40685</c:v>
                </c:pt>
                <c:pt idx="872">
                  <c:v>40686</c:v>
                </c:pt>
                <c:pt idx="873">
                  <c:v>40687</c:v>
                </c:pt>
                <c:pt idx="874">
                  <c:v>40688</c:v>
                </c:pt>
                <c:pt idx="875">
                  <c:v>40689</c:v>
                </c:pt>
                <c:pt idx="876">
                  <c:v>40690</c:v>
                </c:pt>
                <c:pt idx="877">
                  <c:v>40691</c:v>
                </c:pt>
                <c:pt idx="878">
                  <c:v>40692</c:v>
                </c:pt>
                <c:pt idx="879">
                  <c:v>40693</c:v>
                </c:pt>
                <c:pt idx="880">
                  <c:v>40694</c:v>
                </c:pt>
                <c:pt idx="881">
                  <c:v>40695</c:v>
                </c:pt>
                <c:pt idx="882">
                  <c:v>40696</c:v>
                </c:pt>
                <c:pt idx="883">
                  <c:v>40697</c:v>
                </c:pt>
                <c:pt idx="884">
                  <c:v>40698</c:v>
                </c:pt>
                <c:pt idx="885">
                  <c:v>40699</c:v>
                </c:pt>
                <c:pt idx="886">
                  <c:v>40700</c:v>
                </c:pt>
                <c:pt idx="887">
                  <c:v>40701</c:v>
                </c:pt>
                <c:pt idx="888">
                  <c:v>40702</c:v>
                </c:pt>
                <c:pt idx="889">
                  <c:v>40703</c:v>
                </c:pt>
                <c:pt idx="890">
                  <c:v>40704</c:v>
                </c:pt>
                <c:pt idx="891">
                  <c:v>40705</c:v>
                </c:pt>
                <c:pt idx="892">
                  <c:v>40706</c:v>
                </c:pt>
                <c:pt idx="893">
                  <c:v>40707</c:v>
                </c:pt>
                <c:pt idx="894">
                  <c:v>40708</c:v>
                </c:pt>
                <c:pt idx="895">
                  <c:v>40709</c:v>
                </c:pt>
                <c:pt idx="896">
                  <c:v>40710</c:v>
                </c:pt>
                <c:pt idx="897">
                  <c:v>40711</c:v>
                </c:pt>
                <c:pt idx="898">
                  <c:v>40712</c:v>
                </c:pt>
                <c:pt idx="899">
                  <c:v>40713</c:v>
                </c:pt>
                <c:pt idx="900">
                  <c:v>40714</c:v>
                </c:pt>
                <c:pt idx="901">
                  <c:v>40715</c:v>
                </c:pt>
                <c:pt idx="902">
                  <c:v>40716</c:v>
                </c:pt>
                <c:pt idx="903">
                  <c:v>40717</c:v>
                </c:pt>
                <c:pt idx="904">
                  <c:v>40718</c:v>
                </c:pt>
                <c:pt idx="905">
                  <c:v>40719</c:v>
                </c:pt>
                <c:pt idx="906">
                  <c:v>40720</c:v>
                </c:pt>
                <c:pt idx="907">
                  <c:v>40721</c:v>
                </c:pt>
                <c:pt idx="908">
                  <c:v>40722</c:v>
                </c:pt>
                <c:pt idx="909">
                  <c:v>40723</c:v>
                </c:pt>
                <c:pt idx="910">
                  <c:v>40724</c:v>
                </c:pt>
                <c:pt idx="911">
                  <c:v>40725</c:v>
                </c:pt>
                <c:pt idx="912">
                  <c:v>40726</c:v>
                </c:pt>
                <c:pt idx="913">
                  <c:v>40727</c:v>
                </c:pt>
                <c:pt idx="914">
                  <c:v>40728</c:v>
                </c:pt>
                <c:pt idx="915">
                  <c:v>40729</c:v>
                </c:pt>
                <c:pt idx="916">
                  <c:v>40730</c:v>
                </c:pt>
                <c:pt idx="917">
                  <c:v>40731</c:v>
                </c:pt>
                <c:pt idx="918">
                  <c:v>40732</c:v>
                </c:pt>
                <c:pt idx="919">
                  <c:v>40733</c:v>
                </c:pt>
                <c:pt idx="920">
                  <c:v>40734</c:v>
                </c:pt>
                <c:pt idx="921">
                  <c:v>40735</c:v>
                </c:pt>
                <c:pt idx="922">
                  <c:v>40736</c:v>
                </c:pt>
                <c:pt idx="923">
                  <c:v>40737</c:v>
                </c:pt>
                <c:pt idx="924">
                  <c:v>40738</c:v>
                </c:pt>
                <c:pt idx="925">
                  <c:v>40739</c:v>
                </c:pt>
                <c:pt idx="926">
                  <c:v>40740</c:v>
                </c:pt>
                <c:pt idx="927">
                  <c:v>40741</c:v>
                </c:pt>
                <c:pt idx="928">
                  <c:v>40742</c:v>
                </c:pt>
                <c:pt idx="929">
                  <c:v>40743</c:v>
                </c:pt>
                <c:pt idx="930">
                  <c:v>40744</c:v>
                </c:pt>
                <c:pt idx="931">
                  <c:v>40745</c:v>
                </c:pt>
                <c:pt idx="932">
                  <c:v>40746</c:v>
                </c:pt>
                <c:pt idx="933">
                  <c:v>40747</c:v>
                </c:pt>
                <c:pt idx="934">
                  <c:v>40748</c:v>
                </c:pt>
                <c:pt idx="935">
                  <c:v>40749</c:v>
                </c:pt>
                <c:pt idx="936">
                  <c:v>40750</c:v>
                </c:pt>
                <c:pt idx="937">
                  <c:v>40751</c:v>
                </c:pt>
                <c:pt idx="938">
                  <c:v>40752</c:v>
                </c:pt>
                <c:pt idx="939">
                  <c:v>40753</c:v>
                </c:pt>
                <c:pt idx="940">
                  <c:v>40754</c:v>
                </c:pt>
                <c:pt idx="941">
                  <c:v>40755</c:v>
                </c:pt>
                <c:pt idx="942">
                  <c:v>40756</c:v>
                </c:pt>
                <c:pt idx="943">
                  <c:v>40757</c:v>
                </c:pt>
                <c:pt idx="944">
                  <c:v>40758</c:v>
                </c:pt>
                <c:pt idx="945">
                  <c:v>40759</c:v>
                </c:pt>
                <c:pt idx="946">
                  <c:v>40760</c:v>
                </c:pt>
                <c:pt idx="947">
                  <c:v>40761</c:v>
                </c:pt>
                <c:pt idx="948">
                  <c:v>40762</c:v>
                </c:pt>
                <c:pt idx="949">
                  <c:v>40763</c:v>
                </c:pt>
                <c:pt idx="950">
                  <c:v>40764</c:v>
                </c:pt>
                <c:pt idx="951">
                  <c:v>40765</c:v>
                </c:pt>
                <c:pt idx="952">
                  <c:v>40766</c:v>
                </c:pt>
                <c:pt idx="953">
                  <c:v>40767</c:v>
                </c:pt>
                <c:pt idx="954">
                  <c:v>40768</c:v>
                </c:pt>
                <c:pt idx="955">
                  <c:v>40769</c:v>
                </c:pt>
                <c:pt idx="956">
                  <c:v>40770</c:v>
                </c:pt>
                <c:pt idx="957">
                  <c:v>40771</c:v>
                </c:pt>
                <c:pt idx="958">
                  <c:v>40772</c:v>
                </c:pt>
                <c:pt idx="959">
                  <c:v>40773</c:v>
                </c:pt>
                <c:pt idx="960">
                  <c:v>40774</c:v>
                </c:pt>
                <c:pt idx="961">
                  <c:v>40775</c:v>
                </c:pt>
                <c:pt idx="962">
                  <c:v>40776</c:v>
                </c:pt>
                <c:pt idx="963">
                  <c:v>40777</c:v>
                </c:pt>
                <c:pt idx="964">
                  <c:v>40778</c:v>
                </c:pt>
                <c:pt idx="965">
                  <c:v>40779</c:v>
                </c:pt>
                <c:pt idx="966">
                  <c:v>40780</c:v>
                </c:pt>
                <c:pt idx="967">
                  <c:v>40781</c:v>
                </c:pt>
                <c:pt idx="968">
                  <c:v>40782</c:v>
                </c:pt>
                <c:pt idx="969">
                  <c:v>40783</c:v>
                </c:pt>
                <c:pt idx="970">
                  <c:v>40784</c:v>
                </c:pt>
                <c:pt idx="971">
                  <c:v>40785</c:v>
                </c:pt>
                <c:pt idx="972">
                  <c:v>40786</c:v>
                </c:pt>
                <c:pt idx="973">
                  <c:v>40787</c:v>
                </c:pt>
                <c:pt idx="974">
                  <c:v>40788</c:v>
                </c:pt>
                <c:pt idx="975">
                  <c:v>40789</c:v>
                </c:pt>
                <c:pt idx="976">
                  <c:v>40790</c:v>
                </c:pt>
                <c:pt idx="977">
                  <c:v>40791</c:v>
                </c:pt>
                <c:pt idx="978">
                  <c:v>40792</c:v>
                </c:pt>
                <c:pt idx="979">
                  <c:v>40793</c:v>
                </c:pt>
                <c:pt idx="980">
                  <c:v>40794</c:v>
                </c:pt>
                <c:pt idx="981">
                  <c:v>40795</c:v>
                </c:pt>
                <c:pt idx="982">
                  <c:v>40796</c:v>
                </c:pt>
                <c:pt idx="983">
                  <c:v>40797</c:v>
                </c:pt>
                <c:pt idx="984">
                  <c:v>40798</c:v>
                </c:pt>
                <c:pt idx="985">
                  <c:v>40799</c:v>
                </c:pt>
                <c:pt idx="986">
                  <c:v>40800</c:v>
                </c:pt>
                <c:pt idx="987">
                  <c:v>40801</c:v>
                </c:pt>
                <c:pt idx="988">
                  <c:v>40802</c:v>
                </c:pt>
                <c:pt idx="989">
                  <c:v>40803</c:v>
                </c:pt>
                <c:pt idx="990">
                  <c:v>40804</c:v>
                </c:pt>
                <c:pt idx="991">
                  <c:v>40805</c:v>
                </c:pt>
                <c:pt idx="992">
                  <c:v>40806</c:v>
                </c:pt>
                <c:pt idx="993">
                  <c:v>40807</c:v>
                </c:pt>
                <c:pt idx="994">
                  <c:v>40808</c:v>
                </c:pt>
                <c:pt idx="995">
                  <c:v>40809</c:v>
                </c:pt>
                <c:pt idx="996">
                  <c:v>40810</c:v>
                </c:pt>
                <c:pt idx="997">
                  <c:v>40811</c:v>
                </c:pt>
                <c:pt idx="998">
                  <c:v>40812</c:v>
                </c:pt>
                <c:pt idx="999">
                  <c:v>40813</c:v>
                </c:pt>
                <c:pt idx="1000">
                  <c:v>40814</c:v>
                </c:pt>
                <c:pt idx="1001">
                  <c:v>40815</c:v>
                </c:pt>
                <c:pt idx="1002">
                  <c:v>40816</c:v>
                </c:pt>
                <c:pt idx="1003">
                  <c:v>40817</c:v>
                </c:pt>
                <c:pt idx="1004">
                  <c:v>40818</c:v>
                </c:pt>
                <c:pt idx="1005">
                  <c:v>40819</c:v>
                </c:pt>
                <c:pt idx="1006">
                  <c:v>40820</c:v>
                </c:pt>
                <c:pt idx="1007">
                  <c:v>40821</c:v>
                </c:pt>
                <c:pt idx="1008">
                  <c:v>40822</c:v>
                </c:pt>
                <c:pt idx="1009">
                  <c:v>40823</c:v>
                </c:pt>
                <c:pt idx="1010">
                  <c:v>40824</c:v>
                </c:pt>
                <c:pt idx="1011">
                  <c:v>40825</c:v>
                </c:pt>
                <c:pt idx="1012">
                  <c:v>40826</c:v>
                </c:pt>
                <c:pt idx="1013">
                  <c:v>40827</c:v>
                </c:pt>
                <c:pt idx="1014">
                  <c:v>40828</c:v>
                </c:pt>
                <c:pt idx="1015">
                  <c:v>40829</c:v>
                </c:pt>
                <c:pt idx="1016">
                  <c:v>40830</c:v>
                </c:pt>
                <c:pt idx="1017">
                  <c:v>40831</c:v>
                </c:pt>
                <c:pt idx="1018">
                  <c:v>40832</c:v>
                </c:pt>
                <c:pt idx="1019">
                  <c:v>40833</c:v>
                </c:pt>
                <c:pt idx="1020">
                  <c:v>40834</c:v>
                </c:pt>
                <c:pt idx="1021">
                  <c:v>40835</c:v>
                </c:pt>
                <c:pt idx="1022">
                  <c:v>40836</c:v>
                </c:pt>
                <c:pt idx="1023">
                  <c:v>40837</c:v>
                </c:pt>
                <c:pt idx="1024">
                  <c:v>40838</c:v>
                </c:pt>
                <c:pt idx="1025">
                  <c:v>40839</c:v>
                </c:pt>
                <c:pt idx="1026">
                  <c:v>40840</c:v>
                </c:pt>
                <c:pt idx="1027">
                  <c:v>40841</c:v>
                </c:pt>
                <c:pt idx="1028">
                  <c:v>40842</c:v>
                </c:pt>
                <c:pt idx="1029">
                  <c:v>40843</c:v>
                </c:pt>
                <c:pt idx="1030">
                  <c:v>40844</c:v>
                </c:pt>
                <c:pt idx="1031">
                  <c:v>40845</c:v>
                </c:pt>
                <c:pt idx="1032">
                  <c:v>40846</c:v>
                </c:pt>
                <c:pt idx="1033">
                  <c:v>40847</c:v>
                </c:pt>
                <c:pt idx="1034">
                  <c:v>40848</c:v>
                </c:pt>
                <c:pt idx="1035">
                  <c:v>40849</c:v>
                </c:pt>
                <c:pt idx="1036">
                  <c:v>40850</c:v>
                </c:pt>
                <c:pt idx="1037">
                  <c:v>40851</c:v>
                </c:pt>
                <c:pt idx="1038">
                  <c:v>40852</c:v>
                </c:pt>
                <c:pt idx="1039">
                  <c:v>40853</c:v>
                </c:pt>
                <c:pt idx="1040">
                  <c:v>40854</c:v>
                </c:pt>
                <c:pt idx="1041">
                  <c:v>40855</c:v>
                </c:pt>
                <c:pt idx="1042">
                  <c:v>40856</c:v>
                </c:pt>
                <c:pt idx="1043">
                  <c:v>40857</c:v>
                </c:pt>
                <c:pt idx="1044">
                  <c:v>40858</c:v>
                </c:pt>
                <c:pt idx="1045">
                  <c:v>40859</c:v>
                </c:pt>
                <c:pt idx="1046">
                  <c:v>40860</c:v>
                </c:pt>
                <c:pt idx="1047">
                  <c:v>40861</c:v>
                </c:pt>
                <c:pt idx="1048">
                  <c:v>40862</c:v>
                </c:pt>
                <c:pt idx="1049">
                  <c:v>40863</c:v>
                </c:pt>
                <c:pt idx="1050">
                  <c:v>40864</c:v>
                </c:pt>
                <c:pt idx="1051">
                  <c:v>40865</c:v>
                </c:pt>
                <c:pt idx="1052">
                  <c:v>40866</c:v>
                </c:pt>
                <c:pt idx="1053">
                  <c:v>40867</c:v>
                </c:pt>
                <c:pt idx="1054">
                  <c:v>40868</c:v>
                </c:pt>
                <c:pt idx="1055">
                  <c:v>40869</c:v>
                </c:pt>
                <c:pt idx="1056">
                  <c:v>40870</c:v>
                </c:pt>
                <c:pt idx="1057">
                  <c:v>40871</c:v>
                </c:pt>
                <c:pt idx="1058">
                  <c:v>40872</c:v>
                </c:pt>
                <c:pt idx="1059">
                  <c:v>40873</c:v>
                </c:pt>
                <c:pt idx="1060">
                  <c:v>40874</c:v>
                </c:pt>
                <c:pt idx="1061">
                  <c:v>40875</c:v>
                </c:pt>
                <c:pt idx="1062">
                  <c:v>40876</c:v>
                </c:pt>
                <c:pt idx="1063">
                  <c:v>40877</c:v>
                </c:pt>
                <c:pt idx="1064">
                  <c:v>40878</c:v>
                </c:pt>
                <c:pt idx="1065">
                  <c:v>40879</c:v>
                </c:pt>
                <c:pt idx="1066">
                  <c:v>40880</c:v>
                </c:pt>
                <c:pt idx="1067">
                  <c:v>40881</c:v>
                </c:pt>
                <c:pt idx="1068">
                  <c:v>40882</c:v>
                </c:pt>
                <c:pt idx="1069">
                  <c:v>40883</c:v>
                </c:pt>
                <c:pt idx="1070">
                  <c:v>40884</c:v>
                </c:pt>
                <c:pt idx="1071">
                  <c:v>40885</c:v>
                </c:pt>
                <c:pt idx="1072">
                  <c:v>40886</c:v>
                </c:pt>
                <c:pt idx="1073">
                  <c:v>40887</c:v>
                </c:pt>
                <c:pt idx="1074">
                  <c:v>40888</c:v>
                </c:pt>
                <c:pt idx="1075">
                  <c:v>40889</c:v>
                </c:pt>
                <c:pt idx="1076">
                  <c:v>40890</c:v>
                </c:pt>
                <c:pt idx="1077">
                  <c:v>40891</c:v>
                </c:pt>
                <c:pt idx="1078">
                  <c:v>40892</c:v>
                </c:pt>
                <c:pt idx="1079">
                  <c:v>40893</c:v>
                </c:pt>
                <c:pt idx="1080">
                  <c:v>40894</c:v>
                </c:pt>
                <c:pt idx="1081">
                  <c:v>40895</c:v>
                </c:pt>
                <c:pt idx="1082">
                  <c:v>40896</c:v>
                </c:pt>
                <c:pt idx="1083">
                  <c:v>40897</c:v>
                </c:pt>
                <c:pt idx="1084">
                  <c:v>40898</c:v>
                </c:pt>
                <c:pt idx="1085">
                  <c:v>40899</c:v>
                </c:pt>
                <c:pt idx="1086">
                  <c:v>40900</c:v>
                </c:pt>
                <c:pt idx="1087">
                  <c:v>40901</c:v>
                </c:pt>
                <c:pt idx="1088">
                  <c:v>40902</c:v>
                </c:pt>
                <c:pt idx="1089">
                  <c:v>40903</c:v>
                </c:pt>
                <c:pt idx="1090">
                  <c:v>40904</c:v>
                </c:pt>
                <c:pt idx="1091">
                  <c:v>40905</c:v>
                </c:pt>
                <c:pt idx="1092">
                  <c:v>40906</c:v>
                </c:pt>
                <c:pt idx="1093">
                  <c:v>40907</c:v>
                </c:pt>
                <c:pt idx="1094">
                  <c:v>40908</c:v>
                </c:pt>
                <c:pt idx="1095">
                  <c:v>40909</c:v>
                </c:pt>
                <c:pt idx="1096">
                  <c:v>40910</c:v>
                </c:pt>
                <c:pt idx="1097">
                  <c:v>40911</c:v>
                </c:pt>
                <c:pt idx="1098">
                  <c:v>40912</c:v>
                </c:pt>
                <c:pt idx="1099">
                  <c:v>40913</c:v>
                </c:pt>
                <c:pt idx="1100">
                  <c:v>40914</c:v>
                </c:pt>
                <c:pt idx="1101">
                  <c:v>40915</c:v>
                </c:pt>
                <c:pt idx="1102">
                  <c:v>40916</c:v>
                </c:pt>
                <c:pt idx="1103">
                  <c:v>40917</c:v>
                </c:pt>
                <c:pt idx="1104">
                  <c:v>40918</c:v>
                </c:pt>
                <c:pt idx="1105">
                  <c:v>40919</c:v>
                </c:pt>
                <c:pt idx="1106">
                  <c:v>40920</c:v>
                </c:pt>
                <c:pt idx="1107">
                  <c:v>40921</c:v>
                </c:pt>
                <c:pt idx="1108">
                  <c:v>40922</c:v>
                </c:pt>
                <c:pt idx="1109">
                  <c:v>40923</c:v>
                </c:pt>
                <c:pt idx="1110">
                  <c:v>40924</c:v>
                </c:pt>
                <c:pt idx="1111">
                  <c:v>40925</c:v>
                </c:pt>
                <c:pt idx="1112">
                  <c:v>40926</c:v>
                </c:pt>
                <c:pt idx="1113">
                  <c:v>40927</c:v>
                </c:pt>
                <c:pt idx="1114">
                  <c:v>40928</c:v>
                </c:pt>
                <c:pt idx="1115">
                  <c:v>40929</c:v>
                </c:pt>
                <c:pt idx="1116">
                  <c:v>40930</c:v>
                </c:pt>
                <c:pt idx="1117">
                  <c:v>40931</c:v>
                </c:pt>
                <c:pt idx="1118">
                  <c:v>40932</c:v>
                </c:pt>
                <c:pt idx="1119">
                  <c:v>40933</c:v>
                </c:pt>
                <c:pt idx="1120">
                  <c:v>40934</c:v>
                </c:pt>
                <c:pt idx="1121">
                  <c:v>40935</c:v>
                </c:pt>
                <c:pt idx="1122">
                  <c:v>40936</c:v>
                </c:pt>
                <c:pt idx="1123">
                  <c:v>40937</c:v>
                </c:pt>
                <c:pt idx="1124">
                  <c:v>40938</c:v>
                </c:pt>
                <c:pt idx="1125">
                  <c:v>40939</c:v>
                </c:pt>
                <c:pt idx="1126">
                  <c:v>40940</c:v>
                </c:pt>
                <c:pt idx="1127">
                  <c:v>40941</c:v>
                </c:pt>
                <c:pt idx="1128">
                  <c:v>40942</c:v>
                </c:pt>
                <c:pt idx="1129">
                  <c:v>40943</c:v>
                </c:pt>
                <c:pt idx="1130">
                  <c:v>40944</c:v>
                </c:pt>
                <c:pt idx="1131">
                  <c:v>40945</c:v>
                </c:pt>
                <c:pt idx="1132">
                  <c:v>40946</c:v>
                </c:pt>
                <c:pt idx="1133">
                  <c:v>40947</c:v>
                </c:pt>
                <c:pt idx="1134">
                  <c:v>40948</c:v>
                </c:pt>
                <c:pt idx="1135">
                  <c:v>40949</c:v>
                </c:pt>
                <c:pt idx="1136">
                  <c:v>40950</c:v>
                </c:pt>
                <c:pt idx="1137">
                  <c:v>40951</c:v>
                </c:pt>
                <c:pt idx="1138">
                  <c:v>40952</c:v>
                </c:pt>
                <c:pt idx="1139">
                  <c:v>40953</c:v>
                </c:pt>
                <c:pt idx="1140">
                  <c:v>40954</c:v>
                </c:pt>
                <c:pt idx="1141">
                  <c:v>40955</c:v>
                </c:pt>
                <c:pt idx="1142">
                  <c:v>40956</c:v>
                </c:pt>
                <c:pt idx="1143">
                  <c:v>40957</c:v>
                </c:pt>
                <c:pt idx="1144">
                  <c:v>40958</c:v>
                </c:pt>
                <c:pt idx="1145">
                  <c:v>40959</c:v>
                </c:pt>
                <c:pt idx="1146">
                  <c:v>40960</c:v>
                </c:pt>
                <c:pt idx="1147">
                  <c:v>40961</c:v>
                </c:pt>
                <c:pt idx="1148">
                  <c:v>40962</c:v>
                </c:pt>
                <c:pt idx="1149">
                  <c:v>40963</c:v>
                </c:pt>
                <c:pt idx="1150">
                  <c:v>40964</c:v>
                </c:pt>
                <c:pt idx="1151">
                  <c:v>40965</c:v>
                </c:pt>
                <c:pt idx="1152">
                  <c:v>40966</c:v>
                </c:pt>
                <c:pt idx="1153">
                  <c:v>40967</c:v>
                </c:pt>
                <c:pt idx="1154">
                  <c:v>40968</c:v>
                </c:pt>
                <c:pt idx="1155">
                  <c:v>40969</c:v>
                </c:pt>
                <c:pt idx="1156">
                  <c:v>40970</c:v>
                </c:pt>
                <c:pt idx="1157">
                  <c:v>40971</c:v>
                </c:pt>
                <c:pt idx="1158">
                  <c:v>40972</c:v>
                </c:pt>
                <c:pt idx="1159">
                  <c:v>40973</c:v>
                </c:pt>
                <c:pt idx="1160">
                  <c:v>40974</c:v>
                </c:pt>
                <c:pt idx="1161">
                  <c:v>40975</c:v>
                </c:pt>
                <c:pt idx="1162">
                  <c:v>40976</c:v>
                </c:pt>
                <c:pt idx="1163">
                  <c:v>40977</c:v>
                </c:pt>
                <c:pt idx="1164">
                  <c:v>40978</c:v>
                </c:pt>
                <c:pt idx="1165">
                  <c:v>40979</c:v>
                </c:pt>
                <c:pt idx="1166">
                  <c:v>40980</c:v>
                </c:pt>
                <c:pt idx="1167">
                  <c:v>40981</c:v>
                </c:pt>
                <c:pt idx="1168">
                  <c:v>40982</c:v>
                </c:pt>
                <c:pt idx="1169">
                  <c:v>40983</c:v>
                </c:pt>
                <c:pt idx="1170">
                  <c:v>40984</c:v>
                </c:pt>
                <c:pt idx="1171">
                  <c:v>40985</c:v>
                </c:pt>
                <c:pt idx="1172">
                  <c:v>40986</c:v>
                </c:pt>
                <c:pt idx="1173">
                  <c:v>40987</c:v>
                </c:pt>
                <c:pt idx="1174">
                  <c:v>40988</c:v>
                </c:pt>
                <c:pt idx="1175">
                  <c:v>40989</c:v>
                </c:pt>
                <c:pt idx="1176">
                  <c:v>40990</c:v>
                </c:pt>
                <c:pt idx="1177">
                  <c:v>40991</c:v>
                </c:pt>
                <c:pt idx="1178">
                  <c:v>40992</c:v>
                </c:pt>
                <c:pt idx="1179">
                  <c:v>40993</c:v>
                </c:pt>
                <c:pt idx="1180">
                  <c:v>40994</c:v>
                </c:pt>
                <c:pt idx="1181">
                  <c:v>40995</c:v>
                </c:pt>
                <c:pt idx="1182">
                  <c:v>40996</c:v>
                </c:pt>
                <c:pt idx="1183">
                  <c:v>40997</c:v>
                </c:pt>
                <c:pt idx="1184">
                  <c:v>40998</c:v>
                </c:pt>
                <c:pt idx="1185">
                  <c:v>40999</c:v>
                </c:pt>
                <c:pt idx="1186">
                  <c:v>41000</c:v>
                </c:pt>
                <c:pt idx="1187">
                  <c:v>41001</c:v>
                </c:pt>
                <c:pt idx="1188">
                  <c:v>41002</c:v>
                </c:pt>
                <c:pt idx="1189">
                  <c:v>41003</c:v>
                </c:pt>
                <c:pt idx="1190">
                  <c:v>41004</c:v>
                </c:pt>
                <c:pt idx="1191">
                  <c:v>41005</c:v>
                </c:pt>
                <c:pt idx="1192">
                  <c:v>41006</c:v>
                </c:pt>
                <c:pt idx="1193">
                  <c:v>41007</c:v>
                </c:pt>
                <c:pt idx="1194">
                  <c:v>41008</c:v>
                </c:pt>
                <c:pt idx="1195">
                  <c:v>41009</c:v>
                </c:pt>
                <c:pt idx="1196">
                  <c:v>41010</c:v>
                </c:pt>
                <c:pt idx="1197">
                  <c:v>41011</c:v>
                </c:pt>
                <c:pt idx="1198">
                  <c:v>41012</c:v>
                </c:pt>
                <c:pt idx="1199">
                  <c:v>41013</c:v>
                </c:pt>
                <c:pt idx="1200">
                  <c:v>41014</c:v>
                </c:pt>
                <c:pt idx="1201">
                  <c:v>41015</c:v>
                </c:pt>
                <c:pt idx="1202">
                  <c:v>41016</c:v>
                </c:pt>
                <c:pt idx="1203">
                  <c:v>41017</c:v>
                </c:pt>
                <c:pt idx="1204">
                  <c:v>41018</c:v>
                </c:pt>
                <c:pt idx="1205">
                  <c:v>41019</c:v>
                </c:pt>
                <c:pt idx="1206">
                  <c:v>41020</c:v>
                </c:pt>
                <c:pt idx="1207">
                  <c:v>41021</c:v>
                </c:pt>
                <c:pt idx="1208">
                  <c:v>41022</c:v>
                </c:pt>
                <c:pt idx="1209">
                  <c:v>41023</c:v>
                </c:pt>
                <c:pt idx="1210">
                  <c:v>41024</c:v>
                </c:pt>
                <c:pt idx="1211">
                  <c:v>41025</c:v>
                </c:pt>
                <c:pt idx="1212">
                  <c:v>41026</c:v>
                </c:pt>
                <c:pt idx="1213">
                  <c:v>41027</c:v>
                </c:pt>
                <c:pt idx="1214">
                  <c:v>41028</c:v>
                </c:pt>
                <c:pt idx="1215">
                  <c:v>41029</c:v>
                </c:pt>
                <c:pt idx="1216">
                  <c:v>41030</c:v>
                </c:pt>
                <c:pt idx="1217">
                  <c:v>41031</c:v>
                </c:pt>
                <c:pt idx="1218">
                  <c:v>41032</c:v>
                </c:pt>
                <c:pt idx="1219">
                  <c:v>41033</c:v>
                </c:pt>
                <c:pt idx="1220">
                  <c:v>41034</c:v>
                </c:pt>
                <c:pt idx="1221">
                  <c:v>41035</c:v>
                </c:pt>
                <c:pt idx="1222">
                  <c:v>41036</c:v>
                </c:pt>
                <c:pt idx="1223">
                  <c:v>41037</c:v>
                </c:pt>
                <c:pt idx="1224">
                  <c:v>41038</c:v>
                </c:pt>
                <c:pt idx="1225">
                  <c:v>41039</c:v>
                </c:pt>
                <c:pt idx="1226">
                  <c:v>41040</c:v>
                </c:pt>
                <c:pt idx="1227">
                  <c:v>41041</c:v>
                </c:pt>
                <c:pt idx="1228">
                  <c:v>41042</c:v>
                </c:pt>
                <c:pt idx="1229">
                  <c:v>41043</c:v>
                </c:pt>
                <c:pt idx="1230">
                  <c:v>41044</c:v>
                </c:pt>
                <c:pt idx="1231">
                  <c:v>41045</c:v>
                </c:pt>
                <c:pt idx="1232">
                  <c:v>41046</c:v>
                </c:pt>
                <c:pt idx="1233">
                  <c:v>41047</c:v>
                </c:pt>
                <c:pt idx="1234">
                  <c:v>41048</c:v>
                </c:pt>
                <c:pt idx="1235">
                  <c:v>41049</c:v>
                </c:pt>
                <c:pt idx="1236">
                  <c:v>41050</c:v>
                </c:pt>
                <c:pt idx="1237">
                  <c:v>41051</c:v>
                </c:pt>
                <c:pt idx="1238">
                  <c:v>41052</c:v>
                </c:pt>
                <c:pt idx="1239">
                  <c:v>41053</c:v>
                </c:pt>
                <c:pt idx="1240">
                  <c:v>41054</c:v>
                </c:pt>
                <c:pt idx="1241">
                  <c:v>41055</c:v>
                </c:pt>
                <c:pt idx="1242">
                  <c:v>41056</c:v>
                </c:pt>
                <c:pt idx="1243">
                  <c:v>41057</c:v>
                </c:pt>
                <c:pt idx="1244">
                  <c:v>41058</c:v>
                </c:pt>
                <c:pt idx="1245">
                  <c:v>41059</c:v>
                </c:pt>
                <c:pt idx="1246">
                  <c:v>41060</c:v>
                </c:pt>
                <c:pt idx="1247">
                  <c:v>41061</c:v>
                </c:pt>
                <c:pt idx="1248">
                  <c:v>41062</c:v>
                </c:pt>
                <c:pt idx="1249">
                  <c:v>41063</c:v>
                </c:pt>
                <c:pt idx="1250">
                  <c:v>41064</c:v>
                </c:pt>
                <c:pt idx="1251">
                  <c:v>41065</c:v>
                </c:pt>
                <c:pt idx="1252">
                  <c:v>41066</c:v>
                </c:pt>
                <c:pt idx="1253">
                  <c:v>41067</c:v>
                </c:pt>
                <c:pt idx="1254">
                  <c:v>41068</c:v>
                </c:pt>
                <c:pt idx="1255">
                  <c:v>41069</c:v>
                </c:pt>
                <c:pt idx="1256">
                  <c:v>41070</c:v>
                </c:pt>
                <c:pt idx="1257">
                  <c:v>41071</c:v>
                </c:pt>
                <c:pt idx="1258">
                  <c:v>41072</c:v>
                </c:pt>
                <c:pt idx="1259">
                  <c:v>41073</c:v>
                </c:pt>
                <c:pt idx="1260">
                  <c:v>41074</c:v>
                </c:pt>
                <c:pt idx="1261">
                  <c:v>41075</c:v>
                </c:pt>
                <c:pt idx="1262">
                  <c:v>41076</c:v>
                </c:pt>
                <c:pt idx="1263">
                  <c:v>41077</c:v>
                </c:pt>
                <c:pt idx="1264">
                  <c:v>41078</c:v>
                </c:pt>
                <c:pt idx="1265">
                  <c:v>41079</c:v>
                </c:pt>
                <c:pt idx="1266">
                  <c:v>41080</c:v>
                </c:pt>
                <c:pt idx="1267">
                  <c:v>41081</c:v>
                </c:pt>
                <c:pt idx="1268">
                  <c:v>41082</c:v>
                </c:pt>
                <c:pt idx="1269">
                  <c:v>41083</c:v>
                </c:pt>
                <c:pt idx="1270">
                  <c:v>41084</c:v>
                </c:pt>
                <c:pt idx="1271">
                  <c:v>41085</c:v>
                </c:pt>
                <c:pt idx="1272">
                  <c:v>41086</c:v>
                </c:pt>
                <c:pt idx="1273">
                  <c:v>41087</c:v>
                </c:pt>
                <c:pt idx="1274">
                  <c:v>41088</c:v>
                </c:pt>
                <c:pt idx="1275">
                  <c:v>41089</c:v>
                </c:pt>
                <c:pt idx="1276">
                  <c:v>41090</c:v>
                </c:pt>
                <c:pt idx="1277">
                  <c:v>41091</c:v>
                </c:pt>
                <c:pt idx="1278">
                  <c:v>41092</c:v>
                </c:pt>
                <c:pt idx="1279">
                  <c:v>41093</c:v>
                </c:pt>
                <c:pt idx="1280">
                  <c:v>41094</c:v>
                </c:pt>
                <c:pt idx="1281">
                  <c:v>41095</c:v>
                </c:pt>
                <c:pt idx="1282">
                  <c:v>41096</c:v>
                </c:pt>
                <c:pt idx="1283">
                  <c:v>41097</c:v>
                </c:pt>
                <c:pt idx="1284">
                  <c:v>41098</c:v>
                </c:pt>
                <c:pt idx="1285">
                  <c:v>41099</c:v>
                </c:pt>
                <c:pt idx="1286">
                  <c:v>41100</c:v>
                </c:pt>
                <c:pt idx="1287">
                  <c:v>41101</c:v>
                </c:pt>
                <c:pt idx="1288">
                  <c:v>41102</c:v>
                </c:pt>
                <c:pt idx="1289">
                  <c:v>41103</c:v>
                </c:pt>
                <c:pt idx="1290">
                  <c:v>41104</c:v>
                </c:pt>
                <c:pt idx="1291">
                  <c:v>41105</c:v>
                </c:pt>
                <c:pt idx="1292">
                  <c:v>41106</c:v>
                </c:pt>
                <c:pt idx="1293">
                  <c:v>41107</c:v>
                </c:pt>
                <c:pt idx="1294">
                  <c:v>41108</c:v>
                </c:pt>
                <c:pt idx="1295">
                  <c:v>41109</c:v>
                </c:pt>
                <c:pt idx="1296">
                  <c:v>41110</c:v>
                </c:pt>
                <c:pt idx="1297">
                  <c:v>41111</c:v>
                </c:pt>
                <c:pt idx="1298">
                  <c:v>41112</c:v>
                </c:pt>
                <c:pt idx="1299">
                  <c:v>41113</c:v>
                </c:pt>
                <c:pt idx="1300">
                  <c:v>41114</c:v>
                </c:pt>
                <c:pt idx="1301">
                  <c:v>41115</c:v>
                </c:pt>
                <c:pt idx="1302">
                  <c:v>41116</c:v>
                </c:pt>
                <c:pt idx="1303">
                  <c:v>41117</c:v>
                </c:pt>
                <c:pt idx="1304">
                  <c:v>41118</c:v>
                </c:pt>
                <c:pt idx="1305">
                  <c:v>41119</c:v>
                </c:pt>
                <c:pt idx="1306">
                  <c:v>41120</c:v>
                </c:pt>
                <c:pt idx="1307">
                  <c:v>41121</c:v>
                </c:pt>
                <c:pt idx="1308">
                  <c:v>41122</c:v>
                </c:pt>
                <c:pt idx="1309">
                  <c:v>41123</c:v>
                </c:pt>
                <c:pt idx="1310">
                  <c:v>41124</c:v>
                </c:pt>
                <c:pt idx="1311">
                  <c:v>41125</c:v>
                </c:pt>
                <c:pt idx="1312">
                  <c:v>41126</c:v>
                </c:pt>
                <c:pt idx="1313">
                  <c:v>41127</c:v>
                </c:pt>
                <c:pt idx="1314">
                  <c:v>41128</c:v>
                </c:pt>
                <c:pt idx="1315">
                  <c:v>41129</c:v>
                </c:pt>
                <c:pt idx="1316">
                  <c:v>41130</c:v>
                </c:pt>
                <c:pt idx="1317">
                  <c:v>41131</c:v>
                </c:pt>
                <c:pt idx="1318">
                  <c:v>41132</c:v>
                </c:pt>
                <c:pt idx="1319">
                  <c:v>41133</c:v>
                </c:pt>
                <c:pt idx="1320">
                  <c:v>41134</c:v>
                </c:pt>
                <c:pt idx="1321">
                  <c:v>41135</c:v>
                </c:pt>
                <c:pt idx="1322">
                  <c:v>41136</c:v>
                </c:pt>
                <c:pt idx="1323">
                  <c:v>41137</c:v>
                </c:pt>
                <c:pt idx="1324">
                  <c:v>41138</c:v>
                </c:pt>
                <c:pt idx="1325">
                  <c:v>41139</c:v>
                </c:pt>
                <c:pt idx="1326">
                  <c:v>41140</c:v>
                </c:pt>
                <c:pt idx="1327">
                  <c:v>41141</c:v>
                </c:pt>
                <c:pt idx="1328">
                  <c:v>41142</c:v>
                </c:pt>
                <c:pt idx="1329">
                  <c:v>41143</c:v>
                </c:pt>
                <c:pt idx="1330">
                  <c:v>41144</c:v>
                </c:pt>
                <c:pt idx="1331">
                  <c:v>41145</c:v>
                </c:pt>
                <c:pt idx="1332">
                  <c:v>41146</c:v>
                </c:pt>
                <c:pt idx="1333">
                  <c:v>41147</c:v>
                </c:pt>
                <c:pt idx="1334">
                  <c:v>41148</c:v>
                </c:pt>
                <c:pt idx="1335">
                  <c:v>41149</c:v>
                </c:pt>
                <c:pt idx="1336">
                  <c:v>41150</c:v>
                </c:pt>
                <c:pt idx="1337">
                  <c:v>41151</c:v>
                </c:pt>
                <c:pt idx="1338">
                  <c:v>41152</c:v>
                </c:pt>
                <c:pt idx="1339">
                  <c:v>41153</c:v>
                </c:pt>
                <c:pt idx="1340">
                  <c:v>41154</c:v>
                </c:pt>
                <c:pt idx="1341">
                  <c:v>41155</c:v>
                </c:pt>
                <c:pt idx="1342">
                  <c:v>41156</c:v>
                </c:pt>
                <c:pt idx="1343">
                  <c:v>41157</c:v>
                </c:pt>
                <c:pt idx="1344">
                  <c:v>41158</c:v>
                </c:pt>
                <c:pt idx="1345">
                  <c:v>41159</c:v>
                </c:pt>
                <c:pt idx="1346">
                  <c:v>41160</c:v>
                </c:pt>
                <c:pt idx="1347">
                  <c:v>41161</c:v>
                </c:pt>
                <c:pt idx="1348">
                  <c:v>41162</c:v>
                </c:pt>
                <c:pt idx="1349">
                  <c:v>41163</c:v>
                </c:pt>
                <c:pt idx="1350">
                  <c:v>41164</c:v>
                </c:pt>
                <c:pt idx="1351">
                  <c:v>41165</c:v>
                </c:pt>
                <c:pt idx="1352">
                  <c:v>41166</c:v>
                </c:pt>
                <c:pt idx="1353">
                  <c:v>41167</c:v>
                </c:pt>
                <c:pt idx="1354">
                  <c:v>41168</c:v>
                </c:pt>
                <c:pt idx="1355">
                  <c:v>41169</c:v>
                </c:pt>
                <c:pt idx="1356">
                  <c:v>41170</c:v>
                </c:pt>
                <c:pt idx="1357">
                  <c:v>41171</c:v>
                </c:pt>
                <c:pt idx="1358">
                  <c:v>41172</c:v>
                </c:pt>
                <c:pt idx="1359">
                  <c:v>41173</c:v>
                </c:pt>
                <c:pt idx="1360">
                  <c:v>41174</c:v>
                </c:pt>
                <c:pt idx="1361">
                  <c:v>41175</c:v>
                </c:pt>
                <c:pt idx="1362">
                  <c:v>41176</c:v>
                </c:pt>
                <c:pt idx="1363">
                  <c:v>41177</c:v>
                </c:pt>
                <c:pt idx="1364">
                  <c:v>41178</c:v>
                </c:pt>
                <c:pt idx="1365">
                  <c:v>41179</c:v>
                </c:pt>
                <c:pt idx="1366">
                  <c:v>41180</c:v>
                </c:pt>
                <c:pt idx="1367">
                  <c:v>41181</c:v>
                </c:pt>
                <c:pt idx="1368">
                  <c:v>41182</c:v>
                </c:pt>
                <c:pt idx="1369">
                  <c:v>41183</c:v>
                </c:pt>
                <c:pt idx="1370">
                  <c:v>41184</c:v>
                </c:pt>
                <c:pt idx="1371">
                  <c:v>41185</c:v>
                </c:pt>
                <c:pt idx="1372">
                  <c:v>41186</c:v>
                </c:pt>
                <c:pt idx="1373">
                  <c:v>41187</c:v>
                </c:pt>
                <c:pt idx="1374">
                  <c:v>41188</c:v>
                </c:pt>
                <c:pt idx="1375">
                  <c:v>41189</c:v>
                </c:pt>
                <c:pt idx="1376">
                  <c:v>41190</c:v>
                </c:pt>
                <c:pt idx="1377">
                  <c:v>41191</c:v>
                </c:pt>
                <c:pt idx="1378">
                  <c:v>41192</c:v>
                </c:pt>
                <c:pt idx="1379">
                  <c:v>41193</c:v>
                </c:pt>
                <c:pt idx="1380">
                  <c:v>41194</c:v>
                </c:pt>
                <c:pt idx="1381">
                  <c:v>41195</c:v>
                </c:pt>
                <c:pt idx="1382">
                  <c:v>41196</c:v>
                </c:pt>
                <c:pt idx="1383">
                  <c:v>41197</c:v>
                </c:pt>
                <c:pt idx="1384">
                  <c:v>41198</c:v>
                </c:pt>
                <c:pt idx="1385">
                  <c:v>41199</c:v>
                </c:pt>
                <c:pt idx="1386">
                  <c:v>41200</c:v>
                </c:pt>
                <c:pt idx="1387">
                  <c:v>41201</c:v>
                </c:pt>
                <c:pt idx="1388">
                  <c:v>41202</c:v>
                </c:pt>
                <c:pt idx="1389">
                  <c:v>41203</c:v>
                </c:pt>
                <c:pt idx="1390">
                  <c:v>41204</c:v>
                </c:pt>
                <c:pt idx="1391">
                  <c:v>41205</c:v>
                </c:pt>
                <c:pt idx="1392">
                  <c:v>41206</c:v>
                </c:pt>
                <c:pt idx="1393">
                  <c:v>41207</c:v>
                </c:pt>
                <c:pt idx="1394">
                  <c:v>41208</c:v>
                </c:pt>
                <c:pt idx="1395">
                  <c:v>41209</c:v>
                </c:pt>
                <c:pt idx="1396">
                  <c:v>41210</c:v>
                </c:pt>
                <c:pt idx="1397">
                  <c:v>41211</c:v>
                </c:pt>
                <c:pt idx="1398">
                  <c:v>41212</c:v>
                </c:pt>
                <c:pt idx="1399">
                  <c:v>41213</c:v>
                </c:pt>
                <c:pt idx="1400">
                  <c:v>41214</c:v>
                </c:pt>
                <c:pt idx="1401">
                  <c:v>41215</c:v>
                </c:pt>
                <c:pt idx="1402">
                  <c:v>41216</c:v>
                </c:pt>
                <c:pt idx="1403">
                  <c:v>41217</c:v>
                </c:pt>
                <c:pt idx="1404">
                  <c:v>41218</c:v>
                </c:pt>
                <c:pt idx="1405">
                  <c:v>41219</c:v>
                </c:pt>
                <c:pt idx="1406">
                  <c:v>41220</c:v>
                </c:pt>
                <c:pt idx="1407">
                  <c:v>41221</c:v>
                </c:pt>
                <c:pt idx="1408">
                  <c:v>41222</c:v>
                </c:pt>
                <c:pt idx="1409">
                  <c:v>41223</c:v>
                </c:pt>
                <c:pt idx="1410">
                  <c:v>41224</c:v>
                </c:pt>
                <c:pt idx="1411">
                  <c:v>41225</c:v>
                </c:pt>
                <c:pt idx="1412">
                  <c:v>41226</c:v>
                </c:pt>
                <c:pt idx="1413">
                  <c:v>41227</c:v>
                </c:pt>
                <c:pt idx="1414">
                  <c:v>41228</c:v>
                </c:pt>
                <c:pt idx="1415">
                  <c:v>41229</c:v>
                </c:pt>
                <c:pt idx="1416">
                  <c:v>41230</c:v>
                </c:pt>
                <c:pt idx="1417">
                  <c:v>41231</c:v>
                </c:pt>
                <c:pt idx="1418">
                  <c:v>41232</c:v>
                </c:pt>
                <c:pt idx="1419">
                  <c:v>41233</c:v>
                </c:pt>
                <c:pt idx="1420">
                  <c:v>41234</c:v>
                </c:pt>
                <c:pt idx="1421">
                  <c:v>41235</c:v>
                </c:pt>
                <c:pt idx="1422">
                  <c:v>41236</c:v>
                </c:pt>
                <c:pt idx="1423">
                  <c:v>41237</c:v>
                </c:pt>
                <c:pt idx="1424">
                  <c:v>41238</c:v>
                </c:pt>
                <c:pt idx="1425">
                  <c:v>41239</c:v>
                </c:pt>
                <c:pt idx="1426">
                  <c:v>41240</c:v>
                </c:pt>
                <c:pt idx="1427">
                  <c:v>41241</c:v>
                </c:pt>
                <c:pt idx="1428">
                  <c:v>41242</c:v>
                </c:pt>
                <c:pt idx="1429">
                  <c:v>41243</c:v>
                </c:pt>
                <c:pt idx="1430">
                  <c:v>41244</c:v>
                </c:pt>
                <c:pt idx="1431">
                  <c:v>41245</c:v>
                </c:pt>
                <c:pt idx="1432">
                  <c:v>41246</c:v>
                </c:pt>
                <c:pt idx="1433">
                  <c:v>41247</c:v>
                </c:pt>
                <c:pt idx="1434">
                  <c:v>41248</c:v>
                </c:pt>
                <c:pt idx="1435">
                  <c:v>41249</c:v>
                </c:pt>
                <c:pt idx="1436">
                  <c:v>41250</c:v>
                </c:pt>
                <c:pt idx="1437">
                  <c:v>41251</c:v>
                </c:pt>
                <c:pt idx="1438">
                  <c:v>41252</c:v>
                </c:pt>
                <c:pt idx="1439">
                  <c:v>41253</c:v>
                </c:pt>
                <c:pt idx="1440">
                  <c:v>41254</c:v>
                </c:pt>
                <c:pt idx="1441">
                  <c:v>41255</c:v>
                </c:pt>
                <c:pt idx="1442">
                  <c:v>41256</c:v>
                </c:pt>
                <c:pt idx="1443">
                  <c:v>41257</c:v>
                </c:pt>
                <c:pt idx="1444">
                  <c:v>41258</c:v>
                </c:pt>
                <c:pt idx="1445">
                  <c:v>41259</c:v>
                </c:pt>
                <c:pt idx="1446">
                  <c:v>41260</c:v>
                </c:pt>
                <c:pt idx="1447">
                  <c:v>41261</c:v>
                </c:pt>
                <c:pt idx="1448">
                  <c:v>41262</c:v>
                </c:pt>
                <c:pt idx="1449">
                  <c:v>41263</c:v>
                </c:pt>
                <c:pt idx="1450">
                  <c:v>41264</c:v>
                </c:pt>
                <c:pt idx="1451">
                  <c:v>41265</c:v>
                </c:pt>
                <c:pt idx="1452">
                  <c:v>41266</c:v>
                </c:pt>
                <c:pt idx="1453">
                  <c:v>41267</c:v>
                </c:pt>
                <c:pt idx="1454">
                  <c:v>41268</c:v>
                </c:pt>
                <c:pt idx="1455">
                  <c:v>41269</c:v>
                </c:pt>
                <c:pt idx="1456">
                  <c:v>41270</c:v>
                </c:pt>
                <c:pt idx="1457">
                  <c:v>41271</c:v>
                </c:pt>
                <c:pt idx="1458">
                  <c:v>41272</c:v>
                </c:pt>
                <c:pt idx="1459">
                  <c:v>41273</c:v>
                </c:pt>
                <c:pt idx="1460">
                  <c:v>41274</c:v>
                </c:pt>
                <c:pt idx="1461">
                  <c:v>41275</c:v>
                </c:pt>
                <c:pt idx="1462">
                  <c:v>41276</c:v>
                </c:pt>
                <c:pt idx="1463">
                  <c:v>41277</c:v>
                </c:pt>
                <c:pt idx="1464">
                  <c:v>41278</c:v>
                </c:pt>
                <c:pt idx="1465">
                  <c:v>41279</c:v>
                </c:pt>
                <c:pt idx="1466">
                  <c:v>41280</c:v>
                </c:pt>
                <c:pt idx="1467">
                  <c:v>41281</c:v>
                </c:pt>
                <c:pt idx="1468">
                  <c:v>41282</c:v>
                </c:pt>
                <c:pt idx="1469">
                  <c:v>41283</c:v>
                </c:pt>
                <c:pt idx="1470">
                  <c:v>41284</c:v>
                </c:pt>
                <c:pt idx="1471">
                  <c:v>41285</c:v>
                </c:pt>
                <c:pt idx="1472">
                  <c:v>41286</c:v>
                </c:pt>
                <c:pt idx="1473">
                  <c:v>41287</c:v>
                </c:pt>
                <c:pt idx="1474">
                  <c:v>41288</c:v>
                </c:pt>
                <c:pt idx="1475">
                  <c:v>41289</c:v>
                </c:pt>
                <c:pt idx="1476">
                  <c:v>41290</c:v>
                </c:pt>
                <c:pt idx="1477">
                  <c:v>41291</c:v>
                </c:pt>
                <c:pt idx="1478">
                  <c:v>41292</c:v>
                </c:pt>
                <c:pt idx="1479">
                  <c:v>41293</c:v>
                </c:pt>
                <c:pt idx="1480">
                  <c:v>41294</c:v>
                </c:pt>
                <c:pt idx="1481">
                  <c:v>41295</c:v>
                </c:pt>
                <c:pt idx="1482">
                  <c:v>41296</c:v>
                </c:pt>
                <c:pt idx="1483">
                  <c:v>41297</c:v>
                </c:pt>
                <c:pt idx="1484">
                  <c:v>41298</c:v>
                </c:pt>
                <c:pt idx="1485">
                  <c:v>41299</c:v>
                </c:pt>
                <c:pt idx="1486">
                  <c:v>41300</c:v>
                </c:pt>
                <c:pt idx="1487">
                  <c:v>41301</c:v>
                </c:pt>
                <c:pt idx="1488">
                  <c:v>41302</c:v>
                </c:pt>
                <c:pt idx="1489">
                  <c:v>41303</c:v>
                </c:pt>
                <c:pt idx="1490">
                  <c:v>41304</c:v>
                </c:pt>
                <c:pt idx="1491">
                  <c:v>41305</c:v>
                </c:pt>
                <c:pt idx="1492">
                  <c:v>41306</c:v>
                </c:pt>
                <c:pt idx="1493">
                  <c:v>41307</c:v>
                </c:pt>
                <c:pt idx="1494">
                  <c:v>41308</c:v>
                </c:pt>
                <c:pt idx="1495">
                  <c:v>41309</c:v>
                </c:pt>
                <c:pt idx="1496">
                  <c:v>41310</c:v>
                </c:pt>
                <c:pt idx="1497">
                  <c:v>41311</c:v>
                </c:pt>
                <c:pt idx="1498">
                  <c:v>41312</c:v>
                </c:pt>
                <c:pt idx="1499">
                  <c:v>41313</c:v>
                </c:pt>
                <c:pt idx="1500">
                  <c:v>41314</c:v>
                </c:pt>
                <c:pt idx="1501">
                  <c:v>41315</c:v>
                </c:pt>
                <c:pt idx="1502">
                  <c:v>41316</c:v>
                </c:pt>
                <c:pt idx="1503">
                  <c:v>41317</c:v>
                </c:pt>
                <c:pt idx="1504">
                  <c:v>41318</c:v>
                </c:pt>
                <c:pt idx="1505">
                  <c:v>41319</c:v>
                </c:pt>
                <c:pt idx="1506">
                  <c:v>41320</c:v>
                </c:pt>
                <c:pt idx="1507">
                  <c:v>41321</c:v>
                </c:pt>
                <c:pt idx="1508">
                  <c:v>41322</c:v>
                </c:pt>
                <c:pt idx="1509">
                  <c:v>41323</c:v>
                </c:pt>
                <c:pt idx="1510">
                  <c:v>41324</c:v>
                </c:pt>
                <c:pt idx="1511">
                  <c:v>41325</c:v>
                </c:pt>
                <c:pt idx="1512">
                  <c:v>41326</c:v>
                </c:pt>
                <c:pt idx="1513">
                  <c:v>41327</c:v>
                </c:pt>
                <c:pt idx="1514">
                  <c:v>41328</c:v>
                </c:pt>
                <c:pt idx="1515">
                  <c:v>41329</c:v>
                </c:pt>
                <c:pt idx="1516">
                  <c:v>41330</c:v>
                </c:pt>
                <c:pt idx="1517">
                  <c:v>41331</c:v>
                </c:pt>
                <c:pt idx="1518">
                  <c:v>41332</c:v>
                </c:pt>
                <c:pt idx="1519">
                  <c:v>41333</c:v>
                </c:pt>
                <c:pt idx="1520">
                  <c:v>41334</c:v>
                </c:pt>
                <c:pt idx="1521">
                  <c:v>41335</c:v>
                </c:pt>
                <c:pt idx="1522">
                  <c:v>41336</c:v>
                </c:pt>
                <c:pt idx="1523">
                  <c:v>41337</c:v>
                </c:pt>
                <c:pt idx="1524">
                  <c:v>41338</c:v>
                </c:pt>
                <c:pt idx="1525">
                  <c:v>41339</c:v>
                </c:pt>
                <c:pt idx="1526">
                  <c:v>41340</c:v>
                </c:pt>
                <c:pt idx="1527">
                  <c:v>41341</c:v>
                </c:pt>
                <c:pt idx="1528">
                  <c:v>41342</c:v>
                </c:pt>
                <c:pt idx="1529">
                  <c:v>41343</c:v>
                </c:pt>
                <c:pt idx="1530">
                  <c:v>41344</c:v>
                </c:pt>
                <c:pt idx="1531">
                  <c:v>41345</c:v>
                </c:pt>
                <c:pt idx="1532">
                  <c:v>41346</c:v>
                </c:pt>
                <c:pt idx="1533">
                  <c:v>41347</c:v>
                </c:pt>
                <c:pt idx="1534">
                  <c:v>41348</c:v>
                </c:pt>
                <c:pt idx="1535">
                  <c:v>41349</c:v>
                </c:pt>
                <c:pt idx="1536">
                  <c:v>41350</c:v>
                </c:pt>
                <c:pt idx="1537">
                  <c:v>41351</c:v>
                </c:pt>
                <c:pt idx="1538">
                  <c:v>41352</c:v>
                </c:pt>
                <c:pt idx="1539">
                  <c:v>41353</c:v>
                </c:pt>
                <c:pt idx="1540">
                  <c:v>41354</c:v>
                </c:pt>
                <c:pt idx="1541">
                  <c:v>41355</c:v>
                </c:pt>
                <c:pt idx="1542">
                  <c:v>41356</c:v>
                </c:pt>
                <c:pt idx="1543">
                  <c:v>41357</c:v>
                </c:pt>
                <c:pt idx="1544">
                  <c:v>41358</c:v>
                </c:pt>
                <c:pt idx="1545">
                  <c:v>41359</c:v>
                </c:pt>
                <c:pt idx="1546">
                  <c:v>41360</c:v>
                </c:pt>
                <c:pt idx="1547">
                  <c:v>41361</c:v>
                </c:pt>
                <c:pt idx="1548">
                  <c:v>41362</c:v>
                </c:pt>
                <c:pt idx="1549">
                  <c:v>41363</c:v>
                </c:pt>
                <c:pt idx="1550">
                  <c:v>41364</c:v>
                </c:pt>
                <c:pt idx="1551">
                  <c:v>41365</c:v>
                </c:pt>
                <c:pt idx="1552">
                  <c:v>41366</c:v>
                </c:pt>
                <c:pt idx="1553">
                  <c:v>41367</c:v>
                </c:pt>
                <c:pt idx="1554">
                  <c:v>41368</c:v>
                </c:pt>
                <c:pt idx="1555">
                  <c:v>41369</c:v>
                </c:pt>
                <c:pt idx="1556">
                  <c:v>41370</c:v>
                </c:pt>
                <c:pt idx="1557">
                  <c:v>41371</c:v>
                </c:pt>
                <c:pt idx="1558">
                  <c:v>41372</c:v>
                </c:pt>
                <c:pt idx="1559">
                  <c:v>41373</c:v>
                </c:pt>
                <c:pt idx="1560">
                  <c:v>41374</c:v>
                </c:pt>
                <c:pt idx="1561">
                  <c:v>41375</c:v>
                </c:pt>
                <c:pt idx="1562">
                  <c:v>41376</c:v>
                </c:pt>
                <c:pt idx="1563">
                  <c:v>41377</c:v>
                </c:pt>
                <c:pt idx="1564">
                  <c:v>41378</c:v>
                </c:pt>
                <c:pt idx="1565">
                  <c:v>41379</c:v>
                </c:pt>
                <c:pt idx="1566">
                  <c:v>41380</c:v>
                </c:pt>
                <c:pt idx="1567">
                  <c:v>41381</c:v>
                </c:pt>
                <c:pt idx="1568">
                  <c:v>41382</c:v>
                </c:pt>
                <c:pt idx="1569">
                  <c:v>41383</c:v>
                </c:pt>
                <c:pt idx="1570">
                  <c:v>41384</c:v>
                </c:pt>
                <c:pt idx="1571">
                  <c:v>41385</c:v>
                </c:pt>
                <c:pt idx="1572">
                  <c:v>41386</c:v>
                </c:pt>
                <c:pt idx="1573">
                  <c:v>41387</c:v>
                </c:pt>
                <c:pt idx="1574">
                  <c:v>41388</c:v>
                </c:pt>
                <c:pt idx="1575">
                  <c:v>41389</c:v>
                </c:pt>
                <c:pt idx="1576">
                  <c:v>41390</c:v>
                </c:pt>
                <c:pt idx="1577">
                  <c:v>41391</c:v>
                </c:pt>
                <c:pt idx="1578">
                  <c:v>41392</c:v>
                </c:pt>
                <c:pt idx="1579">
                  <c:v>41393</c:v>
                </c:pt>
                <c:pt idx="1580">
                  <c:v>41394</c:v>
                </c:pt>
                <c:pt idx="1581">
                  <c:v>41395</c:v>
                </c:pt>
                <c:pt idx="1582">
                  <c:v>41396</c:v>
                </c:pt>
                <c:pt idx="1583">
                  <c:v>41397</c:v>
                </c:pt>
                <c:pt idx="1584">
                  <c:v>41398</c:v>
                </c:pt>
                <c:pt idx="1585">
                  <c:v>41399</c:v>
                </c:pt>
                <c:pt idx="1586">
                  <c:v>41400</c:v>
                </c:pt>
                <c:pt idx="1587">
                  <c:v>41401</c:v>
                </c:pt>
                <c:pt idx="1588">
                  <c:v>41402</c:v>
                </c:pt>
                <c:pt idx="1589">
                  <c:v>41403</c:v>
                </c:pt>
                <c:pt idx="1590">
                  <c:v>41404</c:v>
                </c:pt>
                <c:pt idx="1591">
                  <c:v>41405</c:v>
                </c:pt>
                <c:pt idx="1592">
                  <c:v>41406</c:v>
                </c:pt>
                <c:pt idx="1593">
                  <c:v>41407</c:v>
                </c:pt>
                <c:pt idx="1594">
                  <c:v>41408</c:v>
                </c:pt>
                <c:pt idx="1595">
                  <c:v>41409</c:v>
                </c:pt>
                <c:pt idx="1596">
                  <c:v>41410</c:v>
                </c:pt>
                <c:pt idx="1597">
                  <c:v>41411</c:v>
                </c:pt>
                <c:pt idx="1598">
                  <c:v>41412</c:v>
                </c:pt>
                <c:pt idx="1599">
                  <c:v>41413</c:v>
                </c:pt>
                <c:pt idx="1600">
                  <c:v>41414</c:v>
                </c:pt>
                <c:pt idx="1601">
                  <c:v>41415</c:v>
                </c:pt>
                <c:pt idx="1602">
                  <c:v>41416</c:v>
                </c:pt>
                <c:pt idx="1603">
                  <c:v>41417</c:v>
                </c:pt>
                <c:pt idx="1604">
                  <c:v>41418</c:v>
                </c:pt>
                <c:pt idx="1605">
                  <c:v>41419</c:v>
                </c:pt>
                <c:pt idx="1606">
                  <c:v>41420</c:v>
                </c:pt>
                <c:pt idx="1607">
                  <c:v>41421</c:v>
                </c:pt>
                <c:pt idx="1608">
                  <c:v>41422</c:v>
                </c:pt>
                <c:pt idx="1609">
                  <c:v>41423</c:v>
                </c:pt>
                <c:pt idx="1610">
                  <c:v>41424</c:v>
                </c:pt>
                <c:pt idx="1611">
                  <c:v>41425</c:v>
                </c:pt>
                <c:pt idx="1612">
                  <c:v>41426</c:v>
                </c:pt>
                <c:pt idx="1613">
                  <c:v>41427</c:v>
                </c:pt>
                <c:pt idx="1614">
                  <c:v>41428</c:v>
                </c:pt>
                <c:pt idx="1615">
                  <c:v>41429</c:v>
                </c:pt>
                <c:pt idx="1616">
                  <c:v>41430</c:v>
                </c:pt>
                <c:pt idx="1617">
                  <c:v>41431</c:v>
                </c:pt>
                <c:pt idx="1618">
                  <c:v>41432</c:v>
                </c:pt>
                <c:pt idx="1619">
                  <c:v>41433</c:v>
                </c:pt>
                <c:pt idx="1620">
                  <c:v>41434</c:v>
                </c:pt>
                <c:pt idx="1621">
                  <c:v>41435</c:v>
                </c:pt>
                <c:pt idx="1622">
                  <c:v>41436</c:v>
                </c:pt>
                <c:pt idx="1623">
                  <c:v>41437</c:v>
                </c:pt>
                <c:pt idx="1624">
                  <c:v>41438</c:v>
                </c:pt>
                <c:pt idx="1625">
                  <c:v>41439</c:v>
                </c:pt>
                <c:pt idx="1626">
                  <c:v>41440</c:v>
                </c:pt>
                <c:pt idx="1627">
                  <c:v>41441</c:v>
                </c:pt>
                <c:pt idx="1628">
                  <c:v>41442</c:v>
                </c:pt>
                <c:pt idx="1629">
                  <c:v>41443</c:v>
                </c:pt>
                <c:pt idx="1630">
                  <c:v>41444</c:v>
                </c:pt>
                <c:pt idx="1631">
                  <c:v>41445</c:v>
                </c:pt>
                <c:pt idx="1632">
                  <c:v>41446</c:v>
                </c:pt>
                <c:pt idx="1633">
                  <c:v>41447</c:v>
                </c:pt>
                <c:pt idx="1634">
                  <c:v>41448</c:v>
                </c:pt>
                <c:pt idx="1635">
                  <c:v>41449</c:v>
                </c:pt>
                <c:pt idx="1636">
                  <c:v>41450</c:v>
                </c:pt>
                <c:pt idx="1637">
                  <c:v>41451</c:v>
                </c:pt>
                <c:pt idx="1638">
                  <c:v>41452</c:v>
                </c:pt>
                <c:pt idx="1639">
                  <c:v>41453</c:v>
                </c:pt>
                <c:pt idx="1640">
                  <c:v>41454</c:v>
                </c:pt>
                <c:pt idx="1641">
                  <c:v>41455</c:v>
                </c:pt>
                <c:pt idx="1642">
                  <c:v>41456</c:v>
                </c:pt>
                <c:pt idx="1643">
                  <c:v>41457</c:v>
                </c:pt>
                <c:pt idx="1644">
                  <c:v>41458</c:v>
                </c:pt>
                <c:pt idx="1645">
                  <c:v>41459</c:v>
                </c:pt>
                <c:pt idx="1646">
                  <c:v>41460</c:v>
                </c:pt>
                <c:pt idx="1647">
                  <c:v>41461</c:v>
                </c:pt>
                <c:pt idx="1648">
                  <c:v>41462</c:v>
                </c:pt>
                <c:pt idx="1649">
                  <c:v>41463</c:v>
                </c:pt>
                <c:pt idx="1650">
                  <c:v>41464</c:v>
                </c:pt>
                <c:pt idx="1651">
                  <c:v>41465</c:v>
                </c:pt>
                <c:pt idx="1652">
                  <c:v>41466</c:v>
                </c:pt>
                <c:pt idx="1653">
                  <c:v>41467</c:v>
                </c:pt>
                <c:pt idx="1654">
                  <c:v>41468</c:v>
                </c:pt>
                <c:pt idx="1655">
                  <c:v>41469</c:v>
                </c:pt>
                <c:pt idx="1656">
                  <c:v>41470</c:v>
                </c:pt>
                <c:pt idx="1657">
                  <c:v>41471</c:v>
                </c:pt>
                <c:pt idx="1658">
                  <c:v>41472</c:v>
                </c:pt>
                <c:pt idx="1659">
                  <c:v>41473</c:v>
                </c:pt>
                <c:pt idx="1660">
                  <c:v>41474</c:v>
                </c:pt>
                <c:pt idx="1661">
                  <c:v>41475</c:v>
                </c:pt>
                <c:pt idx="1662">
                  <c:v>41476</c:v>
                </c:pt>
                <c:pt idx="1663">
                  <c:v>41477</c:v>
                </c:pt>
                <c:pt idx="1664">
                  <c:v>41478</c:v>
                </c:pt>
                <c:pt idx="1665">
                  <c:v>41479</c:v>
                </c:pt>
                <c:pt idx="1666">
                  <c:v>41480</c:v>
                </c:pt>
                <c:pt idx="1667">
                  <c:v>41481</c:v>
                </c:pt>
                <c:pt idx="1668">
                  <c:v>41482</c:v>
                </c:pt>
                <c:pt idx="1669">
                  <c:v>41483</c:v>
                </c:pt>
                <c:pt idx="1670">
                  <c:v>41484</c:v>
                </c:pt>
                <c:pt idx="1671">
                  <c:v>41485</c:v>
                </c:pt>
                <c:pt idx="1672">
                  <c:v>41486</c:v>
                </c:pt>
                <c:pt idx="1673">
                  <c:v>41487</c:v>
                </c:pt>
                <c:pt idx="1674">
                  <c:v>41488</c:v>
                </c:pt>
                <c:pt idx="1675">
                  <c:v>41489</c:v>
                </c:pt>
                <c:pt idx="1676">
                  <c:v>41490</c:v>
                </c:pt>
                <c:pt idx="1677">
                  <c:v>41491</c:v>
                </c:pt>
                <c:pt idx="1678">
                  <c:v>41492</c:v>
                </c:pt>
                <c:pt idx="1679">
                  <c:v>41493</c:v>
                </c:pt>
                <c:pt idx="1680">
                  <c:v>41494</c:v>
                </c:pt>
                <c:pt idx="1681">
                  <c:v>41495</c:v>
                </c:pt>
                <c:pt idx="1682">
                  <c:v>41496</c:v>
                </c:pt>
                <c:pt idx="1683">
                  <c:v>41497</c:v>
                </c:pt>
                <c:pt idx="1684">
                  <c:v>41498</c:v>
                </c:pt>
                <c:pt idx="1685">
                  <c:v>41499</c:v>
                </c:pt>
                <c:pt idx="1686">
                  <c:v>41500</c:v>
                </c:pt>
                <c:pt idx="1687">
                  <c:v>41501</c:v>
                </c:pt>
                <c:pt idx="1688">
                  <c:v>41502</c:v>
                </c:pt>
                <c:pt idx="1689">
                  <c:v>41503</c:v>
                </c:pt>
                <c:pt idx="1690">
                  <c:v>41504</c:v>
                </c:pt>
                <c:pt idx="1691">
                  <c:v>41505</c:v>
                </c:pt>
                <c:pt idx="1692">
                  <c:v>41506</c:v>
                </c:pt>
                <c:pt idx="1693">
                  <c:v>41507</c:v>
                </c:pt>
                <c:pt idx="1694">
                  <c:v>41508</c:v>
                </c:pt>
                <c:pt idx="1695">
                  <c:v>41509</c:v>
                </c:pt>
                <c:pt idx="1696">
                  <c:v>41510</c:v>
                </c:pt>
                <c:pt idx="1697">
                  <c:v>41511</c:v>
                </c:pt>
                <c:pt idx="1698">
                  <c:v>41512</c:v>
                </c:pt>
                <c:pt idx="1699">
                  <c:v>41513</c:v>
                </c:pt>
                <c:pt idx="1700">
                  <c:v>41514</c:v>
                </c:pt>
                <c:pt idx="1701">
                  <c:v>41515</c:v>
                </c:pt>
                <c:pt idx="1702">
                  <c:v>41516</c:v>
                </c:pt>
                <c:pt idx="1703">
                  <c:v>41517</c:v>
                </c:pt>
                <c:pt idx="1704">
                  <c:v>41518</c:v>
                </c:pt>
                <c:pt idx="1705">
                  <c:v>41519</c:v>
                </c:pt>
                <c:pt idx="1706">
                  <c:v>41520</c:v>
                </c:pt>
                <c:pt idx="1707">
                  <c:v>41521</c:v>
                </c:pt>
                <c:pt idx="1708">
                  <c:v>41522</c:v>
                </c:pt>
                <c:pt idx="1709">
                  <c:v>41523</c:v>
                </c:pt>
                <c:pt idx="1710">
                  <c:v>41524</c:v>
                </c:pt>
                <c:pt idx="1711">
                  <c:v>41525</c:v>
                </c:pt>
                <c:pt idx="1712">
                  <c:v>41526</c:v>
                </c:pt>
                <c:pt idx="1713">
                  <c:v>41527</c:v>
                </c:pt>
                <c:pt idx="1714">
                  <c:v>41528</c:v>
                </c:pt>
                <c:pt idx="1715">
                  <c:v>41529</c:v>
                </c:pt>
                <c:pt idx="1716">
                  <c:v>41530</c:v>
                </c:pt>
                <c:pt idx="1717">
                  <c:v>41531</c:v>
                </c:pt>
                <c:pt idx="1718">
                  <c:v>41532</c:v>
                </c:pt>
                <c:pt idx="1719">
                  <c:v>41533</c:v>
                </c:pt>
                <c:pt idx="1720">
                  <c:v>41534</c:v>
                </c:pt>
                <c:pt idx="1721">
                  <c:v>41535</c:v>
                </c:pt>
                <c:pt idx="1722">
                  <c:v>41536</c:v>
                </c:pt>
                <c:pt idx="1723">
                  <c:v>41537</c:v>
                </c:pt>
                <c:pt idx="1724">
                  <c:v>41538</c:v>
                </c:pt>
                <c:pt idx="1725">
                  <c:v>41539</c:v>
                </c:pt>
                <c:pt idx="1726">
                  <c:v>41540</c:v>
                </c:pt>
                <c:pt idx="1727">
                  <c:v>41541</c:v>
                </c:pt>
                <c:pt idx="1728">
                  <c:v>41542</c:v>
                </c:pt>
                <c:pt idx="1729">
                  <c:v>41543</c:v>
                </c:pt>
                <c:pt idx="1730">
                  <c:v>41544</c:v>
                </c:pt>
                <c:pt idx="1731">
                  <c:v>41545</c:v>
                </c:pt>
                <c:pt idx="1732">
                  <c:v>41546</c:v>
                </c:pt>
                <c:pt idx="1733">
                  <c:v>41547</c:v>
                </c:pt>
                <c:pt idx="1734">
                  <c:v>41548</c:v>
                </c:pt>
                <c:pt idx="1735">
                  <c:v>41549</c:v>
                </c:pt>
                <c:pt idx="1736">
                  <c:v>41550</c:v>
                </c:pt>
                <c:pt idx="1737">
                  <c:v>41551</c:v>
                </c:pt>
                <c:pt idx="1738">
                  <c:v>41552</c:v>
                </c:pt>
                <c:pt idx="1739">
                  <c:v>41553</c:v>
                </c:pt>
                <c:pt idx="1740">
                  <c:v>41554</c:v>
                </c:pt>
                <c:pt idx="1741">
                  <c:v>41555</c:v>
                </c:pt>
                <c:pt idx="1742">
                  <c:v>41556</c:v>
                </c:pt>
                <c:pt idx="1743">
                  <c:v>41557</c:v>
                </c:pt>
                <c:pt idx="1744">
                  <c:v>41558</c:v>
                </c:pt>
                <c:pt idx="1745">
                  <c:v>41559</c:v>
                </c:pt>
                <c:pt idx="1746">
                  <c:v>41560</c:v>
                </c:pt>
                <c:pt idx="1747">
                  <c:v>41561</c:v>
                </c:pt>
                <c:pt idx="1748">
                  <c:v>41562</c:v>
                </c:pt>
                <c:pt idx="1749">
                  <c:v>41563</c:v>
                </c:pt>
                <c:pt idx="1750">
                  <c:v>41564</c:v>
                </c:pt>
                <c:pt idx="1751">
                  <c:v>41565</c:v>
                </c:pt>
                <c:pt idx="1752">
                  <c:v>41566</c:v>
                </c:pt>
                <c:pt idx="1753">
                  <c:v>41567</c:v>
                </c:pt>
                <c:pt idx="1754">
                  <c:v>41568</c:v>
                </c:pt>
                <c:pt idx="1755">
                  <c:v>41569</c:v>
                </c:pt>
                <c:pt idx="1756">
                  <c:v>41570</c:v>
                </c:pt>
                <c:pt idx="1757">
                  <c:v>41571</c:v>
                </c:pt>
                <c:pt idx="1758">
                  <c:v>41572</c:v>
                </c:pt>
                <c:pt idx="1759">
                  <c:v>41573</c:v>
                </c:pt>
                <c:pt idx="1760">
                  <c:v>41574</c:v>
                </c:pt>
                <c:pt idx="1761">
                  <c:v>41575</c:v>
                </c:pt>
                <c:pt idx="1762">
                  <c:v>41576</c:v>
                </c:pt>
                <c:pt idx="1763">
                  <c:v>41577</c:v>
                </c:pt>
                <c:pt idx="1764">
                  <c:v>41578</c:v>
                </c:pt>
                <c:pt idx="1765">
                  <c:v>41579</c:v>
                </c:pt>
                <c:pt idx="1766">
                  <c:v>41580</c:v>
                </c:pt>
                <c:pt idx="1767">
                  <c:v>41581</c:v>
                </c:pt>
                <c:pt idx="1768">
                  <c:v>41582</c:v>
                </c:pt>
                <c:pt idx="1769">
                  <c:v>41583</c:v>
                </c:pt>
                <c:pt idx="1770">
                  <c:v>41584</c:v>
                </c:pt>
                <c:pt idx="1771">
                  <c:v>41585</c:v>
                </c:pt>
                <c:pt idx="1772">
                  <c:v>41586</c:v>
                </c:pt>
                <c:pt idx="1773">
                  <c:v>41587</c:v>
                </c:pt>
                <c:pt idx="1774">
                  <c:v>41588</c:v>
                </c:pt>
                <c:pt idx="1775">
                  <c:v>41589</c:v>
                </c:pt>
                <c:pt idx="1776">
                  <c:v>41590</c:v>
                </c:pt>
                <c:pt idx="1777">
                  <c:v>41591</c:v>
                </c:pt>
                <c:pt idx="1778">
                  <c:v>41592</c:v>
                </c:pt>
                <c:pt idx="1779">
                  <c:v>41593</c:v>
                </c:pt>
                <c:pt idx="1780">
                  <c:v>41594</c:v>
                </c:pt>
                <c:pt idx="1781">
                  <c:v>41595</c:v>
                </c:pt>
                <c:pt idx="1782">
                  <c:v>41596</c:v>
                </c:pt>
                <c:pt idx="1783">
                  <c:v>41597</c:v>
                </c:pt>
                <c:pt idx="1784">
                  <c:v>41598</c:v>
                </c:pt>
                <c:pt idx="1785">
                  <c:v>41599</c:v>
                </c:pt>
                <c:pt idx="1786">
                  <c:v>41600</c:v>
                </c:pt>
                <c:pt idx="1787">
                  <c:v>41601</c:v>
                </c:pt>
                <c:pt idx="1788">
                  <c:v>41602</c:v>
                </c:pt>
                <c:pt idx="1789">
                  <c:v>41603</c:v>
                </c:pt>
                <c:pt idx="1790">
                  <c:v>41604</c:v>
                </c:pt>
                <c:pt idx="1791">
                  <c:v>41605</c:v>
                </c:pt>
                <c:pt idx="1792">
                  <c:v>41606</c:v>
                </c:pt>
                <c:pt idx="1793">
                  <c:v>41607</c:v>
                </c:pt>
                <c:pt idx="1794">
                  <c:v>41608</c:v>
                </c:pt>
                <c:pt idx="1795">
                  <c:v>41609</c:v>
                </c:pt>
                <c:pt idx="1796">
                  <c:v>41610</c:v>
                </c:pt>
                <c:pt idx="1797">
                  <c:v>41611</c:v>
                </c:pt>
                <c:pt idx="1798">
                  <c:v>41612</c:v>
                </c:pt>
                <c:pt idx="1799">
                  <c:v>41613</c:v>
                </c:pt>
                <c:pt idx="1800">
                  <c:v>41614</c:v>
                </c:pt>
                <c:pt idx="1801">
                  <c:v>41615</c:v>
                </c:pt>
                <c:pt idx="1802">
                  <c:v>41616</c:v>
                </c:pt>
                <c:pt idx="1803">
                  <c:v>41617</c:v>
                </c:pt>
                <c:pt idx="1804">
                  <c:v>41618</c:v>
                </c:pt>
                <c:pt idx="1805">
                  <c:v>41619</c:v>
                </c:pt>
                <c:pt idx="1806">
                  <c:v>41620</c:v>
                </c:pt>
                <c:pt idx="1807">
                  <c:v>41621</c:v>
                </c:pt>
                <c:pt idx="1808">
                  <c:v>41622</c:v>
                </c:pt>
                <c:pt idx="1809">
                  <c:v>41623</c:v>
                </c:pt>
                <c:pt idx="1810">
                  <c:v>41624</c:v>
                </c:pt>
                <c:pt idx="1811">
                  <c:v>41625</c:v>
                </c:pt>
                <c:pt idx="1812">
                  <c:v>41626</c:v>
                </c:pt>
                <c:pt idx="1813">
                  <c:v>41627</c:v>
                </c:pt>
                <c:pt idx="1814">
                  <c:v>41628</c:v>
                </c:pt>
                <c:pt idx="1815">
                  <c:v>41629</c:v>
                </c:pt>
                <c:pt idx="1816">
                  <c:v>41630</c:v>
                </c:pt>
                <c:pt idx="1817">
                  <c:v>41631</c:v>
                </c:pt>
                <c:pt idx="1818">
                  <c:v>41632</c:v>
                </c:pt>
                <c:pt idx="1819">
                  <c:v>41633</c:v>
                </c:pt>
                <c:pt idx="1820">
                  <c:v>41634</c:v>
                </c:pt>
                <c:pt idx="1821">
                  <c:v>41635</c:v>
                </c:pt>
                <c:pt idx="1822">
                  <c:v>41636</c:v>
                </c:pt>
                <c:pt idx="1823">
                  <c:v>41637</c:v>
                </c:pt>
                <c:pt idx="1824">
                  <c:v>41638</c:v>
                </c:pt>
                <c:pt idx="1825">
                  <c:v>41639</c:v>
                </c:pt>
                <c:pt idx="1826">
                  <c:v>41640</c:v>
                </c:pt>
                <c:pt idx="1827">
                  <c:v>41641</c:v>
                </c:pt>
                <c:pt idx="1828">
                  <c:v>41642</c:v>
                </c:pt>
                <c:pt idx="1829">
                  <c:v>41643</c:v>
                </c:pt>
                <c:pt idx="1830">
                  <c:v>41644</c:v>
                </c:pt>
                <c:pt idx="1831">
                  <c:v>41645</c:v>
                </c:pt>
                <c:pt idx="1832">
                  <c:v>41646</c:v>
                </c:pt>
                <c:pt idx="1833">
                  <c:v>41647</c:v>
                </c:pt>
                <c:pt idx="1834">
                  <c:v>41648</c:v>
                </c:pt>
                <c:pt idx="1835">
                  <c:v>41649</c:v>
                </c:pt>
                <c:pt idx="1836">
                  <c:v>41650</c:v>
                </c:pt>
                <c:pt idx="1837">
                  <c:v>41651</c:v>
                </c:pt>
                <c:pt idx="1838">
                  <c:v>41652</c:v>
                </c:pt>
                <c:pt idx="1839">
                  <c:v>41653</c:v>
                </c:pt>
                <c:pt idx="1840">
                  <c:v>41654</c:v>
                </c:pt>
                <c:pt idx="1841">
                  <c:v>41655</c:v>
                </c:pt>
                <c:pt idx="1842">
                  <c:v>41656</c:v>
                </c:pt>
                <c:pt idx="1843">
                  <c:v>41657</c:v>
                </c:pt>
                <c:pt idx="1844">
                  <c:v>41658</c:v>
                </c:pt>
                <c:pt idx="1845">
                  <c:v>41659</c:v>
                </c:pt>
                <c:pt idx="1846">
                  <c:v>41660</c:v>
                </c:pt>
                <c:pt idx="1847">
                  <c:v>41661</c:v>
                </c:pt>
                <c:pt idx="1848">
                  <c:v>41662</c:v>
                </c:pt>
                <c:pt idx="1849">
                  <c:v>41663</c:v>
                </c:pt>
                <c:pt idx="1850">
                  <c:v>41664</c:v>
                </c:pt>
                <c:pt idx="1851">
                  <c:v>41665</c:v>
                </c:pt>
                <c:pt idx="1852">
                  <c:v>41666</c:v>
                </c:pt>
                <c:pt idx="1853">
                  <c:v>41667</c:v>
                </c:pt>
                <c:pt idx="1854">
                  <c:v>41668</c:v>
                </c:pt>
                <c:pt idx="1855">
                  <c:v>41669</c:v>
                </c:pt>
                <c:pt idx="1856">
                  <c:v>41670</c:v>
                </c:pt>
                <c:pt idx="1857">
                  <c:v>41671</c:v>
                </c:pt>
                <c:pt idx="1858">
                  <c:v>41672</c:v>
                </c:pt>
                <c:pt idx="1859">
                  <c:v>41673</c:v>
                </c:pt>
                <c:pt idx="1860">
                  <c:v>41674</c:v>
                </c:pt>
                <c:pt idx="1861">
                  <c:v>41675</c:v>
                </c:pt>
                <c:pt idx="1862">
                  <c:v>41676</c:v>
                </c:pt>
                <c:pt idx="1863">
                  <c:v>41677</c:v>
                </c:pt>
                <c:pt idx="1864">
                  <c:v>41678</c:v>
                </c:pt>
                <c:pt idx="1865">
                  <c:v>41679</c:v>
                </c:pt>
                <c:pt idx="1866">
                  <c:v>41680</c:v>
                </c:pt>
                <c:pt idx="1867">
                  <c:v>41681</c:v>
                </c:pt>
                <c:pt idx="1868">
                  <c:v>41682</c:v>
                </c:pt>
                <c:pt idx="1869">
                  <c:v>41683</c:v>
                </c:pt>
                <c:pt idx="1870">
                  <c:v>41684</c:v>
                </c:pt>
                <c:pt idx="1871">
                  <c:v>41685</c:v>
                </c:pt>
                <c:pt idx="1872">
                  <c:v>41686</c:v>
                </c:pt>
                <c:pt idx="1873">
                  <c:v>41687</c:v>
                </c:pt>
                <c:pt idx="1874">
                  <c:v>41688</c:v>
                </c:pt>
                <c:pt idx="1875">
                  <c:v>41689</c:v>
                </c:pt>
                <c:pt idx="1876">
                  <c:v>41690</c:v>
                </c:pt>
                <c:pt idx="1877">
                  <c:v>41691</c:v>
                </c:pt>
                <c:pt idx="1878">
                  <c:v>41692</c:v>
                </c:pt>
                <c:pt idx="1879">
                  <c:v>41693</c:v>
                </c:pt>
                <c:pt idx="1880">
                  <c:v>41694</c:v>
                </c:pt>
                <c:pt idx="1881">
                  <c:v>41695</c:v>
                </c:pt>
                <c:pt idx="1882">
                  <c:v>41696</c:v>
                </c:pt>
                <c:pt idx="1883">
                  <c:v>41697</c:v>
                </c:pt>
                <c:pt idx="1884">
                  <c:v>41698</c:v>
                </c:pt>
                <c:pt idx="1885">
                  <c:v>41699</c:v>
                </c:pt>
                <c:pt idx="1886">
                  <c:v>41700</c:v>
                </c:pt>
                <c:pt idx="1887">
                  <c:v>41701</c:v>
                </c:pt>
                <c:pt idx="1888">
                  <c:v>41702</c:v>
                </c:pt>
                <c:pt idx="1889">
                  <c:v>41703</c:v>
                </c:pt>
                <c:pt idx="1890">
                  <c:v>41704</c:v>
                </c:pt>
                <c:pt idx="1891">
                  <c:v>41705</c:v>
                </c:pt>
                <c:pt idx="1892">
                  <c:v>41706</c:v>
                </c:pt>
                <c:pt idx="1893">
                  <c:v>41707</c:v>
                </c:pt>
                <c:pt idx="1894">
                  <c:v>41708</c:v>
                </c:pt>
                <c:pt idx="1895">
                  <c:v>41709</c:v>
                </c:pt>
                <c:pt idx="1896">
                  <c:v>41710</c:v>
                </c:pt>
                <c:pt idx="1897">
                  <c:v>41711</c:v>
                </c:pt>
                <c:pt idx="1898">
                  <c:v>41712</c:v>
                </c:pt>
                <c:pt idx="1899">
                  <c:v>41713</c:v>
                </c:pt>
                <c:pt idx="1900">
                  <c:v>41714</c:v>
                </c:pt>
                <c:pt idx="1901">
                  <c:v>41715</c:v>
                </c:pt>
                <c:pt idx="1902">
                  <c:v>41716</c:v>
                </c:pt>
                <c:pt idx="1903">
                  <c:v>41717</c:v>
                </c:pt>
                <c:pt idx="1904">
                  <c:v>41718</c:v>
                </c:pt>
                <c:pt idx="1905">
                  <c:v>41719</c:v>
                </c:pt>
                <c:pt idx="1906">
                  <c:v>41720</c:v>
                </c:pt>
                <c:pt idx="1907">
                  <c:v>41721</c:v>
                </c:pt>
                <c:pt idx="1908">
                  <c:v>41722</c:v>
                </c:pt>
                <c:pt idx="1909">
                  <c:v>41723</c:v>
                </c:pt>
                <c:pt idx="1910">
                  <c:v>41724</c:v>
                </c:pt>
                <c:pt idx="1911">
                  <c:v>41725</c:v>
                </c:pt>
                <c:pt idx="1912">
                  <c:v>41726</c:v>
                </c:pt>
                <c:pt idx="1913">
                  <c:v>41727</c:v>
                </c:pt>
                <c:pt idx="1914">
                  <c:v>41728</c:v>
                </c:pt>
                <c:pt idx="1915">
                  <c:v>41729</c:v>
                </c:pt>
                <c:pt idx="1916">
                  <c:v>41730</c:v>
                </c:pt>
                <c:pt idx="1917">
                  <c:v>41731</c:v>
                </c:pt>
                <c:pt idx="1918">
                  <c:v>41732</c:v>
                </c:pt>
                <c:pt idx="1919">
                  <c:v>41733</c:v>
                </c:pt>
                <c:pt idx="1920">
                  <c:v>41734</c:v>
                </c:pt>
                <c:pt idx="1921">
                  <c:v>41735</c:v>
                </c:pt>
                <c:pt idx="1922">
                  <c:v>41736</c:v>
                </c:pt>
                <c:pt idx="1923">
                  <c:v>41737</c:v>
                </c:pt>
                <c:pt idx="1924">
                  <c:v>41738</c:v>
                </c:pt>
                <c:pt idx="1925">
                  <c:v>41739</c:v>
                </c:pt>
                <c:pt idx="1926">
                  <c:v>41740</c:v>
                </c:pt>
                <c:pt idx="1927">
                  <c:v>41741</c:v>
                </c:pt>
                <c:pt idx="1928">
                  <c:v>41742</c:v>
                </c:pt>
                <c:pt idx="1929">
                  <c:v>41743</c:v>
                </c:pt>
                <c:pt idx="1930">
                  <c:v>41744</c:v>
                </c:pt>
                <c:pt idx="1931">
                  <c:v>41745</c:v>
                </c:pt>
                <c:pt idx="1932">
                  <c:v>41746</c:v>
                </c:pt>
                <c:pt idx="1933">
                  <c:v>41747</c:v>
                </c:pt>
                <c:pt idx="1934">
                  <c:v>41748</c:v>
                </c:pt>
                <c:pt idx="1935">
                  <c:v>41749</c:v>
                </c:pt>
                <c:pt idx="1936">
                  <c:v>41750</c:v>
                </c:pt>
                <c:pt idx="1937">
                  <c:v>41751</c:v>
                </c:pt>
                <c:pt idx="1938">
                  <c:v>41752</c:v>
                </c:pt>
                <c:pt idx="1939">
                  <c:v>41753</c:v>
                </c:pt>
                <c:pt idx="1940">
                  <c:v>41754</c:v>
                </c:pt>
                <c:pt idx="1941">
                  <c:v>41755</c:v>
                </c:pt>
                <c:pt idx="1942">
                  <c:v>41756</c:v>
                </c:pt>
                <c:pt idx="1943">
                  <c:v>41757</c:v>
                </c:pt>
                <c:pt idx="1944">
                  <c:v>41758</c:v>
                </c:pt>
                <c:pt idx="1945">
                  <c:v>41759</c:v>
                </c:pt>
                <c:pt idx="1946">
                  <c:v>41760</c:v>
                </c:pt>
                <c:pt idx="1947">
                  <c:v>41761</c:v>
                </c:pt>
                <c:pt idx="1948">
                  <c:v>41762</c:v>
                </c:pt>
                <c:pt idx="1949">
                  <c:v>41763</c:v>
                </c:pt>
                <c:pt idx="1950">
                  <c:v>41764</c:v>
                </c:pt>
                <c:pt idx="1951">
                  <c:v>41765</c:v>
                </c:pt>
                <c:pt idx="1952">
                  <c:v>41766</c:v>
                </c:pt>
                <c:pt idx="1953">
                  <c:v>41767</c:v>
                </c:pt>
                <c:pt idx="1954">
                  <c:v>41768</c:v>
                </c:pt>
                <c:pt idx="1955">
                  <c:v>41769</c:v>
                </c:pt>
                <c:pt idx="1956">
                  <c:v>41770</c:v>
                </c:pt>
                <c:pt idx="1957">
                  <c:v>41771</c:v>
                </c:pt>
                <c:pt idx="1958">
                  <c:v>41772</c:v>
                </c:pt>
                <c:pt idx="1959">
                  <c:v>41773</c:v>
                </c:pt>
                <c:pt idx="1960">
                  <c:v>41774</c:v>
                </c:pt>
                <c:pt idx="1961">
                  <c:v>41775</c:v>
                </c:pt>
                <c:pt idx="1962">
                  <c:v>41776</c:v>
                </c:pt>
                <c:pt idx="1963">
                  <c:v>41777</c:v>
                </c:pt>
                <c:pt idx="1964">
                  <c:v>41778</c:v>
                </c:pt>
                <c:pt idx="1965">
                  <c:v>41779</c:v>
                </c:pt>
                <c:pt idx="1966">
                  <c:v>41780</c:v>
                </c:pt>
                <c:pt idx="1967">
                  <c:v>41781</c:v>
                </c:pt>
                <c:pt idx="1968">
                  <c:v>41782</c:v>
                </c:pt>
                <c:pt idx="1969">
                  <c:v>41783</c:v>
                </c:pt>
                <c:pt idx="1970">
                  <c:v>41784</c:v>
                </c:pt>
                <c:pt idx="1971">
                  <c:v>41785</c:v>
                </c:pt>
                <c:pt idx="1972">
                  <c:v>41786</c:v>
                </c:pt>
                <c:pt idx="1973">
                  <c:v>41787</c:v>
                </c:pt>
                <c:pt idx="1974">
                  <c:v>41788</c:v>
                </c:pt>
                <c:pt idx="1975">
                  <c:v>41789</c:v>
                </c:pt>
                <c:pt idx="1976">
                  <c:v>41790</c:v>
                </c:pt>
                <c:pt idx="1977">
                  <c:v>41791</c:v>
                </c:pt>
                <c:pt idx="1978">
                  <c:v>41792</c:v>
                </c:pt>
                <c:pt idx="1979">
                  <c:v>41793</c:v>
                </c:pt>
                <c:pt idx="1980">
                  <c:v>41794</c:v>
                </c:pt>
                <c:pt idx="1981">
                  <c:v>41795</c:v>
                </c:pt>
                <c:pt idx="1982">
                  <c:v>41796</c:v>
                </c:pt>
                <c:pt idx="1983">
                  <c:v>41797</c:v>
                </c:pt>
                <c:pt idx="1984">
                  <c:v>41798</c:v>
                </c:pt>
                <c:pt idx="1985">
                  <c:v>41799</c:v>
                </c:pt>
                <c:pt idx="1986">
                  <c:v>41800</c:v>
                </c:pt>
                <c:pt idx="1987">
                  <c:v>41801</c:v>
                </c:pt>
                <c:pt idx="1988">
                  <c:v>41802</c:v>
                </c:pt>
                <c:pt idx="1989">
                  <c:v>41803</c:v>
                </c:pt>
                <c:pt idx="1990">
                  <c:v>41804</c:v>
                </c:pt>
                <c:pt idx="1991">
                  <c:v>41805</c:v>
                </c:pt>
                <c:pt idx="1992">
                  <c:v>41806</c:v>
                </c:pt>
                <c:pt idx="1993">
                  <c:v>41807</c:v>
                </c:pt>
                <c:pt idx="1994">
                  <c:v>41808</c:v>
                </c:pt>
                <c:pt idx="1995">
                  <c:v>41809</c:v>
                </c:pt>
                <c:pt idx="1996">
                  <c:v>41810</c:v>
                </c:pt>
                <c:pt idx="1997">
                  <c:v>41811</c:v>
                </c:pt>
                <c:pt idx="1998">
                  <c:v>41812</c:v>
                </c:pt>
                <c:pt idx="1999">
                  <c:v>41813</c:v>
                </c:pt>
                <c:pt idx="2000">
                  <c:v>41814</c:v>
                </c:pt>
                <c:pt idx="2001">
                  <c:v>41815</c:v>
                </c:pt>
                <c:pt idx="2002">
                  <c:v>41816</c:v>
                </c:pt>
                <c:pt idx="2003">
                  <c:v>41817</c:v>
                </c:pt>
                <c:pt idx="2004">
                  <c:v>41818</c:v>
                </c:pt>
                <c:pt idx="2005">
                  <c:v>41819</c:v>
                </c:pt>
                <c:pt idx="2006">
                  <c:v>41820</c:v>
                </c:pt>
                <c:pt idx="2007">
                  <c:v>41821</c:v>
                </c:pt>
                <c:pt idx="2008">
                  <c:v>41822</c:v>
                </c:pt>
                <c:pt idx="2009">
                  <c:v>41823</c:v>
                </c:pt>
                <c:pt idx="2010">
                  <c:v>41824</c:v>
                </c:pt>
                <c:pt idx="2011">
                  <c:v>41825</c:v>
                </c:pt>
                <c:pt idx="2012">
                  <c:v>41826</c:v>
                </c:pt>
                <c:pt idx="2013">
                  <c:v>41827</c:v>
                </c:pt>
                <c:pt idx="2014">
                  <c:v>41828</c:v>
                </c:pt>
                <c:pt idx="2015">
                  <c:v>41829</c:v>
                </c:pt>
                <c:pt idx="2016">
                  <c:v>41830</c:v>
                </c:pt>
                <c:pt idx="2017">
                  <c:v>41831</c:v>
                </c:pt>
                <c:pt idx="2018">
                  <c:v>41832</c:v>
                </c:pt>
                <c:pt idx="2019">
                  <c:v>41833</c:v>
                </c:pt>
                <c:pt idx="2020">
                  <c:v>41834</c:v>
                </c:pt>
                <c:pt idx="2021">
                  <c:v>41835</c:v>
                </c:pt>
                <c:pt idx="2022">
                  <c:v>41836</c:v>
                </c:pt>
                <c:pt idx="2023">
                  <c:v>41837</c:v>
                </c:pt>
                <c:pt idx="2024">
                  <c:v>41838</c:v>
                </c:pt>
                <c:pt idx="2025">
                  <c:v>41839</c:v>
                </c:pt>
                <c:pt idx="2026">
                  <c:v>41840</c:v>
                </c:pt>
                <c:pt idx="2027">
                  <c:v>41841</c:v>
                </c:pt>
                <c:pt idx="2028">
                  <c:v>41842</c:v>
                </c:pt>
                <c:pt idx="2029">
                  <c:v>41843</c:v>
                </c:pt>
                <c:pt idx="2030">
                  <c:v>41844</c:v>
                </c:pt>
                <c:pt idx="2031">
                  <c:v>41845</c:v>
                </c:pt>
                <c:pt idx="2032">
                  <c:v>41846</c:v>
                </c:pt>
                <c:pt idx="2033">
                  <c:v>41847</c:v>
                </c:pt>
                <c:pt idx="2034">
                  <c:v>41848</c:v>
                </c:pt>
                <c:pt idx="2035">
                  <c:v>41849</c:v>
                </c:pt>
                <c:pt idx="2036">
                  <c:v>41850</c:v>
                </c:pt>
                <c:pt idx="2037">
                  <c:v>41851</c:v>
                </c:pt>
                <c:pt idx="2038">
                  <c:v>41852</c:v>
                </c:pt>
                <c:pt idx="2039">
                  <c:v>41853</c:v>
                </c:pt>
                <c:pt idx="2040">
                  <c:v>41854</c:v>
                </c:pt>
                <c:pt idx="2041">
                  <c:v>41855</c:v>
                </c:pt>
                <c:pt idx="2042">
                  <c:v>41856</c:v>
                </c:pt>
                <c:pt idx="2043">
                  <c:v>41857</c:v>
                </c:pt>
                <c:pt idx="2044">
                  <c:v>41858</c:v>
                </c:pt>
                <c:pt idx="2045">
                  <c:v>41859</c:v>
                </c:pt>
                <c:pt idx="2046">
                  <c:v>41860</c:v>
                </c:pt>
                <c:pt idx="2047">
                  <c:v>41861</c:v>
                </c:pt>
                <c:pt idx="2048">
                  <c:v>41862</c:v>
                </c:pt>
                <c:pt idx="2049">
                  <c:v>41863</c:v>
                </c:pt>
                <c:pt idx="2050">
                  <c:v>41864</c:v>
                </c:pt>
                <c:pt idx="2051">
                  <c:v>41865</c:v>
                </c:pt>
                <c:pt idx="2052">
                  <c:v>41866</c:v>
                </c:pt>
                <c:pt idx="2053">
                  <c:v>41867</c:v>
                </c:pt>
                <c:pt idx="2054">
                  <c:v>41868</c:v>
                </c:pt>
                <c:pt idx="2055">
                  <c:v>41869</c:v>
                </c:pt>
                <c:pt idx="2056">
                  <c:v>41870</c:v>
                </c:pt>
                <c:pt idx="2057">
                  <c:v>41871</c:v>
                </c:pt>
                <c:pt idx="2058">
                  <c:v>41872</c:v>
                </c:pt>
                <c:pt idx="2059">
                  <c:v>41873</c:v>
                </c:pt>
                <c:pt idx="2060">
                  <c:v>41874</c:v>
                </c:pt>
                <c:pt idx="2061">
                  <c:v>41875</c:v>
                </c:pt>
                <c:pt idx="2062">
                  <c:v>41876</c:v>
                </c:pt>
                <c:pt idx="2063">
                  <c:v>41877</c:v>
                </c:pt>
                <c:pt idx="2064">
                  <c:v>41878</c:v>
                </c:pt>
                <c:pt idx="2065">
                  <c:v>41879</c:v>
                </c:pt>
                <c:pt idx="2066">
                  <c:v>41880</c:v>
                </c:pt>
                <c:pt idx="2067">
                  <c:v>41881</c:v>
                </c:pt>
                <c:pt idx="2068">
                  <c:v>41882</c:v>
                </c:pt>
                <c:pt idx="2069">
                  <c:v>41883</c:v>
                </c:pt>
                <c:pt idx="2070">
                  <c:v>41884</c:v>
                </c:pt>
                <c:pt idx="2071">
                  <c:v>41885</c:v>
                </c:pt>
                <c:pt idx="2072">
                  <c:v>41886</c:v>
                </c:pt>
                <c:pt idx="2073">
                  <c:v>41887</c:v>
                </c:pt>
                <c:pt idx="2074">
                  <c:v>41888</c:v>
                </c:pt>
                <c:pt idx="2075">
                  <c:v>41889</c:v>
                </c:pt>
                <c:pt idx="2076">
                  <c:v>41890</c:v>
                </c:pt>
                <c:pt idx="2077">
                  <c:v>41891</c:v>
                </c:pt>
                <c:pt idx="2078">
                  <c:v>41892</c:v>
                </c:pt>
                <c:pt idx="2079">
                  <c:v>41893</c:v>
                </c:pt>
                <c:pt idx="2080">
                  <c:v>41894</c:v>
                </c:pt>
                <c:pt idx="2081">
                  <c:v>41895</c:v>
                </c:pt>
                <c:pt idx="2082">
                  <c:v>41896</c:v>
                </c:pt>
                <c:pt idx="2083">
                  <c:v>41897</c:v>
                </c:pt>
                <c:pt idx="2084">
                  <c:v>41898</c:v>
                </c:pt>
                <c:pt idx="2085">
                  <c:v>41899</c:v>
                </c:pt>
                <c:pt idx="2086">
                  <c:v>41900</c:v>
                </c:pt>
                <c:pt idx="2087">
                  <c:v>41901</c:v>
                </c:pt>
                <c:pt idx="2088">
                  <c:v>41902</c:v>
                </c:pt>
                <c:pt idx="2089">
                  <c:v>41903</c:v>
                </c:pt>
                <c:pt idx="2090">
                  <c:v>41904</c:v>
                </c:pt>
                <c:pt idx="2091">
                  <c:v>41905</c:v>
                </c:pt>
                <c:pt idx="2092">
                  <c:v>41906</c:v>
                </c:pt>
                <c:pt idx="2093">
                  <c:v>41907</c:v>
                </c:pt>
                <c:pt idx="2094">
                  <c:v>41908</c:v>
                </c:pt>
                <c:pt idx="2095">
                  <c:v>41909</c:v>
                </c:pt>
                <c:pt idx="2096">
                  <c:v>41910</c:v>
                </c:pt>
                <c:pt idx="2097">
                  <c:v>41911</c:v>
                </c:pt>
                <c:pt idx="2098">
                  <c:v>41912</c:v>
                </c:pt>
                <c:pt idx="2099">
                  <c:v>41913</c:v>
                </c:pt>
                <c:pt idx="2100">
                  <c:v>41914</c:v>
                </c:pt>
                <c:pt idx="2101">
                  <c:v>41915</c:v>
                </c:pt>
                <c:pt idx="2102">
                  <c:v>41916</c:v>
                </c:pt>
                <c:pt idx="2103">
                  <c:v>41917</c:v>
                </c:pt>
                <c:pt idx="2104">
                  <c:v>41918</c:v>
                </c:pt>
                <c:pt idx="2105">
                  <c:v>41919</c:v>
                </c:pt>
                <c:pt idx="2106">
                  <c:v>41920</c:v>
                </c:pt>
                <c:pt idx="2107">
                  <c:v>41921</c:v>
                </c:pt>
                <c:pt idx="2108">
                  <c:v>41922</c:v>
                </c:pt>
                <c:pt idx="2109">
                  <c:v>41923</c:v>
                </c:pt>
                <c:pt idx="2110">
                  <c:v>41924</c:v>
                </c:pt>
                <c:pt idx="2111">
                  <c:v>41925</c:v>
                </c:pt>
                <c:pt idx="2112">
                  <c:v>41926</c:v>
                </c:pt>
                <c:pt idx="2113">
                  <c:v>41927</c:v>
                </c:pt>
                <c:pt idx="2114">
                  <c:v>41928</c:v>
                </c:pt>
                <c:pt idx="2115">
                  <c:v>41929</c:v>
                </c:pt>
                <c:pt idx="2116">
                  <c:v>41930</c:v>
                </c:pt>
                <c:pt idx="2117">
                  <c:v>41931</c:v>
                </c:pt>
                <c:pt idx="2118">
                  <c:v>41932</c:v>
                </c:pt>
                <c:pt idx="2119">
                  <c:v>41933</c:v>
                </c:pt>
                <c:pt idx="2120">
                  <c:v>41934</c:v>
                </c:pt>
                <c:pt idx="2121">
                  <c:v>41935</c:v>
                </c:pt>
                <c:pt idx="2122">
                  <c:v>41936</c:v>
                </c:pt>
                <c:pt idx="2123">
                  <c:v>41937</c:v>
                </c:pt>
                <c:pt idx="2124">
                  <c:v>41938</c:v>
                </c:pt>
                <c:pt idx="2125">
                  <c:v>41939</c:v>
                </c:pt>
                <c:pt idx="2126">
                  <c:v>41940</c:v>
                </c:pt>
                <c:pt idx="2127">
                  <c:v>41941</c:v>
                </c:pt>
                <c:pt idx="2128">
                  <c:v>41942</c:v>
                </c:pt>
                <c:pt idx="2129">
                  <c:v>41943</c:v>
                </c:pt>
                <c:pt idx="2130">
                  <c:v>41944</c:v>
                </c:pt>
                <c:pt idx="2131">
                  <c:v>41945</c:v>
                </c:pt>
                <c:pt idx="2132">
                  <c:v>41946</c:v>
                </c:pt>
                <c:pt idx="2133">
                  <c:v>41947</c:v>
                </c:pt>
                <c:pt idx="2134">
                  <c:v>41948</c:v>
                </c:pt>
                <c:pt idx="2135">
                  <c:v>41949</c:v>
                </c:pt>
                <c:pt idx="2136">
                  <c:v>41950</c:v>
                </c:pt>
                <c:pt idx="2137">
                  <c:v>41951</c:v>
                </c:pt>
                <c:pt idx="2138">
                  <c:v>41952</c:v>
                </c:pt>
                <c:pt idx="2139">
                  <c:v>41953</c:v>
                </c:pt>
                <c:pt idx="2140">
                  <c:v>41954</c:v>
                </c:pt>
                <c:pt idx="2141">
                  <c:v>41955</c:v>
                </c:pt>
                <c:pt idx="2142">
                  <c:v>41956</c:v>
                </c:pt>
                <c:pt idx="2143">
                  <c:v>41957</c:v>
                </c:pt>
                <c:pt idx="2144">
                  <c:v>41958</c:v>
                </c:pt>
                <c:pt idx="2145">
                  <c:v>41959</c:v>
                </c:pt>
                <c:pt idx="2146">
                  <c:v>41960</c:v>
                </c:pt>
                <c:pt idx="2147">
                  <c:v>41961</c:v>
                </c:pt>
                <c:pt idx="2148">
                  <c:v>41962</c:v>
                </c:pt>
                <c:pt idx="2149">
                  <c:v>41963</c:v>
                </c:pt>
                <c:pt idx="2150">
                  <c:v>41964</c:v>
                </c:pt>
                <c:pt idx="2151">
                  <c:v>41965</c:v>
                </c:pt>
                <c:pt idx="2152">
                  <c:v>41966</c:v>
                </c:pt>
                <c:pt idx="2153">
                  <c:v>41967</c:v>
                </c:pt>
                <c:pt idx="2154">
                  <c:v>41968</c:v>
                </c:pt>
                <c:pt idx="2155">
                  <c:v>41969</c:v>
                </c:pt>
                <c:pt idx="2156">
                  <c:v>41970</c:v>
                </c:pt>
                <c:pt idx="2157">
                  <c:v>41971</c:v>
                </c:pt>
                <c:pt idx="2158">
                  <c:v>41972</c:v>
                </c:pt>
                <c:pt idx="2159">
                  <c:v>41973</c:v>
                </c:pt>
                <c:pt idx="2160">
                  <c:v>41974</c:v>
                </c:pt>
                <c:pt idx="2161">
                  <c:v>41975</c:v>
                </c:pt>
                <c:pt idx="2162">
                  <c:v>41976</c:v>
                </c:pt>
                <c:pt idx="2163">
                  <c:v>41977</c:v>
                </c:pt>
                <c:pt idx="2164">
                  <c:v>41978</c:v>
                </c:pt>
                <c:pt idx="2165">
                  <c:v>41979</c:v>
                </c:pt>
                <c:pt idx="2166">
                  <c:v>41980</c:v>
                </c:pt>
                <c:pt idx="2167">
                  <c:v>41981</c:v>
                </c:pt>
                <c:pt idx="2168">
                  <c:v>41982</c:v>
                </c:pt>
                <c:pt idx="2169">
                  <c:v>41983</c:v>
                </c:pt>
                <c:pt idx="2170">
                  <c:v>41984</c:v>
                </c:pt>
                <c:pt idx="2171">
                  <c:v>41985</c:v>
                </c:pt>
                <c:pt idx="2172">
                  <c:v>41986</c:v>
                </c:pt>
                <c:pt idx="2173">
                  <c:v>41987</c:v>
                </c:pt>
                <c:pt idx="2174">
                  <c:v>41988</c:v>
                </c:pt>
                <c:pt idx="2175">
                  <c:v>41989</c:v>
                </c:pt>
                <c:pt idx="2176">
                  <c:v>41990</c:v>
                </c:pt>
                <c:pt idx="2177">
                  <c:v>41991</c:v>
                </c:pt>
                <c:pt idx="2178">
                  <c:v>41992</c:v>
                </c:pt>
                <c:pt idx="2179">
                  <c:v>41993</c:v>
                </c:pt>
                <c:pt idx="2180">
                  <c:v>41994</c:v>
                </c:pt>
                <c:pt idx="2181">
                  <c:v>41995</c:v>
                </c:pt>
                <c:pt idx="2182">
                  <c:v>41996</c:v>
                </c:pt>
                <c:pt idx="2183">
                  <c:v>41997</c:v>
                </c:pt>
                <c:pt idx="2184">
                  <c:v>41998</c:v>
                </c:pt>
                <c:pt idx="2185">
                  <c:v>41999</c:v>
                </c:pt>
                <c:pt idx="2186">
                  <c:v>42000</c:v>
                </c:pt>
                <c:pt idx="2187">
                  <c:v>42001</c:v>
                </c:pt>
                <c:pt idx="2188">
                  <c:v>42002</c:v>
                </c:pt>
                <c:pt idx="2189">
                  <c:v>42003</c:v>
                </c:pt>
                <c:pt idx="2190">
                  <c:v>42004</c:v>
                </c:pt>
              </c:numCache>
            </c:numRef>
          </c:cat>
          <c:val>
            <c:numRef>
              <c:f>'ng-l'!$G$2:$G$2192</c:f>
              <c:numCache>
                <c:formatCode>General</c:formatCode>
                <c:ptCount val="21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24.400000000000002</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9.9</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12.9</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14.1</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2.5</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4.2</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13</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17.2</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11.700000000000001</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6.8</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7</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2.1</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10.9</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14.7</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numCache>
            </c:numRef>
          </c:val>
          <c:extLst>
            <c:ext xmlns:c16="http://schemas.microsoft.com/office/drawing/2014/chart" uri="{C3380CC4-5D6E-409C-BE32-E72D297353CC}">
              <c16:uniqueId val="{00000002-A0CF-46F1-BE8C-38F822E3098E}"/>
            </c:ext>
          </c:extLst>
        </c:ser>
        <c:dLbls>
          <c:showLegendKey val="0"/>
          <c:showVal val="0"/>
          <c:showCatName val="0"/>
          <c:showSerName val="0"/>
          <c:showPercent val="0"/>
          <c:showBubbleSize val="0"/>
        </c:dLbls>
        <c:gapWidth val="164"/>
        <c:overlap val="-35"/>
        <c:axId val="-440263856"/>
        <c:axId val="-440266032"/>
      </c:barChart>
      <c:dateAx>
        <c:axId val="-440263856"/>
        <c:scaling>
          <c:orientation val="minMax"/>
        </c:scaling>
        <c:delete val="0"/>
        <c:axPos val="b"/>
        <c:title>
          <c:tx>
            <c:rich>
              <a:bodyPr/>
              <a:lstStyle/>
              <a:p>
                <a:pPr>
                  <a:defRPr sz="900" b="0" i="0" u="none" strike="noStrike" baseline="0">
                    <a:solidFill>
                      <a:srgbClr val="808080"/>
                    </a:solidFill>
                    <a:latin typeface="Calibri"/>
                    <a:ea typeface="Calibri"/>
                    <a:cs typeface="Calibri"/>
                  </a:defRPr>
                </a:pPr>
                <a:r>
                  <a:rPr lang="en-US"/>
                  <a:t>Daily</a:t>
                </a:r>
              </a:p>
            </c:rich>
          </c:tx>
          <c:overlay val="0"/>
          <c:spPr>
            <a:noFill/>
            <a:ln w="25400">
              <a:noFill/>
            </a:ln>
          </c:spPr>
        </c:title>
        <c:numFmt formatCode="d\-mmm\-yy" sourceLinked="0"/>
        <c:majorTickMark val="none"/>
        <c:minorTickMark val="none"/>
        <c:tickLblPos val="nextTo"/>
        <c:spPr>
          <a:ln w="6350">
            <a:noFill/>
          </a:ln>
        </c:spPr>
        <c:txPr>
          <a:bodyPr rot="0" vert="horz"/>
          <a:lstStyle/>
          <a:p>
            <a:pPr>
              <a:defRPr sz="900" b="0" i="0" u="none" strike="noStrike" baseline="0">
                <a:solidFill>
                  <a:srgbClr val="808080"/>
                </a:solidFill>
                <a:latin typeface="Calibri"/>
                <a:ea typeface="Calibri"/>
                <a:cs typeface="Calibri"/>
              </a:defRPr>
            </a:pPr>
            <a:endParaRPr lang="en-US"/>
          </a:p>
        </c:txPr>
        <c:crossAx val="-440266032"/>
        <c:crosses val="autoZero"/>
        <c:auto val="1"/>
        <c:lblOffset val="100"/>
        <c:baseTimeUnit val="days"/>
      </c:dateAx>
      <c:valAx>
        <c:axId val="-440266032"/>
        <c:scaling>
          <c:orientation val="minMax"/>
        </c:scaling>
        <c:delete val="0"/>
        <c:axPos val="l"/>
        <c:title>
          <c:tx>
            <c:rich>
              <a:bodyPr/>
              <a:lstStyle/>
              <a:p>
                <a:pPr>
                  <a:defRPr sz="900" b="0" i="0" u="none" strike="noStrike" baseline="0">
                    <a:solidFill>
                      <a:srgbClr val="808080"/>
                    </a:solidFill>
                    <a:latin typeface="Calibri"/>
                    <a:ea typeface="Calibri"/>
                    <a:cs typeface="Calibri"/>
                  </a:defRPr>
                </a:pPr>
                <a:r>
                  <a:rPr lang="en-US"/>
                  <a:t>Concentration (ng/l)</a:t>
                </a:r>
              </a:p>
            </c:rich>
          </c:tx>
          <c:overlay val="0"/>
          <c:spPr>
            <a:noFill/>
            <a:ln w="25400">
              <a:noFill/>
            </a:ln>
          </c:spPr>
        </c:title>
        <c:numFmt formatCode="General" sourceLinked="1"/>
        <c:majorTickMark val="none"/>
        <c:minorTickMark val="none"/>
        <c:tickLblPos val="nextTo"/>
        <c:spPr>
          <a:ln w="6350">
            <a:noFill/>
          </a:ln>
        </c:spPr>
        <c:txPr>
          <a:bodyPr rot="0" vert="horz"/>
          <a:lstStyle/>
          <a:p>
            <a:pPr>
              <a:defRPr sz="900" b="0" i="0" u="none" strike="noStrike" baseline="0">
                <a:solidFill>
                  <a:srgbClr val="808080"/>
                </a:solidFill>
                <a:latin typeface="Calibri"/>
                <a:ea typeface="Calibri"/>
                <a:cs typeface="Calibri"/>
              </a:defRPr>
            </a:pPr>
            <a:endParaRPr lang="en-US"/>
          </a:p>
        </c:txPr>
        <c:crossAx val="-440263856"/>
        <c:crosses val="autoZero"/>
        <c:crossBetween val="between"/>
      </c:valAx>
      <c:spPr>
        <a:noFill/>
        <a:ln w="25400">
          <a:noFill/>
        </a:ln>
      </c:spPr>
    </c:plotArea>
    <c:legend>
      <c:legendPos val="t"/>
      <c:overlay val="0"/>
      <c:spPr>
        <a:noFill/>
        <a:ln w="25400">
          <a:noFill/>
        </a:ln>
      </c:spPr>
      <c:txPr>
        <a:bodyPr/>
        <a:lstStyle/>
        <a:p>
          <a:pPr>
            <a:defRPr sz="755" b="0" i="0" u="none" strike="noStrike" baseline="0">
              <a:solidFill>
                <a:srgbClr val="808080"/>
              </a:solidFill>
              <a:latin typeface="Calibri"/>
              <a:ea typeface="Calibri"/>
              <a:cs typeface="Calibri"/>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'ng-l'!$F$1</c:f>
              <c:strCache>
                <c:ptCount val="1"/>
                <c:pt idx="0">
                  <c:v>Simulation</c:v>
                </c:pt>
              </c:strCache>
            </c:strRef>
          </c:tx>
          <c:spPr>
            <a:noFill/>
            <a:ln w="25400" cap="flat" cmpd="sng" algn="ctr">
              <a:solidFill>
                <a:schemeClr val="accent1"/>
              </a:solidFill>
              <a:miter lim="800000"/>
            </a:ln>
            <a:effectLst/>
          </c:spPr>
          <c:invertIfNegative val="0"/>
          <c:dLbls>
            <c:dLbl>
              <c:idx val="80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B83-469A-B082-DEACA61812DA}"/>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1"/>
              </c:ext>
            </c:extLst>
          </c:dLbls>
          <c:cat>
            <c:numRef>
              <c:f>'ng-l'!$E$2:$E$2192</c:f>
              <c:numCache>
                <c:formatCode>d\-mmm\-yy</c:formatCode>
                <c:ptCount val="2191"/>
                <c:pt idx="0">
                  <c:v>39814</c:v>
                </c:pt>
                <c:pt idx="1">
                  <c:v>39815</c:v>
                </c:pt>
                <c:pt idx="2">
                  <c:v>39816</c:v>
                </c:pt>
                <c:pt idx="3">
                  <c:v>39817</c:v>
                </c:pt>
                <c:pt idx="4">
                  <c:v>39818</c:v>
                </c:pt>
                <c:pt idx="5">
                  <c:v>39819</c:v>
                </c:pt>
                <c:pt idx="6">
                  <c:v>39820</c:v>
                </c:pt>
                <c:pt idx="7">
                  <c:v>39821</c:v>
                </c:pt>
                <c:pt idx="8">
                  <c:v>39822</c:v>
                </c:pt>
                <c:pt idx="9">
                  <c:v>39823</c:v>
                </c:pt>
                <c:pt idx="10">
                  <c:v>39824</c:v>
                </c:pt>
                <c:pt idx="11">
                  <c:v>39825</c:v>
                </c:pt>
                <c:pt idx="12">
                  <c:v>39826</c:v>
                </c:pt>
                <c:pt idx="13">
                  <c:v>39827</c:v>
                </c:pt>
                <c:pt idx="14">
                  <c:v>39828</c:v>
                </c:pt>
                <c:pt idx="15">
                  <c:v>39829</c:v>
                </c:pt>
                <c:pt idx="16">
                  <c:v>39830</c:v>
                </c:pt>
                <c:pt idx="17">
                  <c:v>39831</c:v>
                </c:pt>
                <c:pt idx="18">
                  <c:v>39832</c:v>
                </c:pt>
                <c:pt idx="19">
                  <c:v>39833</c:v>
                </c:pt>
                <c:pt idx="20">
                  <c:v>39834</c:v>
                </c:pt>
                <c:pt idx="21">
                  <c:v>39835</c:v>
                </c:pt>
                <c:pt idx="22">
                  <c:v>39836</c:v>
                </c:pt>
                <c:pt idx="23">
                  <c:v>39837</c:v>
                </c:pt>
                <c:pt idx="24">
                  <c:v>39838</c:v>
                </c:pt>
                <c:pt idx="25">
                  <c:v>39839</c:v>
                </c:pt>
                <c:pt idx="26">
                  <c:v>39840</c:v>
                </c:pt>
                <c:pt idx="27">
                  <c:v>39841</c:v>
                </c:pt>
                <c:pt idx="28">
                  <c:v>39842</c:v>
                </c:pt>
                <c:pt idx="29">
                  <c:v>39843</c:v>
                </c:pt>
                <c:pt idx="30">
                  <c:v>39844</c:v>
                </c:pt>
                <c:pt idx="31">
                  <c:v>39845</c:v>
                </c:pt>
                <c:pt idx="32">
                  <c:v>39846</c:v>
                </c:pt>
                <c:pt idx="33">
                  <c:v>39847</c:v>
                </c:pt>
                <c:pt idx="34">
                  <c:v>39848</c:v>
                </c:pt>
                <c:pt idx="35">
                  <c:v>39849</c:v>
                </c:pt>
                <c:pt idx="36">
                  <c:v>39850</c:v>
                </c:pt>
                <c:pt idx="37">
                  <c:v>39851</c:v>
                </c:pt>
                <c:pt idx="38">
                  <c:v>39852</c:v>
                </c:pt>
                <c:pt idx="39">
                  <c:v>39853</c:v>
                </c:pt>
                <c:pt idx="40">
                  <c:v>39854</c:v>
                </c:pt>
                <c:pt idx="41">
                  <c:v>39855</c:v>
                </c:pt>
                <c:pt idx="42">
                  <c:v>39856</c:v>
                </c:pt>
                <c:pt idx="43">
                  <c:v>39857</c:v>
                </c:pt>
                <c:pt idx="44">
                  <c:v>39858</c:v>
                </c:pt>
                <c:pt idx="45">
                  <c:v>39859</c:v>
                </c:pt>
                <c:pt idx="46">
                  <c:v>39860</c:v>
                </c:pt>
                <c:pt idx="47">
                  <c:v>39861</c:v>
                </c:pt>
                <c:pt idx="48">
                  <c:v>39862</c:v>
                </c:pt>
                <c:pt idx="49">
                  <c:v>39863</c:v>
                </c:pt>
                <c:pt idx="50">
                  <c:v>39864</c:v>
                </c:pt>
                <c:pt idx="51">
                  <c:v>39865</c:v>
                </c:pt>
                <c:pt idx="52">
                  <c:v>39866</c:v>
                </c:pt>
                <c:pt idx="53">
                  <c:v>39867</c:v>
                </c:pt>
                <c:pt idx="54">
                  <c:v>39868</c:v>
                </c:pt>
                <c:pt idx="55">
                  <c:v>39869</c:v>
                </c:pt>
                <c:pt idx="56">
                  <c:v>39870</c:v>
                </c:pt>
                <c:pt idx="57">
                  <c:v>39871</c:v>
                </c:pt>
                <c:pt idx="58">
                  <c:v>39872</c:v>
                </c:pt>
                <c:pt idx="59">
                  <c:v>39873</c:v>
                </c:pt>
                <c:pt idx="60">
                  <c:v>39874</c:v>
                </c:pt>
                <c:pt idx="61">
                  <c:v>39875</c:v>
                </c:pt>
                <c:pt idx="62">
                  <c:v>39876</c:v>
                </c:pt>
                <c:pt idx="63">
                  <c:v>39877</c:v>
                </c:pt>
                <c:pt idx="64">
                  <c:v>39878</c:v>
                </c:pt>
                <c:pt idx="65">
                  <c:v>39879</c:v>
                </c:pt>
                <c:pt idx="66">
                  <c:v>39880</c:v>
                </c:pt>
                <c:pt idx="67">
                  <c:v>39881</c:v>
                </c:pt>
                <c:pt idx="68">
                  <c:v>39882</c:v>
                </c:pt>
                <c:pt idx="69">
                  <c:v>39883</c:v>
                </c:pt>
                <c:pt idx="70">
                  <c:v>39884</c:v>
                </c:pt>
                <c:pt idx="71">
                  <c:v>39885</c:v>
                </c:pt>
                <c:pt idx="72">
                  <c:v>39886</c:v>
                </c:pt>
                <c:pt idx="73">
                  <c:v>39887</c:v>
                </c:pt>
                <c:pt idx="74">
                  <c:v>39888</c:v>
                </c:pt>
                <c:pt idx="75">
                  <c:v>39889</c:v>
                </c:pt>
                <c:pt idx="76">
                  <c:v>39890</c:v>
                </c:pt>
                <c:pt idx="77">
                  <c:v>39891</c:v>
                </c:pt>
                <c:pt idx="78">
                  <c:v>39892</c:v>
                </c:pt>
                <c:pt idx="79">
                  <c:v>39893</c:v>
                </c:pt>
                <c:pt idx="80">
                  <c:v>39894</c:v>
                </c:pt>
                <c:pt idx="81">
                  <c:v>39895</c:v>
                </c:pt>
                <c:pt idx="82">
                  <c:v>39896</c:v>
                </c:pt>
                <c:pt idx="83">
                  <c:v>39897</c:v>
                </c:pt>
                <c:pt idx="84">
                  <c:v>39898</c:v>
                </c:pt>
                <c:pt idx="85">
                  <c:v>39899</c:v>
                </c:pt>
                <c:pt idx="86">
                  <c:v>39900</c:v>
                </c:pt>
                <c:pt idx="87">
                  <c:v>39901</c:v>
                </c:pt>
                <c:pt idx="88">
                  <c:v>39902</c:v>
                </c:pt>
                <c:pt idx="89">
                  <c:v>39903</c:v>
                </c:pt>
                <c:pt idx="90">
                  <c:v>39904</c:v>
                </c:pt>
                <c:pt idx="91">
                  <c:v>39905</c:v>
                </c:pt>
                <c:pt idx="92">
                  <c:v>39906</c:v>
                </c:pt>
                <c:pt idx="93">
                  <c:v>39907</c:v>
                </c:pt>
                <c:pt idx="94">
                  <c:v>39908</c:v>
                </c:pt>
                <c:pt idx="95">
                  <c:v>39909</c:v>
                </c:pt>
                <c:pt idx="96">
                  <c:v>39910</c:v>
                </c:pt>
                <c:pt idx="97">
                  <c:v>39911</c:v>
                </c:pt>
                <c:pt idx="98">
                  <c:v>39912</c:v>
                </c:pt>
                <c:pt idx="99">
                  <c:v>39913</c:v>
                </c:pt>
                <c:pt idx="100">
                  <c:v>39914</c:v>
                </c:pt>
                <c:pt idx="101">
                  <c:v>39915</c:v>
                </c:pt>
                <c:pt idx="102">
                  <c:v>39916</c:v>
                </c:pt>
                <c:pt idx="103">
                  <c:v>39917</c:v>
                </c:pt>
                <c:pt idx="104">
                  <c:v>39918</c:v>
                </c:pt>
                <c:pt idx="105">
                  <c:v>39919</c:v>
                </c:pt>
                <c:pt idx="106">
                  <c:v>39920</c:v>
                </c:pt>
                <c:pt idx="107">
                  <c:v>39921</c:v>
                </c:pt>
                <c:pt idx="108">
                  <c:v>39922</c:v>
                </c:pt>
                <c:pt idx="109">
                  <c:v>39923</c:v>
                </c:pt>
                <c:pt idx="110">
                  <c:v>39924</c:v>
                </c:pt>
                <c:pt idx="111">
                  <c:v>39925</c:v>
                </c:pt>
                <c:pt idx="112">
                  <c:v>39926</c:v>
                </c:pt>
                <c:pt idx="113">
                  <c:v>39927</c:v>
                </c:pt>
                <c:pt idx="114">
                  <c:v>39928</c:v>
                </c:pt>
                <c:pt idx="115">
                  <c:v>39929</c:v>
                </c:pt>
                <c:pt idx="116">
                  <c:v>39930</c:v>
                </c:pt>
                <c:pt idx="117">
                  <c:v>39931</c:v>
                </c:pt>
                <c:pt idx="118">
                  <c:v>39932</c:v>
                </c:pt>
                <c:pt idx="119">
                  <c:v>39933</c:v>
                </c:pt>
                <c:pt idx="120">
                  <c:v>39934</c:v>
                </c:pt>
                <c:pt idx="121">
                  <c:v>39935</c:v>
                </c:pt>
                <c:pt idx="122">
                  <c:v>39936</c:v>
                </c:pt>
                <c:pt idx="123">
                  <c:v>39937</c:v>
                </c:pt>
                <c:pt idx="124">
                  <c:v>39938</c:v>
                </c:pt>
                <c:pt idx="125">
                  <c:v>39939</c:v>
                </c:pt>
                <c:pt idx="126">
                  <c:v>39940</c:v>
                </c:pt>
                <c:pt idx="127">
                  <c:v>39941</c:v>
                </c:pt>
                <c:pt idx="128">
                  <c:v>39942</c:v>
                </c:pt>
                <c:pt idx="129">
                  <c:v>39943</c:v>
                </c:pt>
                <c:pt idx="130">
                  <c:v>39944</c:v>
                </c:pt>
                <c:pt idx="131">
                  <c:v>39945</c:v>
                </c:pt>
                <c:pt idx="132">
                  <c:v>39946</c:v>
                </c:pt>
                <c:pt idx="133">
                  <c:v>39947</c:v>
                </c:pt>
                <c:pt idx="134">
                  <c:v>39948</c:v>
                </c:pt>
                <c:pt idx="135">
                  <c:v>39949</c:v>
                </c:pt>
                <c:pt idx="136">
                  <c:v>39950</c:v>
                </c:pt>
                <c:pt idx="137">
                  <c:v>39951</c:v>
                </c:pt>
                <c:pt idx="138">
                  <c:v>39952</c:v>
                </c:pt>
                <c:pt idx="139">
                  <c:v>39953</c:v>
                </c:pt>
                <c:pt idx="140">
                  <c:v>39954</c:v>
                </c:pt>
                <c:pt idx="141">
                  <c:v>39955</c:v>
                </c:pt>
                <c:pt idx="142">
                  <c:v>39956</c:v>
                </c:pt>
                <c:pt idx="143">
                  <c:v>39957</c:v>
                </c:pt>
                <c:pt idx="144">
                  <c:v>39958</c:v>
                </c:pt>
                <c:pt idx="145">
                  <c:v>39959</c:v>
                </c:pt>
                <c:pt idx="146">
                  <c:v>39960</c:v>
                </c:pt>
                <c:pt idx="147">
                  <c:v>39961</c:v>
                </c:pt>
                <c:pt idx="148">
                  <c:v>39962</c:v>
                </c:pt>
                <c:pt idx="149">
                  <c:v>39963</c:v>
                </c:pt>
                <c:pt idx="150">
                  <c:v>39964</c:v>
                </c:pt>
                <c:pt idx="151">
                  <c:v>39965</c:v>
                </c:pt>
                <c:pt idx="152">
                  <c:v>39966</c:v>
                </c:pt>
                <c:pt idx="153">
                  <c:v>39967</c:v>
                </c:pt>
                <c:pt idx="154">
                  <c:v>39968</c:v>
                </c:pt>
                <c:pt idx="155">
                  <c:v>39969</c:v>
                </c:pt>
                <c:pt idx="156">
                  <c:v>39970</c:v>
                </c:pt>
                <c:pt idx="157">
                  <c:v>39971</c:v>
                </c:pt>
                <c:pt idx="158">
                  <c:v>39972</c:v>
                </c:pt>
                <c:pt idx="159">
                  <c:v>39973</c:v>
                </c:pt>
                <c:pt idx="160">
                  <c:v>39974</c:v>
                </c:pt>
                <c:pt idx="161">
                  <c:v>39975</c:v>
                </c:pt>
                <c:pt idx="162">
                  <c:v>39976</c:v>
                </c:pt>
                <c:pt idx="163">
                  <c:v>39977</c:v>
                </c:pt>
                <c:pt idx="164">
                  <c:v>39978</c:v>
                </c:pt>
                <c:pt idx="165">
                  <c:v>39979</c:v>
                </c:pt>
                <c:pt idx="166">
                  <c:v>39980</c:v>
                </c:pt>
                <c:pt idx="167">
                  <c:v>39981</c:v>
                </c:pt>
                <c:pt idx="168">
                  <c:v>39982</c:v>
                </c:pt>
                <c:pt idx="169">
                  <c:v>39983</c:v>
                </c:pt>
                <c:pt idx="170">
                  <c:v>39984</c:v>
                </c:pt>
                <c:pt idx="171">
                  <c:v>39985</c:v>
                </c:pt>
                <c:pt idx="172">
                  <c:v>39986</c:v>
                </c:pt>
                <c:pt idx="173">
                  <c:v>39987</c:v>
                </c:pt>
                <c:pt idx="174">
                  <c:v>39988</c:v>
                </c:pt>
                <c:pt idx="175">
                  <c:v>39989</c:v>
                </c:pt>
                <c:pt idx="176">
                  <c:v>39990</c:v>
                </c:pt>
                <c:pt idx="177">
                  <c:v>39991</c:v>
                </c:pt>
                <c:pt idx="178">
                  <c:v>39992</c:v>
                </c:pt>
                <c:pt idx="179">
                  <c:v>39993</c:v>
                </c:pt>
                <c:pt idx="180">
                  <c:v>39994</c:v>
                </c:pt>
                <c:pt idx="181">
                  <c:v>39995</c:v>
                </c:pt>
                <c:pt idx="182">
                  <c:v>39996</c:v>
                </c:pt>
                <c:pt idx="183">
                  <c:v>39997</c:v>
                </c:pt>
                <c:pt idx="184">
                  <c:v>39998</c:v>
                </c:pt>
                <c:pt idx="185">
                  <c:v>39999</c:v>
                </c:pt>
                <c:pt idx="186">
                  <c:v>40000</c:v>
                </c:pt>
                <c:pt idx="187">
                  <c:v>40001</c:v>
                </c:pt>
                <c:pt idx="188">
                  <c:v>40002</c:v>
                </c:pt>
                <c:pt idx="189">
                  <c:v>40003</c:v>
                </c:pt>
                <c:pt idx="190">
                  <c:v>40004</c:v>
                </c:pt>
                <c:pt idx="191">
                  <c:v>40005</c:v>
                </c:pt>
                <c:pt idx="192">
                  <c:v>40006</c:v>
                </c:pt>
                <c:pt idx="193">
                  <c:v>40007</c:v>
                </c:pt>
                <c:pt idx="194">
                  <c:v>40008</c:v>
                </c:pt>
                <c:pt idx="195">
                  <c:v>40009</c:v>
                </c:pt>
                <c:pt idx="196">
                  <c:v>40010</c:v>
                </c:pt>
                <c:pt idx="197">
                  <c:v>40011</c:v>
                </c:pt>
                <c:pt idx="198">
                  <c:v>40012</c:v>
                </c:pt>
                <c:pt idx="199">
                  <c:v>40013</c:v>
                </c:pt>
                <c:pt idx="200">
                  <c:v>40014</c:v>
                </c:pt>
                <c:pt idx="201">
                  <c:v>40015</c:v>
                </c:pt>
                <c:pt idx="202">
                  <c:v>40016</c:v>
                </c:pt>
                <c:pt idx="203">
                  <c:v>40017</c:v>
                </c:pt>
                <c:pt idx="204">
                  <c:v>40018</c:v>
                </c:pt>
                <c:pt idx="205">
                  <c:v>40019</c:v>
                </c:pt>
                <c:pt idx="206">
                  <c:v>40020</c:v>
                </c:pt>
                <c:pt idx="207">
                  <c:v>40021</c:v>
                </c:pt>
                <c:pt idx="208">
                  <c:v>40022</c:v>
                </c:pt>
                <c:pt idx="209">
                  <c:v>40023</c:v>
                </c:pt>
                <c:pt idx="210">
                  <c:v>40024</c:v>
                </c:pt>
                <c:pt idx="211">
                  <c:v>40025</c:v>
                </c:pt>
                <c:pt idx="212">
                  <c:v>40026</c:v>
                </c:pt>
                <c:pt idx="213">
                  <c:v>40027</c:v>
                </c:pt>
                <c:pt idx="214">
                  <c:v>40028</c:v>
                </c:pt>
                <c:pt idx="215">
                  <c:v>40029</c:v>
                </c:pt>
                <c:pt idx="216">
                  <c:v>40030</c:v>
                </c:pt>
                <c:pt idx="217">
                  <c:v>40031</c:v>
                </c:pt>
                <c:pt idx="218">
                  <c:v>40032</c:v>
                </c:pt>
                <c:pt idx="219">
                  <c:v>40033</c:v>
                </c:pt>
                <c:pt idx="220">
                  <c:v>40034</c:v>
                </c:pt>
                <c:pt idx="221">
                  <c:v>40035</c:v>
                </c:pt>
                <c:pt idx="222">
                  <c:v>40036</c:v>
                </c:pt>
                <c:pt idx="223">
                  <c:v>40037</c:v>
                </c:pt>
                <c:pt idx="224">
                  <c:v>40038</c:v>
                </c:pt>
                <c:pt idx="225">
                  <c:v>40039</c:v>
                </c:pt>
                <c:pt idx="226">
                  <c:v>40040</c:v>
                </c:pt>
                <c:pt idx="227">
                  <c:v>40041</c:v>
                </c:pt>
                <c:pt idx="228">
                  <c:v>40042</c:v>
                </c:pt>
                <c:pt idx="229">
                  <c:v>40043</c:v>
                </c:pt>
                <c:pt idx="230">
                  <c:v>40044</c:v>
                </c:pt>
                <c:pt idx="231">
                  <c:v>40045</c:v>
                </c:pt>
                <c:pt idx="232">
                  <c:v>40046</c:v>
                </c:pt>
                <c:pt idx="233">
                  <c:v>40047</c:v>
                </c:pt>
                <c:pt idx="234">
                  <c:v>40048</c:v>
                </c:pt>
                <c:pt idx="235">
                  <c:v>40049</c:v>
                </c:pt>
                <c:pt idx="236">
                  <c:v>40050</c:v>
                </c:pt>
                <c:pt idx="237">
                  <c:v>40051</c:v>
                </c:pt>
                <c:pt idx="238">
                  <c:v>40052</c:v>
                </c:pt>
                <c:pt idx="239">
                  <c:v>40053</c:v>
                </c:pt>
                <c:pt idx="240">
                  <c:v>40054</c:v>
                </c:pt>
                <c:pt idx="241">
                  <c:v>40055</c:v>
                </c:pt>
                <c:pt idx="242">
                  <c:v>40056</c:v>
                </c:pt>
                <c:pt idx="243">
                  <c:v>40057</c:v>
                </c:pt>
                <c:pt idx="244">
                  <c:v>40058</c:v>
                </c:pt>
                <c:pt idx="245">
                  <c:v>40059</c:v>
                </c:pt>
                <c:pt idx="246">
                  <c:v>40060</c:v>
                </c:pt>
                <c:pt idx="247">
                  <c:v>40061</c:v>
                </c:pt>
                <c:pt idx="248">
                  <c:v>40062</c:v>
                </c:pt>
                <c:pt idx="249">
                  <c:v>40063</c:v>
                </c:pt>
                <c:pt idx="250">
                  <c:v>40064</c:v>
                </c:pt>
                <c:pt idx="251">
                  <c:v>40065</c:v>
                </c:pt>
                <c:pt idx="252">
                  <c:v>40066</c:v>
                </c:pt>
                <c:pt idx="253">
                  <c:v>40067</c:v>
                </c:pt>
                <c:pt idx="254">
                  <c:v>40068</c:v>
                </c:pt>
                <c:pt idx="255">
                  <c:v>40069</c:v>
                </c:pt>
                <c:pt idx="256">
                  <c:v>40070</c:v>
                </c:pt>
                <c:pt idx="257">
                  <c:v>40071</c:v>
                </c:pt>
                <c:pt idx="258">
                  <c:v>40072</c:v>
                </c:pt>
                <c:pt idx="259">
                  <c:v>40073</c:v>
                </c:pt>
                <c:pt idx="260">
                  <c:v>40074</c:v>
                </c:pt>
                <c:pt idx="261">
                  <c:v>40075</c:v>
                </c:pt>
                <c:pt idx="262">
                  <c:v>40076</c:v>
                </c:pt>
                <c:pt idx="263">
                  <c:v>40077</c:v>
                </c:pt>
                <c:pt idx="264">
                  <c:v>40078</c:v>
                </c:pt>
                <c:pt idx="265">
                  <c:v>40079</c:v>
                </c:pt>
                <c:pt idx="266">
                  <c:v>40080</c:v>
                </c:pt>
                <c:pt idx="267">
                  <c:v>40081</c:v>
                </c:pt>
                <c:pt idx="268">
                  <c:v>40082</c:v>
                </c:pt>
                <c:pt idx="269">
                  <c:v>40083</c:v>
                </c:pt>
                <c:pt idx="270">
                  <c:v>40084</c:v>
                </c:pt>
                <c:pt idx="271">
                  <c:v>40085</c:v>
                </c:pt>
                <c:pt idx="272">
                  <c:v>40086</c:v>
                </c:pt>
                <c:pt idx="273">
                  <c:v>40087</c:v>
                </c:pt>
                <c:pt idx="274">
                  <c:v>40088</c:v>
                </c:pt>
                <c:pt idx="275">
                  <c:v>40089</c:v>
                </c:pt>
                <c:pt idx="276">
                  <c:v>40090</c:v>
                </c:pt>
                <c:pt idx="277">
                  <c:v>40091</c:v>
                </c:pt>
                <c:pt idx="278">
                  <c:v>40092</c:v>
                </c:pt>
                <c:pt idx="279">
                  <c:v>40093</c:v>
                </c:pt>
                <c:pt idx="280">
                  <c:v>40094</c:v>
                </c:pt>
                <c:pt idx="281">
                  <c:v>40095</c:v>
                </c:pt>
                <c:pt idx="282">
                  <c:v>40096</c:v>
                </c:pt>
                <c:pt idx="283">
                  <c:v>40097</c:v>
                </c:pt>
                <c:pt idx="284">
                  <c:v>40098</c:v>
                </c:pt>
                <c:pt idx="285">
                  <c:v>40099</c:v>
                </c:pt>
                <c:pt idx="286">
                  <c:v>40100</c:v>
                </c:pt>
                <c:pt idx="287">
                  <c:v>40101</c:v>
                </c:pt>
                <c:pt idx="288">
                  <c:v>40102</c:v>
                </c:pt>
                <c:pt idx="289">
                  <c:v>40103</c:v>
                </c:pt>
                <c:pt idx="290">
                  <c:v>40104</c:v>
                </c:pt>
                <c:pt idx="291">
                  <c:v>40105</c:v>
                </c:pt>
                <c:pt idx="292">
                  <c:v>40106</c:v>
                </c:pt>
                <c:pt idx="293">
                  <c:v>40107</c:v>
                </c:pt>
                <c:pt idx="294">
                  <c:v>40108</c:v>
                </c:pt>
                <c:pt idx="295">
                  <c:v>40109</c:v>
                </c:pt>
                <c:pt idx="296">
                  <c:v>40110</c:v>
                </c:pt>
                <c:pt idx="297">
                  <c:v>40111</c:v>
                </c:pt>
                <c:pt idx="298">
                  <c:v>40112</c:v>
                </c:pt>
                <c:pt idx="299">
                  <c:v>40113</c:v>
                </c:pt>
                <c:pt idx="300">
                  <c:v>40114</c:v>
                </c:pt>
                <c:pt idx="301">
                  <c:v>40115</c:v>
                </c:pt>
                <c:pt idx="302">
                  <c:v>40116</c:v>
                </c:pt>
                <c:pt idx="303">
                  <c:v>40117</c:v>
                </c:pt>
                <c:pt idx="304">
                  <c:v>40118</c:v>
                </c:pt>
                <c:pt idx="305">
                  <c:v>40119</c:v>
                </c:pt>
                <c:pt idx="306">
                  <c:v>40120</c:v>
                </c:pt>
                <c:pt idx="307">
                  <c:v>40121</c:v>
                </c:pt>
                <c:pt idx="308">
                  <c:v>40122</c:v>
                </c:pt>
                <c:pt idx="309">
                  <c:v>40123</c:v>
                </c:pt>
                <c:pt idx="310">
                  <c:v>40124</c:v>
                </c:pt>
                <c:pt idx="311">
                  <c:v>40125</c:v>
                </c:pt>
                <c:pt idx="312">
                  <c:v>40126</c:v>
                </c:pt>
                <c:pt idx="313">
                  <c:v>40127</c:v>
                </c:pt>
                <c:pt idx="314">
                  <c:v>40128</c:v>
                </c:pt>
                <c:pt idx="315">
                  <c:v>40129</c:v>
                </c:pt>
                <c:pt idx="316">
                  <c:v>40130</c:v>
                </c:pt>
                <c:pt idx="317">
                  <c:v>40131</c:v>
                </c:pt>
                <c:pt idx="318">
                  <c:v>40132</c:v>
                </c:pt>
                <c:pt idx="319">
                  <c:v>40133</c:v>
                </c:pt>
                <c:pt idx="320">
                  <c:v>40134</c:v>
                </c:pt>
                <c:pt idx="321">
                  <c:v>40135</c:v>
                </c:pt>
                <c:pt idx="322">
                  <c:v>40136</c:v>
                </c:pt>
                <c:pt idx="323">
                  <c:v>40137</c:v>
                </c:pt>
                <c:pt idx="324">
                  <c:v>40138</c:v>
                </c:pt>
                <c:pt idx="325">
                  <c:v>40139</c:v>
                </c:pt>
                <c:pt idx="326">
                  <c:v>40140</c:v>
                </c:pt>
                <c:pt idx="327">
                  <c:v>40141</c:v>
                </c:pt>
                <c:pt idx="328">
                  <c:v>40142</c:v>
                </c:pt>
                <c:pt idx="329">
                  <c:v>40143</c:v>
                </c:pt>
                <c:pt idx="330">
                  <c:v>40144</c:v>
                </c:pt>
                <c:pt idx="331">
                  <c:v>40145</c:v>
                </c:pt>
                <c:pt idx="332">
                  <c:v>40146</c:v>
                </c:pt>
                <c:pt idx="333">
                  <c:v>40147</c:v>
                </c:pt>
                <c:pt idx="334">
                  <c:v>40148</c:v>
                </c:pt>
                <c:pt idx="335">
                  <c:v>40149</c:v>
                </c:pt>
                <c:pt idx="336">
                  <c:v>40150</c:v>
                </c:pt>
                <c:pt idx="337">
                  <c:v>40151</c:v>
                </c:pt>
                <c:pt idx="338">
                  <c:v>40152</c:v>
                </c:pt>
                <c:pt idx="339">
                  <c:v>40153</c:v>
                </c:pt>
                <c:pt idx="340">
                  <c:v>40154</c:v>
                </c:pt>
                <c:pt idx="341">
                  <c:v>40155</c:v>
                </c:pt>
                <c:pt idx="342">
                  <c:v>40156</c:v>
                </c:pt>
                <c:pt idx="343">
                  <c:v>40157</c:v>
                </c:pt>
                <c:pt idx="344">
                  <c:v>40158</c:v>
                </c:pt>
                <c:pt idx="345">
                  <c:v>40159</c:v>
                </c:pt>
                <c:pt idx="346">
                  <c:v>40160</c:v>
                </c:pt>
                <c:pt idx="347">
                  <c:v>40161</c:v>
                </c:pt>
                <c:pt idx="348">
                  <c:v>40162</c:v>
                </c:pt>
                <c:pt idx="349">
                  <c:v>40163</c:v>
                </c:pt>
                <c:pt idx="350">
                  <c:v>40164</c:v>
                </c:pt>
                <c:pt idx="351">
                  <c:v>40165</c:v>
                </c:pt>
                <c:pt idx="352">
                  <c:v>40166</c:v>
                </c:pt>
                <c:pt idx="353">
                  <c:v>40167</c:v>
                </c:pt>
                <c:pt idx="354">
                  <c:v>40168</c:v>
                </c:pt>
                <c:pt idx="355">
                  <c:v>40169</c:v>
                </c:pt>
                <c:pt idx="356">
                  <c:v>40170</c:v>
                </c:pt>
                <c:pt idx="357">
                  <c:v>40171</c:v>
                </c:pt>
                <c:pt idx="358">
                  <c:v>40172</c:v>
                </c:pt>
                <c:pt idx="359">
                  <c:v>40173</c:v>
                </c:pt>
                <c:pt idx="360">
                  <c:v>40174</c:v>
                </c:pt>
                <c:pt idx="361">
                  <c:v>40175</c:v>
                </c:pt>
                <c:pt idx="362">
                  <c:v>40176</c:v>
                </c:pt>
                <c:pt idx="363">
                  <c:v>40177</c:v>
                </c:pt>
                <c:pt idx="364">
                  <c:v>40178</c:v>
                </c:pt>
                <c:pt idx="365">
                  <c:v>40179</c:v>
                </c:pt>
                <c:pt idx="366">
                  <c:v>40180</c:v>
                </c:pt>
                <c:pt idx="367">
                  <c:v>40181</c:v>
                </c:pt>
                <c:pt idx="368">
                  <c:v>40182</c:v>
                </c:pt>
                <c:pt idx="369">
                  <c:v>40183</c:v>
                </c:pt>
                <c:pt idx="370">
                  <c:v>40184</c:v>
                </c:pt>
                <c:pt idx="371">
                  <c:v>40185</c:v>
                </c:pt>
                <c:pt idx="372">
                  <c:v>40186</c:v>
                </c:pt>
                <c:pt idx="373">
                  <c:v>40187</c:v>
                </c:pt>
                <c:pt idx="374">
                  <c:v>40188</c:v>
                </c:pt>
                <c:pt idx="375">
                  <c:v>40189</c:v>
                </c:pt>
                <c:pt idx="376">
                  <c:v>40190</c:v>
                </c:pt>
                <c:pt idx="377">
                  <c:v>40191</c:v>
                </c:pt>
                <c:pt idx="378">
                  <c:v>40192</c:v>
                </c:pt>
                <c:pt idx="379">
                  <c:v>40193</c:v>
                </c:pt>
                <c:pt idx="380">
                  <c:v>40194</c:v>
                </c:pt>
                <c:pt idx="381">
                  <c:v>40195</c:v>
                </c:pt>
                <c:pt idx="382">
                  <c:v>40196</c:v>
                </c:pt>
                <c:pt idx="383">
                  <c:v>40197</c:v>
                </c:pt>
                <c:pt idx="384">
                  <c:v>40198</c:v>
                </c:pt>
                <c:pt idx="385">
                  <c:v>40199</c:v>
                </c:pt>
                <c:pt idx="386">
                  <c:v>40200</c:v>
                </c:pt>
                <c:pt idx="387">
                  <c:v>40201</c:v>
                </c:pt>
                <c:pt idx="388">
                  <c:v>40202</c:v>
                </c:pt>
                <c:pt idx="389">
                  <c:v>40203</c:v>
                </c:pt>
                <c:pt idx="390">
                  <c:v>40204</c:v>
                </c:pt>
                <c:pt idx="391">
                  <c:v>40205</c:v>
                </c:pt>
                <c:pt idx="392">
                  <c:v>40206</c:v>
                </c:pt>
                <c:pt idx="393">
                  <c:v>40207</c:v>
                </c:pt>
                <c:pt idx="394">
                  <c:v>40208</c:v>
                </c:pt>
                <c:pt idx="395">
                  <c:v>40209</c:v>
                </c:pt>
                <c:pt idx="396">
                  <c:v>40210</c:v>
                </c:pt>
                <c:pt idx="397">
                  <c:v>40211</c:v>
                </c:pt>
                <c:pt idx="398">
                  <c:v>40212</c:v>
                </c:pt>
                <c:pt idx="399">
                  <c:v>40213</c:v>
                </c:pt>
                <c:pt idx="400">
                  <c:v>40214</c:v>
                </c:pt>
                <c:pt idx="401">
                  <c:v>40215</c:v>
                </c:pt>
                <c:pt idx="402">
                  <c:v>40216</c:v>
                </c:pt>
                <c:pt idx="403">
                  <c:v>40217</c:v>
                </c:pt>
                <c:pt idx="404">
                  <c:v>40218</c:v>
                </c:pt>
                <c:pt idx="405">
                  <c:v>40219</c:v>
                </c:pt>
                <c:pt idx="406">
                  <c:v>40220</c:v>
                </c:pt>
                <c:pt idx="407">
                  <c:v>40221</c:v>
                </c:pt>
                <c:pt idx="408">
                  <c:v>40222</c:v>
                </c:pt>
                <c:pt idx="409">
                  <c:v>40223</c:v>
                </c:pt>
                <c:pt idx="410">
                  <c:v>40224</c:v>
                </c:pt>
                <c:pt idx="411">
                  <c:v>40225</c:v>
                </c:pt>
                <c:pt idx="412">
                  <c:v>40226</c:v>
                </c:pt>
                <c:pt idx="413">
                  <c:v>40227</c:v>
                </c:pt>
                <c:pt idx="414">
                  <c:v>40228</c:v>
                </c:pt>
                <c:pt idx="415">
                  <c:v>40229</c:v>
                </c:pt>
                <c:pt idx="416">
                  <c:v>40230</c:v>
                </c:pt>
                <c:pt idx="417">
                  <c:v>40231</c:v>
                </c:pt>
                <c:pt idx="418">
                  <c:v>40232</c:v>
                </c:pt>
                <c:pt idx="419">
                  <c:v>40233</c:v>
                </c:pt>
                <c:pt idx="420">
                  <c:v>40234</c:v>
                </c:pt>
                <c:pt idx="421">
                  <c:v>40235</c:v>
                </c:pt>
                <c:pt idx="422">
                  <c:v>40236</c:v>
                </c:pt>
                <c:pt idx="423">
                  <c:v>40237</c:v>
                </c:pt>
                <c:pt idx="424">
                  <c:v>40238</c:v>
                </c:pt>
                <c:pt idx="425">
                  <c:v>40239</c:v>
                </c:pt>
                <c:pt idx="426">
                  <c:v>40240</c:v>
                </c:pt>
                <c:pt idx="427">
                  <c:v>40241</c:v>
                </c:pt>
                <c:pt idx="428">
                  <c:v>40242</c:v>
                </c:pt>
                <c:pt idx="429">
                  <c:v>40243</c:v>
                </c:pt>
                <c:pt idx="430">
                  <c:v>40244</c:v>
                </c:pt>
                <c:pt idx="431">
                  <c:v>40245</c:v>
                </c:pt>
                <c:pt idx="432">
                  <c:v>40246</c:v>
                </c:pt>
                <c:pt idx="433">
                  <c:v>40247</c:v>
                </c:pt>
                <c:pt idx="434">
                  <c:v>40248</c:v>
                </c:pt>
                <c:pt idx="435">
                  <c:v>40249</c:v>
                </c:pt>
                <c:pt idx="436">
                  <c:v>40250</c:v>
                </c:pt>
                <c:pt idx="437">
                  <c:v>40251</c:v>
                </c:pt>
                <c:pt idx="438">
                  <c:v>40252</c:v>
                </c:pt>
                <c:pt idx="439">
                  <c:v>40253</c:v>
                </c:pt>
                <c:pt idx="440">
                  <c:v>40254</c:v>
                </c:pt>
                <c:pt idx="441">
                  <c:v>40255</c:v>
                </c:pt>
                <c:pt idx="442">
                  <c:v>40256</c:v>
                </c:pt>
                <c:pt idx="443">
                  <c:v>40257</c:v>
                </c:pt>
                <c:pt idx="444">
                  <c:v>40258</c:v>
                </c:pt>
                <c:pt idx="445">
                  <c:v>40259</c:v>
                </c:pt>
                <c:pt idx="446">
                  <c:v>40260</c:v>
                </c:pt>
                <c:pt idx="447">
                  <c:v>40261</c:v>
                </c:pt>
                <c:pt idx="448">
                  <c:v>40262</c:v>
                </c:pt>
                <c:pt idx="449">
                  <c:v>40263</c:v>
                </c:pt>
                <c:pt idx="450">
                  <c:v>40264</c:v>
                </c:pt>
                <c:pt idx="451">
                  <c:v>40265</c:v>
                </c:pt>
                <c:pt idx="452">
                  <c:v>40266</c:v>
                </c:pt>
                <c:pt idx="453">
                  <c:v>40267</c:v>
                </c:pt>
                <c:pt idx="454">
                  <c:v>40268</c:v>
                </c:pt>
                <c:pt idx="455">
                  <c:v>40269</c:v>
                </c:pt>
                <c:pt idx="456">
                  <c:v>40270</c:v>
                </c:pt>
                <c:pt idx="457">
                  <c:v>40271</c:v>
                </c:pt>
                <c:pt idx="458">
                  <c:v>40272</c:v>
                </c:pt>
                <c:pt idx="459">
                  <c:v>40273</c:v>
                </c:pt>
                <c:pt idx="460">
                  <c:v>40274</c:v>
                </c:pt>
                <c:pt idx="461">
                  <c:v>40275</c:v>
                </c:pt>
                <c:pt idx="462">
                  <c:v>40276</c:v>
                </c:pt>
                <c:pt idx="463">
                  <c:v>40277</c:v>
                </c:pt>
                <c:pt idx="464">
                  <c:v>40278</c:v>
                </c:pt>
                <c:pt idx="465">
                  <c:v>40279</c:v>
                </c:pt>
                <c:pt idx="466">
                  <c:v>40280</c:v>
                </c:pt>
                <c:pt idx="467">
                  <c:v>40281</c:v>
                </c:pt>
                <c:pt idx="468">
                  <c:v>40282</c:v>
                </c:pt>
                <c:pt idx="469">
                  <c:v>40283</c:v>
                </c:pt>
                <c:pt idx="470">
                  <c:v>40284</c:v>
                </c:pt>
                <c:pt idx="471">
                  <c:v>40285</c:v>
                </c:pt>
                <c:pt idx="472">
                  <c:v>40286</c:v>
                </c:pt>
                <c:pt idx="473">
                  <c:v>40287</c:v>
                </c:pt>
                <c:pt idx="474">
                  <c:v>40288</c:v>
                </c:pt>
                <c:pt idx="475">
                  <c:v>40289</c:v>
                </c:pt>
                <c:pt idx="476">
                  <c:v>40290</c:v>
                </c:pt>
                <c:pt idx="477">
                  <c:v>40291</c:v>
                </c:pt>
                <c:pt idx="478">
                  <c:v>40292</c:v>
                </c:pt>
                <c:pt idx="479">
                  <c:v>40293</c:v>
                </c:pt>
                <c:pt idx="480">
                  <c:v>40294</c:v>
                </c:pt>
                <c:pt idx="481">
                  <c:v>40295</c:v>
                </c:pt>
                <c:pt idx="482">
                  <c:v>40296</c:v>
                </c:pt>
                <c:pt idx="483">
                  <c:v>40297</c:v>
                </c:pt>
                <c:pt idx="484">
                  <c:v>40298</c:v>
                </c:pt>
                <c:pt idx="485">
                  <c:v>40299</c:v>
                </c:pt>
                <c:pt idx="486">
                  <c:v>40300</c:v>
                </c:pt>
                <c:pt idx="487">
                  <c:v>40301</c:v>
                </c:pt>
                <c:pt idx="488">
                  <c:v>40302</c:v>
                </c:pt>
                <c:pt idx="489">
                  <c:v>40303</c:v>
                </c:pt>
                <c:pt idx="490">
                  <c:v>40304</c:v>
                </c:pt>
                <c:pt idx="491">
                  <c:v>40305</c:v>
                </c:pt>
                <c:pt idx="492">
                  <c:v>40306</c:v>
                </c:pt>
                <c:pt idx="493">
                  <c:v>40307</c:v>
                </c:pt>
                <c:pt idx="494">
                  <c:v>40308</c:v>
                </c:pt>
                <c:pt idx="495">
                  <c:v>40309</c:v>
                </c:pt>
                <c:pt idx="496">
                  <c:v>40310</c:v>
                </c:pt>
                <c:pt idx="497">
                  <c:v>40311</c:v>
                </c:pt>
                <c:pt idx="498">
                  <c:v>40312</c:v>
                </c:pt>
                <c:pt idx="499">
                  <c:v>40313</c:v>
                </c:pt>
                <c:pt idx="500">
                  <c:v>40314</c:v>
                </c:pt>
                <c:pt idx="501">
                  <c:v>40315</c:v>
                </c:pt>
                <c:pt idx="502">
                  <c:v>40316</c:v>
                </c:pt>
                <c:pt idx="503">
                  <c:v>40317</c:v>
                </c:pt>
                <c:pt idx="504">
                  <c:v>40318</c:v>
                </c:pt>
                <c:pt idx="505">
                  <c:v>40319</c:v>
                </c:pt>
                <c:pt idx="506">
                  <c:v>40320</c:v>
                </c:pt>
                <c:pt idx="507">
                  <c:v>40321</c:v>
                </c:pt>
                <c:pt idx="508">
                  <c:v>40322</c:v>
                </c:pt>
                <c:pt idx="509">
                  <c:v>40323</c:v>
                </c:pt>
                <c:pt idx="510">
                  <c:v>40324</c:v>
                </c:pt>
                <c:pt idx="511">
                  <c:v>40325</c:v>
                </c:pt>
                <c:pt idx="512">
                  <c:v>40326</c:v>
                </c:pt>
                <c:pt idx="513">
                  <c:v>40327</c:v>
                </c:pt>
                <c:pt idx="514">
                  <c:v>40328</c:v>
                </c:pt>
                <c:pt idx="515">
                  <c:v>40329</c:v>
                </c:pt>
                <c:pt idx="516">
                  <c:v>40330</c:v>
                </c:pt>
                <c:pt idx="517">
                  <c:v>40331</c:v>
                </c:pt>
                <c:pt idx="518">
                  <c:v>40332</c:v>
                </c:pt>
                <c:pt idx="519">
                  <c:v>40333</c:v>
                </c:pt>
                <c:pt idx="520">
                  <c:v>40334</c:v>
                </c:pt>
                <c:pt idx="521">
                  <c:v>40335</c:v>
                </c:pt>
                <c:pt idx="522">
                  <c:v>40336</c:v>
                </c:pt>
                <c:pt idx="523">
                  <c:v>40337</c:v>
                </c:pt>
                <c:pt idx="524">
                  <c:v>40338</c:v>
                </c:pt>
                <c:pt idx="525">
                  <c:v>40339</c:v>
                </c:pt>
                <c:pt idx="526">
                  <c:v>40340</c:v>
                </c:pt>
                <c:pt idx="527">
                  <c:v>40341</c:v>
                </c:pt>
                <c:pt idx="528">
                  <c:v>40342</c:v>
                </c:pt>
                <c:pt idx="529">
                  <c:v>40343</c:v>
                </c:pt>
                <c:pt idx="530">
                  <c:v>40344</c:v>
                </c:pt>
                <c:pt idx="531">
                  <c:v>40345</c:v>
                </c:pt>
                <c:pt idx="532">
                  <c:v>40346</c:v>
                </c:pt>
                <c:pt idx="533">
                  <c:v>40347</c:v>
                </c:pt>
                <c:pt idx="534">
                  <c:v>40348</c:v>
                </c:pt>
                <c:pt idx="535">
                  <c:v>40349</c:v>
                </c:pt>
                <c:pt idx="536">
                  <c:v>40350</c:v>
                </c:pt>
                <c:pt idx="537">
                  <c:v>40351</c:v>
                </c:pt>
                <c:pt idx="538">
                  <c:v>40352</c:v>
                </c:pt>
                <c:pt idx="539">
                  <c:v>40353</c:v>
                </c:pt>
                <c:pt idx="540">
                  <c:v>40354</c:v>
                </c:pt>
                <c:pt idx="541">
                  <c:v>40355</c:v>
                </c:pt>
                <c:pt idx="542">
                  <c:v>40356</c:v>
                </c:pt>
                <c:pt idx="543">
                  <c:v>40357</c:v>
                </c:pt>
                <c:pt idx="544">
                  <c:v>40358</c:v>
                </c:pt>
                <c:pt idx="545">
                  <c:v>40359</c:v>
                </c:pt>
                <c:pt idx="546">
                  <c:v>40360</c:v>
                </c:pt>
                <c:pt idx="547">
                  <c:v>40361</c:v>
                </c:pt>
                <c:pt idx="548">
                  <c:v>40362</c:v>
                </c:pt>
                <c:pt idx="549">
                  <c:v>40363</c:v>
                </c:pt>
                <c:pt idx="550">
                  <c:v>40364</c:v>
                </c:pt>
                <c:pt idx="551">
                  <c:v>40365</c:v>
                </c:pt>
                <c:pt idx="552">
                  <c:v>40366</c:v>
                </c:pt>
                <c:pt idx="553">
                  <c:v>40367</c:v>
                </c:pt>
                <c:pt idx="554">
                  <c:v>40368</c:v>
                </c:pt>
                <c:pt idx="555">
                  <c:v>40369</c:v>
                </c:pt>
                <c:pt idx="556">
                  <c:v>40370</c:v>
                </c:pt>
                <c:pt idx="557">
                  <c:v>40371</c:v>
                </c:pt>
                <c:pt idx="558">
                  <c:v>40372</c:v>
                </c:pt>
                <c:pt idx="559">
                  <c:v>40373</c:v>
                </c:pt>
                <c:pt idx="560">
                  <c:v>40374</c:v>
                </c:pt>
                <c:pt idx="561">
                  <c:v>40375</c:v>
                </c:pt>
                <c:pt idx="562">
                  <c:v>40376</c:v>
                </c:pt>
                <c:pt idx="563">
                  <c:v>40377</c:v>
                </c:pt>
                <c:pt idx="564">
                  <c:v>40378</c:v>
                </c:pt>
                <c:pt idx="565">
                  <c:v>40379</c:v>
                </c:pt>
                <c:pt idx="566">
                  <c:v>40380</c:v>
                </c:pt>
                <c:pt idx="567">
                  <c:v>40381</c:v>
                </c:pt>
                <c:pt idx="568">
                  <c:v>40382</c:v>
                </c:pt>
                <c:pt idx="569">
                  <c:v>40383</c:v>
                </c:pt>
                <c:pt idx="570">
                  <c:v>40384</c:v>
                </c:pt>
                <c:pt idx="571">
                  <c:v>40385</c:v>
                </c:pt>
                <c:pt idx="572">
                  <c:v>40386</c:v>
                </c:pt>
                <c:pt idx="573">
                  <c:v>40387</c:v>
                </c:pt>
                <c:pt idx="574">
                  <c:v>40388</c:v>
                </c:pt>
                <c:pt idx="575">
                  <c:v>40389</c:v>
                </c:pt>
                <c:pt idx="576">
                  <c:v>40390</c:v>
                </c:pt>
                <c:pt idx="577">
                  <c:v>40391</c:v>
                </c:pt>
                <c:pt idx="578">
                  <c:v>40392</c:v>
                </c:pt>
                <c:pt idx="579">
                  <c:v>40393</c:v>
                </c:pt>
                <c:pt idx="580">
                  <c:v>40394</c:v>
                </c:pt>
                <c:pt idx="581">
                  <c:v>40395</c:v>
                </c:pt>
                <c:pt idx="582">
                  <c:v>40396</c:v>
                </c:pt>
                <c:pt idx="583">
                  <c:v>40397</c:v>
                </c:pt>
                <c:pt idx="584">
                  <c:v>40398</c:v>
                </c:pt>
                <c:pt idx="585">
                  <c:v>40399</c:v>
                </c:pt>
                <c:pt idx="586">
                  <c:v>40400</c:v>
                </c:pt>
                <c:pt idx="587">
                  <c:v>40401</c:v>
                </c:pt>
                <c:pt idx="588">
                  <c:v>40402</c:v>
                </c:pt>
                <c:pt idx="589">
                  <c:v>40403</c:v>
                </c:pt>
                <c:pt idx="590">
                  <c:v>40404</c:v>
                </c:pt>
                <c:pt idx="591">
                  <c:v>40405</c:v>
                </c:pt>
                <c:pt idx="592">
                  <c:v>40406</c:v>
                </c:pt>
                <c:pt idx="593">
                  <c:v>40407</c:v>
                </c:pt>
                <c:pt idx="594">
                  <c:v>40408</c:v>
                </c:pt>
                <c:pt idx="595">
                  <c:v>40409</c:v>
                </c:pt>
                <c:pt idx="596">
                  <c:v>40410</c:v>
                </c:pt>
                <c:pt idx="597">
                  <c:v>40411</c:v>
                </c:pt>
                <c:pt idx="598">
                  <c:v>40412</c:v>
                </c:pt>
                <c:pt idx="599">
                  <c:v>40413</c:v>
                </c:pt>
                <c:pt idx="600">
                  <c:v>40414</c:v>
                </c:pt>
                <c:pt idx="601">
                  <c:v>40415</c:v>
                </c:pt>
                <c:pt idx="602">
                  <c:v>40416</c:v>
                </c:pt>
                <c:pt idx="603">
                  <c:v>40417</c:v>
                </c:pt>
                <c:pt idx="604">
                  <c:v>40418</c:v>
                </c:pt>
                <c:pt idx="605">
                  <c:v>40419</c:v>
                </c:pt>
                <c:pt idx="606">
                  <c:v>40420</c:v>
                </c:pt>
                <c:pt idx="607">
                  <c:v>40421</c:v>
                </c:pt>
                <c:pt idx="608">
                  <c:v>40422</c:v>
                </c:pt>
                <c:pt idx="609">
                  <c:v>40423</c:v>
                </c:pt>
                <c:pt idx="610">
                  <c:v>40424</c:v>
                </c:pt>
                <c:pt idx="611">
                  <c:v>40425</c:v>
                </c:pt>
                <c:pt idx="612">
                  <c:v>40426</c:v>
                </c:pt>
                <c:pt idx="613">
                  <c:v>40427</c:v>
                </c:pt>
                <c:pt idx="614">
                  <c:v>40428</c:v>
                </c:pt>
                <c:pt idx="615">
                  <c:v>40429</c:v>
                </c:pt>
                <c:pt idx="616">
                  <c:v>40430</c:v>
                </c:pt>
                <c:pt idx="617">
                  <c:v>40431</c:v>
                </c:pt>
                <c:pt idx="618">
                  <c:v>40432</c:v>
                </c:pt>
                <c:pt idx="619">
                  <c:v>40433</c:v>
                </c:pt>
                <c:pt idx="620">
                  <c:v>40434</c:v>
                </c:pt>
                <c:pt idx="621">
                  <c:v>40435</c:v>
                </c:pt>
                <c:pt idx="622">
                  <c:v>40436</c:v>
                </c:pt>
                <c:pt idx="623">
                  <c:v>40437</c:v>
                </c:pt>
                <c:pt idx="624">
                  <c:v>40438</c:v>
                </c:pt>
                <c:pt idx="625">
                  <c:v>40439</c:v>
                </c:pt>
                <c:pt idx="626">
                  <c:v>40440</c:v>
                </c:pt>
                <c:pt idx="627">
                  <c:v>40441</c:v>
                </c:pt>
                <c:pt idx="628">
                  <c:v>40442</c:v>
                </c:pt>
                <c:pt idx="629">
                  <c:v>40443</c:v>
                </c:pt>
                <c:pt idx="630">
                  <c:v>40444</c:v>
                </c:pt>
                <c:pt idx="631">
                  <c:v>40445</c:v>
                </c:pt>
                <c:pt idx="632">
                  <c:v>40446</c:v>
                </c:pt>
                <c:pt idx="633">
                  <c:v>40447</c:v>
                </c:pt>
                <c:pt idx="634">
                  <c:v>40448</c:v>
                </c:pt>
                <c:pt idx="635">
                  <c:v>40449</c:v>
                </c:pt>
                <c:pt idx="636">
                  <c:v>40450</c:v>
                </c:pt>
                <c:pt idx="637">
                  <c:v>40451</c:v>
                </c:pt>
                <c:pt idx="638">
                  <c:v>40452</c:v>
                </c:pt>
                <c:pt idx="639">
                  <c:v>40453</c:v>
                </c:pt>
                <c:pt idx="640">
                  <c:v>40454</c:v>
                </c:pt>
                <c:pt idx="641">
                  <c:v>40455</c:v>
                </c:pt>
                <c:pt idx="642">
                  <c:v>40456</c:v>
                </c:pt>
                <c:pt idx="643">
                  <c:v>40457</c:v>
                </c:pt>
                <c:pt idx="644">
                  <c:v>40458</c:v>
                </c:pt>
                <c:pt idx="645">
                  <c:v>40459</c:v>
                </c:pt>
                <c:pt idx="646">
                  <c:v>40460</c:v>
                </c:pt>
                <c:pt idx="647">
                  <c:v>40461</c:v>
                </c:pt>
                <c:pt idx="648">
                  <c:v>40462</c:v>
                </c:pt>
                <c:pt idx="649">
                  <c:v>40463</c:v>
                </c:pt>
                <c:pt idx="650">
                  <c:v>40464</c:v>
                </c:pt>
                <c:pt idx="651">
                  <c:v>40465</c:v>
                </c:pt>
                <c:pt idx="652">
                  <c:v>40466</c:v>
                </c:pt>
                <c:pt idx="653">
                  <c:v>40467</c:v>
                </c:pt>
                <c:pt idx="654">
                  <c:v>40468</c:v>
                </c:pt>
                <c:pt idx="655">
                  <c:v>40469</c:v>
                </c:pt>
                <c:pt idx="656">
                  <c:v>40470</c:v>
                </c:pt>
                <c:pt idx="657">
                  <c:v>40471</c:v>
                </c:pt>
                <c:pt idx="658">
                  <c:v>40472</c:v>
                </c:pt>
                <c:pt idx="659">
                  <c:v>40473</c:v>
                </c:pt>
                <c:pt idx="660">
                  <c:v>40474</c:v>
                </c:pt>
                <c:pt idx="661">
                  <c:v>40475</c:v>
                </c:pt>
                <c:pt idx="662">
                  <c:v>40476</c:v>
                </c:pt>
                <c:pt idx="663">
                  <c:v>40477</c:v>
                </c:pt>
                <c:pt idx="664">
                  <c:v>40478</c:v>
                </c:pt>
                <c:pt idx="665">
                  <c:v>40479</c:v>
                </c:pt>
                <c:pt idx="666">
                  <c:v>40480</c:v>
                </c:pt>
                <c:pt idx="667">
                  <c:v>40481</c:v>
                </c:pt>
                <c:pt idx="668">
                  <c:v>40482</c:v>
                </c:pt>
                <c:pt idx="669">
                  <c:v>40483</c:v>
                </c:pt>
                <c:pt idx="670">
                  <c:v>40484</c:v>
                </c:pt>
                <c:pt idx="671">
                  <c:v>40485</c:v>
                </c:pt>
                <c:pt idx="672">
                  <c:v>40486</c:v>
                </c:pt>
                <c:pt idx="673">
                  <c:v>40487</c:v>
                </c:pt>
                <c:pt idx="674">
                  <c:v>40488</c:v>
                </c:pt>
                <c:pt idx="675">
                  <c:v>40489</c:v>
                </c:pt>
                <c:pt idx="676">
                  <c:v>40490</c:v>
                </c:pt>
                <c:pt idx="677">
                  <c:v>40491</c:v>
                </c:pt>
                <c:pt idx="678">
                  <c:v>40492</c:v>
                </c:pt>
                <c:pt idx="679">
                  <c:v>40493</c:v>
                </c:pt>
                <c:pt idx="680">
                  <c:v>40494</c:v>
                </c:pt>
                <c:pt idx="681">
                  <c:v>40495</c:v>
                </c:pt>
                <c:pt idx="682">
                  <c:v>40496</c:v>
                </c:pt>
                <c:pt idx="683">
                  <c:v>40497</c:v>
                </c:pt>
                <c:pt idx="684">
                  <c:v>40498</c:v>
                </c:pt>
                <c:pt idx="685">
                  <c:v>40499</c:v>
                </c:pt>
                <c:pt idx="686">
                  <c:v>40500</c:v>
                </c:pt>
                <c:pt idx="687">
                  <c:v>40501</c:v>
                </c:pt>
                <c:pt idx="688">
                  <c:v>40502</c:v>
                </c:pt>
                <c:pt idx="689">
                  <c:v>40503</c:v>
                </c:pt>
                <c:pt idx="690">
                  <c:v>40504</c:v>
                </c:pt>
                <c:pt idx="691">
                  <c:v>40505</c:v>
                </c:pt>
                <c:pt idx="692">
                  <c:v>40506</c:v>
                </c:pt>
                <c:pt idx="693">
                  <c:v>40507</c:v>
                </c:pt>
                <c:pt idx="694">
                  <c:v>40508</c:v>
                </c:pt>
                <c:pt idx="695">
                  <c:v>40509</c:v>
                </c:pt>
                <c:pt idx="696">
                  <c:v>40510</c:v>
                </c:pt>
                <c:pt idx="697">
                  <c:v>40511</c:v>
                </c:pt>
                <c:pt idx="698">
                  <c:v>40512</c:v>
                </c:pt>
                <c:pt idx="699">
                  <c:v>40513</c:v>
                </c:pt>
                <c:pt idx="700">
                  <c:v>40514</c:v>
                </c:pt>
                <c:pt idx="701">
                  <c:v>40515</c:v>
                </c:pt>
                <c:pt idx="702">
                  <c:v>40516</c:v>
                </c:pt>
                <c:pt idx="703">
                  <c:v>40517</c:v>
                </c:pt>
                <c:pt idx="704">
                  <c:v>40518</c:v>
                </c:pt>
                <c:pt idx="705">
                  <c:v>40519</c:v>
                </c:pt>
                <c:pt idx="706">
                  <c:v>40520</c:v>
                </c:pt>
                <c:pt idx="707">
                  <c:v>40521</c:v>
                </c:pt>
                <c:pt idx="708">
                  <c:v>40522</c:v>
                </c:pt>
                <c:pt idx="709">
                  <c:v>40523</c:v>
                </c:pt>
                <c:pt idx="710">
                  <c:v>40524</c:v>
                </c:pt>
                <c:pt idx="711">
                  <c:v>40525</c:v>
                </c:pt>
                <c:pt idx="712">
                  <c:v>40526</c:v>
                </c:pt>
                <c:pt idx="713">
                  <c:v>40527</c:v>
                </c:pt>
                <c:pt idx="714">
                  <c:v>40528</c:v>
                </c:pt>
                <c:pt idx="715">
                  <c:v>40529</c:v>
                </c:pt>
                <c:pt idx="716">
                  <c:v>40530</c:v>
                </c:pt>
                <c:pt idx="717">
                  <c:v>40531</c:v>
                </c:pt>
                <c:pt idx="718">
                  <c:v>40532</c:v>
                </c:pt>
                <c:pt idx="719">
                  <c:v>40533</c:v>
                </c:pt>
                <c:pt idx="720">
                  <c:v>40534</c:v>
                </c:pt>
                <c:pt idx="721">
                  <c:v>40535</c:v>
                </c:pt>
                <c:pt idx="722">
                  <c:v>40536</c:v>
                </c:pt>
                <c:pt idx="723">
                  <c:v>40537</c:v>
                </c:pt>
                <c:pt idx="724">
                  <c:v>40538</c:v>
                </c:pt>
                <c:pt idx="725">
                  <c:v>40539</c:v>
                </c:pt>
                <c:pt idx="726">
                  <c:v>40540</c:v>
                </c:pt>
                <c:pt idx="727">
                  <c:v>40541</c:v>
                </c:pt>
                <c:pt idx="728">
                  <c:v>40542</c:v>
                </c:pt>
                <c:pt idx="729">
                  <c:v>40543</c:v>
                </c:pt>
                <c:pt idx="730">
                  <c:v>40544</c:v>
                </c:pt>
                <c:pt idx="731">
                  <c:v>40545</c:v>
                </c:pt>
                <c:pt idx="732">
                  <c:v>40546</c:v>
                </c:pt>
                <c:pt idx="733">
                  <c:v>40547</c:v>
                </c:pt>
                <c:pt idx="734">
                  <c:v>40548</c:v>
                </c:pt>
                <c:pt idx="735">
                  <c:v>40549</c:v>
                </c:pt>
                <c:pt idx="736">
                  <c:v>40550</c:v>
                </c:pt>
                <c:pt idx="737">
                  <c:v>40551</c:v>
                </c:pt>
                <c:pt idx="738">
                  <c:v>40552</c:v>
                </c:pt>
                <c:pt idx="739">
                  <c:v>40553</c:v>
                </c:pt>
                <c:pt idx="740">
                  <c:v>40554</c:v>
                </c:pt>
                <c:pt idx="741">
                  <c:v>40555</c:v>
                </c:pt>
                <c:pt idx="742">
                  <c:v>40556</c:v>
                </c:pt>
                <c:pt idx="743">
                  <c:v>40557</c:v>
                </c:pt>
                <c:pt idx="744">
                  <c:v>40558</c:v>
                </c:pt>
                <c:pt idx="745">
                  <c:v>40559</c:v>
                </c:pt>
                <c:pt idx="746">
                  <c:v>40560</c:v>
                </c:pt>
                <c:pt idx="747">
                  <c:v>40561</c:v>
                </c:pt>
                <c:pt idx="748">
                  <c:v>40562</c:v>
                </c:pt>
                <c:pt idx="749">
                  <c:v>40563</c:v>
                </c:pt>
                <c:pt idx="750">
                  <c:v>40564</c:v>
                </c:pt>
                <c:pt idx="751">
                  <c:v>40565</c:v>
                </c:pt>
                <c:pt idx="752">
                  <c:v>40566</c:v>
                </c:pt>
                <c:pt idx="753">
                  <c:v>40567</c:v>
                </c:pt>
                <c:pt idx="754">
                  <c:v>40568</c:v>
                </c:pt>
                <c:pt idx="755">
                  <c:v>40569</c:v>
                </c:pt>
                <c:pt idx="756">
                  <c:v>40570</c:v>
                </c:pt>
                <c:pt idx="757">
                  <c:v>40571</c:v>
                </c:pt>
                <c:pt idx="758">
                  <c:v>40572</c:v>
                </c:pt>
                <c:pt idx="759">
                  <c:v>40573</c:v>
                </c:pt>
                <c:pt idx="760">
                  <c:v>40574</c:v>
                </c:pt>
                <c:pt idx="761">
                  <c:v>40575</c:v>
                </c:pt>
                <c:pt idx="762">
                  <c:v>40576</c:v>
                </c:pt>
                <c:pt idx="763">
                  <c:v>40577</c:v>
                </c:pt>
                <c:pt idx="764">
                  <c:v>40578</c:v>
                </c:pt>
                <c:pt idx="765">
                  <c:v>40579</c:v>
                </c:pt>
                <c:pt idx="766">
                  <c:v>40580</c:v>
                </c:pt>
                <c:pt idx="767">
                  <c:v>40581</c:v>
                </c:pt>
                <c:pt idx="768">
                  <c:v>40582</c:v>
                </c:pt>
                <c:pt idx="769">
                  <c:v>40583</c:v>
                </c:pt>
                <c:pt idx="770">
                  <c:v>40584</c:v>
                </c:pt>
                <c:pt idx="771">
                  <c:v>40585</c:v>
                </c:pt>
                <c:pt idx="772">
                  <c:v>40586</c:v>
                </c:pt>
                <c:pt idx="773">
                  <c:v>40587</c:v>
                </c:pt>
                <c:pt idx="774">
                  <c:v>40588</c:v>
                </c:pt>
                <c:pt idx="775">
                  <c:v>40589</c:v>
                </c:pt>
                <c:pt idx="776">
                  <c:v>40590</c:v>
                </c:pt>
                <c:pt idx="777">
                  <c:v>40591</c:v>
                </c:pt>
                <c:pt idx="778">
                  <c:v>40592</c:v>
                </c:pt>
                <c:pt idx="779">
                  <c:v>40593</c:v>
                </c:pt>
                <c:pt idx="780">
                  <c:v>40594</c:v>
                </c:pt>
                <c:pt idx="781">
                  <c:v>40595</c:v>
                </c:pt>
                <c:pt idx="782">
                  <c:v>40596</c:v>
                </c:pt>
                <c:pt idx="783">
                  <c:v>40597</c:v>
                </c:pt>
                <c:pt idx="784">
                  <c:v>40598</c:v>
                </c:pt>
                <c:pt idx="785">
                  <c:v>40599</c:v>
                </c:pt>
                <c:pt idx="786">
                  <c:v>40600</c:v>
                </c:pt>
                <c:pt idx="787">
                  <c:v>40601</c:v>
                </c:pt>
                <c:pt idx="788">
                  <c:v>40602</c:v>
                </c:pt>
                <c:pt idx="789">
                  <c:v>40603</c:v>
                </c:pt>
                <c:pt idx="790">
                  <c:v>40604</c:v>
                </c:pt>
                <c:pt idx="791">
                  <c:v>40605</c:v>
                </c:pt>
                <c:pt idx="792">
                  <c:v>40606</c:v>
                </c:pt>
                <c:pt idx="793">
                  <c:v>40607</c:v>
                </c:pt>
                <c:pt idx="794">
                  <c:v>40608</c:v>
                </c:pt>
                <c:pt idx="795">
                  <c:v>40609</c:v>
                </c:pt>
                <c:pt idx="796">
                  <c:v>40610</c:v>
                </c:pt>
                <c:pt idx="797">
                  <c:v>40611</c:v>
                </c:pt>
                <c:pt idx="798">
                  <c:v>40612</c:v>
                </c:pt>
                <c:pt idx="799">
                  <c:v>40613</c:v>
                </c:pt>
                <c:pt idx="800">
                  <c:v>40614</c:v>
                </c:pt>
                <c:pt idx="801">
                  <c:v>40615</c:v>
                </c:pt>
                <c:pt idx="802">
                  <c:v>40616</c:v>
                </c:pt>
                <c:pt idx="803">
                  <c:v>40617</c:v>
                </c:pt>
                <c:pt idx="804">
                  <c:v>40618</c:v>
                </c:pt>
                <c:pt idx="805">
                  <c:v>40619</c:v>
                </c:pt>
                <c:pt idx="806">
                  <c:v>40620</c:v>
                </c:pt>
                <c:pt idx="807">
                  <c:v>40621</c:v>
                </c:pt>
                <c:pt idx="808">
                  <c:v>40622</c:v>
                </c:pt>
                <c:pt idx="809">
                  <c:v>40623</c:v>
                </c:pt>
                <c:pt idx="810">
                  <c:v>40624</c:v>
                </c:pt>
                <c:pt idx="811">
                  <c:v>40625</c:v>
                </c:pt>
                <c:pt idx="812">
                  <c:v>40626</c:v>
                </c:pt>
                <c:pt idx="813">
                  <c:v>40627</c:v>
                </c:pt>
                <c:pt idx="814">
                  <c:v>40628</c:v>
                </c:pt>
                <c:pt idx="815">
                  <c:v>40629</c:v>
                </c:pt>
                <c:pt idx="816">
                  <c:v>40630</c:v>
                </c:pt>
                <c:pt idx="817">
                  <c:v>40631</c:v>
                </c:pt>
                <c:pt idx="818">
                  <c:v>40632</c:v>
                </c:pt>
                <c:pt idx="819">
                  <c:v>40633</c:v>
                </c:pt>
                <c:pt idx="820">
                  <c:v>40634</c:v>
                </c:pt>
                <c:pt idx="821">
                  <c:v>40635</c:v>
                </c:pt>
                <c:pt idx="822">
                  <c:v>40636</c:v>
                </c:pt>
                <c:pt idx="823">
                  <c:v>40637</c:v>
                </c:pt>
                <c:pt idx="824">
                  <c:v>40638</c:v>
                </c:pt>
                <c:pt idx="825">
                  <c:v>40639</c:v>
                </c:pt>
                <c:pt idx="826">
                  <c:v>40640</c:v>
                </c:pt>
                <c:pt idx="827">
                  <c:v>40641</c:v>
                </c:pt>
                <c:pt idx="828">
                  <c:v>40642</c:v>
                </c:pt>
                <c:pt idx="829">
                  <c:v>40643</c:v>
                </c:pt>
                <c:pt idx="830">
                  <c:v>40644</c:v>
                </c:pt>
                <c:pt idx="831">
                  <c:v>40645</c:v>
                </c:pt>
                <c:pt idx="832">
                  <c:v>40646</c:v>
                </c:pt>
                <c:pt idx="833">
                  <c:v>40647</c:v>
                </c:pt>
                <c:pt idx="834">
                  <c:v>40648</c:v>
                </c:pt>
                <c:pt idx="835">
                  <c:v>40649</c:v>
                </c:pt>
                <c:pt idx="836">
                  <c:v>40650</c:v>
                </c:pt>
                <c:pt idx="837">
                  <c:v>40651</c:v>
                </c:pt>
                <c:pt idx="838">
                  <c:v>40652</c:v>
                </c:pt>
                <c:pt idx="839">
                  <c:v>40653</c:v>
                </c:pt>
                <c:pt idx="840">
                  <c:v>40654</c:v>
                </c:pt>
                <c:pt idx="841">
                  <c:v>40655</c:v>
                </c:pt>
                <c:pt idx="842">
                  <c:v>40656</c:v>
                </c:pt>
                <c:pt idx="843">
                  <c:v>40657</c:v>
                </c:pt>
                <c:pt idx="844">
                  <c:v>40658</c:v>
                </c:pt>
                <c:pt idx="845">
                  <c:v>40659</c:v>
                </c:pt>
                <c:pt idx="846">
                  <c:v>40660</c:v>
                </c:pt>
                <c:pt idx="847">
                  <c:v>40661</c:v>
                </c:pt>
                <c:pt idx="848">
                  <c:v>40662</c:v>
                </c:pt>
                <c:pt idx="849">
                  <c:v>40663</c:v>
                </c:pt>
                <c:pt idx="850">
                  <c:v>40664</c:v>
                </c:pt>
                <c:pt idx="851">
                  <c:v>40665</c:v>
                </c:pt>
                <c:pt idx="852">
                  <c:v>40666</c:v>
                </c:pt>
                <c:pt idx="853">
                  <c:v>40667</c:v>
                </c:pt>
                <c:pt idx="854">
                  <c:v>40668</c:v>
                </c:pt>
                <c:pt idx="855">
                  <c:v>40669</c:v>
                </c:pt>
                <c:pt idx="856">
                  <c:v>40670</c:v>
                </c:pt>
                <c:pt idx="857">
                  <c:v>40671</c:v>
                </c:pt>
                <c:pt idx="858">
                  <c:v>40672</c:v>
                </c:pt>
                <c:pt idx="859">
                  <c:v>40673</c:v>
                </c:pt>
                <c:pt idx="860">
                  <c:v>40674</c:v>
                </c:pt>
                <c:pt idx="861">
                  <c:v>40675</c:v>
                </c:pt>
                <c:pt idx="862">
                  <c:v>40676</c:v>
                </c:pt>
                <c:pt idx="863">
                  <c:v>40677</c:v>
                </c:pt>
                <c:pt idx="864">
                  <c:v>40678</c:v>
                </c:pt>
                <c:pt idx="865">
                  <c:v>40679</c:v>
                </c:pt>
                <c:pt idx="866">
                  <c:v>40680</c:v>
                </c:pt>
                <c:pt idx="867">
                  <c:v>40681</c:v>
                </c:pt>
                <c:pt idx="868">
                  <c:v>40682</c:v>
                </c:pt>
                <c:pt idx="869">
                  <c:v>40683</c:v>
                </c:pt>
                <c:pt idx="870">
                  <c:v>40684</c:v>
                </c:pt>
                <c:pt idx="871">
                  <c:v>40685</c:v>
                </c:pt>
                <c:pt idx="872">
                  <c:v>40686</c:v>
                </c:pt>
                <c:pt idx="873">
                  <c:v>40687</c:v>
                </c:pt>
                <c:pt idx="874">
                  <c:v>40688</c:v>
                </c:pt>
                <c:pt idx="875">
                  <c:v>40689</c:v>
                </c:pt>
                <c:pt idx="876">
                  <c:v>40690</c:v>
                </c:pt>
                <c:pt idx="877">
                  <c:v>40691</c:v>
                </c:pt>
                <c:pt idx="878">
                  <c:v>40692</c:v>
                </c:pt>
                <c:pt idx="879">
                  <c:v>40693</c:v>
                </c:pt>
                <c:pt idx="880">
                  <c:v>40694</c:v>
                </c:pt>
                <c:pt idx="881">
                  <c:v>40695</c:v>
                </c:pt>
                <c:pt idx="882">
                  <c:v>40696</c:v>
                </c:pt>
                <c:pt idx="883">
                  <c:v>40697</c:v>
                </c:pt>
                <c:pt idx="884">
                  <c:v>40698</c:v>
                </c:pt>
                <c:pt idx="885">
                  <c:v>40699</c:v>
                </c:pt>
                <c:pt idx="886">
                  <c:v>40700</c:v>
                </c:pt>
                <c:pt idx="887">
                  <c:v>40701</c:v>
                </c:pt>
                <c:pt idx="888">
                  <c:v>40702</c:v>
                </c:pt>
                <c:pt idx="889">
                  <c:v>40703</c:v>
                </c:pt>
                <c:pt idx="890">
                  <c:v>40704</c:v>
                </c:pt>
                <c:pt idx="891">
                  <c:v>40705</c:v>
                </c:pt>
                <c:pt idx="892">
                  <c:v>40706</c:v>
                </c:pt>
                <c:pt idx="893">
                  <c:v>40707</c:v>
                </c:pt>
                <c:pt idx="894">
                  <c:v>40708</c:v>
                </c:pt>
                <c:pt idx="895">
                  <c:v>40709</c:v>
                </c:pt>
                <c:pt idx="896">
                  <c:v>40710</c:v>
                </c:pt>
                <c:pt idx="897">
                  <c:v>40711</c:v>
                </c:pt>
                <c:pt idx="898">
                  <c:v>40712</c:v>
                </c:pt>
                <c:pt idx="899">
                  <c:v>40713</c:v>
                </c:pt>
                <c:pt idx="900">
                  <c:v>40714</c:v>
                </c:pt>
                <c:pt idx="901">
                  <c:v>40715</c:v>
                </c:pt>
                <c:pt idx="902">
                  <c:v>40716</c:v>
                </c:pt>
                <c:pt idx="903">
                  <c:v>40717</c:v>
                </c:pt>
                <c:pt idx="904">
                  <c:v>40718</c:v>
                </c:pt>
                <c:pt idx="905">
                  <c:v>40719</c:v>
                </c:pt>
                <c:pt idx="906">
                  <c:v>40720</c:v>
                </c:pt>
                <c:pt idx="907">
                  <c:v>40721</c:v>
                </c:pt>
                <c:pt idx="908">
                  <c:v>40722</c:v>
                </c:pt>
                <c:pt idx="909">
                  <c:v>40723</c:v>
                </c:pt>
                <c:pt idx="910">
                  <c:v>40724</c:v>
                </c:pt>
                <c:pt idx="911">
                  <c:v>40725</c:v>
                </c:pt>
                <c:pt idx="912">
                  <c:v>40726</c:v>
                </c:pt>
                <c:pt idx="913">
                  <c:v>40727</c:v>
                </c:pt>
                <c:pt idx="914">
                  <c:v>40728</c:v>
                </c:pt>
                <c:pt idx="915">
                  <c:v>40729</c:v>
                </c:pt>
                <c:pt idx="916">
                  <c:v>40730</c:v>
                </c:pt>
                <c:pt idx="917">
                  <c:v>40731</c:v>
                </c:pt>
                <c:pt idx="918">
                  <c:v>40732</c:v>
                </c:pt>
                <c:pt idx="919">
                  <c:v>40733</c:v>
                </c:pt>
                <c:pt idx="920">
                  <c:v>40734</c:v>
                </c:pt>
                <c:pt idx="921">
                  <c:v>40735</c:v>
                </c:pt>
                <c:pt idx="922">
                  <c:v>40736</c:v>
                </c:pt>
                <c:pt idx="923">
                  <c:v>40737</c:v>
                </c:pt>
                <c:pt idx="924">
                  <c:v>40738</c:v>
                </c:pt>
                <c:pt idx="925">
                  <c:v>40739</c:v>
                </c:pt>
                <c:pt idx="926">
                  <c:v>40740</c:v>
                </c:pt>
                <c:pt idx="927">
                  <c:v>40741</c:v>
                </c:pt>
                <c:pt idx="928">
                  <c:v>40742</c:v>
                </c:pt>
                <c:pt idx="929">
                  <c:v>40743</c:v>
                </c:pt>
                <c:pt idx="930">
                  <c:v>40744</c:v>
                </c:pt>
                <c:pt idx="931">
                  <c:v>40745</c:v>
                </c:pt>
                <c:pt idx="932">
                  <c:v>40746</c:v>
                </c:pt>
                <c:pt idx="933">
                  <c:v>40747</c:v>
                </c:pt>
                <c:pt idx="934">
                  <c:v>40748</c:v>
                </c:pt>
                <c:pt idx="935">
                  <c:v>40749</c:v>
                </c:pt>
                <c:pt idx="936">
                  <c:v>40750</c:v>
                </c:pt>
                <c:pt idx="937">
                  <c:v>40751</c:v>
                </c:pt>
                <c:pt idx="938">
                  <c:v>40752</c:v>
                </c:pt>
                <c:pt idx="939">
                  <c:v>40753</c:v>
                </c:pt>
                <c:pt idx="940">
                  <c:v>40754</c:v>
                </c:pt>
                <c:pt idx="941">
                  <c:v>40755</c:v>
                </c:pt>
                <c:pt idx="942">
                  <c:v>40756</c:v>
                </c:pt>
                <c:pt idx="943">
                  <c:v>40757</c:v>
                </c:pt>
                <c:pt idx="944">
                  <c:v>40758</c:v>
                </c:pt>
                <c:pt idx="945">
                  <c:v>40759</c:v>
                </c:pt>
                <c:pt idx="946">
                  <c:v>40760</c:v>
                </c:pt>
                <c:pt idx="947">
                  <c:v>40761</c:v>
                </c:pt>
                <c:pt idx="948">
                  <c:v>40762</c:v>
                </c:pt>
                <c:pt idx="949">
                  <c:v>40763</c:v>
                </c:pt>
                <c:pt idx="950">
                  <c:v>40764</c:v>
                </c:pt>
                <c:pt idx="951">
                  <c:v>40765</c:v>
                </c:pt>
                <c:pt idx="952">
                  <c:v>40766</c:v>
                </c:pt>
                <c:pt idx="953">
                  <c:v>40767</c:v>
                </c:pt>
                <c:pt idx="954">
                  <c:v>40768</c:v>
                </c:pt>
                <c:pt idx="955">
                  <c:v>40769</c:v>
                </c:pt>
                <c:pt idx="956">
                  <c:v>40770</c:v>
                </c:pt>
                <c:pt idx="957">
                  <c:v>40771</c:v>
                </c:pt>
                <c:pt idx="958">
                  <c:v>40772</c:v>
                </c:pt>
                <c:pt idx="959">
                  <c:v>40773</c:v>
                </c:pt>
                <c:pt idx="960">
                  <c:v>40774</c:v>
                </c:pt>
                <c:pt idx="961">
                  <c:v>40775</c:v>
                </c:pt>
                <c:pt idx="962">
                  <c:v>40776</c:v>
                </c:pt>
                <c:pt idx="963">
                  <c:v>40777</c:v>
                </c:pt>
                <c:pt idx="964">
                  <c:v>40778</c:v>
                </c:pt>
                <c:pt idx="965">
                  <c:v>40779</c:v>
                </c:pt>
                <c:pt idx="966">
                  <c:v>40780</c:v>
                </c:pt>
                <c:pt idx="967">
                  <c:v>40781</c:v>
                </c:pt>
                <c:pt idx="968">
                  <c:v>40782</c:v>
                </c:pt>
                <c:pt idx="969">
                  <c:v>40783</c:v>
                </c:pt>
                <c:pt idx="970">
                  <c:v>40784</c:v>
                </c:pt>
                <c:pt idx="971">
                  <c:v>40785</c:v>
                </c:pt>
                <c:pt idx="972">
                  <c:v>40786</c:v>
                </c:pt>
                <c:pt idx="973">
                  <c:v>40787</c:v>
                </c:pt>
                <c:pt idx="974">
                  <c:v>40788</c:v>
                </c:pt>
                <c:pt idx="975">
                  <c:v>40789</c:v>
                </c:pt>
                <c:pt idx="976">
                  <c:v>40790</c:v>
                </c:pt>
                <c:pt idx="977">
                  <c:v>40791</c:v>
                </c:pt>
                <c:pt idx="978">
                  <c:v>40792</c:v>
                </c:pt>
                <c:pt idx="979">
                  <c:v>40793</c:v>
                </c:pt>
                <c:pt idx="980">
                  <c:v>40794</c:v>
                </c:pt>
                <c:pt idx="981">
                  <c:v>40795</c:v>
                </c:pt>
                <c:pt idx="982">
                  <c:v>40796</c:v>
                </c:pt>
                <c:pt idx="983">
                  <c:v>40797</c:v>
                </c:pt>
                <c:pt idx="984">
                  <c:v>40798</c:v>
                </c:pt>
                <c:pt idx="985">
                  <c:v>40799</c:v>
                </c:pt>
                <c:pt idx="986">
                  <c:v>40800</c:v>
                </c:pt>
                <c:pt idx="987">
                  <c:v>40801</c:v>
                </c:pt>
                <c:pt idx="988">
                  <c:v>40802</c:v>
                </c:pt>
                <c:pt idx="989">
                  <c:v>40803</c:v>
                </c:pt>
                <c:pt idx="990">
                  <c:v>40804</c:v>
                </c:pt>
                <c:pt idx="991">
                  <c:v>40805</c:v>
                </c:pt>
                <c:pt idx="992">
                  <c:v>40806</c:v>
                </c:pt>
                <c:pt idx="993">
                  <c:v>40807</c:v>
                </c:pt>
                <c:pt idx="994">
                  <c:v>40808</c:v>
                </c:pt>
                <c:pt idx="995">
                  <c:v>40809</c:v>
                </c:pt>
                <c:pt idx="996">
                  <c:v>40810</c:v>
                </c:pt>
                <c:pt idx="997">
                  <c:v>40811</c:v>
                </c:pt>
                <c:pt idx="998">
                  <c:v>40812</c:v>
                </c:pt>
                <c:pt idx="999">
                  <c:v>40813</c:v>
                </c:pt>
                <c:pt idx="1000">
                  <c:v>40814</c:v>
                </c:pt>
                <c:pt idx="1001">
                  <c:v>40815</c:v>
                </c:pt>
                <c:pt idx="1002">
                  <c:v>40816</c:v>
                </c:pt>
                <c:pt idx="1003">
                  <c:v>40817</c:v>
                </c:pt>
                <c:pt idx="1004">
                  <c:v>40818</c:v>
                </c:pt>
                <c:pt idx="1005">
                  <c:v>40819</c:v>
                </c:pt>
                <c:pt idx="1006">
                  <c:v>40820</c:v>
                </c:pt>
                <c:pt idx="1007">
                  <c:v>40821</c:v>
                </c:pt>
                <c:pt idx="1008">
                  <c:v>40822</c:v>
                </c:pt>
                <c:pt idx="1009">
                  <c:v>40823</c:v>
                </c:pt>
                <c:pt idx="1010">
                  <c:v>40824</c:v>
                </c:pt>
                <c:pt idx="1011">
                  <c:v>40825</c:v>
                </c:pt>
                <c:pt idx="1012">
                  <c:v>40826</c:v>
                </c:pt>
                <c:pt idx="1013">
                  <c:v>40827</c:v>
                </c:pt>
                <c:pt idx="1014">
                  <c:v>40828</c:v>
                </c:pt>
                <c:pt idx="1015">
                  <c:v>40829</c:v>
                </c:pt>
                <c:pt idx="1016">
                  <c:v>40830</c:v>
                </c:pt>
                <c:pt idx="1017">
                  <c:v>40831</c:v>
                </c:pt>
                <c:pt idx="1018">
                  <c:v>40832</c:v>
                </c:pt>
                <c:pt idx="1019">
                  <c:v>40833</c:v>
                </c:pt>
                <c:pt idx="1020">
                  <c:v>40834</c:v>
                </c:pt>
                <c:pt idx="1021">
                  <c:v>40835</c:v>
                </c:pt>
                <c:pt idx="1022">
                  <c:v>40836</c:v>
                </c:pt>
                <c:pt idx="1023">
                  <c:v>40837</c:v>
                </c:pt>
                <c:pt idx="1024">
                  <c:v>40838</c:v>
                </c:pt>
                <c:pt idx="1025">
                  <c:v>40839</c:v>
                </c:pt>
                <c:pt idx="1026">
                  <c:v>40840</c:v>
                </c:pt>
                <c:pt idx="1027">
                  <c:v>40841</c:v>
                </c:pt>
                <c:pt idx="1028">
                  <c:v>40842</c:v>
                </c:pt>
                <c:pt idx="1029">
                  <c:v>40843</c:v>
                </c:pt>
                <c:pt idx="1030">
                  <c:v>40844</c:v>
                </c:pt>
                <c:pt idx="1031">
                  <c:v>40845</c:v>
                </c:pt>
                <c:pt idx="1032">
                  <c:v>40846</c:v>
                </c:pt>
                <c:pt idx="1033">
                  <c:v>40847</c:v>
                </c:pt>
                <c:pt idx="1034">
                  <c:v>40848</c:v>
                </c:pt>
                <c:pt idx="1035">
                  <c:v>40849</c:v>
                </c:pt>
                <c:pt idx="1036">
                  <c:v>40850</c:v>
                </c:pt>
                <c:pt idx="1037">
                  <c:v>40851</c:v>
                </c:pt>
                <c:pt idx="1038">
                  <c:v>40852</c:v>
                </c:pt>
                <c:pt idx="1039">
                  <c:v>40853</c:v>
                </c:pt>
                <c:pt idx="1040">
                  <c:v>40854</c:v>
                </c:pt>
                <c:pt idx="1041">
                  <c:v>40855</c:v>
                </c:pt>
                <c:pt idx="1042">
                  <c:v>40856</c:v>
                </c:pt>
                <c:pt idx="1043">
                  <c:v>40857</c:v>
                </c:pt>
                <c:pt idx="1044">
                  <c:v>40858</c:v>
                </c:pt>
                <c:pt idx="1045">
                  <c:v>40859</c:v>
                </c:pt>
                <c:pt idx="1046">
                  <c:v>40860</c:v>
                </c:pt>
                <c:pt idx="1047">
                  <c:v>40861</c:v>
                </c:pt>
                <c:pt idx="1048">
                  <c:v>40862</c:v>
                </c:pt>
                <c:pt idx="1049">
                  <c:v>40863</c:v>
                </c:pt>
                <c:pt idx="1050">
                  <c:v>40864</c:v>
                </c:pt>
                <c:pt idx="1051">
                  <c:v>40865</c:v>
                </c:pt>
                <c:pt idx="1052">
                  <c:v>40866</c:v>
                </c:pt>
                <c:pt idx="1053">
                  <c:v>40867</c:v>
                </c:pt>
                <c:pt idx="1054">
                  <c:v>40868</c:v>
                </c:pt>
                <c:pt idx="1055">
                  <c:v>40869</c:v>
                </c:pt>
                <c:pt idx="1056">
                  <c:v>40870</c:v>
                </c:pt>
                <c:pt idx="1057">
                  <c:v>40871</c:v>
                </c:pt>
                <c:pt idx="1058">
                  <c:v>40872</c:v>
                </c:pt>
                <c:pt idx="1059">
                  <c:v>40873</c:v>
                </c:pt>
                <c:pt idx="1060">
                  <c:v>40874</c:v>
                </c:pt>
                <c:pt idx="1061">
                  <c:v>40875</c:v>
                </c:pt>
                <c:pt idx="1062">
                  <c:v>40876</c:v>
                </c:pt>
                <c:pt idx="1063">
                  <c:v>40877</c:v>
                </c:pt>
                <c:pt idx="1064">
                  <c:v>40878</c:v>
                </c:pt>
                <c:pt idx="1065">
                  <c:v>40879</c:v>
                </c:pt>
                <c:pt idx="1066">
                  <c:v>40880</c:v>
                </c:pt>
                <c:pt idx="1067">
                  <c:v>40881</c:v>
                </c:pt>
                <c:pt idx="1068">
                  <c:v>40882</c:v>
                </c:pt>
                <c:pt idx="1069">
                  <c:v>40883</c:v>
                </c:pt>
                <c:pt idx="1070">
                  <c:v>40884</c:v>
                </c:pt>
                <c:pt idx="1071">
                  <c:v>40885</c:v>
                </c:pt>
                <c:pt idx="1072">
                  <c:v>40886</c:v>
                </c:pt>
                <c:pt idx="1073">
                  <c:v>40887</c:v>
                </c:pt>
                <c:pt idx="1074">
                  <c:v>40888</c:v>
                </c:pt>
                <c:pt idx="1075">
                  <c:v>40889</c:v>
                </c:pt>
                <c:pt idx="1076">
                  <c:v>40890</c:v>
                </c:pt>
                <c:pt idx="1077">
                  <c:v>40891</c:v>
                </c:pt>
                <c:pt idx="1078">
                  <c:v>40892</c:v>
                </c:pt>
                <c:pt idx="1079">
                  <c:v>40893</c:v>
                </c:pt>
                <c:pt idx="1080">
                  <c:v>40894</c:v>
                </c:pt>
                <c:pt idx="1081">
                  <c:v>40895</c:v>
                </c:pt>
                <c:pt idx="1082">
                  <c:v>40896</c:v>
                </c:pt>
                <c:pt idx="1083">
                  <c:v>40897</c:v>
                </c:pt>
                <c:pt idx="1084">
                  <c:v>40898</c:v>
                </c:pt>
                <c:pt idx="1085">
                  <c:v>40899</c:v>
                </c:pt>
                <c:pt idx="1086">
                  <c:v>40900</c:v>
                </c:pt>
                <c:pt idx="1087">
                  <c:v>40901</c:v>
                </c:pt>
                <c:pt idx="1088">
                  <c:v>40902</c:v>
                </c:pt>
                <c:pt idx="1089">
                  <c:v>40903</c:v>
                </c:pt>
                <c:pt idx="1090">
                  <c:v>40904</c:v>
                </c:pt>
                <c:pt idx="1091">
                  <c:v>40905</c:v>
                </c:pt>
                <c:pt idx="1092">
                  <c:v>40906</c:v>
                </c:pt>
                <c:pt idx="1093">
                  <c:v>40907</c:v>
                </c:pt>
                <c:pt idx="1094">
                  <c:v>40908</c:v>
                </c:pt>
                <c:pt idx="1095">
                  <c:v>40909</c:v>
                </c:pt>
                <c:pt idx="1096">
                  <c:v>40910</c:v>
                </c:pt>
                <c:pt idx="1097">
                  <c:v>40911</c:v>
                </c:pt>
                <c:pt idx="1098">
                  <c:v>40912</c:v>
                </c:pt>
                <c:pt idx="1099">
                  <c:v>40913</c:v>
                </c:pt>
                <c:pt idx="1100">
                  <c:v>40914</c:v>
                </c:pt>
                <c:pt idx="1101">
                  <c:v>40915</c:v>
                </c:pt>
                <c:pt idx="1102">
                  <c:v>40916</c:v>
                </c:pt>
                <c:pt idx="1103">
                  <c:v>40917</c:v>
                </c:pt>
                <c:pt idx="1104">
                  <c:v>40918</c:v>
                </c:pt>
                <c:pt idx="1105">
                  <c:v>40919</c:v>
                </c:pt>
                <c:pt idx="1106">
                  <c:v>40920</c:v>
                </c:pt>
                <c:pt idx="1107">
                  <c:v>40921</c:v>
                </c:pt>
                <c:pt idx="1108">
                  <c:v>40922</c:v>
                </c:pt>
                <c:pt idx="1109">
                  <c:v>40923</c:v>
                </c:pt>
                <c:pt idx="1110">
                  <c:v>40924</c:v>
                </c:pt>
                <c:pt idx="1111">
                  <c:v>40925</c:v>
                </c:pt>
                <c:pt idx="1112">
                  <c:v>40926</c:v>
                </c:pt>
                <c:pt idx="1113">
                  <c:v>40927</c:v>
                </c:pt>
                <c:pt idx="1114">
                  <c:v>40928</c:v>
                </c:pt>
                <c:pt idx="1115">
                  <c:v>40929</c:v>
                </c:pt>
                <c:pt idx="1116">
                  <c:v>40930</c:v>
                </c:pt>
                <c:pt idx="1117">
                  <c:v>40931</c:v>
                </c:pt>
                <c:pt idx="1118">
                  <c:v>40932</c:v>
                </c:pt>
                <c:pt idx="1119">
                  <c:v>40933</c:v>
                </c:pt>
                <c:pt idx="1120">
                  <c:v>40934</c:v>
                </c:pt>
                <c:pt idx="1121">
                  <c:v>40935</c:v>
                </c:pt>
                <c:pt idx="1122">
                  <c:v>40936</c:v>
                </c:pt>
                <c:pt idx="1123">
                  <c:v>40937</c:v>
                </c:pt>
                <c:pt idx="1124">
                  <c:v>40938</c:v>
                </c:pt>
                <c:pt idx="1125">
                  <c:v>40939</c:v>
                </c:pt>
                <c:pt idx="1126">
                  <c:v>40940</c:v>
                </c:pt>
                <c:pt idx="1127">
                  <c:v>40941</c:v>
                </c:pt>
                <c:pt idx="1128">
                  <c:v>40942</c:v>
                </c:pt>
                <c:pt idx="1129">
                  <c:v>40943</c:v>
                </c:pt>
                <c:pt idx="1130">
                  <c:v>40944</c:v>
                </c:pt>
                <c:pt idx="1131">
                  <c:v>40945</c:v>
                </c:pt>
                <c:pt idx="1132">
                  <c:v>40946</c:v>
                </c:pt>
                <c:pt idx="1133">
                  <c:v>40947</c:v>
                </c:pt>
                <c:pt idx="1134">
                  <c:v>40948</c:v>
                </c:pt>
                <c:pt idx="1135">
                  <c:v>40949</c:v>
                </c:pt>
                <c:pt idx="1136">
                  <c:v>40950</c:v>
                </c:pt>
                <c:pt idx="1137">
                  <c:v>40951</c:v>
                </c:pt>
                <c:pt idx="1138">
                  <c:v>40952</c:v>
                </c:pt>
                <c:pt idx="1139">
                  <c:v>40953</c:v>
                </c:pt>
                <c:pt idx="1140">
                  <c:v>40954</c:v>
                </c:pt>
                <c:pt idx="1141">
                  <c:v>40955</c:v>
                </c:pt>
                <c:pt idx="1142">
                  <c:v>40956</c:v>
                </c:pt>
                <c:pt idx="1143">
                  <c:v>40957</c:v>
                </c:pt>
                <c:pt idx="1144">
                  <c:v>40958</c:v>
                </c:pt>
                <c:pt idx="1145">
                  <c:v>40959</c:v>
                </c:pt>
                <c:pt idx="1146">
                  <c:v>40960</c:v>
                </c:pt>
                <c:pt idx="1147">
                  <c:v>40961</c:v>
                </c:pt>
                <c:pt idx="1148">
                  <c:v>40962</c:v>
                </c:pt>
                <c:pt idx="1149">
                  <c:v>40963</c:v>
                </c:pt>
                <c:pt idx="1150">
                  <c:v>40964</c:v>
                </c:pt>
                <c:pt idx="1151">
                  <c:v>40965</c:v>
                </c:pt>
                <c:pt idx="1152">
                  <c:v>40966</c:v>
                </c:pt>
                <c:pt idx="1153">
                  <c:v>40967</c:v>
                </c:pt>
                <c:pt idx="1154">
                  <c:v>40968</c:v>
                </c:pt>
                <c:pt idx="1155">
                  <c:v>40969</c:v>
                </c:pt>
                <c:pt idx="1156">
                  <c:v>40970</c:v>
                </c:pt>
                <c:pt idx="1157">
                  <c:v>40971</c:v>
                </c:pt>
                <c:pt idx="1158">
                  <c:v>40972</c:v>
                </c:pt>
                <c:pt idx="1159">
                  <c:v>40973</c:v>
                </c:pt>
                <c:pt idx="1160">
                  <c:v>40974</c:v>
                </c:pt>
                <c:pt idx="1161">
                  <c:v>40975</c:v>
                </c:pt>
                <c:pt idx="1162">
                  <c:v>40976</c:v>
                </c:pt>
                <c:pt idx="1163">
                  <c:v>40977</c:v>
                </c:pt>
                <c:pt idx="1164">
                  <c:v>40978</c:v>
                </c:pt>
                <c:pt idx="1165">
                  <c:v>40979</c:v>
                </c:pt>
                <c:pt idx="1166">
                  <c:v>40980</c:v>
                </c:pt>
                <c:pt idx="1167">
                  <c:v>40981</c:v>
                </c:pt>
                <c:pt idx="1168">
                  <c:v>40982</c:v>
                </c:pt>
                <c:pt idx="1169">
                  <c:v>40983</c:v>
                </c:pt>
                <c:pt idx="1170">
                  <c:v>40984</c:v>
                </c:pt>
                <c:pt idx="1171">
                  <c:v>40985</c:v>
                </c:pt>
                <c:pt idx="1172">
                  <c:v>40986</c:v>
                </c:pt>
                <c:pt idx="1173">
                  <c:v>40987</c:v>
                </c:pt>
                <c:pt idx="1174">
                  <c:v>40988</c:v>
                </c:pt>
                <c:pt idx="1175">
                  <c:v>40989</c:v>
                </c:pt>
                <c:pt idx="1176">
                  <c:v>40990</c:v>
                </c:pt>
                <c:pt idx="1177">
                  <c:v>40991</c:v>
                </c:pt>
                <c:pt idx="1178">
                  <c:v>40992</c:v>
                </c:pt>
                <c:pt idx="1179">
                  <c:v>40993</c:v>
                </c:pt>
                <c:pt idx="1180">
                  <c:v>40994</c:v>
                </c:pt>
                <c:pt idx="1181">
                  <c:v>40995</c:v>
                </c:pt>
                <c:pt idx="1182">
                  <c:v>40996</c:v>
                </c:pt>
                <c:pt idx="1183">
                  <c:v>40997</c:v>
                </c:pt>
                <c:pt idx="1184">
                  <c:v>40998</c:v>
                </c:pt>
                <c:pt idx="1185">
                  <c:v>40999</c:v>
                </c:pt>
                <c:pt idx="1186">
                  <c:v>41000</c:v>
                </c:pt>
                <c:pt idx="1187">
                  <c:v>41001</c:v>
                </c:pt>
                <c:pt idx="1188">
                  <c:v>41002</c:v>
                </c:pt>
                <c:pt idx="1189">
                  <c:v>41003</c:v>
                </c:pt>
                <c:pt idx="1190">
                  <c:v>41004</c:v>
                </c:pt>
                <c:pt idx="1191">
                  <c:v>41005</c:v>
                </c:pt>
                <c:pt idx="1192">
                  <c:v>41006</c:v>
                </c:pt>
                <c:pt idx="1193">
                  <c:v>41007</c:v>
                </c:pt>
                <c:pt idx="1194">
                  <c:v>41008</c:v>
                </c:pt>
                <c:pt idx="1195">
                  <c:v>41009</c:v>
                </c:pt>
                <c:pt idx="1196">
                  <c:v>41010</c:v>
                </c:pt>
                <c:pt idx="1197">
                  <c:v>41011</c:v>
                </c:pt>
                <c:pt idx="1198">
                  <c:v>41012</c:v>
                </c:pt>
                <c:pt idx="1199">
                  <c:v>41013</c:v>
                </c:pt>
                <c:pt idx="1200">
                  <c:v>41014</c:v>
                </c:pt>
                <c:pt idx="1201">
                  <c:v>41015</c:v>
                </c:pt>
                <c:pt idx="1202">
                  <c:v>41016</c:v>
                </c:pt>
                <c:pt idx="1203">
                  <c:v>41017</c:v>
                </c:pt>
                <c:pt idx="1204">
                  <c:v>41018</c:v>
                </c:pt>
                <c:pt idx="1205">
                  <c:v>41019</c:v>
                </c:pt>
                <c:pt idx="1206">
                  <c:v>41020</c:v>
                </c:pt>
                <c:pt idx="1207">
                  <c:v>41021</c:v>
                </c:pt>
                <c:pt idx="1208">
                  <c:v>41022</c:v>
                </c:pt>
                <c:pt idx="1209">
                  <c:v>41023</c:v>
                </c:pt>
                <c:pt idx="1210">
                  <c:v>41024</c:v>
                </c:pt>
                <c:pt idx="1211">
                  <c:v>41025</c:v>
                </c:pt>
                <c:pt idx="1212">
                  <c:v>41026</c:v>
                </c:pt>
                <c:pt idx="1213">
                  <c:v>41027</c:v>
                </c:pt>
                <c:pt idx="1214">
                  <c:v>41028</c:v>
                </c:pt>
                <c:pt idx="1215">
                  <c:v>41029</c:v>
                </c:pt>
                <c:pt idx="1216">
                  <c:v>41030</c:v>
                </c:pt>
                <c:pt idx="1217">
                  <c:v>41031</c:v>
                </c:pt>
                <c:pt idx="1218">
                  <c:v>41032</c:v>
                </c:pt>
                <c:pt idx="1219">
                  <c:v>41033</c:v>
                </c:pt>
                <c:pt idx="1220">
                  <c:v>41034</c:v>
                </c:pt>
                <c:pt idx="1221">
                  <c:v>41035</c:v>
                </c:pt>
                <c:pt idx="1222">
                  <c:v>41036</c:v>
                </c:pt>
                <c:pt idx="1223">
                  <c:v>41037</c:v>
                </c:pt>
                <c:pt idx="1224">
                  <c:v>41038</c:v>
                </c:pt>
                <c:pt idx="1225">
                  <c:v>41039</c:v>
                </c:pt>
                <c:pt idx="1226">
                  <c:v>41040</c:v>
                </c:pt>
                <c:pt idx="1227">
                  <c:v>41041</c:v>
                </c:pt>
                <c:pt idx="1228">
                  <c:v>41042</c:v>
                </c:pt>
                <c:pt idx="1229">
                  <c:v>41043</c:v>
                </c:pt>
                <c:pt idx="1230">
                  <c:v>41044</c:v>
                </c:pt>
                <c:pt idx="1231">
                  <c:v>41045</c:v>
                </c:pt>
                <c:pt idx="1232">
                  <c:v>41046</c:v>
                </c:pt>
                <c:pt idx="1233">
                  <c:v>41047</c:v>
                </c:pt>
                <c:pt idx="1234">
                  <c:v>41048</c:v>
                </c:pt>
                <c:pt idx="1235">
                  <c:v>41049</c:v>
                </c:pt>
                <c:pt idx="1236">
                  <c:v>41050</c:v>
                </c:pt>
                <c:pt idx="1237">
                  <c:v>41051</c:v>
                </c:pt>
                <c:pt idx="1238">
                  <c:v>41052</c:v>
                </c:pt>
                <c:pt idx="1239">
                  <c:v>41053</c:v>
                </c:pt>
                <c:pt idx="1240">
                  <c:v>41054</c:v>
                </c:pt>
                <c:pt idx="1241">
                  <c:v>41055</c:v>
                </c:pt>
                <c:pt idx="1242">
                  <c:v>41056</c:v>
                </c:pt>
                <c:pt idx="1243">
                  <c:v>41057</c:v>
                </c:pt>
                <c:pt idx="1244">
                  <c:v>41058</c:v>
                </c:pt>
                <c:pt idx="1245">
                  <c:v>41059</c:v>
                </c:pt>
                <c:pt idx="1246">
                  <c:v>41060</c:v>
                </c:pt>
                <c:pt idx="1247">
                  <c:v>41061</c:v>
                </c:pt>
                <c:pt idx="1248">
                  <c:v>41062</c:v>
                </c:pt>
                <c:pt idx="1249">
                  <c:v>41063</c:v>
                </c:pt>
                <c:pt idx="1250">
                  <c:v>41064</c:v>
                </c:pt>
                <c:pt idx="1251">
                  <c:v>41065</c:v>
                </c:pt>
                <c:pt idx="1252">
                  <c:v>41066</c:v>
                </c:pt>
                <c:pt idx="1253">
                  <c:v>41067</c:v>
                </c:pt>
                <c:pt idx="1254">
                  <c:v>41068</c:v>
                </c:pt>
                <c:pt idx="1255">
                  <c:v>41069</c:v>
                </c:pt>
                <c:pt idx="1256">
                  <c:v>41070</c:v>
                </c:pt>
                <c:pt idx="1257">
                  <c:v>41071</c:v>
                </c:pt>
                <c:pt idx="1258">
                  <c:v>41072</c:v>
                </c:pt>
                <c:pt idx="1259">
                  <c:v>41073</c:v>
                </c:pt>
                <c:pt idx="1260">
                  <c:v>41074</c:v>
                </c:pt>
                <c:pt idx="1261">
                  <c:v>41075</c:v>
                </c:pt>
                <c:pt idx="1262">
                  <c:v>41076</c:v>
                </c:pt>
                <c:pt idx="1263">
                  <c:v>41077</c:v>
                </c:pt>
                <c:pt idx="1264">
                  <c:v>41078</c:v>
                </c:pt>
                <c:pt idx="1265">
                  <c:v>41079</c:v>
                </c:pt>
                <c:pt idx="1266">
                  <c:v>41080</c:v>
                </c:pt>
                <c:pt idx="1267">
                  <c:v>41081</c:v>
                </c:pt>
                <c:pt idx="1268">
                  <c:v>41082</c:v>
                </c:pt>
                <c:pt idx="1269">
                  <c:v>41083</c:v>
                </c:pt>
                <c:pt idx="1270">
                  <c:v>41084</c:v>
                </c:pt>
                <c:pt idx="1271">
                  <c:v>41085</c:v>
                </c:pt>
                <c:pt idx="1272">
                  <c:v>41086</c:v>
                </c:pt>
                <c:pt idx="1273">
                  <c:v>41087</c:v>
                </c:pt>
                <c:pt idx="1274">
                  <c:v>41088</c:v>
                </c:pt>
                <c:pt idx="1275">
                  <c:v>41089</c:v>
                </c:pt>
                <c:pt idx="1276">
                  <c:v>41090</c:v>
                </c:pt>
                <c:pt idx="1277">
                  <c:v>41091</c:v>
                </c:pt>
                <c:pt idx="1278">
                  <c:v>41092</c:v>
                </c:pt>
                <c:pt idx="1279">
                  <c:v>41093</c:v>
                </c:pt>
                <c:pt idx="1280">
                  <c:v>41094</c:v>
                </c:pt>
                <c:pt idx="1281">
                  <c:v>41095</c:v>
                </c:pt>
                <c:pt idx="1282">
                  <c:v>41096</c:v>
                </c:pt>
                <c:pt idx="1283">
                  <c:v>41097</c:v>
                </c:pt>
                <c:pt idx="1284">
                  <c:v>41098</c:v>
                </c:pt>
                <c:pt idx="1285">
                  <c:v>41099</c:v>
                </c:pt>
                <c:pt idx="1286">
                  <c:v>41100</c:v>
                </c:pt>
                <c:pt idx="1287">
                  <c:v>41101</c:v>
                </c:pt>
                <c:pt idx="1288">
                  <c:v>41102</c:v>
                </c:pt>
                <c:pt idx="1289">
                  <c:v>41103</c:v>
                </c:pt>
                <c:pt idx="1290">
                  <c:v>41104</c:v>
                </c:pt>
                <c:pt idx="1291">
                  <c:v>41105</c:v>
                </c:pt>
                <c:pt idx="1292">
                  <c:v>41106</c:v>
                </c:pt>
                <c:pt idx="1293">
                  <c:v>41107</c:v>
                </c:pt>
                <c:pt idx="1294">
                  <c:v>41108</c:v>
                </c:pt>
                <c:pt idx="1295">
                  <c:v>41109</c:v>
                </c:pt>
                <c:pt idx="1296">
                  <c:v>41110</c:v>
                </c:pt>
                <c:pt idx="1297">
                  <c:v>41111</c:v>
                </c:pt>
                <c:pt idx="1298">
                  <c:v>41112</c:v>
                </c:pt>
                <c:pt idx="1299">
                  <c:v>41113</c:v>
                </c:pt>
                <c:pt idx="1300">
                  <c:v>41114</c:v>
                </c:pt>
                <c:pt idx="1301">
                  <c:v>41115</c:v>
                </c:pt>
                <c:pt idx="1302">
                  <c:v>41116</c:v>
                </c:pt>
                <c:pt idx="1303">
                  <c:v>41117</c:v>
                </c:pt>
                <c:pt idx="1304">
                  <c:v>41118</c:v>
                </c:pt>
                <c:pt idx="1305">
                  <c:v>41119</c:v>
                </c:pt>
                <c:pt idx="1306">
                  <c:v>41120</c:v>
                </c:pt>
                <c:pt idx="1307">
                  <c:v>41121</c:v>
                </c:pt>
                <c:pt idx="1308">
                  <c:v>41122</c:v>
                </c:pt>
                <c:pt idx="1309">
                  <c:v>41123</c:v>
                </c:pt>
                <c:pt idx="1310">
                  <c:v>41124</c:v>
                </c:pt>
                <c:pt idx="1311">
                  <c:v>41125</c:v>
                </c:pt>
                <c:pt idx="1312">
                  <c:v>41126</c:v>
                </c:pt>
                <c:pt idx="1313">
                  <c:v>41127</c:v>
                </c:pt>
                <c:pt idx="1314">
                  <c:v>41128</c:v>
                </c:pt>
                <c:pt idx="1315">
                  <c:v>41129</c:v>
                </c:pt>
                <c:pt idx="1316">
                  <c:v>41130</c:v>
                </c:pt>
                <c:pt idx="1317">
                  <c:v>41131</c:v>
                </c:pt>
                <c:pt idx="1318">
                  <c:v>41132</c:v>
                </c:pt>
                <c:pt idx="1319">
                  <c:v>41133</c:v>
                </c:pt>
                <c:pt idx="1320">
                  <c:v>41134</c:v>
                </c:pt>
                <c:pt idx="1321">
                  <c:v>41135</c:v>
                </c:pt>
                <c:pt idx="1322">
                  <c:v>41136</c:v>
                </c:pt>
                <c:pt idx="1323">
                  <c:v>41137</c:v>
                </c:pt>
                <c:pt idx="1324">
                  <c:v>41138</c:v>
                </c:pt>
                <c:pt idx="1325">
                  <c:v>41139</c:v>
                </c:pt>
                <c:pt idx="1326">
                  <c:v>41140</c:v>
                </c:pt>
                <c:pt idx="1327">
                  <c:v>41141</c:v>
                </c:pt>
                <c:pt idx="1328">
                  <c:v>41142</c:v>
                </c:pt>
                <c:pt idx="1329">
                  <c:v>41143</c:v>
                </c:pt>
                <c:pt idx="1330">
                  <c:v>41144</c:v>
                </c:pt>
                <c:pt idx="1331">
                  <c:v>41145</c:v>
                </c:pt>
                <c:pt idx="1332">
                  <c:v>41146</c:v>
                </c:pt>
                <c:pt idx="1333">
                  <c:v>41147</c:v>
                </c:pt>
                <c:pt idx="1334">
                  <c:v>41148</c:v>
                </c:pt>
                <c:pt idx="1335">
                  <c:v>41149</c:v>
                </c:pt>
                <c:pt idx="1336">
                  <c:v>41150</c:v>
                </c:pt>
                <c:pt idx="1337">
                  <c:v>41151</c:v>
                </c:pt>
                <c:pt idx="1338">
                  <c:v>41152</c:v>
                </c:pt>
                <c:pt idx="1339">
                  <c:v>41153</c:v>
                </c:pt>
                <c:pt idx="1340">
                  <c:v>41154</c:v>
                </c:pt>
                <c:pt idx="1341">
                  <c:v>41155</c:v>
                </c:pt>
                <c:pt idx="1342">
                  <c:v>41156</c:v>
                </c:pt>
                <c:pt idx="1343">
                  <c:v>41157</c:v>
                </c:pt>
                <c:pt idx="1344">
                  <c:v>41158</c:v>
                </c:pt>
                <c:pt idx="1345">
                  <c:v>41159</c:v>
                </c:pt>
                <c:pt idx="1346">
                  <c:v>41160</c:v>
                </c:pt>
                <c:pt idx="1347">
                  <c:v>41161</c:v>
                </c:pt>
                <c:pt idx="1348">
                  <c:v>41162</c:v>
                </c:pt>
                <c:pt idx="1349">
                  <c:v>41163</c:v>
                </c:pt>
                <c:pt idx="1350">
                  <c:v>41164</c:v>
                </c:pt>
                <c:pt idx="1351">
                  <c:v>41165</c:v>
                </c:pt>
                <c:pt idx="1352">
                  <c:v>41166</c:v>
                </c:pt>
                <c:pt idx="1353">
                  <c:v>41167</c:v>
                </c:pt>
                <c:pt idx="1354">
                  <c:v>41168</c:v>
                </c:pt>
                <c:pt idx="1355">
                  <c:v>41169</c:v>
                </c:pt>
                <c:pt idx="1356">
                  <c:v>41170</c:v>
                </c:pt>
                <c:pt idx="1357">
                  <c:v>41171</c:v>
                </c:pt>
                <c:pt idx="1358">
                  <c:v>41172</c:v>
                </c:pt>
                <c:pt idx="1359">
                  <c:v>41173</c:v>
                </c:pt>
                <c:pt idx="1360">
                  <c:v>41174</c:v>
                </c:pt>
                <c:pt idx="1361">
                  <c:v>41175</c:v>
                </c:pt>
                <c:pt idx="1362">
                  <c:v>41176</c:v>
                </c:pt>
                <c:pt idx="1363">
                  <c:v>41177</c:v>
                </c:pt>
                <c:pt idx="1364">
                  <c:v>41178</c:v>
                </c:pt>
                <c:pt idx="1365">
                  <c:v>41179</c:v>
                </c:pt>
                <c:pt idx="1366">
                  <c:v>41180</c:v>
                </c:pt>
                <c:pt idx="1367">
                  <c:v>41181</c:v>
                </c:pt>
                <c:pt idx="1368">
                  <c:v>41182</c:v>
                </c:pt>
                <c:pt idx="1369">
                  <c:v>41183</c:v>
                </c:pt>
                <c:pt idx="1370">
                  <c:v>41184</c:v>
                </c:pt>
                <c:pt idx="1371">
                  <c:v>41185</c:v>
                </c:pt>
                <c:pt idx="1372">
                  <c:v>41186</c:v>
                </c:pt>
                <c:pt idx="1373">
                  <c:v>41187</c:v>
                </c:pt>
                <c:pt idx="1374">
                  <c:v>41188</c:v>
                </c:pt>
                <c:pt idx="1375">
                  <c:v>41189</c:v>
                </c:pt>
                <c:pt idx="1376">
                  <c:v>41190</c:v>
                </c:pt>
                <c:pt idx="1377">
                  <c:v>41191</c:v>
                </c:pt>
                <c:pt idx="1378">
                  <c:v>41192</c:v>
                </c:pt>
                <c:pt idx="1379">
                  <c:v>41193</c:v>
                </c:pt>
                <c:pt idx="1380">
                  <c:v>41194</c:v>
                </c:pt>
                <c:pt idx="1381">
                  <c:v>41195</c:v>
                </c:pt>
                <c:pt idx="1382">
                  <c:v>41196</c:v>
                </c:pt>
                <c:pt idx="1383">
                  <c:v>41197</c:v>
                </c:pt>
                <c:pt idx="1384">
                  <c:v>41198</c:v>
                </c:pt>
                <c:pt idx="1385">
                  <c:v>41199</c:v>
                </c:pt>
                <c:pt idx="1386">
                  <c:v>41200</c:v>
                </c:pt>
                <c:pt idx="1387">
                  <c:v>41201</c:v>
                </c:pt>
                <c:pt idx="1388">
                  <c:v>41202</c:v>
                </c:pt>
                <c:pt idx="1389">
                  <c:v>41203</c:v>
                </c:pt>
                <c:pt idx="1390">
                  <c:v>41204</c:v>
                </c:pt>
                <c:pt idx="1391">
                  <c:v>41205</c:v>
                </c:pt>
                <c:pt idx="1392">
                  <c:v>41206</c:v>
                </c:pt>
                <c:pt idx="1393">
                  <c:v>41207</c:v>
                </c:pt>
                <c:pt idx="1394">
                  <c:v>41208</c:v>
                </c:pt>
                <c:pt idx="1395">
                  <c:v>41209</c:v>
                </c:pt>
                <c:pt idx="1396">
                  <c:v>41210</c:v>
                </c:pt>
                <c:pt idx="1397">
                  <c:v>41211</c:v>
                </c:pt>
                <c:pt idx="1398">
                  <c:v>41212</c:v>
                </c:pt>
                <c:pt idx="1399">
                  <c:v>41213</c:v>
                </c:pt>
                <c:pt idx="1400">
                  <c:v>41214</c:v>
                </c:pt>
                <c:pt idx="1401">
                  <c:v>41215</c:v>
                </c:pt>
                <c:pt idx="1402">
                  <c:v>41216</c:v>
                </c:pt>
                <c:pt idx="1403">
                  <c:v>41217</c:v>
                </c:pt>
                <c:pt idx="1404">
                  <c:v>41218</c:v>
                </c:pt>
                <c:pt idx="1405">
                  <c:v>41219</c:v>
                </c:pt>
                <c:pt idx="1406">
                  <c:v>41220</c:v>
                </c:pt>
                <c:pt idx="1407">
                  <c:v>41221</c:v>
                </c:pt>
                <c:pt idx="1408">
                  <c:v>41222</c:v>
                </c:pt>
                <c:pt idx="1409">
                  <c:v>41223</c:v>
                </c:pt>
                <c:pt idx="1410">
                  <c:v>41224</c:v>
                </c:pt>
                <c:pt idx="1411">
                  <c:v>41225</c:v>
                </c:pt>
                <c:pt idx="1412">
                  <c:v>41226</c:v>
                </c:pt>
                <c:pt idx="1413">
                  <c:v>41227</c:v>
                </c:pt>
                <c:pt idx="1414">
                  <c:v>41228</c:v>
                </c:pt>
                <c:pt idx="1415">
                  <c:v>41229</c:v>
                </c:pt>
                <c:pt idx="1416">
                  <c:v>41230</c:v>
                </c:pt>
                <c:pt idx="1417">
                  <c:v>41231</c:v>
                </c:pt>
                <c:pt idx="1418">
                  <c:v>41232</c:v>
                </c:pt>
                <c:pt idx="1419">
                  <c:v>41233</c:v>
                </c:pt>
                <c:pt idx="1420">
                  <c:v>41234</c:v>
                </c:pt>
                <c:pt idx="1421">
                  <c:v>41235</c:v>
                </c:pt>
                <c:pt idx="1422">
                  <c:v>41236</c:v>
                </c:pt>
                <c:pt idx="1423">
                  <c:v>41237</c:v>
                </c:pt>
                <c:pt idx="1424">
                  <c:v>41238</c:v>
                </c:pt>
                <c:pt idx="1425">
                  <c:v>41239</c:v>
                </c:pt>
                <c:pt idx="1426">
                  <c:v>41240</c:v>
                </c:pt>
                <c:pt idx="1427">
                  <c:v>41241</c:v>
                </c:pt>
                <c:pt idx="1428">
                  <c:v>41242</c:v>
                </c:pt>
                <c:pt idx="1429">
                  <c:v>41243</c:v>
                </c:pt>
                <c:pt idx="1430">
                  <c:v>41244</c:v>
                </c:pt>
                <c:pt idx="1431">
                  <c:v>41245</c:v>
                </c:pt>
                <c:pt idx="1432">
                  <c:v>41246</c:v>
                </c:pt>
                <c:pt idx="1433">
                  <c:v>41247</c:v>
                </c:pt>
                <c:pt idx="1434">
                  <c:v>41248</c:v>
                </c:pt>
                <c:pt idx="1435">
                  <c:v>41249</c:v>
                </c:pt>
                <c:pt idx="1436">
                  <c:v>41250</c:v>
                </c:pt>
                <c:pt idx="1437">
                  <c:v>41251</c:v>
                </c:pt>
                <c:pt idx="1438">
                  <c:v>41252</c:v>
                </c:pt>
                <c:pt idx="1439">
                  <c:v>41253</c:v>
                </c:pt>
                <c:pt idx="1440">
                  <c:v>41254</c:v>
                </c:pt>
                <c:pt idx="1441">
                  <c:v>41255</c:v>
                </c:pt>
                <c:pt idx="1442">
                  <c:v>41256</c:v>
                </c:pt>
                <c:pt idx="1443">
                  <c:v>41257</c:v>
                </c:pt>
                <c:pt idx="1444">
                  <c:v>41258</c:v>
                </c:pt>
                <c:pt idx="1445">
                  <c:v>41259</c:v>
                </c:pt>
                <c:pt idx="1446">
                  <c:v>41260</c:v>
                </c:pt>
                <c:pt idx="1447">
                  <c:v>41261</c:v>
                </c:pt>
                <c:pt idx="1448">
                  <c:v>41262</c:v>
                </c:pt>
                <c:pt idx="1449">
                  <c:v>41263</c:v>
                </c:pt>
                <c:pt idx="1450">
                  <c:v>41264</c:v>
                </c:pt>
                <c:pt idx="1451">
                  <c:v>41265</c:v>
                </c:pt>
                <c:pt idx="1452">
                  <c:v>41266</c:v>
                </c:pt>
                <c:pt idx="1453">
                  <c:v>41267</c:v>
                </c:pt>
                <c:pt idx="1454">
                  <c:v>41268</c:v>
                </c:pt>
                <c:pt idx="1455">
                  <c:v>41269</c:v>
                </c:pt>
                <c:pt idx="1456">
                  <c:v>41270</c:v>
                </c:pt>
                <c:pt idx="1457">
                  <c:v>41271</c:v>
                </c:pt>
                <c:pt idx="1458">
                  <c:v>41272</c:v>
                </c:pt>
                <c:pt idx="1459">
                  <c:v>41273</c:v>
                </c:pt>
                <c:pt idx="1460">
                  <c:v>41274</c:v>
                </c:pt>
                <c:pt idx="1461">
                  <c:v>41275</c:v>
                </c:pt>
                <c:pt idx="1462">
                  <c:v>41276</c:v>
                </c:pt>
                <c:pt idx="1463">
                  <c:v>41277</c:v>
                </c:pt>
                <c:pt idx="1464">
                  <c:v>41278</c:v>
                </c:pt>
                <c:pt idx="1465">
                  <c:v>41279</c:v>
                </c:pt>
                <c:pt idx="1466">
                  <c:v>41280</c:v>
                </c:pt>
                <c:pt idx="1467">
                  <c:v>41281</c:v>
                </c:pt>
                <c:pt idx="1468">
                  <c:v>41282</c:v>
                </c:pt>
                <c:pt idx="1469">
                  <c:v>41283</c:v>
                </c:pt>
                <c:pt idx="1470">
                  <c:v>41284</c:v>
                </c:pt>
                <c:pt idx="1471">
                  <c:v>41285</c:v>
                </c:pt>
                <c:pt idx="1472">
                  <c:v>41286</c:v>
                </c:pt>
                <c:pt idx="1473">
                  <c:v>41287</c:v>
                </c:pt>
                <c:pt idx="1474">
                  <c:v>41288</c:v>
                </c:pt>
                <c:pt idx="1475">
                  <c:v>41289</c:v>
                </c:pt>
                <c:pt idx="1476">
                  <c:v>41290</c:v>
                </c:pt>
                <c:pt idx="1477">
                  <c:v>41291</c:v>
                </c:pt>
                <c:pt idx="1478">
                  <c:v>41292</c:v>
                </c:pt>
                <c:pt idx="1479">
                  <c:v>41293</c:v>
                </c:pt>
                <c:pt idx="1480">
                  <c:v>41294</c:v>
                </c:pt>
                <c:pt idx="1481">
                  <c:v>41295</c:v>
                </c:pt>
                <c:pt idx="1482">
                  <c:v>41296</c:v>
                </c:pt>
                <c:pt idx="1483">
                  <c:v>41297</c:v>
                </c:pt>
                <c:pt idx="1484">
                  <c:v>41298</c:v>
                </c:pt>
                <c:pt idx="1485">
                  <c:v>41299</c:v>
                </c:pt>
                <c:pt idx="1486">
                  <c:v>41300</c:v>
                </c:pt>
                <c:pt idx="1487">
                  <c:v>41301</c:v>
                </c:pt>
                <c:pt idx="1488">
                  <c:v>41302</c:v>
                </c:pt>
                <c:pt idx="1489">
                  <c:v>41303</c:v>
                </c:pt>
                <c:pt idx="1490">
                  <c:v>41304</c:v>
                </c:pt>
                <c:pt idx="1491">
                  <c:v>41305</c:v>
                </c:pt>
                <c:pt idx="1492">
                  <c:v>41306</c:v>
                </c:pt>
                <c:pt idx="1493">
                  <c:v>41307</c:v>
                </c:pt>
                <c:pt idx="1494">
                  <c:v>41308</c:v>
                </c:pt>
                <c:pt idx="1495">
                  <c:v>41309</c:v>
                </c:pt>
                <c:pt idx="1496">
                  <c:v>41310</c:v>
                </c:pt>
                <c:pt idx="1497">
                  <c:v>41311</c:v>
                </c:pt>
                <c:pt idx="1498">
                  <c:v>41312</c:v>
                </c:pt>
                <c:pt idx="1499">
                  <c:v>41313</c:v>
                </c:pt>
                <c:pt idx="1500">
                  <c:v>41314</c:v>
                </c:pt>
                <c:pt idx="1501">
                  <c:v>41315</c:v>
                </c:pt>
                <c:pt idx="1502">
                  <c:v>41316</c:v>
                </c:pt>
                <c:pt idx="1503">
                  <c:v>41317</c:v>
                </c:pt>
                <c:pt idx="1504">
                  <c:v>41318</c:v>
                </c:pt>
                <c:pt idx="1505">
                  <c:v>41319</c:v>
                </c:pt>
                <c:pt idx="1506">
                  <c:v>41320</c:v>
                </c:pt>
                <c:pt idx="1507">
                  <c:v>41321</c:v>
                </c:pt>
                <c:pt idx="1508">
                  <c:v>41322</c:v>
                </c:pt>
                <c:pt idx="1509">
                  <c:v>41323</c:v>
                </c:pt>
                <c:pt idx="1510">
                  <c:v>41324</c:v>
                </c:pt>
                <c:pt idx="1511">
                  <c:v>41325</c:v>
                </c:pt>
                <c:pt idx="1512">
                  <c:v>41326</c:v>
                </c:pt>
                <c:pt idx="1513">
                  <c:v>41327</c:v>
                </c:pt>
                <c:pt idx="1514">
                  <c:v>41328</c:v>
                </c:pt>
                <c:pt idx="1515">
                  <c:v>41329</c:v>
                </c:pt>
                <c:pt idx="1516">
                  <c:v>41330</c:v>
                </c:pt>
                <c:pt idx="1517">
                  <c:v>41331</c:v>
                </c:pt>
                <c:pt idx="1518">
                  <c:v>41332</c:v>
                </c:pt>
                <c:pt idx="1519">
                  <c:v>41333</c:v>
                </c:pt>
                <c:pt idx="1520">
                  <c:v>41334</c:v>
                </c:pt>
                <c:pt idx="1521">
                  <c:v>41335</c:v>
                </c:pt>
                <c:pt idx="1522">
                  <c:v>41336</c:v>
                </c:pt>
                <c:pt idx="1523">
                  <c:v>41337</c:v>
                </c:pt>
                <c:pt idx="1524">
                  <c:v>41338</c:v>
                </c:pt>
                <c:pt idx="1525">
                  <c:v>41339</c:v>
                </c:pt>
                <c:pt idx="1526">
                  <c:v>41340</c:v>
                </c:pt>
                <c:pt idx="1527">
                  <c:v>41341</c:v>
                </c:pt>
                <c:pt idx="1528">
                  <c:v>41342</c:v>
                </c:pt>
                <c:pt idx="1529">
                  <c:v>41343</c:v>
                </c:pt>
                <c:pt idx="1530">
                  <c:v>41344</c:v>
                </c:pt>
                <c:pt idx="1531">
                  <c:v>41345</c:v>
                </c:pt>
                <c:pt idx="1532">
                  <c:v>41346</c:v>
                </c:pt>
                <c:pt idx="1533">
                  <c:v>41347</c:v>
                </c:pt>
                <c:pt idx="1534">
                  <c:v>41348</c:v>
                </c:pt>
                <c:pt idx="1535">
                  <c:v>41349</c:v>
                </c:pt>
                <c:pt idx="1536">
                  <c:v>41350</c:v>
                </c:pt>
                <c:pt idx="1537">
                  <c:v>41351</c:v>
                </c:pt>
                <c:pt idx="1538">
                  <c:v>41352</c:v>
                </c:pt>
                <c:pt idx="1539">
                  <c:v>41353</c:v>
                </c:pt>
                <c:pt idx="1540">
                  <c:v>41354</c:v>
                </c:pt>
                <c:pt idx="1541">
                  <c:v>41355</c:v>
                </c:pt>
                <c:pt idx="1542">
                  <c:v>41356</c:v>
                </c:pt>
                <c:pt idx="1543">
                  <c:v>41357</c:v>
                </c:pt>
                <c:pt idx="1544">
                  <c:v>41358</c:v>
                </c:pt>
                <c:pt idx="1545">
                  <c:v>41359</c:v>
                </c:pt>
                <c:pt idx="1546">
                  <c:v>41360</c:v>
                </c:pt>
                <c:pt idx="1547">
                  <c:v>41361</c:v>
                </c:pt>
                <c:pt idx="1548">
                  <c:v>41362</c:v>
                </c:pt>
                <c:pt idx="1549">
                  <c:v>41363</c:v>
                </c:pt>
                <c:pt idx="1550">
                  <c:v>41364</c:v>
                </c:pt>
                <c:pt idx="1551">
                  <c:v>41365</c:v>
                </c:pt>
                <c:pt idx="1552">
                  <c:v>41366</c:v>
                </c:pt>
                <c:pt idx="1553">
                  <c:v>41367</c:v>
                </c:pt>
                <c:pt idx="1554">
                  <c:v>41368</c:v>
                </c:pt>
                <c:pt idx="1555">
                  <c:v>41369</c:v>
                </c:pt>
                <c:pt idx="1556">
                  <c:v>41370</c:v>
                </c:pt>
                <c:pt idx="1557">
                  <c:v>41371</c:v>
                </c:pt>
                <c:pt idx="1558">
                  <c:v>41372</c:v>
                </c:pt>
                <c:pt idx="1559">
                  <c:v>41373</c:v>
                </c:pt>
                <c:pt idx="1560">
                  <c:v>41374</c:v>
                </c:pt>
                <c:pt idx="1561">
                  <c:v>41375</c:v>
                </c:pt>
                <c:pt idx="1562">
                  <c:v>41376</c:v>
                </c:pt>
                <c:pt idx="1563">
                  <c:v>41377</c:v>
                </c:pt>
                <c:pt idx="1564">
                  <c:v>41378</c:v>
                </c:pt>
                <c:pt idx="1565">
                  <c:v>41379</c:v>
                </c:pt>
                <c:pt idx="1566">
                  <c:v>41380</c:v>
                </c:pt>
                <c:pt idx="1567">
                  <c:v>41381</c:v>
                </c:pt>
                <c:pt idx="1568">
                  <c:v>41382</c:v>
                </c:pt>
                <c:pt idx="1569">
                  <c:v>41383</c:v>
                </c:pt>
                <c:pt idx="1570">
                  <c:v>41384</c:v>
                </c:pt>
                <c:pt idx="1571">
                  <c:v>41385</c:v>
                </c:pt>
                <c:pt idx="1572">
                  <c:v>41386</c:v>
                </c:pt>
                <c:pt idx="1573">
                  <c:v>41387</c:v>
                </c:pt>
                <c:pt idx="1574">
                  <c:v>41388</c:v>
                </c:pt>
                <c:pt idx="1575">
                  <c:v>41389</c:v>
                </c:pt>
                <c:pt idx="1576">
                  <c:v>41390</c:v>
                </c:pt>
                <c:pt idx="1577">
                  <c:v>41391</c:v>
                </c:pt>
                <c:pt idx="1578">
                  <c:v>41392</c:v>
                </c:pt>
                <c:pt idx="1579">
                  <c:v>41393</c:v>
                </c:pt>
                <c:pt idx="1580">
                  <c:v>41394</c:v>
                </c:pt>
                <c:pt idx="1581">
                  <c:v>41395</c:v>
                </c:pt>
                <c:pt idx="1582">
                  <c:v>41396</c:v>
                </c:pt>
                <c:pt idx="1583">
                  <c:v>41397</c:v>
                </c:pt>
                <c:pt idx="1584">
                  <c:v>41398</c:v>
                </c:pt>
                <c:pt idx="1585">
                  <c:v>41399</c:v>
                </c:pt>
                <c:pt idx="1586">
                  <c:v>41400</c:v>
                </c:pt>
                <c:pt idx="1587">
                  <c:v>41401</c:v>
                </c:pt>
                <c:pt idx="1588">
                  <c:v>41402</c:v>
                </c:pt>
                <c:pt idx="1589">
                  <c:v>41403</c:v>
                </c:pt>
                <c:pt idx="1590">
                  <c:v>41404</c:v>
                </c:pt>
                <c:pt idx="1591">
                  <c:v>41405</c:v>
                </c:pt>
                <c:pt idx="1592">
                  <c:v>41406</c:v>
                </c:pt>
                <c:pt idx="1593">
                  <c:v>41407</c:v>
                </c:pt>
                <c:pt idx="1594">
                  <c:v>41408</c:v>
                </c:pt>
                <c:pt idx="1595">
                  <c:v>41409</c:v>
                </c:pt>
                <c:pt idx="1596">
                  <c:v>41410</c:v>
                </c:pt>
                <c:pt idx="1597">
                  <c:v>41411</c:v>
                </c:pt>
                <c:pt idx="1598">
                  <c:v>41412</c:v>
                </c:pt>
                <c:pt idx="1599">
                  <c:v>41413</c:v>
                </c:pt>
                <c:pt idx="1600">
                  <c:v>41414</c:v>
                </c:pt>
                <c:pt idx="1601">
                  <c:v>41415</c:v>
                </c:pt>
                <c:pt idx="1602">
                  <c:v>41416</c:v>
                </c:pt>
                <c:pt idx="1603">
                  <c:v>41417</c:v>
                </c:pt>
                <c:pt idx="1604">
                  <c:v>41418</c:v>
                </c:pt>
                <c:pt idx="1605">
                  <c:v>41419</c:v>
                </c:pt>
                <c:pt idx="1606">
                  <c:v>41420</c:v>
                </c:pt>
                <c:pt idx="1607">
                  <c:v>41421</c:v>
                </c:pt>
                <c:pt idx="1608">
                  <c:v>41422</c:v>
                </c:pt>
                <c:pt idx="1609">
                  <c:v>41423</c:v>
                </c:pt>
                <c:pt idx="1610">
                  <c:v>41424</c:v>
                </c:pt>
                <c:pt idx="1611">
                  <c:v>41425</c:v>
                </c:pt>
                <c:pt idx="1612">
                  <c:v>41426</c:v>
                </c:pt>
                <c:pt idx="1613">
                  <c:v>41427</c:v>
                </c:pt>
                <c:pt idx="1614">
                  <c:v>41428</c:v>
                </c:pt>
                <c:pt idx="1615">
                  <c:v>41429</c:v>
                </c:pt>
                <c:pt idx="1616">
                  <c:v>41430</c:v>
                </c:pt>
                <c:pt idx="1617">
                  <c:v>41431</c:v>
                </c:pt>
                <c:pt idx="1618">
                  <c:v>41432</c:v>
                </c:pt>
                <c:pt idx="1619">
                  <c:v>41433</c:v>
                </c:pt>
                <c:pt idx="1620">
                  <c:v>41434</c:v>
                </c:pt>
                <c:pt idx="1621">
                  <c:v>41435</c:v>
                </c:pt>
                <c:pt idx="1622">
                  <c:v>41436</c:v>
                </c:pt>
                <c:pt idx="1623">
                  <c:v>41437</c:v>
                </c:pt>
                <c:pt idx="1624">
                  <c:v>41438</c:v>
                </c:pt>
                <c:pt idx="1625">
                  <c:v>41439</c:v>
                </c:pt>
                <c:pt idx="1626">
                  <c:v>41440</c:v>
                </c:pt>
                <c:pt idx="1627">
                  <c:v>41441</c:v>
                </c:pt>
                <c:pt idx="1628">
                  <c:v>41442</c:v>
                </c:pt>
                <c:pt idx="1629">
                  <c:v>41443</c:v>
                </c:pt>
                <c:pt idx="1630">
                  <c:v>41444</c:v>
                </c:pt>
                <c:pt idx="1631">
                  <c:v>41445</c:v>
                </c:pt>
                <c:pt idx="1632">
                  <c:v>41446</c:v>
                </c:pt>
                <c:pt idx="1633">
                  <c:v>41447</c:v>
                </c:pt>
                <c:pt idx="1634">
                  <c:v>41448</c:v>
                </c:pt>
                <c:pt idx="1635">
                  <c:v>41449</c:v>
                </c:pt>
                <c:pt idx="1636">
                  <c:v>41450</c:v>
                </c:pt>
                <c:pt idx="1637">
                  <c:v>41451</c:v>
                </c:pt>
                <c:pt idx="1638">
                  <c:v>41452</c:v>
                </c:pt>
                <c:pt idx="1639">
                  <c:v>41453</c:v>
                </c:pt>
                <c:pt idx="1640">
                  <c:v>41454</c:v>
                </c:pt>
                <c:pt idx="1641">
                  <c:v>41455</c:v>
                </c:pt>
                <c:pt idx="1642">
                  <c:v>41456</c:v>
                </c:pt>
                <c:pt idx="1643">
                  <c:v>41457</c:v>
                </c:pt>
                <c:pt idx="1644">
                  <c:v>41458</c:v>
                </c:pt>
                <c:pt idx="1645">
                  <c:v>41459</c:v>
                </c:pt>
                <c:pt idx="1646">
                  <c:v>41460</c:v>
                </c:pt>
                <c:pt idx="1647">
                  <c:v>41461</c:v>
                </c:pt>
                <c:pt idx="1648">
                  <c:v>41462</c:v>
                </c:pt>
                <c:pt idx="1649">
                  <c:v>41463</c:v>
                </c:pt>
                <c:pt idx="1650">
                  <c:v>41464</c:v>
                </c:pt>
                <c:pt idx="1651">
                  <c:v>41465</c:v>
                </c:pt>
                <c:pt idx="1652">
                  <c:v>41466</c:v>
                </c:pt>
                <c:pt idx="1653">
                  <c:v>41467</c:v>
                </c:pt>
                <c:pt idx="1654">
                  <c:v>41468</c:v>
                </c:pt>
                <c:pt idx="1655">
                  <c:v>41469</c:v>
                </c:pt>
                <c:pt idx="1656">
                  <c:v>41470</c:v>
                </c:pt>
                <c:pt idx="1657">
                  <c:v>41471</c:v>
                </c:pt>
                <c:pt idx="1658">
                  <c:v>41472</c:v>
                </c:pt>
                <c:pt idx="1659">
                  <c:v>41473</c:v>
                </c:pt>
                <c:pt idx="1660">
                  <c:v>41474</c:v>
                </c:pt>
                <c:pt idx="1661">
                  <c:v>41475</c:v>
                </c:pt>
                <c:pt idx="1662">
                  <c:v>41476</c:v>
                </c:pt>
                <c:pt idx="1663">
                  <c:v>41477</c:v>
                </c:pt>
                <c:pt idx="1664">
                  <c:v>41478</c:v>
                </c:pt>
                <c:pt idx="1665">
                  <c:v>41479</c:v>
                </c:pt>
                <c:pt idx="1666">
                  <c:v>41480</c:v>
                </c:pt>
                <c:pt idx="1667">
                  <c:v>41481</c:v>
                </c:pt>
                <c:pt idx="1668">
                  <c:v>41482</c:v>
                </c:pt>
                <c:pt idx="1669">
                  <c:v>41483</c:v>
                </c:pt>
                <c:pt idx="1670">
                  <c:v>41484</c:v>
                </c:pt>
                <c:pt idx="1671">
                  <c:v>41485</c:v>
                </c:pt>
                <c:pt idx="1672">
                  <c:v>41486</c:v>
                </c:pt>
                <c:pt idx="1673">
                  <c:v>41487</c:v>
                </c:pt>
                <c:pt idx="1674">
                  <c:v>41488</c:v>
                </c:pt>
                <c:pt idx="1675">
                  <c:v>41489</c:v>
                </c:pt>
                <c:pt idx="1676">
                  <c:v>41490</c:v>
                </c:pt>
                <c:pt idx="1677">
                  <c:v>41491</c:v>
                </c:pt>
                <c:pt idx="1678">
                  <c:v>41492</c:v>
                </c:pt>
                <c:pt idx="1679">
                  <c:v>41493</c:v>
                </c:pt>
                <c:pt idx="1680">
                  <c:v>41494</c:v>
                </c:pt>
                <c:pt idx="1681">
                  <c:v>41495</c:v>
                </c:pt>
                <c:pt idx="1682">
                  <c:v>41496</c:v>
                </c:pt>
                <c:pt idx="1683">
                  <c:v>41497</c:v>
                </c:pt>
                <c:pt idx="1684">
                  <c:v>41498</c:v>
                </c:pt>
                <c:pt idx="1685">
                  <c:v>41499</c:v>
                </c:pt>
                <c:pt idx="1686">
                  <c:v>41500</c:v>
                </c:pt>
                <c:pt idx="1687">
                  <c:v>41501</c:v>
                </c:pt>
                <c:pt idx="1688">
                  <c:v>41502</c:v>
                </c:pt>
                <c:pt idx="1689">
                  <c:v>41503</c:v>
                </c:pt>
                <c:pt idx="1690">
                  <c:v>41504</c:v>
                </c:pt>
                <c:pt idx="1691">
                  <c:v>41505</c:v>
                </c:pt>
                <c:pt idx="1692">
                  <c:v>41506</c:v>
                </c:pt>
                <c:pt idx="1693">
                  <c:v>41507</c:v>
                </c:pt>
                <c:pt idx="1694">
                  <c:v>41508</c:v>
                </c:pt>
                <c:pt idx="1695">
                  <c:v>41509</c:v>
                </c:pt>
                <c:pt idx="1696">
                  <c:v>41510</c:v>
                </c:pt>
                <c:pt idx="1697">
                  <c:v>41511</c:v>
                </c:pt>
                <c:pt idx="1698">
                  <c:v>41512</c:v>
                </c:pt>
                <c:pt idx="1699">
                  <c:v>41513</c:v>
                </c:pt>
                <c:pt idx="1700">
                  <c:v>41514</c:v>
                </c:pt>
                <c:pt idx="1701">
                  <c:v>41515</c:v>
                </c:pt>
                <c:pt idx="1702">
                  <c:v>41516</c:v>
                </c:pt>
                <c:pt idx="1703">
                  <c:v>41517</c:v>
                </c:pt>
                <c:pt idx="1704">
                  <c:v>41518</c:v>
                </c:pt>
                <c:pt idx="1705">
                  <c:v>41519</c:v>
                </c:pt>
                <c:pt idx="1706">
                  <c:v>41520</c:v>
                </c:pt>
                <c:pt idx="1707">
                  <c:v>41521</c:v>
                </c:pt>
                <c:pt idx="1708">
                  <c:v>41522</c:v>
                </c:pt>
                <c:pt idx="1709">
                  <c:v>41523</c:v>
                </c:pt>
                <c:pt idx="1710">
                  <c:v>41524</c:v>
                </c:pt>
                <c:pt idx="1711">
                  <c:v>41525</c:v>
                </c:pt>
                <c:pt idx="1712">
                  <c:v>41526</c:v>
                </c:pt>
                <c:pt idx="1713">
                  <c:v>41527</c:v>
                </c:pt>
                <c:pt idx="1714">
                  <c:v>41528</c:v>
                </c:pt>
                <c:pt idx="1715">
                  <c:v>41529</c:v>
                </c:pt>
                <c:pt idx="1716">
                  <c:v>41530</c:v>
                </c:pt>
                <c:pt idx="1717">
                  <c:v>41531</c:v>
                </c:pt>
                <c:pt idx="1718">
                  <c:v>41532</c:v>
                </c:pt>
                <c:pt idx="1719">
                  <c:v>41533</c:v>
                </c:pt>
                <c:pt idx="1720">
                  <c:v>41534</c:v>
                </c:pt>
                <c:pt idx="1721">
                  <c:v>41535</c:v>
                </c:pt>
                <c:pt idx="1722">
                  <c:v>41536</c:v>
                </c:pt>
                <c:pt idx="1723">
                  <c:v>41537</c:v>
                </c:pt>
                <c:pt idx="1724">
                  <c:v>41538</c:v>
                </c:pt>
                <c:pt idx="1725">
                  <c:v>41539</c:v>
                </c:pt>
                <c:pt idx="1726">
                  <c:v>41540</c:v>
                </c:pt>
                <c:pt idx="1727">
                  <c:v>41541</c:v>
                </c:pt>
                <c:pt idx="1728">
                  <c:v>41542</c:v>
                </c:pt>
                <c:pt idx="1729">
                  <c:v>41543</c:v>
                </c:pt>
                <c:pt idx="1730">
                  <c:v>41544</c:v>
                </c:pt>
                <c:pt idx="1731">
                  <c:v>41545</c:v>
                </c:pt>
                <c:pt idx="1732">
                  <c:v>41546</c:v>
                </c:pt>
                <c:pt idx="1733">
                  <c:v>41547</c:v>
                </c:pt>
                <c:pt idx="1734">
                  <c:v>41548</c:v>
                </c:pt>
                <c:pt idx="1735">
                  <c:v>41549</c:v>
                </c:pt>
                <c:pt idx="1736">
                  <c:v>41550</c:v>
                </c:pt>
                <c:pt idx="1737">
                  <c:v>41551</c:v>
                </c:pt>
                <c:pt idx="1738">
                  <c:v>41552</c:v>
                </c:pt>
                <c:pt idx="1739">
                  <c:v>41553</c:v>
                </c:pt>
                <c:pt idx="1740">
                  <c:v>41554</c:v>
                </c:pt>
                <c:pt idx="1741">
                  <c:v>41555</c:v>
                </c:pt>
                <c:pt idx="1742">
                  <c:v>41556</c:v>
                </c:pt>
                <c:pt idx="1743">
                  <c:v>41557</c:v>
                </c:pt>
                <c:pt idx="1744">
                  <c:v>41558</c:v>
                </c:pt>
                <c:pt idx="1745">
                  <c:v>41559</c:v>
                </c:pt>
                <c:pt idx="1746">
                  <c:v>41560</c:v>
                </c:pt>
                <c:pt idx="1747">
                  <c:v>41561</c:v>
                </c:pt>
                <c:pt idx="1748">
                  <c:v>41562</c:v>
                </c:pt>
                <c:pt idx="1749">
                  <c:v>41563</c:v>
                </c:pt>
                <c:pt idx="1750">
                  <c:v>41564</c:v>
                </c:pt>
                <c:pt idx="1751">
                  <c:v>41565</c:v>
                </c:pt>
                <c:pt idx="1752">
                  <c:v>41566</c:v>
                </c:pt>
                <c:pt idx="1753">
                  <c:v>41567</c:v>
                </c:pt>
                <c:pt idx="1754">
                  <c:v>41568</c:v>
                </c:pt>
                <c:pt idx="1755">
                  <c:v>41569</c:v>
                </c:pt>
                <c:pt idx="1756">
                  <c:v>41570</c:v>
                </c:pt>
                <c:pt idx="1757">
                  <c:v>41571</c:v>
                </c:pt>
                <c:pt idx="1758">
                  <c:v>41572</c:v>
                </c:pt>
                <c:pt idx="1759">
                  <c:v>41573</c:v>
                </c:pt>
                <c:pt idx="1760">
                  <c:v>41574</c:v>
                </c:pt>
                <c:pt idx="1761">
                  <c:v>41575</c:v>
                </c:pt>
                <c:pt idx="1762">
                  <c:v>41576</c:v>
                </c:pt>
                <c:pt idx="1763">
                  <c:v>41577</c:v>
                </c:pt>
                <c:pt idx="1764">
                  <c:v>41578</c:v>
                </c:pt>
                <c:pt idx="1765">
                  <c:v>41579</c:v>
                </c:pt>
                <c:pt idx="1766">
                  <c:v>41580</c:v>
                </c:pt>
                <c:pt idx="1767">
                  <c:v>41581</c:v>
                </c:pt>
                <c:pt idx="1768">
                  <c:v>41582</c:v>
                </c:pt>
                <c:pt idx="1769">
                  <c:v>41583</c:v>
                </c:pt>
                <c:pt idx="1770">
                  <c:v>41584</c:v>
                </c:pt>
                <c:pt idx="1771">
                  <c:v>41585</c:v>
                </c:pt>
                <c:pt idx="1772">
                  <c:v>41586</c:v>
                </c:pt>
                <c:pt idx="1773">
                  <c:v>41587</c:v>
                </c:pt>
                <c:pt idx="1774">
                  <c:v>41588</c:v>
                </c:pt>
                <c:pt idx="1775">
                  <c:v>41589</c:v>
                </c:pt>
                <c:pt idx="1776">
                  <c:v>41590</c:v>
                </c:pt>
                <c:pt idx="1777">
                  <c:v>41591</c:v>
                </c:pt>
                <c:pt idx="1778">
                  <c:v>41592</c:v>
                </c:pt>
                <c:pt idx="1779">
                  <c:v>41593</c:v>
                </c:pt>
                <c:pt idx="1780">
                  <c:v>41594</c:v>
                </c:pt>
                <c:pt idx="1781">
                  <c:v>41595</c:v>
                </c:pt>
                <c:pt idx="1782">
                  <c:v>41596</c:v>
                </c:pt>
                <c:pt idx="1783">
                  <c:v>41597</c:v>
                </c:pt>
                <c:pt idx="1784">
                  <c:v>41598</c:v>
                </c:pt>
                <c:pt idx="1785">
                  <c:v>41599</c:v>
                </c:pt>
                <c:pt idx="1786">
                  <c:v>41600</c:v>
                </c:pt>
                <c:pt idx="1787">
                  <c:v>41601</c:v>
                </c:pt>
                <c:pt idx="1788">
                  <c:v>41602</c:v>
                </c:pt>
                <c:pt idx="1789">
                  <c:v>41603</c:v>
                </c:pt>
                <c:pt idx="1790">
                  <c:v>41604</c:v>
                </c:pt>
                <c:pt idx="1791">
                  <c:v>41605</c:v>
                </c:pt>
                <c:pt idx="1792">
                  <c:v>41606</c:v>
                </c:pt>
                <c:pt idx="1793">
                  <c:v>41607</c:v>
                </c:pt>
                <c:pt idx="1794">
                  <c:v>41608</c:v>
                </c:pt>
                <c:pt idx="1795">
                  <c:v>41609</c:v>
                </c:pt>
                <c:pt idx="1796">
                  <c:v>41610</c:v>
                </c:pt>
                <c:pt idx="1797">
                  <c:v>41611</c:v>
                </c:pt>
                <c:pt idx="1798">
                  <c:v>41612</c:v>
                </c:pt>
                <c:pt idx="1799">
                  <c:v>41613</c:v>
                </c:pt>
                <c:pt idx="1800">
                  <c:v>41614</c:v>
                </c:pt>
                <c:pt idx="1801">
                  <c:v>41615</c:v>
                </c:pt>
                <c:pt idx="1802">
                  <c:v>41616</c:v>
                </c:pt>
                <c:pt idx="1803">
                  <c:v>41617</c:v>
                </c:pt>
                <c:pt idx="1804">
                  <c:v>41618</c:v>
                </c:pt>
                <c:pt idx="1805">
                  <c:v>41619</c:v>
                </c:pt>
                <c:pt idx="1806">
                  <c:v>41620</c:v>
                </c:pt>
                <c:pt idx="1807">
                  <c:v>41621</c:v>
                </c:pt>
                <c:pt idx="1808">
                  <c:v>41622</c:v>
                </c:pt>
                <c:pt idx="1809">
                  <c:v>41623</c:v>
                </c:pt>
                <c:pt idx="1810">
                  <c:v>41624</c:v>
                </c:pt>
                <c:pt idx="1811">
                  <c:v>41625</c:v>
                </c:pt>
                <c:pt idx="1812">
                  <c:v>41626</c:v>
                </c:pt>
                <c:pt idx="1813">
                  <c:v>41627</c:v>
                </c:pt>
                <c:pt idx="1814">
                  <c:v>41628</c:v>
                </c:pt>
                <c:pt idx="1815">
                  <c:v>41629</c:v>
                </c:pt>
                <c:pt idx="1816">
                  <c:v>41630</c:v>
                </c:pt>
                <c:pt idx="1817">
                  <c:v>41631</c:v>
                </c:pt>
                <c:pt idx="1818">
                  <c:v>41632</c:v>
                </c:pt>
                <c:pt idx="1819">
                  <c:v>41633</c:v>
                </c:pt>
                <c:pt idx="1820">
                  <c:v>41634</c:v>
                </c:pt>
                <c:pt idx="1821">
                  <c:v>41635</c:v>
                </c:pt>
                <c:pt idx="1822">
                  <c:v>41636</c:v>
                </c:pt>
                <c:pt idx="1823">
                  <c:v>41637</c:v>
                </c:pt>
                <c:pt idx="1824">
                  <c:v>41638</c:v>
                </c:pt>
                <c:pt idx="1825">
                  <c:v>41639</c:v>
                </c:pt>
                <c:pt idx="1826">
                  <c:v>41640</c:v>
                </c:pt>
                <c:pt idx="1827">
                  <c:v>41641</c:v>
                </c:pt>
                <c:pt idx="1828">
                  <c:v>41642</c:v>
                </c:pt>
                <c:pt idx="1829">
                  <c:v>41643</c:v>
                </c:pt>
                <c:pt idx="1830">
                  <c:v>41644</c:v>
                </c:pt>
                <c:pt idx="1831">
                  <c:v>41645</c:v>
                </c:pt>
                <c:pt idx="1832">
                  <c:v>41646</c:v>
                </c:pt>
                <c:pt idx="1833">
                  <c:v>41647</c:v>
                </c:pt>
                <c:pt idx="1834">
                  <c:v>41648</c:v>
                </c:pt>
                <c:pt idx="1835">
                  <c:v>41649</c:v>
                </c:pt>
                <c:pt idx="1836">
                  <c:v>41650</c:v>
                </c:pt>
                <c:pt idx="1837">
                  <c:v>41651</c:v>
                </c:pt>
                <c:pt idx="1838">
                  <c:v>41652</c:v>
                </c:pt>
                <c:pt idx="1839">
                  <c:v>41653</c:v>
                </c:pt>
                <c:pt idx="1840">
                  <c:v>41654</c:v>
                </c:pt>
                <c:pt idx="1841">
                  <c:v>41655</c:v>
                </c:pt>
                <c:pt idx="1842">
                  <c:v>41656</c:v>
                </c:pt>
                <c:pt idx="1843">
                  <c:v>41657</c:v>
                </c:pt>
                <c:pt idx="1844">
                  <c:v>41658</c:v>
                </c:pt>
                <c:pt idx="1845">
                  <c:v>41659</c:v>
                </c:pt>
                <c:pt idx="1846">
                  <c:v>41660</c:v>
                </c:pt>
                <c:pt idx="1847">
                  <c:v>41661</c:v>
                </c:pt>
                <c:pt idx="1848">
                  <c:v>41662</c:v>
                </c:pt>
                <c:pt idx="1849">
                  <c:v>41663</c:v>
                </c:pt>
                <c:pt idx="1850">
                  <c:v>41664</c:v>
                </c:pt>
                <c:pt idx="1851">
                  <c:v>41665</c:v>
                </c:pt>
                <c:pt idx="1852">
                  <c:v>41666</c:v>
                </c:pt>
                <c:pt idx="1853">
                  <c:v>41667</c:v>
                </c:pt>
                <c:pt idx="1854">
                  <c:v>41668</c:v>
                </c:pt>
                <c:pt idx="1855">
                  <c:v>41669</c:v>
                </c:pt>
                <c:pt idx="1856">
                  <c:v>41670</c:v>
                </c:pt>
                <c:pt idx="1857">
                  <c:v>41671</c:v>
                </c:pt>
                <c:pt idx="1858">
                  <c:v>41672</c:v>
                </c:pt>
                <c:pt idx="1859">
                  <c:v>41673</c:v>
                </c:pt>
                <c:pt idx="1860">
                  <c:v>41674</c:v>
                </c:pt>
                <c:pt idx="1861">
                  <c:v>41675</c:v>
                </c:pt>
                <c:pt idx="1862">
                  <c:v>41676</c:v>
                </c:pt>
                <c:pt idx="1863">
                  <c:v>41677</c:v>
                </c:pt>
                <c:pt idx="1864">
                  <c:v>41678</c:v>
                </c:pt>
                <c:pt idx="1865">
                  <c:v>41679</c:v>
                </c:pt>
                <c:pt idx="1866">
                  <c:v>41680</c:v>
                </c:pt>
                <c:pt idx="1867">
                  <c:v>41681</c:v>
                </c:pt>
                <c:pt idx="1868">
                  <c:v>41682</c:v>
                </c:pt>
                <c:pt idx="1869">
                  <c:v>41683</c:v>
                </c:pt>
                <c:pt idx="1870">
                  <c:v>41684</c:v>
                </c:pt>
                <c:pt idx="1871">
                  <c:v>41685</c:v>
                </c:pt>
                <c:pt idx="1872">
                  <c:v>41686</c:v>
                </c:pt>
                <c:pt idx="1873">
                  <c:v>41687</c:v>
                </c:pt>
                <c:pt idx="1874">
                  <c:v>41688</c:v>
                </c:pt>
                <c:pt idx="1875">
                  <c:v>41689</c:v>
                </c:pt>
                <c:pt idx="1876">
                  <c:v>41690</c:v>
                </c:pt>
                <c:pt idx="1877">
                  <c:v>41691</c:v>
                </c:pt>
                <c:pt idx="1878">
                  <c:v>41692</c:v>
                </c:pt>
                <c:pt idx="1879">
                  <c:v>41693</c:v>
                </c:pt>
                <c:pt idx="1880">
                  <c:v>41694</c:v>
                </c:pt>
                <c:pt idx="1881">
                  <c:v>41695</c:v>
                </c:pt>
                <c:pt idx="1882">
                  <c:v>41696</c:v>
                </c:pt>
                <c:pt idx="1883">
                  <c:v>41697</c:v>
                </c:pt>
                <c:pt idx="1884">
                  <c:v>41698</c:v>
                </c:pt>
                <c:pt idx="1885">
                  <c:v>41699</c:v>
                </c:pt>
                <c:pt idx="1886">
                  <c:v>41700</c:v>
                </c:pt>
                <c:pt idx="1887">
                  <c:v>41701</c:v>
                </c:pt>
                <c:pt idx="1888">
                  <c:v>41702</c:v>
                </c:pt>
                <c:pt idx="1889">
                  <c:v>41703</c:v>
                </c:pt>
                <c:pt idx="1890">
                  <c:v>41704</c:v>
                </c:pt>
                <c:pt idx="1891">
                  <c:v>41705</c:v>
                </c:pt>
                <c:pt idx="1892">
                  <c:v>41706</c:v>
                </c:pt>
                <c:pt idx="1893">
                  <c:v>41707</c:v>
                </c:pt>
                <c:pt idx="1894">
                  <c:v>41708</c:v>
                </c:pt>
                <c:pt idx="1895">
                  <c:v>41709</c:v>
                </c:pt>
                <c:pt idx="1896">
                  <c:v>41710</c:v>
                </c:pt>
                <c:pt idx="1897">
                  <c:v>41711</c:v>
                </c:pt>
                <c:pt idx="1898">
                  <c:v>41712</c:v>
                </c:pt>
                <c:pt idx="1899">
                  <c:v>41713</c:v>
                </c:pt>
                <c:pt idx="1900">
                  <c:v>41714</c:v>
                </c:pt>
                <c:pt idx="1901">
                  <c:v>41715</c:v>
                </c:pt>
                <c:pt idx="1902">
                  <c:v>41716</c:v>
                </c:pt>
                <c:pt idx="1903">
                  <c:v>41717</c:v>
                </c:pt>
                <c:pt idx="1904">
                  <c:v>41718</c:v>
                </c:pt>
                <c:pt idx="1905">
                  <c:v>41719</c:v>
                </c:pt>
                <c:pt idx="1906">
                  <c:v>41720</c:v>
                </c:pt>
                <c:pt idx="1907">
                  <c:v>41721</c:v>
                </c:pt>
                <c:pt idx="1908">
                  <c:v>41722</c:v>
                </c:pt>
                <c:pt idx="1909">
                  <c:v>41723</c:v>
                </c:pt>
                <c:pt idx="1910">
                  <c:v>41724</c:v>
                </c:pt>
                <c:pt idx="1911">
                  <c:v>41725</c:v>
                </c:pt>
                <c:pt idx="1912">
                  <c:v>41726</c:v>
                </c:pt>
                <c:pt idx="1913">
                  <c:v>41727</c:v>
                </c:pt>
                <c:pt idx="1914">
                  <c:v>41728</c:v>
                </c:pt>
                <c:pt idx="1915">
                  <c:v>41729</c:v>
                </c:pt>
                <c:pt idx="1916">
                  <c:v>41730</c:v>
                </c:pt>
                <c:pt idx="1917">
                  <c:v>41731</c:v>
                </c:pt>
                <c:pt idx="1918">
                  <c:v>41732</c:v>
                </c:pt>
                <c:pt idx="1919">
                  <c:v>41733</c:v>
                </c:pt>
                <c:pt idx="1920">
                  <c:v>41734</c:v>
                </c:pt>
                <c:pt idx="1921">
                  <c:v>41735</c:v>
                </c:pt>
                <c:pt idx="1922">
                  <c:v>41736</c:v>
                </c:pt>
                <c:pt idx="1923">
                  <c:v>41737</c:v>
                </c:pt>
                <c:pt idx="1924">
                  <c:v>41738</c:v>
                </c:pt>
                <c:pt idx="1925">
                  <c:v>41739</c:v>
                </c:pt>
                <c:pt idx="1926">
                  <c:v>41740</c:v>
                </c:pt>
                <c:pt idx="1927">
                  <c:v>41741</c:v>
                </c:pt>
                <c:pt idx="1928">
                  <c:v>41742</c:v>
                </c:pt>
                <c:pt idx="1929">
                  <c:v>41743</c:v>
                </c:pt>
                <c:pt idx="1930">
                  <c:v>41744</c:v>
                </c:pt>
                <c:pt idx="1931">
                  <c:v>41745</c:v>
                </c:pt>
                <c:pt idx="1932">
                  <c:v>41746</c:v>
                </c:pt>
                <c:pt idx="1933">
                  <c:v>41747</c:v>
                </c:pt>
                <c:pt idx="1934">
                  <c:v>41748</c:v>
                </c:pt>
                <c:pt idx="1935">
                  <c:v>41749</c:v>
                </c:pt>
                <c:pt idx="1936">
                  <c:v>41750</c:v>
                </c:pt>
                <c:pt idx="1937">
                  <c:v>41751</c:v>
                </c:pt>
                <c:pt idx="1938">
                  <c:v>41752</c:v>
                </c:pt>
                <c:pt idx="1939">
                  <c:v>41753</c:v>
                </c:pt>
                <c:pt idx="1940">
                  <c:v>41754</c:v>
                </c:pt>
                <c:pt idx="1941">
                  <c:v>41755</c:v>
                </c:pt>
                <c:pt idx="1942">
                  <c:v>41756</c:v>
                </c:pt>
                <c:pt idx="1943">
                  <c:v>41757</c:v>
                </c:pt>
                <c:pt idx="1944">
                  <c:v>41758</c:v>
                </c:pt>
                <c:pt idx="1945">
                  <c:v>41759</c:v>
                </c:pt>
                <c:pt idx="1946">
                  <c:v>41760</c:v>
                </c:pt>
                <c:pt idx="1947">
                  <c:v>41761</c:v>
                </c:pt>
                <c:pt idx="1948">
                  <c:v>41762</c:v>
                </c:pt>
                <c:pt idx="1949">
                  <c:v>41763</c:v>
                </c:pt>
                <c:pt idx="1950">
                  <c:v>41764</c:v>
                </c:pt>
                <c:pt idx="1951">
                  <c:v>41765</c:v>
                </c:pt>
                <c:pt idx="1952">
                  <c:v>41766</c:v>
                </c:pt>
                <c:pt idx="1953">
                  <c:v>41767</c:v>
                </c:pt>
                <c:pt idx="1954">
                  <c:v>41768</c:v>
                </c:pt>
                <c:pt idx="1955">
                  <c:v>41769</c:v>
                </c:pt>
                <c:pt idx="1956">
                  <c:v>41770</c:v>
                </c:pt>
                <c:pt idx="1957">
                  <c:v>41771</c:v>
                </c:pt>
                <c:pt idx="1958">
                  <c:v>41772</c:v>
                </c:pt>
                <c:pt idx="1959">
                  <c:v>41773</c:v>
                </c:pt>
                <c:pt idx="1960">
                  <c:v>41774</c:v>
                </c:pt>
                <c:pt idx="1961">
                  <c:v>41775</c:v>
                </c:pt>
                <c:pt idx="1962">
                  <c:v>41776</c:v>
                </c:pt>
                <c:pt idx="1963">
                  <c:v>41777</c:v>
                </c:pt>
                <c:pt idx="1964">
                  <c:v>41778</c:v>
                </c:pt>
                <c:pt idx="1965">
                  <c:v>41779</c:v>
                </c:pt>
                <c:pt idx="1966">
                  <c:v>41780</c:v>
                </c:pt>
                <c:pt idx="1967">
                  <c:v>41781</c:v>
                </c:pt>
                <c:pt idx="1968">
                  <c:v>41782</c:v>
                </c:pt>
                <c:pt idx="1969">
                  <c:v>41783</c:v>
                </c:pt>
                <c:pt idx="1970">
                  <c:v>41784</c:v>
                </c:pt>
                <c:pt idx="1971">
                  <c:v>41785</c:v>
                </c:pt>
                <c:pt idx="1972">
                  <c:v>41786</c:v>
                </c:pt>
                <c:pt idx="1973">
                  <c:v>41787</c:v>
                </c:pt>
                <c:pt idx="1974">
                  <c:v>41788</c:v>
                </c:pt>
                <c:pt idx="1975">
                  <c:v>41789</c:v>
                </c:pt>
                <c:pt idx="1976">
                  <c:v>41790</c:v>
                </c:pt>
                <c:pt idx="1977">
                  <c:v>41791</c:v>
                </c:pt>
                <c:pt idx="1978">
                  <c:v>41792</c:v>
                </c:pt>
                <c:pt idx="1979">
                  <c:v>41793</c:v>
                </c:pt>
                <c:pt idx="1980">
                  <c:v>41794</c:v>
                </c:pt>
                <c:pt idx="1981">
                  <c:v>41795</c:v>
                </c:pt>
                <c:pt idx="1982">
                  <c:v>41796</c:v>
                </c:pt>
                <c:pt idx="1983">
                  <c:v>41797</c:v>
                </c:pt>
                <c:pt idx="1984">
                  <c:v>41798</c:v>
                </c:pt>
                <c:pt idx="1985">
                  <c:v>41799</c:v>
                </c:pt>
                <c:pt idx="1986">
                  <c:v>41800</c:v>
                </c:pt>
                <c:pt idx="1987">
                  <c:v>41801</c:v>
                </c:pt>
                <c:pt idx="1988">
                  <c:v>41802</c:v>
                </c:pt>
                <c:pt idx="1989">
                  <c:v>41803</c:v>
                </c:pt>
                <c:pt idx="1990">
                  <c:v>41804</c:v>
                </c:pt>
                <c:pt idx="1991">
                  <c:v>41805</c:v>
                </c:pt>
                <c:pt idx="1992">
                  <c:v>41806</c:v>
                </c:pt>
                <c:pt idx="1993">
                  <c:v>41807</c:v>
                </c:pt>
                <c:pt idx="1994">
                  <c:v>41808</c:v>
                </c:pt>
                <c:pt idx="1995">
                  <c:v>41809</c:v>
                </c:pt>
                <c:pt idx="1996">
                  <c:v>41810</c:v>
                </c:pt>
                <c:pt idx="1997">
                  <c:v>41811</c:v>
                </c:pt>
                <c:pt idx="1998">
                  <c:v>41812</c:v>
                </c:pt>
                <c:pt idx="1999">
                  <c:v>41813</c:v>
                </c:pt>
                <c:pt idx="2000">
                  <c:v>41814</c:v>
                </c:pt>
                <c:pt idx="2001">
                  <c:v>41815</c:v>
                </c:pt>
                <c:pt idx="2002">
                  <c:v>41816</c:v>
                </c:pt>
                <c:pt idx="2003">
                  <c:v>41817</c:v>
                </c:pt>
                <c:pt idx="2004">
                  <c:v>41818</c:v>
                </c:pt>
                <c:pt idx="2005">
                  <c:v>41819</c:v>
                </c:pt>
                <c:pt idx="2006">
                  <c:v>41820</c:v>
                </c:pt>
                <c:pt idx="2007">
                  <c:v>41821</c:v>
                </c:pt>
                <c:pt idx="2008">
                  <c:v>41822</c:v>
                </c:pt>
                <c:pt idx="2009">
                  <c:v>41823</c:v>
                </c:pt>
                <c:pt idx="2010">
                  <c:v>41824</c:v>
                </c:pt>
                <c:pt idx="2011">
                  <c:v>41825</c:v>
                </c:pt>
                <c:pt idx="2012">
                  <c:v>41826</c:v>
                </c:pt>
                <c:pt idx="2013">
                  <c:v>41827</c:v>
                </c:pt>
                <c:pt idx="2014">
                  <c:v>41828</c:v>
                </c:pt>
                <c:pt idx="2015">
                  <c:v>41829</c:v>
                </c:pt>
                <c:pt idx="2016">
                  <c:v>41830</c:v>
                </c:pt>
                <c:pt idx="2017">
                  <c:v>41831</c:v>
                </c:pt>
                <c:pt idx="2018">
                  <c:v>41832</c:v>
                </c:pt>
                <c:pt idx="2019">
                  <c:v>41833</c:v>
                </c:pt>
                <c:pt idx="2020">
                  <c:v>41834</c:v>
                </c:pt>
                <c:pt idx="2021">
                  <c:v>41835</c:v>
                </c:pt>
                <c:pt idx="2022">
                  <c:v>41836</c:v>
                </c:pt>
                <c:pt idx="2023">
                  <c:v>41837</c:v>
                </c:pt>
                <c:pt idx="2024">
                  <c:v>41838</c:v>
                </c:pt>
                <c:pt idx="2025">
                  <c:v>41839</c:v>
                </c:pt>
                <c:pt idx="2026">
                  <c:v>41840</c:v>
                </c:pt>
                <c:pt idx="2027">
                  <c:v>41841</c:v>
                </c:pt>
                <c:pt idx="2028">
                  <c:v>41842</c:v>
                </c:pt>
                <c:pt idx="2029">
                  <c:v>41843</c:v>
                </c:pt>
                <c:pt idx="2030">
                  <c:v>41844</c:v>
                </c:pt>
                <c:pt idx="2031">
                  <c:v>41845</c:v>
                </c:pt>
                <c:pt idx="2032">
                  <c:v>41846</c:v>
                </c:pt>
                <c:pt idx="2033">
                  <c:v>41847</c:v>
                </c:pt>
                <c:pt idx="2034">
                  <c:v>41848</c:v>
                </c:pt>
                <c:pt idx="2035">
                  <c:v>41849</c:v>
                </c:pt>
                <c:pt idx="2036">
                  <c:v>41850</c:v>
                </c:pt>
                <c:pt idx="2037">
                  <c:v>41851</c:v>
                </c:pt>
                <c:pt idx="2038">
                  <c:v>41852</c:v>
                </c:pt>
                <c:pt idx="2039">
                  <c:v>41853</c:v>
                </c:pt>
                <c:pt idx="2040">
                  <c:v>41854</c:v>
                </c:pt>
                <c:pt idx="2041">
                  <c:v>41855</c:v>
                </c:pt>
                <c:pt idx="2042">
                  <c:v>41856</c:v>
                </c:pt>
                <c:pt idx="2043">
                  <c:v>41857</c:v>
                </c:pt>
                <c:pt idx="2044">
                  <c:v>41858</c:v>
                </c:pt>
                <c:pt idx="2045">
                  <c:v>41859</c:v>
                </c:pt>
                <c:pt idx="2046">
                  <c:v>41860</c:v>
                </c:pt>
                <c:pt idx="2047">
                  <c:v>41861</c:v>
                </c:pt>
                <c:pt idx="2048">
                  <c:v>41862</c:v>
                </c:pt>
                <c:pt idx="2049">
                  <c:v>41863</c:v>
                </c:pt>
                <c:pt idx="2050">
                  <c:v>41864</c:v>
                </c:pt>
                <c:pt idx="2051">
                  <c:v>41865</c:v>
                </c:pt>
                <c:pt idx="2052">
                  <c:v>41866</c:v>
                </c:pt>
                <c:pt idx="2053">
                  <c:v>41867</c:v>
                </c:pt>
                <c:pt idx="2054">
                  <c:v>41868</c:v>
                </c:pt>
                <c:pt idx="2055">
                  <c:v>41869</c:v>
                </c:pt>
                <c:pt idx="2056">
                  <c:v>41870</c:v>
                </c:pt>
                <c:pt idx="2057">
                  <c:v>41871</c:v>
                </c:pt>
                <c:pt idx="2058">
                  <c:v>41872</c:v>
                </c:pt>
                <c:pt idx="2059">
                  <c:v>41873</c:v>
                </c:pt>
                <c:pt idx="2060">
                  <c:v>41874</c:v>
                </c:pt>
                <c:pt idx="2061">
                  <c:v>41875</c:v>
                </c:pt>
                <c:pt idx="2062">
                  <c:v>41876</c:v>
                </c:pt>
                <c:pt idx="2063">
                  <c:v>41877</c:v>
                </c:pt>
                <c:pt idx="2064">
                  <c:v>41878</c:v>
                </c:pt>
                <c:pt idx="2065">
                  <c:v>41879</c:v>
                </c:pt>
                <c:pt idx="2066">
                  <c:v>41880</c:v>
                </c:pt>
                <c:pt idx="2067">
                  <c:v>41881</c:v>
                </c:pt>
                <c:pt idx="2068">
                  <c:v>41882</c:v>
                </c:pt>
                <c:pt idx="2069">
                  <c:v>41883</c:v>
                </c:pt>
                <c:pt idx="2070">
                  <c:v>41884</c:v>
                </c:pt>
                <c:pt idx="2071">
                  <c:v>41885</c:v>
                </c:pt>
                <c:pt idx="2072">
                  <c:v>41886</c:v>
                </c:pt>
                <c:pt idx="2073">
                  <c:v>41887</c:v>
                </c:pt>
                <c:pt idx="2074">
                  <c:v>41888</c:v>
                </c:pt>
                <c:pt idx="2075">
                  <c:v>41889</c:v>
                </c:pt>
                <c:pt idx="2076">
                  <c:v>41890</c:v>
                </c:pt>
                <c:pt idx="2077">
                  <c:v>41891</c:v>
                </c:pt>
                <c:pt idx="2078">
                  <c:v>41892</c:v>
                </c:pt>
                <c:pt idx="2079">
                  <c:v>41893</c:v>
                </c:pt>
                <c:pt idx="2080">
                  <c:v>41894</c:v>
                </c:pt>
                <c:pt idx="2081">
                  <c:v>41895</c:v>
                </c:pt>
                <c:pt idx="2082">
                  <c:v>41896</c:v>
                </c:pt>
                <c:pt idx="2083">
                  <c:v>41897</c:v>
                </c:pt>
                <c:pt idx="2084">
                  <c:v>41898</c:v>
                </c:pt>
                <c:pt idx="2085">
                  <c:v>41899</c:v>
                </c:pt>
                <c:pt idx="2086">
                  <c:v>41900</c:v>
                </c:pt>
                <c:pt idx="2087">
                  <c:v>41901</c:v>
                </c:pt>
                <c:pt idx="2088">
                  <c:v>41902</c:v>
                </c:pt>
                <c:pt idx="2089">
                  <c:v>41903</c:v>
                </c:pt>
                <c:pt idx="2090">
                  <c:v>41904</c:v>
                </c:pt>
                <c:pt idx="2091">
                  <c:v>41905</c:v>
                </c:pt>
                <c:pt idx="2092">
                  <c:v>41906</c:v>
                </c:pt>
                <c:pt idx="2093">
                  <c:v>41907</c:v>
                </c:pt>
                <c:pt idx="2094">
                  <c:v>41908</c:v>
                </c:pt>
                <c:pt idx="2095">
                  <c:v>41909</c:v>
                </c:pt>
                <c:pt idx="2096">
                  <c:v>41910</c:v>
                </c:pt>
                <c:pt idx="2097">
                  <c:v>41911</c:v>
                </c:pt>
                <c:pt idx="2098">
                  <c:v>41912</c:v>
                </c:pt>
                <c:pt idx="2099">
                  <c:v>41913</c:v>
                </c:pt>
                <c:pt idx="2100">
                  <c:v>41914</c:v>
                </c:pt>
                <c:pt idx="2101">
                  <c:v>41915</c:v>
                </c:pt>
                <c:pt idx="2102">
                  <c:v>41916</c:v>
                </c:pt>
                <c:pt idx="2103">
                  <c:v>41917</c:v>
                </c:pt>
                <c:pt idx="2104">
                  <c:v>41918</c:v>
                </c:pt>
                <c:pt idx="2105">
                  <c:v>41919</c:v>
                </c:pt>
                <c:pt idx="2106">
                  <c:v>41920</c:v>
                </c:pt>
                <c:pt idx="2107">
                  <c:v>41921</c:v>
                </c:pt>
                <c:pt idx="2108">
                  <c:v>41922</c:v>
                </c:pt>
                <c:pt idx="2109">
                  <c:v>41923</c:v>
                </c:pt>
                <c:pt idx="2110">
                  <c:v>41924</c:v>
                </c:pt>
                <c:pt idx="2111">
                  <c:v>41925</c:v>
                </c:pt>
                <c:pt idx="2112">
                  <c:v>41926</c:v>
                </c:pt>
                <c:pt idx="2113">
                  <c:v>41927</c:v>
                </c:pt>
                <c:pt idx="2114">
                  <c:v>41928</c:v>
                </c:pt>
                <c:pt idx="2115">
                  <c:v>41929</c:v>
                </c:pt>
                <c:pt idx="2116">
                  <c:v>41930</c:v>
                </c:pt>
                <c:pt idx="2117">
                  <c:v>41931</c:v>
                </c:pt>
                <c:pt idx="2118">
                  <c:v>41932</c:v>
                </c:pt>
                <c:pt idx="2119">
                  <c:v>41933</c:v>
                </c:pt>
                <c:pt idx="2120">
                  <c:v>41934</c:v>
                </c:pt>
                <c:pt idx="2121">
                  <c:v>41935</c:v>
                </c:pt>
                <c:pt idx="2122">
                  <c:v>41936</c:v>
                </c:pt>
                <c:pt idx="2123">
                  <c:v>41937</c:v>
                </c:pt>
                <c:pt idx="2124">
                  <c:v>41938</c:v>
                </c:pt>
                <c:pt idx="2125">
                  <c:v>41939</c:v>
                </c:pt>
                <c:pt idx="2126">
                  <c:v>41940</c:v>
                </c:pt>
                <c:pt idx="2127">
                  <c:v>41941</c:v>
                </c:pt>
                <c:pt idx="2128">
                  <c:v>41942</c:v>
                </c:pt>
                <c:pt idx="2129">
                  <c:v>41943</c:v>
                </c:pt>
                <c:pt idx="2130">
                  <c:v>41944</c:v>
                </c:pt>
                <c:pt idx="2131">
                  <c:v>41945</c:v>
                </c:pt>
                <c:pt idx="2132">
                  <c:v>41946</c:v>
                </c:pt>
                <c:pt idx="2133">
                  <c:v>41947</c:v>
                </c:pt>
                <c:pt idx="2134">
                  <c:v>41948</c:v>
                </c:pt>
                <c:pt idx="2135">
                  <c:v>41949</c:v>
                </c:pt>
                <c:pt idx="2136">
                  <c:v>41950</c:v>
                </c:pt>
                <c:pt idx="2137">
                  <c:v>41951</c:v>
                </c:pt>
                <c:pt idx="2138">
                  <c:v>41952</c:v>
                </c:pt>
                <c:pt idx="2139">
                  <c:v>41953</c:v>
                </c:pt>
                <c:pt idx="2140">
                  <c:v>41954</c:v>
                </c:pt>
                <c:pt idx="2141">
                  <c:v>41955</c:v>
                </c:pt>
                <c:pt idx="2142">
                  <c:v>41956</c:v>
                </c:pt>
                <c:pt idx="2143">
                  <c:v>41957</c:v>
                </c:pt>
                <c:pt idx="2144">
                  <c:v>41958</c:v>
                </c:pt>
                <c:pt idx="2145">
                  <c:v>41959</c:v>
                </c:pt>
                <c:pt idx="2146">
                  <c:v>41960</c:v>
                </c:pt>
                <c:pt idx="2147">
                  <c:v>41961</c:v>
                </c:pt>
                <c:pt idx="2148">
                  <c:v>41962</c:v>
                </c:pt>
                <c:pt idx="2149">
                  <c:v>41963</c:v>
                </c:pt>
                <c:pt idx="2150">
                  <c:v>41964</c:v>
                </c:pt>
                <c:pt idx="2151">
                  <c:v>41965</c:v>
                </c:pt>
                <c:pt idx="2152">
                  <c:v>41966</c:v>
                </c:pt>
                <c:pt idx="2153">
                  <c:v>41967</c:v>
                </c:pt>
                <c:pt idx="2154">
                  <c:v>41968</c:v>
                </c:pt>
                <c:pt idx="2155">
                  <c:v>41969</c:v>
                </c:pt>
                <c:pt idx="2156">
                  <c:v>41970</c:v>
                </c:pt>
                <c:pt idx="2157">
                  <c:v>41971</c:v>
                </c:pt>
                <c:pt idx="2158">
                  <c:v>41972</c:v>
                </c:pt>
                <c:pt idx="2159">
                  <c:v>41973</c:v>
                </c:pt>
                <c:pt idx="2160">
                  <c:v>41974</c:v>
                </c:pt>
                <c:pt idx="2161">
                  <c:v>41975</c:v>
                </c:pt>
                <c:pt idx="2162">
                  <c:v>41976</c:v>
                </c:pt>
                <c:pt idx="2163">
                  <c:v>41977</c:v>
                </c:pt>
                <c:pt idx="2164">
                  <c:v>41978</c:v>
                </c:pt>
                <c:pt idx="2165">
                  <c:v>41979</c:v>
                </c:pt>
                <c:pt idx="2166">
                  <c:v>41980</c:v>
                </c:pt>
                <c:pt idx="2167">
                  <c:v>41981</c:v>
                </c:pt>
                <c:pt idx="2168">
                  <c:v>41982</c:v>
                </c:pt>
                <c:pt idx="2169">
                  <c:v>41983</c:v>
                </c:pt>
                <c:pt idx="2170">
                  <c:v>41984</c:v>
                </c:pt>
                <c:pt idx="2171">
                  <c:v>41985</c:v>
                </c:pt>
                <c:pt idx="2172">
                  <c:v>41986</c:v>
                </c:pt>
                <c:pt idx="2173">
                  <c:v>41987</c:v>
                </c:pt>
                <c:pt idx="2174">
                  <c:v>41988</c:v>
                </c:pt>
                <c:pt idx="2175">
                  <c:v>41989</c:v>
                </c:pt>
                <c:pt idx="2176">
                  <c:v>41990</c:v>
                </c:pt>
                <c:pt idx="2177">
                  <c:v>41991</c:v>
                </c:pt>
                <c:pt idx="2178">
                  <c:v>41992</c:v>
                </c:pt>
                <c:pt idx="2179">
                  <c:v>41993</c:v>
                </c:pt>
                <c:pt idx="2180">
                  <c:v>41994</c:v>
                </c:pt>
                <c:pt idx="2181">
                  <c:v>41995</c:v>
                </c:pt>
                <c:pt idx="2182">
                  <c:v>41996</c:v>
                </c:pt>
                <c:pt idx="2183">
                  <c:v>41997</c:v>
                </c:pt>
                <c:pt idx="2184">
                  <c:v>41998</c:v>
                </c:pt>
                <c:pt idx="2185">
                  <c:v>41999</c:v>
                </c:pt>
                <c:pt idx="2186">
                  <c:v>42000</c:v>
                </c:pt>
                <c:pt idx="2187">
                  <c:v>42001</c:v>
                </c:pt>
                <c:pt idx="2188">
                  <c:v>42002</c:v>
                </c:pt>
                <c:pt idx="2189">
                  <c:v>42003</c:v>
                </c:pt>
                <c:pt idx="2190">
                  <c:v>42004</c:v>
                </c:pt>
              </c:numCache>
            </c:numRef>
          </c:cat>
          <c:val>
            <c:numRef>
              <c:f>'ng-l'!$F$2:$F$2192</c:f>
              <c:numCache>
                <c:formatCode>General</c:formatCode>
                <c:ptCount val="2191"/>
                <c:pt idx="0">
                  <c:v>0.32200000000000001</c:v>
                </c:pt>
                <c:pt idx="1">
                  <c:v>0.29500000000000004</c:v>
                </c:pt>
                <c:pt idx="2">
                  <c:v>0.27</c:v>
                </c:pt>
                <c:pt idx="3">
                  <c:v>0.25</c:v>
                </c:pt>
                <c:pt idx="4">
                  <c:v>0.23200000000000001</c:v>
                </c:pt>
                <c:pt idx="5">
                  <c:v>0.217</c:v>
                </c:pt>
                <c:pt idx="6">
                  <c:v>0.20300000000000001</c:v>
                </c:pt>
                <c:pt idx="7">
                  <c:v>0.19</c:v>
                </c:pt>
                <c:pt idx="8">
                  <c:v>0.17699999999999999</c:v>
                </c:pt>
                <c:pt idx="9">
                  <c:v>0.16699999999999998</c:v>
                </c:pt>
                <c:pt idx="10">
                  <c:v>0.157</c:v>
                </c:pt>
                <c:pt idx="11">
                  <c:v>0.14699999999999999</c:v>
                </c:pt>
                <c:pt idx="12">
                  <c:v>0.13699999999999998</c:v>
                </c:pt>
                <c:pt idx="13">
                  <c:v>0.12999999999999998</c:v>
                </c:pt>
                <c:pt idx="14">
                  <c:v>0.12300000000000001</c:v>
                </c:pt>
                <c:pt idx="15">
                  <c:v>0.11699999999999999</c:v>
                </c:pt>
                <c:pt idx="16">
                  <c:v>0.111</c:v>
                </c:pt>
                <c:pt idx="17">
                  <c:v>0.10500000000000001</c:v>
                </c:pt>
                <c:pt idx="18">
                  <c:v>9.9699999999999997E-2</c:v>
                </c:pt>
                <c:pt idx="19">
                  <c:v>9.4699999999999993E-2</c:v>
                </c:pt>
                <c:pt idx="20">
                  <c:v>8.9800000000000005E-2</c:v>
                </c:pt>
                <c:pt idx="21">
                  <c:v>9.0000000000000011E-2</c:v>
                </c:pt>
                <c:pt idx="22">
                  <c:v>8.5300000000000001E-2</c:v>
                </c:pt>
                <c:pt idx="23">
                  <c:v>0.08</c:v>
                </c:pt>
                <c:pt idx="24">
                  <c:v>7.4700000000000003E-2</c:v>
                </c:pt>
                <c:pt idx="25">
                  <c:v>7.0199999999999999E-2</c:v>
                </c:pt>
                <c:pt idx="26">
                  <c:v>6.6099999999999992E-2</c:v>
                </c:pt>
                <c:pt idx="27">
                  <c:v>6.2700000000000006E-2</c:v>
                </c:pt>
                <c:pt idx="28">
                  <c:v>5.9900000000000002E-2</c:v>
                </c:pt>
                <c:pt idx="29">
                  <c:v>5.7599999999999998E-2</c:v>
                </c:pt>
                <c:pt idx="30">
                  <c:v>5.5500000000000001E-2</c:v>
                </c:pt>
                <c:pt idx="31">
                  <c:v>0.437</c:v>
                </c:pt>
                <c:pt idx="32">
                  <c:v>0.40900000000000003</c:v>
                </c:pt>
                <c:pt idx="33">
                  <c:v>0.38499999999999995</c:v>
                </c:pt>
                <c:pt idx="34">
                  <c:v>0.36299999999999999</c:v>
                </c:pt>
                <c:pt idx="35">
                  <c:v>0.33599999999999997</c:v>
                </c:pt>
                <c:pt idx="36">
                  <c:v>0.31</c:v>
                </c:pt>
                <c:pt idx="37">
                  <c:v>0.28800000000000003</c:v>
                </c:pt>
                <c:pt idx="38">
                  <c:v>0.26600000000000001</c:v>
                </c:pt>
                <c:pt idx="39">
                  <c:v>0.245</c:v>
                </c:pt>
                <c:pt idx="40">
                  <c:v>0.22800000000000001</c:v>
                </c:pt>
                <c:pt idx="41">
                  <c:v>0.20900000000000002</c:v>
                </c:pt>
                <c:pt idx="42">
                  <c:v>0.19400000000000001</c:v>
                </c:pt>
                <c:pt idx="43">
                  <c:v>0.17899999999999999</c:v>
                </c:pt>
                <c:pt idx="44">
                  <c:v>0.16400000000000001</c:v>
                </c:pt>
                <c:pt idx="45">
                  <c:v>0.14699999999999999</c:v>
                </c:pt>
                <c:pt idx="46">
                  <c:v>0.13200000000000001</c:v>
                </c:pt>
                <c:pt idx="47">
                  <c:v>0.11799999999999999</c:v>
                </c:pt>
                <c:pt idx="48">
                  <c:v>0.10900000000000001</c:v>
                </c:pt>
                <c:pt idx="49">
                  <c:v>0.104</c:v>
                </c:pt>
                <c:pt idx="50">
                  <c:v>0.1</c:v>
                </c:pt>
                <c:pt idx="51">
                  <c:v>9.6000000000000002E-2</c:v>
                </c:pt>
                <c:pt idx="52">
                  <c:v>0.52100000000000002</c:v>
                </c:pt>
                <c:pt idx="53">
                  <c:v>0.47300000000000003</c:v>
                </c:pt>
                <c:pt idx="54">
                  <c:v>0.435</c:v>
                </c:pt>
                <c:pt idx="55">
                  <c:v>0.40400000000000003</c:v>
                </c:pt>
                <c:pt idx="56">
                  <c:v>0.372</c:v>
                </c:pt>
                <c:pt idx="57">
                  <c:v>0.34600000000000003</c:v>
                </c:pt>
                <c:pt idx="58">
                  <c:v>0.32699999999999996</c:v>
                </c:pt>
                <c:pt idx="59">
                  <c:v>0.80900000000000005</c:v>
                </c:pt>
                <c:pt idx="60">
                  <c:v>0.78799999999999992</c:v>
                </c:pt>
                <c:pt idx="61">
                  <c:v>0.71199999999999997</c:v>
                </c:pt>
                <c:pt idx="62">
                  <c:v>0.65399999999999991</c:v>
                </c:pt>
                <c:pt idx="63">
                  <c:v>0.61</c:v>
                </c:pt>
                <c:pt idx="64">
                  <c:v>0.57300000000000006</c:v>
                </c:pt>
                <c:pt idx="65">
                  <c:v>0.54</c:v>
                </c:pt>
                <c:pt idx="66">
                  <c:v>0.50600000000000001</c:v>
                </c:pt>
                <c:pt idx="67">
                  <c:v>0.47100000000000003</c:v>
                </c:pt>
                <c:pt idx="68">
                  <c:v>0.443</c:v>
                </c:pt>
                <c:pt idx="69">
                  <c:v>0.42000000000000004</c:v>
                </c:pt>
                <c:pt idx="70">
                  <c:v>0.39900000000000002</c:v>
                </c:pt>
                <c:pt idx="71">
                  <c:v>0.378</c:v>
                </c:pt>
                <c:pt idx="72">
                  <c:v>0.35199999999999998</c:v>
                </c:pt>
                <c:pt idx="73">
                  <c:v>0.32400000000000001</c:v>
                </c:pt>
                <c:pt idx="74">
                  <c:v>0.29899999999999999</c:v>
                </c:pt>
                <c:pt idx="75">
                  <c:v>0.28100000000000003</c:v>
                </c:pt>
                <c:pt idx="76">
                  <c:v>0.26800000000000002</c:v>
                </c:pt>
                <c:pt idx="77">
                  <c:v>0.25600000000000001</c:v>
                </c:pt>
                <c:pt idx="78">
                  <c:v>0.24600000000000002</c:v>
                </c:pt>
                <c:pt idx="79">
                  <c:v>0.23100000000000001</c:v>
                </c:pt>
                <c:pt idx="80">
                  <c:v>0.216</c:v>
                </c:pt>
                <c:pt idx="81">
                  <c:v>0.20399999999999999</c:v>
                </c:pt>
                <c:pt idx="82">
                  <c:v>0.19400000000000001</c:v>
                </c:pt>
                <c:pt idx="83">
                  <c:v>0.187</c:v>
                </c:pt>
                <c:pt idx="84">
                  <c:v>0.17899999999999999</c:v>
                </c:pt>
                <c:pt idx="85">
                  <c:v>0.17100000000000001</c:v>
                </c:pt>
                <c:pt idx="86">
                  <c:v>0.16400000000000001</c:v>
                </c:pt>
                <c:pt idx="87">
                  <c:v>0.155</c:v>
                </c:pt>
                <c:pt idx="88">
                  <c:v>0.14400000000000002</c:v>
                </c:pt>
                <c:pt idx="89">
                  <c:v>0.13799999999999998</c:v>
                </c:pt>
                <c:pt idx="90">
                  <c:v>0.77399999999999991</c:v>
                </c:pt>
                <c:pt idx="91">
                  <c:v>0.71399999999999997</c:v>
                </c:pt>
                <c:pt idx="92">
                  <c:v>0.65500000000000003</c:v>
                </c:pt>
                <c:pt idx="93">
                  <c:v>0.60199999999999998</c:v>
                </c:pt>
                <c:pt idx="94">
                  <c:v>0.56599999999999995</c:v>
                </c:pt>
                <c:pt idx="95">
                  <c:v>0.53300000000000003</c:v>
                </c:pt>
                <c:pt idx="96">
                  <c:v>0.49700000000000005</c:v>
                </c:pt>
                <c:pt idx="97">
                  <c:v>0.46</c:v>
                </c:pt>
                <c:pt idx="98">
                  <c:v>0.42599999999999999</c:v>
                </c:pt>
                <c:pt idx="99">
                  <c:v>0.4</c:v>
                </c:pt>
                <c:pt idx="100">
                  <c:v>0.379</c:v>
                </c:pt>
                <c:pt idx="101">
                  <c:v>0.35899999999999999</c:v>
                </c:pt>
                <c:pt idx="102">
                  <c:v>0.34</c:v>
                </c:pt>
                <c:pt idx="103">
                  <c:v>0.314</c:v>
                </c:pt>
                <c:pt idx="104">
                  <c:v>0.28699999999999998</c:v>
                </c:pt>
                <c:pt idx="105">
                  <c:v>0.27</c:v>
                </c:pt>
                <c:pt idx="106">
                  <c:v>0.25700000000000001</c:v>
                </c:pt>
                <c:pt idx="107">
                  <c:v>0.248</c:v>
                </c:pt>
                <c:pt idx="108">
                  <c:v>0.24000000000000002</c:v>
                </c:pt>
                <c:pt idx="109">
                  <c:v>0.23200000000000001</c:v>
                </c:pt>
                <c:pt idx="110">
                  <c:v>0.22500000000000001</c:v>
                </c:pt>
                <c:pt idx="111">
                  <c:v>0.216</c:v>
                </c:pt>
                <c:pt idx="112">
                  <c:v>0.20399999999999999</c:v>
                </c:pt>
                <c:pt idx="113">
                  <c:v>0.19</c:v>
                </c:pt>
                <c:pt idx="114">
                  <c:v>0.18100000000000002</c:v>
                </c:pt>
                <c:pt idx="115">
                  <c:v>0.17399999999999999</c:v>
                </c:pt>
                <c:pt idx="116">
                  <c:v>0.16500000000000001</c:v>
                </c:pt>
                <c:pt idx="117">
                  <c:v>0.156</c:v>
                </c:pt>
                <c:pt idx="118">
                  <c:v>0.15</c:v>
                </c:pt>
                <c:pt idx="119">
                  <c:v>0.14499999999999999</c:v>
                </c:pt>
                <c:pt idx="120">
                  <c:v>0.65399999999999991</c:v>
                </c:pt>
                <c:pt idx="121">
                  <c:v>0.60499999999999998</c:v>
                </c:pt>
                <c:pt idx="122">
                  <c:v>0.55900000000000005</c:v>
                </c:pt>
                <c:pt idx="123">
                  <c:v>0.51200000000000001</c:v>
                </c:pt>
                <c:pt idx="124">
                  <c:v>0.47</c:v>
                </c:pt>
                <c:pt idx="125">
                  <c:v>0.432</c:v>
                </c:pt>
                <c:pt idx="126">
                  <c:v>0.40200000000000002</c:v>
                </c:pt>
                <c:pt idx="127">
                  <c:v>0.376</c:v>
                </c:pt>
                <c:pt idx="128">
                  <c:v>0.35599999999999998</c:v>
                </c:pt>
                <c:pt idx="129">
                  <c:v>0.34</c:v>
                </c:pt>
                <c:pt idx="130">
                  <c:v>0.32200000000000001</c:v>
                </c:pt>
                <c:pt idx="131">
                  <c:v>0.30599999999999999</c:v>
                </c:pt>
                <c:pt idx="132">
                  <c:v>0.28999999999999998</c:v>
                </c:pt>
                <c:pt idx="133">
                  <c:v>0.27599999999999997</c:v>
                </c:pt>
                <c:pt idx="134">
                  <c:v>0.26400000000000001</c:v>
                </c:pt>
                <c:pt idx="135">
                  <c:v>0.253</c:v>
                </c:pt>
                <c:pt idx="136">
                  <c:v>0.24399999999999999</c:v>
                </c:pt>
                <c:pt idx="137">
                  <c:v>0.23299999999999998</c:v>
                </c:pt>
                <c:pt idx="138">
                  <c:v>0.219</c:v>
                </c:pt>
                <c:pt idx="139">
                  <c:v>0.20799999999999999</c:v>
                </c:pt>
                <c:pt idx="140">
                  <c:v>0.20100000000000001</c:v>
                </c:pt>
                <c:pt idx="141">
                  <c:v>0.193</c:v>
                </c:pt>
                <c:pt idx="142">
                  <c:v>0.183</c:v>
                </c:pt>
                <c:pt idx="143">
                  <c:v>0.17200000000000001</c:v>
                </c:pt>
                <c:pt idx="144">
                  <c:v>0.16500000000000001</c:v>
                </c:pt>
                <c:pt idx="145">
                  <c:v>0.16</c:v>
                </c:pt>
                <c:pt idx="146">
                  <c:v>0.156</c:v>
                </c:pt>
                <c:pt idx="147">
                  <c:v>0.152</c:v>
                </c:pt>
                <c:pt idx="148">
                  <c:v>0.14599999999999999</c:v>
                </c:pt>
                <c:pt idx="149">
                  <c:v>0.13799999999999998</c:v>
                </c:pt>
                <c:pt idx="150">
                  <c:v>0.12999999999999998</c:v>
                </c:pt>
                <c:pt idx="151">
                  <c:v>0.71899999999999997</c:v>
                </c:pt>
                <c:pt idx="152">
                  <c:v>0.64600000000000002</c:v>
                </c:pt>
                <c:pt idx="153">
                  <c:v>0.58600000000000008</c:v>
                </c:pt>
                <c:pt idx="154">
                  <c:v>0.53100000000000003</c:v>
                </c:pt>
                <c:pt idx="155">
                  <c:v>0.47699999999999998</c:v>
                </c:pt>
                <c:pt idx="156">
                  <c:v>0.432</c:v>
                </c:pt>
                <c:pt idx="157">
                  <c:v>0.39300000000000002</c:v>
                </c:pt>
                <c:pt idx="158">
                  <c:v>0.35699999999999998</c:v>
                </c:pt>
                <c:pt idx="159">
                  <c:v>0.32200000000000001</c:v>
                </c:pt>
                <c:pt idx="160">
                  <c:v>0.29100000000000004</c:v>
                </c:pt>
                <c:pt idx="161">
                  <c:v>0.26600000000000001</c:v>
                </c:pt>
                <c:pt idx="162">
                  <c:v>0.24399999999999999</c:v>
                </c:pt>
                <c:pt idx="163">
                  <c:v>0.22500000000000001</c:v>
                </c:pt>
                <c:pt idx="164">
                  <c:v>0.20699999999999999</c:v>
                </c:pt>
                <c:pt idx="165">
                  <c:v>0.193</c:v>
                </c:pt>
                <c:pt idx="166">
                  <c:v>0.18100000000000002</c:v>
                </c:pt>
                <c:pt idx="167">
                  <c:v>0.17100000000000001</c:v>
                </c:pt>
                <c:pt idx="168">
                  <c:v>0.16400000000000001</c:v>
                </c:pt>
                <c:pt idx="169">
                  <c:v>0.157</c:v>
                </c:pt>
                <c:pt idx="170">
                  <c:v>0.14799999999999999</c:v>
                </c:pt>
                <c:pt idx="171">
                  <c:v>0.13999999999999999</c:v>
                </c:pt>
                <c:pt idx="172">
                  <c:v>0.13600000000000001</c:v>
                </c:pt>
                <c:pt idx="173">
                  <c:v>0.13300000000000001</c:v>
                </c:pt>
                <c:pt idx="174">
                  <c:v>0.129</c:v>
                </c:pt>
                <c:pt idx="175">
                  <c:v>0.124</c:v>
                </c:pt>
                <c:pt idx="176">
                  <c:v>0.12000000000000001</c:v>
                </c:pt>
                <c:pt idx="177">
                  <c:v>0.11799999999999999</c:v>
                </c:pt>
                <c:pt idx="178">
                  <c:v>0.11699999999999999</c:v>
                </c:pt>
                <c:pt idx="179">
                  <c:v>0.115</c:v>
                </c:pt>
                <c:pt idx="180">
                  <c:v>0.111</c:v>
                </c:pt>
                <c:pt idx="181">
                  <c:v>0.91900000000000004</c:v>
                </c:pt>
                <c:pt idx="182">
                  <c:v>0.82700000000000007</c:v>
                </c:pt>
                <c:pt idx="183">
                  <c:v>0.74299999999999999</c:v>
                </c:pt>
                <c:pt idx="184">
                  <c:v>0.66799999999999993</c:v>
                </c:pt>
                <c:pt idx="185">
                  <c:v>0.59199999999999997</c:v>
                </c:pt>
                <c:pt idx="186">
                  <c:v>0.52700000000000002</c:v>
                </c:pt>
                <c:pt idx="187">
                  <c:v>0.47399999999999998</c:v>
                </c:pt>
                <c:pt idx="188">
                  <c:v>0.433</c:v>
                </c:pt>
                <c:pt idx="189">
                  <c:v>0.4</c:v>
                </c:pt>
                <c:pt idx="190">
                  <c:v>0.36699999999999999</c:v>
                </c:pt>
                <c:pt idx="191">
                  <c:v>0.33700000000000002</c:v>
                </c:pt>
                <c:pt idx="192">
                  <c:v>0.309</c:v>
                </c:pt>
                <c:pt idx="193">
                  <c:v>0.28400000000000003</c:v>
                </c:pt>
                <c:pt idx="194">
                  <c:v>0.26600000000000001</c:v>
                </c:pt>
                <c:pt idx="195">
                  <c:v>0.251</c:v>
                </c:pt>
                <c:pt idx="196">
                  <c:v>0.23599999999999999</c:v>
                </c:pt>
                <c:pt idx="197">
                  <c:v>0.224</c:v>
                </c:pt>
                <c:pt idx="198">
                  <c:v>0.21299999999999999</c:v>
                </c:pt>
                <c:pt idx="199">
                  <c:v>0.20399999999999999</c:v>
                </c:pt>
                <c:pt idx="200">
                  <c:v>0.192</c:v>
                </c:pt>
                <c:pt idx="201">
                  <c:v>0.17699999999999999</c:v>
                </c:pt>
                <c:pt idx="202">
                  <c:v>0.16600000000000001</c:v>
                </c:pt>
                <c:pt idx="203">
                  <c:v>0.157</c:v>
                </c:pt>
                <c:pt idx="204">
                  <c:v>0.14699999999999999</c:v>
                </c:pt>
                <c:pt idx="205">
                  <c:v>0.13999999999999999</c:v>
                </c:pt>
                <c:pt idx="206">
                  <c:v>0.13600000000000001</c:v>
                </c:pt>
                <c:pt idx="207">
                  <c:v>0.13300000000000001</c:v>
                </c:pt>
                <c:pt idx="208">
                  <c:v>0.127</c:v>
                </c:pt>
                <c:pt idx="209">
                  <c:v>0.11900000000000001</c:v>
                </c:pt>
                <c:pt idx="210">
                  <c:v>0.11299999999999999</c:v>
                </c:pt>
                <c:pt idx="211">
                  <c:v>0.108</c:v>
                </c:pt>
                <c:pt idx="212">
                  <c:v>0.86099999999999999</c:v>
                </c:pt>
                <c:pt idx="213">
                  <c:v>0.76100000000000001</c:v>
                </c:pt>
                <c:pt idx="214">
                  <c:v>0.67100000000000004</c:v>
                </c:pt>
                <c:pt idx="215">
                  <c:v>0.59699999999999998</c:v>
                </c:pt>
                <c:pt idx="216">
                  <c:v>0.53100000000000003</c:v>
                </c:pt>
                <c:pt idx="217">
                  <c:v>0.47</c:v>
                </c:pt>
                <c:pt idx="218">
                  <c:v>0.42399999999999999</c:v>
                </c:pt>
                <c:pt idx="219">
                  <c:v>0.39200000000000002</c:v>
                </c:pt>
                <c:pt idx="220">
                  <c:v>0.36499999999999999</c:v>
                </c:pt>
                <c:pt idx="221">
                  <c:v>0.34200000000000003</c:v>
                </c:pt>
                <c:pt idx="222">
                  <c:v>0.316</c:v>
                </c:pt>
                <c:pt idx="223">
                  <c:v>0.29199999999999998</c:v>
                </c:pt>
                <c:pt idx="224">
                  <c:v>0.27099999999999996</c:v>
                </c:pt>
                <c:pt idx="225">
                  <c:v>0.25</c:v>
                </c:pt>
                <c:pt idx="226">
                  <c:v>0.23299999999999998</c:v>
                </c:pt>
                <c:pt idx="227">
                  <c:v>0.221</c:v>
                </c:pt>
                <c:pt idx="228">
                  <c:v>0.21000000000000002</c:v>
                </c:pt>
                <c:pt idx="229">
                  <c:v>0.19900000000000001</c:v>
                </c:pt>
                <c:pt idx="230">
                  <c:v>0.188</c:v>
                </c:pt>
                <c:pt idx="231">
                  <c:v>0.17599999999999999</c:v>
                </c:pt>
                <c:pt idx="232">
                  <c:v>0.16699999999999998</c:v>
                </c:pt>
                <c:pt idx="233">
                  <c:v>0.158</c:v>
                </c:pt>
                <c:pt idx="234">
                  <c:v>0.14599999999999999</c:v>
                </c:pt>
                <c:pt idx="235">
                  <c:v>0.13799999999999998</c:v>
                </c:pt>
                <c:pt idx="236">
                  <c:v>0.13500000000000001</c:v>
                </c:pt>
                <c:pt idx="237">
                  <c:v>0.13500000000000001</c:v>
                </c:pt>
                <c:pt idx="238">
                  <c:v>0.13600000000000001</c:v>
                </c:pt>
                <c:pt idx="239">
                  <c:v>0.13600000000000001</c:v>
                </c:pt>
                <c:pt idx="240">
                  <c:v>0.13500000000000001</c:v>
                </c:pt>
                <c:pt idx="241">
                  <c:v>0.12999999999999998</c:v>
                </c:pt>
                <c:pt idx="242">
                  <c:v>0.121</c:v>
                </c:pt>
                <c:pt idx="243">
                  <c:v>1.05</c:v>
                </c:pt>
                <c:pt idx="244">
                  <c:v>0.94899999999999995</c:v>
                </c:pt>
                <c:pt idx="245">
                  <c:v>0.86</c:v>
                </c:pt>
                <c:pt idx="246">
                  <c:v>0.76999999999999991</c:v>
                </c:pt>
                <c:pt idx="247">
                  <c:v>0.67800000000000005</c:v>
                </c:pt>
                <c:pt idx="248">
                  <c:v>0.60299999999999998</c:v>
                </c:pt>
                <c:pt idx="249">
                  <c:v>0.54600000000000004</c:v>
                </c:pt>
                <c:pt idx="250">
                  <c:v>0.501</c:v>
                </c:pt>
                <c:pt idx="251">
                  <c:v>0.46200000000000002</c:v>
                </c:pt>
                <c:pt idx="252">
                  <c:v>0.42799999999999999</c:v>
                </c:pt>
                <c:pt idx="253">
                  <c:v>0.39500000000000002</c:v>
                </c:pt>
                <c:pt idx="254">
                  <c:v>0.35899999999999999</c:v>
                </c:pt>
                <c:pt idx="255">
                  <c:v>0.318</c:v>
                </c:pt>
                <c:pt idx="256">
                  <c:v>0.28699999999999998</c:v>
                </c:pt>
                <c:pt idx="257">
                  <c:v>0.26800000000000002</c:v>
                </c:pt>
                <c:pt idx="258">
                  <c:v>0.252</c:v>
                </c:pt>
                <c:pt idx="259">
                  <c:v>0.23800000000000002</c:v>
                </c:pt>
                <c:pt idx="260">
                  <c:v>0.22500000000000001</c:v>
                </c:pt>
                <c:pt idx="261">
                  <c:v>0.21000000000000002</c:v>
                </c:pt>
                <c:pt idx="262">
                  <c:v>0.19699999999999998</c:v>
                </c:pt>
                <c:pt idx="263">
                  <c:v>0.189</c:v>
                </c:pt>
                <c:pt idx="264">
                  <c:v>0.18100000000000002</c:v>
                </c:pt>
                <c:pt idx="265">
                  <c:v>0.17499999999999999</c:v>
                </c:pt>
                <c:pt idx="266">
                  <c:v>0.17</c:v>
                </c:pt>
                <c:pt idx="267">
                  <c:v>0.16400000000000001</c:v>
                </c:pt>
                <c:pt idx="268">
                  <c:v>0.16</c:v>
                </c:pt>
                <c:pt idx="269">
                  <c:v>0.157</c:v>
                </c:pt>
                <c:pt idx="270">
                  <c:v>0.14899999999999999</c:v>
                </c:pt>
                <c:pt idx="271">
                  <c:v>0.13999999999999999</c:v>
                </c:pt>
                <c:pt idx="272">
                  <c:v>0.13200000000000001</c:v>
                </c:pt>
                <c:pt idx="273">
                  <c:v>0.71500000000000008</c:v>
                </c:pt>
                <c:pt idx="274">
                  <c:v>0.64499999999999991</c:v>
                </c:pt>
                <c:pt idx="275">
                  <c:v>0.57799999999999996</c:v>
                </c:pt>
                <c:pt idx="276">
                  <c:v>0.51800000000000002</c:v>
                </c:pt>
                <c:pt idx="277">
                  <c:v>0.47100000000000003</c:v>
                </c:pt>
                <c:pt idx="278">
                  <c:v>0.43099999999999999</c:v>
                </c:pt>
                <c:pt idx="279">
                  <c:v>0.39500000000000002</c:v>
                </c:pt>
                <c:pt idx="280">
                  <c:v>0.36200000000000004</c:v>
                </c:pt>
                <c:pt idx="281">
                  <c:v>0.33200000000000002</c:v>
                </c:pt>
                <c:pt idx="282">
                  <c:v>0.308</c:v>
                </c:pt>
                <c:pt idx="283">
                  <c:v>0.28100000000000003</c:v>
                </c:pt>
                <c:pt idx="284">
                  <c:v>0.25600000000000001</c:v>
                </c:pt>
                <c:pt idx="285">
                  <c:v>3.58</c:v>
                </c:pt>
                <c:pt idx="286">
                  <c:v>2.84</c:v>
                </c:pt>
                <c:pt idx="287">
                  <c:v>2.48</c:v>
                </c:pt>
                <c:pt idx="288">
                  <c:v>2.2200000000000002</c:v>
                </c:pt>
                <c:pt idx="289">
                  <c:v>2.0300000000000002</c:v>
                </c:pt>
                <c:pt idx="290">
                  <c:v>1.82</c:v>
                </c:pt>
                <c:pt idx="291">
                  <c:v>1.6</c:v>
                </c:pt>
                <c:pt idx="292">
                  <c:v>1.4300000000000002</c:v>
                </c:pt>
                <c:pt idx="293">
                  <c:v>1.31</c:v>
                </c:pt>
                <c:pt idx="294">
                  <c:v>1.2</c:v>
                </c:pt>
                <c:pt idx="295">
                  <c:v>1.1100000000000001</c:v>
                </c:pt>
                <c:pt idx="296">
                  <c:v>1.03</c:v>
                </c:pt>
                <c:pt idx="297">
                  <c:v>0.94099999999999995</c:v>
                </c:pt>
                <c:pt idx="298">
                  <c:v>0.85199999999999998</c:v>
                </c:pt>
                <c:pt idx="299">
                  <c:v>0.71500000000000008</c:v>
                </c:pt>
                <c:pt idx="300">
                  <c:v>0.59000000000000008</c:v>
                </c:pt>
                <c:pt idx="301">
                  <c:v>0.53300000000000003</c:v>
                </c:pt>
                <c:pt idx="302">
                  <c:v>0.501</c:v>
                </c:pt>
                <c:pt idx="303">
                  <c:v>0.47899999999999998</c:v>
                </c:pt>
                <c:pt idx="304">
                  <c:v>1.07</c:v>
                </c:pt>
                <c:pt idx="305">
                  <c:v>0.99900000000000011</c:v>
                </c:pt>
                <c:pt idx="306">
                  <c:v>0.93499999999999994</c:v>
                </c:pt>
                <c:pt idx="307">
                  <c:v>0.86899999999999999</c:v>
                </c:pt>
                <c:pt idx="308">
                  <c:v>0.79699999999999993</c:v>
                </c:pt>
                <c:pt idx="309">
                  <c:v>0.72799999999999998</c:v>
                </c:pt>
                <c:pt idx="310">
                  <c:v>0.66699999999999993</c:v>
                </c:pt>
                <c:pt idx="311">
                  <c:v>0.621</c:v>
                </c:pt>
                <c:pt idx="312">
                  <c:v>0.58799999999999997</c:v>
                </c:pt>
                <c:pt idx="313">
                  <c:v>0.55999999999999994</c:v>
                </c:pt>
                <c:pt idx="314">
                  <c:v>0.53399999999999992</c:v>
                </c:pt>
                <c:pt idx="315">
                  <c:v>0.503</c:v>
                </c:pt>
                <c:pt idx="316">
                  <c:v>0.47399999999999998</c:v>
                </c:pt>
                <c:pt idx="317">
                  <c:v>0.44900000000000001</c:v>
                </c:pt>
                <c:pt idx="318">
                  <c:v>0.42700000000000005</c:v>
                </c:pt>
                <c:pt idx="319">
                  <c:v>0.41100000000000003</c:v>
                </c:pt>
                <c:pt idx="320">
                  <c:v>0.39100000000000001</c:v>
                </c:pt>
                <c:pt idx="321">
                  <c:v>0.37</c:v>
                </c:pt>
                <c:pt idx="322">
                  <c:v>0.35499999999999998</c:v>
                </c:pt>
                <c:pt idx="323">
                  <c:v>0.33599999999999997</c:v>
                </c:pt>
                <c:pt idx="324">
                  <c:v>0.318</c:v>
                </c:pt>
                <c:pt idx="325">
                  <c:v>0.30399999999999999</c:v>
                </c:pt>
                <c:pt idx="326">
                  <c:v>0.29399999999999998</c:v>
                </c:pt>
                <c:pt idx="327">
                  <c:v>0.29100000000000004</c:v>
                </c:pt>
                <c:pt idx="328">
                  <c:v>0.28899999999999998</c:v>
                </c:pt>
                <c:pt idx="329">
                  <c:v>0.28699999999999998</c:v>
                </c:pt>
                <c:pt idx="330">
                  <c:v>0.27700000000000002</c:v>
                </c:pt>
                <c:pt idx="331">
                  <c:v>0.247</c:v>
                </c:pt>
                <c:pt idx="332">
                  <c:v>0.221</c:v>
                </c:pt>
                <c:pt idx="333">
                  <c:v>0.21800000000000003</c:v>
                </c:pt>
                <c:pt idx="334">
                  <c:v>0.51800000000000002</c:v>
                </c:pt>
                <c:pt idx="335">
                  <c:v>0.49399999999999999</c:v>
                </c:pt>
                <c:pt idx="336">
                  <c:v>0.47100000000000003</c:v>
                </c:pt>
                <c:pt idx="337">
                  <c:v>0.45</c:v>
                </c:pt>
                <c:pt idx="338">
                  <c:v>0.42199999999999999</c:v>
                </c:pt>
                <c:pt idx="339">
                  <c:v>0.38800000000000001</c:v>
                </c:pt>
                <c:pt idx="340">
                  <c:v>0.36000000000000004</c:v>
                </c:pt>
                <c:pt idx="341">
                  <c:v>0.34299999999999997</c:v>
                </c:pt>
                <c:pt idx="342">
                  <c:v>0.33100000000000002</c:v>
                </c:pt>
                <c:pt idx="343">
                  <c:v>0.31900000000000001</c:v>
                </c:pt>
                <c:pt idx="344">
                  <c:v>0.67800000000000005</c:v>
                </c:pt>
                <c:pt idx="345">
                  <c:v>0.621</c:v>
                </c:pt>
                <c:pt idx="346">
                  <c:v>0.56999999999999995</c:v>
                </c:pt>
                <c:pt idx="347">
                  <c:v>0.53500000000000003</c:v>
                </c:pt>
                <c:pt idx="348">
                  <c:v>0.50600000000000001</c:v>
                </c:pt>
                <c:pt idx="349">
                  <c:v>0.47499999999999998</c:v>
                </c:pt>
                <c:pt idx="350">
                  <c:v>0.45100000000000001</c:v>
                </c:pt>
                <c:pt idx="351">
                  <c:v>0.432</c:v>
                </c:pt>
                <c:pt idx="352">
                  <c:v>0.41499999999999998</c:v>
                </c:pt>
                <c:pt idx="353">
                  <c:v>0.39800000000000002</c:v>
                </c:pt>
                <c:pt idx="354">
                  <c:v>0.376</c:v>
                </c:pt>
                <c:pt idx="355">
                  <c:v>0.35</c:v>
                </c:pt>
                <c:pt idx="356">
                  <c:v>0.32800000000000001</c:v>
                </c:pt>
                <c:pt idx="357">
                  <c:v>0.316</c:v>
                </c:pt>
                <c:pt idx="358">
                  <c:v>0.309</c:v>
                </c:pt>
                <c:pt idx="359">
                  <c:v>0.30200000000000005</c:v>
                </c:pt>
                <c:pt idx="360">
                  <c:v>0.29300000000000004</c:v>
                </c:pt>
                <c:pt idx="361">
                  <c:v>0.28400000000000003</c:v>
                </c:pt>
                <c:pt idx="362">
                  <c:v>0.27599999999999997</c:v>
                </c:pt>
                <c:pt idx="363">
                  <c:v>0.26699999999999996</c:v>
                </c:pt>
                <c:pt idx="364">
                  <c:v>0.25900000000000001</c:v>
                </c:pt>
                <c:pt idx="365">
                  <c:v>0.61399999999999999</c:v>
                </c:pt>
                <c:pt idx="366">
                  <c:v>0.55900000000000005</c:v>
                </c:pt>
                <c:pt idx="367">
                  <c:v>0.51300000000000001</c:v>
                </c:pt>
                <c:pt idx="368">
                  <c:v>0.47</c:v>
                </c:pt>
                <c:pt idx="369">
                  <c:v>0.443</c:v>
                </c:pt>
                <c:pt idx="370">
                  <c:v>0.42499999999999999</c:v>
                </c:pt>
                <c:pt idx="371">
                  <c:v>0.40299999999999997</c:v>
                </c:pt>
                <c:pt idx="372">
                  <c:v>0.376</c:v>
                </c:pt>
                <c:pt idx="373">
                  <c:v>0.35699999999999998</c:v>
                </c:pt>
                <c:pt idx="374">
                  <c:v>0.34299999999999997</c:v>
                </c:pt>
                <c:pt idx="375">
                  <c:v>0.32600000000000001</c:v>
                </c:pt>
                <c:pt idx="376">
                  <c:v>1.03</c:v>
                </c:pt>
                <c:pt idx="377">
                  <c:v>0.94899999999999995</c:v>
                </c:pt>
                <c:pt idx="378">
                  <c:v>0.87200000000000011</c:v>
                </c:pt>
                <c:pt idx="379">
                  <c:v>0.80400000000000005</c:v>
                </c:pt>
                <c:pt idx="380">
                  <c:v>0.75800000000000001</c:v>
                </c:pt>
                <c:pt idx="381">
                  <c:v>1.1299999999999999</c:v>
                </c:pt>
                <c:pt idx="382">
                  <c:v>3.1</c:v>
                </c:pt>
                <c:pt idx="383">
                  <c:v>2.96</c:v>
                </c:pt>
                <c:pt idx="384">
                  <c:v>4.3</c:v>
                </c:pt>
                <c:pt idx="385">
                  <c:v>4.13</c:v>
                </c:pt>
                <c:pt idx="386">
                  <c:v>3.85</c:v>
                </c:pt>
                <c:pt idx="387">
                  <c:v>3.47</c:v>
                </c:pt>
                <c:pt idx="388">
                  <c:v>3.18</c:v>
                </c:pt>
                <c:pt idx="389">
                  <c:v>4.25</c:v>
                </c:pt>
                <c:pt idx="390">
                  <c:v>3.8800000000000003</c:v>
                </c:pt>
                <c:pt idx="391">
                  <c:v>3.54</c:v>
                </c:pt>
                <c:pt idx="392">
                  <c:v>3.18</c:v>
                </c:pt>
                <c:pt idx="393">
                  <c:v>2.87</c:v>
                </c:pt>
                <c:pt idx="394">
                  <c:v>2.61</c:v>
                </c:pt>
                <c:pt idx="395">
                  <c:v>2.39</c:v>
                </c:pt>
                <c:pt idx="396">
                  <c:v>2.48</c:v>
                </c:pt>
                <c:pt idx="397">
                  <c:v>2.2599999999999998</c:v>
                </c:pt>
                <c:pt idx="398">
                  <c:v>2.09</c:v>
                </c:pt>
                <c:pt idx="399">
                  <c:v>1.9200000000000002</c:v>
                </c:pt>
                <c:pt idx="400">
                  <c:v>1.91</c:v>
                </c:pt>
                <c:pt idx="401">
                  <c:v>1.77</c:v>
                </c:pt>
                <c:pt idx="402">
                  <c:v>1.6800000000000002</c:v>
                </c:pt>
                <c:pt idx="403">
                  <c:v>1.6</c:v>
                </c:pt>
                <c:pt idx="404">
                  <c:v>1.52</c:v>
                </c:pt>
                <c:pt idx="405">
                  <c:v>1.46</c:v>
                </c:pt>
                <c:pt idx="406">
                  <c:v>1.4</c:v>
                </c:pt>
                <c:pt idx="407">
                  <c:v>1.33</c:v>
                </c:pt>
                <c:pt idx="408">
                  <c:v>1.26</c:v>
                </c:pt>
                <c:pt idx="409">
                  <c:v>1.1900000000000002</c:v>
                </c:pt>
                <c:pt idx="410">
                  <c:v>1.1100000000000001</c:v>
                </c:pt>
                <c:pt idx="411">
                  <c:v>1.05</c:v>
                </c:pt>
                <c:pt idx="412">
                  <c:v>1.01</c:v>
                </c:pt>
                <c:pt idx="413">
                  <c:v>0.96799999999999997</c:v>
                </c:pt>
                <c:pt idx="414">
                  <c:v>0.92800000000000005</c:v>
                </c:pt>
                <c:pt idx="415">
                  <c:v>0.89300000000000002</c:v>
                </c:pt>
                <c:pt idx="416">
                  <c:v>0.85899999999999999</c:v>
                </c:pt>
                <c:pt idx="417">
                  <c:v>0.83100000000000007</c:v>
                </c:pt>
                <c:pt idx="418">
                  <c:v>0.80300000000000005</c:v>
                </c:pt>
                <c:pt idx="419">
                  <c:v>1.1900000000000002</c:v>
                </c:pt>
                <c:pt idx="420">
                  <c:v>1.1499999999999999</c:v>
                </c:pt>
                <c:pt idx="421">
                  <c:v>6.1000000000000005</c:v>
                </c:pt>
                <c:pt idx="422">
                  <c:v>5.88</c:v>
                </c:pt>
                <c:pt idx="423">
                  <c:v>5.2700000000000005</c:v>
                </c:pt>
                <c:pt idx="424">
                  <c:v>5.12</c:v>
                </c:pt>
                <c:pt idx="425">
                  <c:v>4.6399999999999997</c:v>
                </c:pt>
                <c:pt idx="426">
                  <c:v>5.77</c:v>
                </c:pt>
                <c:pt idx="427">
                  <c:v>5.33</c:v>
                </c:pt>
                <c:pt idx="428">
                  <c:v>4.8999999999999995</c:v>
                </c:pt>
                <c:pt idx="429">
                  <c:v>4.49</c:v>
                </c:pt>
                <c:pt idx="430">
                  <c:v>4.1500000000000004</c:v>
                </c:pt>
                <c:pt idx="431">
                  <c:v>3.87</c:v>
                </c:pt>
                <c:pt idx="432">
                  <c:v>3.62</c:v>
                </c:pt>
                <c:pt idx="433">
                  <c:v>3.33</c:v>
                </c:pt>
                <c:pt idx="434">
                  <c:v>3.1</c:v>
                </c:pt>
                <c:pt idx="435">
                  <c:v>3.83</c:v>
                </c:pt>
                <c:pt idx="436">
                  <c:v>3.5599999999999996</c:v>
                </c:pt>
                <c:pt idx="437">
                  <c:v>3.28</c:v>
                </c:pt>
                <c:pt idx="438">
                  <c:v>3.0300000000000002</c:v>
                </c:pt>
                <c:pt idx="439">
                  <c:v>2.81</c:v>
                </c:pt>
                <c:pt idx="440">
                  <c:v>2.64</c:v>
                </c:pt>
                <c:pt idx="441">
                  <c:v>2.4900000000000002</c:v>
                </c:pt>
                <c:pt idx="442">
                  <c:v>2.35</c:v>
                </c:pt>
                <c:pt idx="443">
                  <c:v>2.2000000000000002</c:v>
                </c:pt>
                <c:pt idx="444">
                  <c:v>2.0799999999999996</c:v>
                </c:pt>
                <c:pt idx="445">
                  <c:v>2</c:v>
                </c:pt>
                <c:pt idx="446">
                  <c:v>1.9200000000000002</c:v>
                </c:pt>
                <c:pt idx="447">
                  <c:v>1.81</c:v>
                </c:pt>
                <c:pt idx="448">
                  <c:v>1.6900000000000002</c:v>
                </c:pt>
                <c:pt idx="449">
                  <c:v>1.59</c:v>
                </c:pt>
                <c:pt idx="450">
                  <c:v>1.52</c:v>
                </c:pt>
                <c:pt idx="451">
                  <c:v>1.4300000000000002</c:v>
                </c:pt>
                <c:pt idx="452">
                  <c:v>1.3699999999999999</c:v>
                </c:pt>
                <c:pt idx="453">
                  <c:v>1.31</c:v>
                </c:pt>
                <c:pt idx="454">
                  <c:v>1.57</c:v>
                </c:pt>
                <c:pt idx="455">
                  <c:v>1.81</c:v>
                </c:pt>
                <c:pt idx="456">
                  <c:v>1.7</c:v>
                </c:pt>
                <c:pt idx="457">
                  <c:v>1.63</c:v>
                </c:pt>
                <c:pt idx="458">
                  <c:v>4.6399999999999997</c:v>
                </c:pt>
                <c:pt idx="459">
                  <c:v>4.34</c:v>
                </c:pt>
                <c:pt idx="460">
                  <c:v>4.0699999999999994</c:v>
                </c:pt>
                <c:pt idx="461">
                  <c:v>3.81</c:v>
                </c:pt>
                <c:pt idx="462">
                  <c:v>3.5599999999999996</c:v>
                </c:pt>
                <c:pt idx="463">
                  <c:v>3.3400000000000003</c:v>
                </c:pt>
                <c:pt idx="464">
                  <c:v>3.12</c:v>
                </c:pt>
                <c:pt idx="465">
                  <c:v>3.21</c:v>
                </c:pt>
                <c:pt idx="466">
                  <c:v>4.8500000000000005</c:v>
                </c:pt>
                <c:pt idx="467">
                  <c:v>4.58</c:v>
                </c:pt>
                <c:pt idx="468">
                  <c:v>4.3099999999999996</c:v>
                </c:pt>
                <c:pt idx="469">
                  <c:v>3.95</c:v>
                </c:pt>
                <c:pt idx="470">
                  <c:v>3.61</c:v>
                </c:pt>
                <c:pt idx="471">
                  <c:v>3.4</c:v>
                </c:pt>
                <c:pt idx="472">
                  <c:v>3.22</c:v>
                </c:pt>
                <c:pt idx="473">
                  <c:v>3.0599999999999996</c:v>
                </c:pt>
                <c:pt idx="474">
                  <c:v>4.4400000000000004</c:v>
                </c:pt>
                <c:pt idx="475">
                  <c:v>4.1900000000000004</c:v>
                </c:pt>
                <c:pt idx="476">
                  <c:v>3.9899999999999998</c:v>
                </c:pt>
                <c:pt idx="477">
                  <c:v>3.78</c:v>
                </c:pt>
                <c:pt idx="478">
                  <c:v>3.5500000000000003</c:v>
                </c:pt>
                <c:pt idx="479">
                  <c:v>3.3600000000000003</c:v>
                </c:pt>
                <c:pt idx="480">
                  <c:v>3.2</c:v>
                </c:pt>
                <c:pt idx="481">
                  <c:v>4.92</c:v>
                </c:pt>
                <c:pt idx="482">
                  <c:v>4.63</c:v>
                </c:pt>
                <c:pt idx="483">
                  <c:v>4.4000000000000004</c:v>
                </c:pt>
                <c:pt idx="484">
                  <c:v>4.17</c:v>
                </c:pt>
                <c:pt idx="485">
                  <c:v>4.5</c:v>
                </c:pt>
                <c:pt idx="486">
                  <c:v>4.29</c:v>
                </c:pt>
                <c:pt idx="487">
                  <c:v>4.0600000000000005</c:v>
                </c:pt>
                <c:pt idx="488">
                  <c:v>3.8600000000000003</c:v>
                </c:pt>
                <c:pt idx="489">
                  <c:v>3.66</c:v>
                </c:pt>
                <c:pt idx="490">
                  <c:v>3.49</c:v>
                </c:pt>
                <c:pt idx="491">
                  <c:v>3.35</c:v>
                </c:pt>
                <c:pt idx="492">
                  <c:v>3.2</c:v>
                </c:pt>
                <c:pt idx="493">
                  <c:v>3.02</c:v>
                </c:pt>
                <c:pt idx="494">
                  <c:v>3.27</c:v>
                </c:pt>
                <c:pt idx="495">
                  <c:v>3.13</c:v>
                </c:pt>
                <c:pt idx="496">
                  <c:v>3.0100000000000002</c:v>
                </c:pt>
                <c:pt idx="497">
                  <c:v>2.9</c:v>
                </c:pt>
                <c:pt idx="498">
                  <c:v>2.79</c:v>
                </c:pt>
                <c:pt idx="499">
                  <c:v>2.68</c:v>
                </c:pt>
                <c:pt idx="500">
                  <c:v>2.5799999999999996</c:v>
                </c:pt>
                <c:pt idx="501">
                  <c:v>2.48</c:v>
                </c:pt>
                <c:pt idx="502">
                  <c:v>2.3800000000000003</c:v>
                </c:pt>
                <c:pt idx="503">
                  <c:v>2.2599999999999998</c:v>
                </c:pt>
                <c:pt idx="504">
                  <c:v>2.17</c:v>
                </c:pt>
                <c:pt idx="505">
                  <c:v>2.0799999999999996</c:v>
                </c:pt>
                <c:pt idx="506">
                  <c:v>1.96</c:v>
                </c:pt>
                <c:pt idx="507">
                  <c:v>1.86</c:v>
                </c:pt>
                <c:pt idx="508">
                  <c:v>1.77</c:v>
                </c:pt>
                <c:pt idx="509">
                  <c:v>1.6900000000000002</c:v>
                </c:pt>
                <c:pt idx="510">
                  <c:v>2.5300000000000002</c:v>
                </c:pt>
                <c:pt idx="511">
                  <c:v>2.46</c:v>
                </c:pt>
                <c:pt idx="512">
                  <c:v>2.37</c:v>
                </c:pt>
                <c:pt idx="513">
                  <c:v>2.29</c:v>
                </c:pt>
                <c:pt idx="514">
                  <c:v>2.2300000000000004</c:v>
                </c:pt>
                <c:pt idx="515">
                  <c:v>2.16</c:v>
                </c:pt>
                <c:pt idx="516">
                  <c:v>2.5300000000000002</c:v>
                </c:pt>
                <c:pt idx="517">
                  <c:v>2.4</c:v>
                </c:pt>
                <c:pt idx="518">
                  <c:v>2.2999999999999998</c:v>
                </c:pt>
                <c:pt idx="519">
                  <c:v>2.21</c:v>
                </c:pt>
                <c:pt idx="520">
                  <c:v>2.13</c:v>
                </c:pt>
                <c:pt idx="521">
                  <c:v>2.0500000000000003</c:v>
                </c:pt>
                <c:pt idx="522">
                  <c:v>1.97</c:v>
                </c:pt>
                <c:pt idx="523">
                  <c:v>1.89</c:v>
                </c:pt>
                <c:pt idx="524">
                  <c:v>1.82</c:v>
                </c:pt>
                <c:pt idx="525">
                  <c:v>1.75</c:v>
                </c:pt>
                <c:pt idx="526">
                  <c:v>1.6800000000000002</c:v>
                </c:pt>
                <c:pt idx="527">
                  <c:v>1.6</c:v>
                </c:pt>
                <c:pt idx="528">
                  <c:v>1.51</c:v>
                </c:pt>
                <c:pt idx="529">
                  <c:v>1.46</c:v>
                </c:pt>
                <c:pt idx="530">
                  <c:v>1.4300000000000002</c:v>
                </c:pt>
                <c:pt idx="531">
                  <c:v>1.39</c:v>
                </c:pt>
                <c:pt idx="532">
                  <c:v>1.36</c:v>
                </c:pt>
                <c:pt idx="533">
                  <c:v>1.33</c:v>
                </c:pt>
                <c:pt idx="534">
                  <c:v>1.3</c:v>
                </c:pt>
                <c:pt idx="535">
                  <c:v>1.28</c:v>
                </c:pt>
                <c:pt idx="536">
                  <c:v>1.24</c:v>
                </c:pt>
                <c:pt idx="537">
                  <c:v>1.2</c:v>
                </c:pt>
                <c:pt idx="538">
                  <c:v>1.1900000000000002</c:v>
                </c:pt>
                <c:pt idx="539">
                  <c:v>1.17</c:v>
                </c:pt>
                <c:pt idx="540">
                  <c:v>1.1499999999999999</c:v>
                </c:pt>
                <c:pt idx="541">
                  <c:v>1.1299999999999999</c:v>
                </c:pt>
                <c:pt idx="542">
                  <c:v>1.1000000000000001</c:v>
                </c:pt>
                <c:pt idx="543">
                  <c:v>1.08</c:v>
                </c:pt>
                <c:pt idx="544">
                  <c:v>1.06</c:v>
                </c:pt>
                <c:pt idx="545">
                  <c:v>1.0399999999999998</c:v>
                </c:pt>
                <c:pt idx="546">
                  <c:v>1.35</c:v>
                </c:pt>
                <c:pt idx="547">
                  <c:v>1.31</c:v>
                </c:pt>
                <c:pt idx="548">
                  <c:v>1.27</c:v>
                </c:pt>
                <c:pt idx="549">
                  <c:v>1.23</c:v>
                </c:pt>
                <c:pt idx="550">
                  <c:v>1.1900000000000002</c:v>
                </c:pt>
                <c:pt idx="551">
                  <c:v>1.1499999999999999</c:v>
                </c:pt>
                <c:pt idx="552">
                  <c:v>1.1199999999999999</c:v>
                </c:pt>
                <c:pt idx="553">
                  <c:v>1.1000000000000001</c:v>
                </c:pt>
                <c:pt idx="554">
                  <c:v>1.07</c:v>
                </c:pt>
                <c:pt idx="555">
                  <c:v>1.05</c:v>
                </c:pt>
                <c:pt idx="556">
                  <c:v>1.01</c:v>
                </c:pt>
                <c:pt idx="557">
                  <c:v>0.97599999999999998</c:v>
                </c:pt>
                <c:pt idx="558">
                  <c:v>0.95299999999999996</c:v>
                </c:pt>
                <c:pt idx="559">
                  <c:v>0.93899999999999995</c:v>
                </c:pt>
                <c:pt idx="560">
                  <c:v>0.92800000000000005</c:v>
                </c:pt>
                <c:pt idx="561">
                  <c:v>0.92</c:v>
                </c:pt>
                <c:pt idx="562">
                  <c:v>0.91100000000000003</c:v>
                </c:pt>
                <c:pt idx="563">
                  <c:v>0.89600000000000002</c:v>
                </c:pt>
                <c:pt idx="564">
                  <c:v>0.88099999999999989</c:v>
                </c:pt>
                <c:pt idx="565">
                  <c:v>0.87</c:v>
                </c:pt>
                <c:pt idx="566">
                  <c:v>0.85499999999999998</c:v>
                </c:pt>
                <c:pt idx="567">
                  <c:v>0.84000000000000008</c:v>
                </c:pt>
                <c:pt idx="568">
                  <c:v>0.82700000000000007</c:v>
                </c:pt>
                <c:pt idx="569">
                  <c:v>0.81599999999999995</c:v>
                </c:pt>
                <c:pt idx="570">
                  <c:v>0.80400000000000005</c:v>
                </c:pt>
                <c:pt idx="571">
                  <c:v>0.79199999999999993</c:v>
                </c:pt>
                <c:pt idx="572">
                  <c:v>0.77899999999999991</c:v>
                </c:pt>
                <c:pt idx="573">
                  <c:v>0.76100000000000001</c:v>
                </c:pt>
                <c:pt idx="574">
                  <c:v>0.74099999999999999</c:v>
                </c:pt>
                <c:pt idx="575">
                  <c:v>0.72599999999999998</c:v>
                </c:pt>
                <c:pt idx="576">
                  <c:v>0.71399999999999997</c:v>
                </c:pt>
                <c:pt idx="577">
                  <c:v>0.98100000000000009</c:v>
                </c:pt>
                <c:pt idx="578">
                  <c:v>0.95200000000000007</c:v>
                </c:pt>
                <c:pt idx="579">
                  <c:v>0.92599999999999993</c:v>
                </c:pt>
                <c:pt idx="580">
                  <c:v>0.89899999999999991</c:v>
                </c:pt>
                <c:pt idx="581">
                  <c:v>0.86699999999999999</c:v>
                </c:pt>
                <c:pt idx="582">
                  <c:v>0.83500000000000008</c:v>
                </c:pt>
                <c:pt idx="583">
                  <c:v>0.80300000000000005</c:v>
                </c:pt>
                <c:pt idx="584">
                  <c:v>0.77600000000000002</c:v>
                </c:pt>
                <c:pt idx="585">
                  <c:v>0.76</c:v>
                </c:pt>
                <c:pt idx="586">
                  <c:v>0.74099999999999999</c:v>
                </c:pt>
                <c:pt idx="587">
                  <c:v>0.72000000000000008</c:v>
                </c:pt>
                <c:pt idx="588">
                  <c:v>0.70499999999999996</c:v>
                </c:pt>
                <c:pt idx="589">
                  <c:v>0.69399999999999995</c:v>
                </c:pt>
                <c:pt idx="590">
                  <c:v>0.68099999999999994</c:v>
                </c:pt>
                <c:pt idx="591">
                  <c:v>0.66600000000000004</c:v>
                </c:pt>
                <c:pt idx="592">
                  <c:v>0.65200000000000002</c:v>
                </c:pt>
                <c:pt idx="593">
                  <c:v>0.64200000000000002</c:v>
                </c:pt>
                <c:pt idx="594">
                  <c:v>0.63700000000000001</c:v>
                </c:pt>
                <c:pt idx="595">
                  <c:v>0.63100000000000001</c:v>
                </c:pt>
                <c:pt idx="596">
                  <c:v>0.624</c:v>
                </c:pt>
                <c:pt idx="597">
                  <c:v>0.61699999999999999</c:v>
                </c:pt>
                <c:pt idx="598">
                  <c:v>0.61099999999999999</c:v>
                </c:pt>
                <c:pt idx="599">
                  <c:v>0.60499999999999998</c:v>
                </c:pt>
                <c:pt idx="600">
                  <c:v>0.59899999999999998</c:v>
                </c:pt>
                <c:pt idx="601">
                  <c:v>0.59299999999999997</c:v>
                </c:pt>
                <c:pt idx="602">
                  <c:v>0.58699999999999997</c:v>
                </c:pt>
                <c:pt idx="603">
                  <c:v>0.58299999999999996</c:v>
                </c:pt>
                <c:pt idx="604">
                  <c:v>0.57899999999999996</c:v>
                </c:pt>
                <c:pt idx="605">
                  <c:v>0.56999999999999995</c:v>
                </c:pt>
                <c:pt idx="606">
                  <c:v>0.56400000000000006</c:v>
                </c:pt>
                <c:pt idx="607">
                  <c:v>0.55900000000000005</c:v>
                </c:pt>
                <c:pt idx="608">
                  <c:v>1.1900000000000002</c:v>
                </c:pt>
                <c:pt idx="609">
                  <c:v>1.1399999999999999</c:v>
                </c:pt>
                <c:pt idx="610">
                  <c:v>1.0900000000000001</c:v>
                </c:pt>
                <c:pt idx="611">
                  <c:v>1.05</c:v>
                </c:pt>
                <c:pt idx="612">
                  <c:v>1.01</c:v>
                </c:pt>
                <c:pt idx="613">
                  <c:v>0.97799999999999987</c:v>
                </c:pt>
                <c:pt idx="614">
                  <c:v>0.94300000000000006</c:v>
                </c:pt>
                <c:pt idx="615">
                  <c:v>0.9</c:v>
                </c:pt>
                <c:pt idx="616">
                  <c:v>0.85400000000000009</c:v>
                </c:pt>
                <c:pt idx="617">
                  <c:v>0.82399999999999995</c:v>
                </c:pt>
                <c:pt idx="618">
                  <c:v>0.80099999999999993</c:v>
                </c:pt>
                <c:pt idx="619">
                  <c:v>0.77800000000000002</c:v>
                </c:pt>
                <c:pt idx="620">
                  <c:v>0.748</c:v>
                </c:pt>
                <c:pt idx="621">
                  <c:v>0.71</c:v>
                </c:pt>
                <c:pt idx="622">
                  <c:v>0.67599999999999993</c:v>
                </c:pt>
                <c:pt idx="623">
                  <c:v>0.65</c:v>
                </c:pt>
                <c:pt idx="624">
                  <c:v>0.628</c:v>
                </c:pt>
                <c:pt idx="625">
                  <c:v>0.61099999999999999</c:v>
                </c:pt>
                <c:pt idx="626">
                  <c:v>0.59500000000000008</c:v>
                </c:pt>
                <c:pt idx="627">
                  <c:v>0.57200000000000006</c:v>
                </c:pt>
                <c:pt idx="628">
                  <c:v>0.54699999999999993</c:v>
                </c:pt>
                <c:pt idx="629">
                  <c:v>0.51800000000000002</c:v>
                </c:pt>
                <c:pt idx="630">
                  <c:v>0.49299999999999994</c:v>
                </c:pt>
                <c:pt idx="631">
                  <c:v>0.48199999999999998</c:v>
                </c:pt>
                <c:pt idx="632">
                  <c:v>0.47699999999999998</c:v>
                </c:pt>
                <c:pt idx="633">
                  <c:v>0.47300000000000003</c:v>
                </c:pt>
                <c:pt idx="634">
                  <c:v>0.46900000000000003</c:v>
                </c:pt>
                <c:pt idx="635">
                  <c:v>0.46500000000000002</c:v>
                </c:pt>
                <c:pt idx="636">
                  <c:v>0.46200000000000002</c:v>
                </c:pt>
                <c:pt idx="637">
                  <c:v>0.45500000000000002</c:v>
                </c:pt>
                <c:pt idx="638">
                  <c:v>0.877</c:v>
                </c:pt>
                <c:pt idx="639">
                  <c:v>0.83199999999999996</c:v>
                </c:pt>
                <c:pt idx="640">
                  <c:v>0.79100000000000004</c:v>
                </c:pt>
                <c:pt idx="641">
                  <c:v>0.753</c:v>
                </c:pt>
                <c:pt idx="642">
                  <c:v>0.71699999999999997</c:v>
                </c:pt>
                <c:pt idx="643">
                  <c:v>0.68900000000000006</c:v>
                </c:pt>
                <c:pt idx="644">
                  <c:v>0.65799999999999992</c:v>
                </c:pt>
                <c:pt idx="645">
                  <c:v>0.628</c:v>
                </c:pt>
                <c:pt idx="646">
                  <c:v>0.60299999999999998</c:v>
                </c:pt>
                <c:pt idx="647">
                  <c:v>0.58100000000000007</c:v>
                </c:pt>
                <c:pt idx="648">
                  <c:v>0.55900000000000005</c:v>
                </c:pt>
                <c:pt idx="649">
                  <c:v>0.54299999999999993</c:v>
                </c:pt>
                <c:pt idx="650">
                  <c:v>0.52899999999999991</c:v>
                </c:pt>
                <c:pt idx="651">
                  <c:v>0.51500000000000001</c:v>
                </c:pt>
                <c:pt idx="652">
                  <c:v>0.5</c:v>
                </c:pt>
                <c:pt idx="653">
                  <c:v>0.48500000000000004</c:v>
                </c:pt>
                <c:pt idx="654">
                  <c:v>0.46700000000000003</c:v>
                </c:pt>
                <c:pt idx="655">
                  <c:v>0.45199999999999996</c:v>
                </c:pt>
                <c:pt idx="656">
                  <c:v>0.442</c:v>
                </c:pt>
                <c:pt idx="657">
                  <c:v>0.432</c:v>
                </c:pt>
                <c:pt idx="658">
                  <c:v>0.42000000000000004</c:v>
                </c:pt>
                <c:pt idx="659">
                  <c:v>0.41300000000000003</c:v>
                </c:pt>
                <c:pt idx="660">
                  <c:v>2.17</c:v>
                </c:pt>
                <c:pt idx="661">
                  <c:v>19</c:v>
                </c:pt>
                <c:pt idx="662">
                  <c:v>17.5</c:v>
                </c:pt>
                <c:pt idx="663">
                  <c:v>16.100000000000001</c:v>
                </c:pt>
                <c:pt idx="664">
                  <c:v>15.100000000000001</c:v>
                </c:pt>
                <c:pt idx="665">
                  <c:v>14.3</c:v>
                </c:pt>
                <c:pt idx="666">
                  <c:v>13.5</c:v>
                </c:pt>
                <c:pt idx="667">
                  <c:v>12.7</c:v>
                </c:pt>
                <c:pt idx="668">
                  <c:v>12.1</c:v>
                </c:pt>
                <c:pt idx="669">
                  <c:v>11.6</c:v>
                </c:pt>
                <c:pt idx="670">
                  <c:v>11</c:v>
                </c:pt>
                <c:pt idx="671">
                  <c:v>10.3</c:v>
                </c:pt>
                <c:pt idx="672">
                  <c:v>9.7900000000000009</c:v>
                </c:pt>
                <c:pt idx="673">
                  <c:v>9.31</c:v>
                </c:pt>
                <c:pt idx="674">
                  <c:v>8.85</c:v>
                </c:pt>
                <c:pt idx="675">
                  <c:v>13.2</c:v>
                </c:pt>
                <c:pt idx="676">
                  <c:v>12.4</c:v>
                </c:pt>
                <c:pt idx="677">
                  <c:v>11.6</c:v>
                </c:pt>
                <c:pt idx="678">
                  <c:v>11</c:v>
                </c:pt>
                <c:pt idx="679">
                  <c:v>10.3</c:v>
                </c:pt>
                <c:pt idx="680">
                  <c:v>9.67</c:v>
                </c:pt>
                <c:pt idx="681">
                  <c:v>9</c:v>
                </c:pt>
                <c:pt idx="682">
                  <c:v>8.43</c:v>
                </c:pt>
                <c:pt idx="683">
                  <c:v>8</c:v>
                </c:pt>
                <c:pt idx="684">
                  <c:v>7.58</c:v>
                </c:pt>
                <c:pt idx="685">
                  <c:v>7.22</c:v>
                </c:pt>
                <c:pt idx="686">
                  <c:v>6.94</c:v>
                </c:pt>
                <c:pt idx="687">
                  <c:v>6.6499999999999995</c:v>
                </c:pt>
                <c:pt idx="688">
                  <c:v>9.94</c:v>
                </c:pt>
                <c:pt idx="689">
                  <c:v>9.49</c:v>
                </c:pt>
                <c:pt idx="690">
                  <c:v>8.85</c:v>
                </c:pt>
                <c:pt idx="691">
                  <c:v>8.3199999999999985</c:v>
                </c:pt>
                <c:pt idx="692">
                  <c:v>7.93</c:v>
                </c:pt>
                <c:pt idx="693">
                  <c:v>7.6499999999999995</c:v>
                </c:pt>
                <c:pt idx="694">
                  <c:v>7.29</c:v>
                </c:pt>
                <c:pt idx="695">
                  <c:v>7.31</c:v>
                </c:pt>
                <c:pt idx="696">
                  <c:v>6.97</c:v>
                </c:pt>
                <c:pt idx="697">
                  <c:v>6.7</c:v>
                </c:pt>
                <c:pt idx="698">
                  <c:v>6.46</c:v>
                </c:pt>
                <c:pt idx="699">
                  <c:v>6.8999999999999995</c:v>
                </c:pt>
                <c:pt idx="700">
                  <c:v>6.5500000000000007</c:v>
                </c:pt>
                <c:pt idx="701">
                  <c:v>6.2700000000000005</c:v>
                </c:pt>
                <c:pt idx="702">
                  <c:v>6.0600000000000005</c:v>
                </c:pt>
                <c:pt idx="703">
                  <c:v>6.84</c:v>
                </c:pt>
                <c:pt idx="704">
                  <c:v>6.5900000000000007</c:v>
                </c:pt>
                <c:pt idx="705">
                  <c:v>6.39</c:v>
                </c:pt>
                <c:pt idx="706">
                  <c:v>6.1599999999999993</c:v>
                </c:pt>
                <c:pt idx="707">
                  <c:v>5.8199999999999994</c:v>
                </c:pt>
                <c:pt idx="708">
                  <c:v>5.4799999999999995</c:v>
                </c:pt>
                <c:pt idx="709">
                  <c:v>5.22</c:v>
                </c:pt>
                <c:pt idx="710">
                  <c:v>4.9899999999999993</c:v>
                </c:pt>
                <c:pt idx="711">
                  <c:v>4.75</c:v>
                </c:pt>
                <c:pt idx="712">
                  <c:v>8.5400000000000009</c:v>
                </c:pt>
                <c:pt idx="713">
                  <c:v>8.0300000000000011</c:v>
                </c:pt>
                <c:pt idx="714">
                  <c:v>7.62</c:v>
                </c:pt>
                <c:pt idx="715">
                  <c:v>9.76</c:v>
                </c:pt>
                <c:pt idx="716">
                  <c:v>15.4</c:v>
                </c:pt>
                <c:pt idx="717">
                  <c:v>16.2</c:v>
                </c:pt>
                <c:pt idx="718">
                  <c:v>15.2</c:v>
                </c:pt>
                <c:pt idx="719">
                  <c:v>14.6</c:v>
                </c:pt>
                <c:pt idx="720">
                  <c:v>14</c:v>
                </c:pt>
                <c:pt idx="721">
                  <c:v>13.299999999999999</c:v>
                </c:pt>
                <c:pt idx="722">
                  <c:v>12.8</c:v>
                </c:pt>
                <c:pt idx="723">
                  <c:v>13.299999999999999</c:v>
                </c:pt>
                <c:pt idx="724">
                  <c:v>12.5</c:v>
                </c:pt>
                <c:pt idx="725">
                  <c:v>11.700000000000001</c:v>
                </c:pt>
                <c:pt idx="726">
                  <c:v>12.5</c:v>
                </c:pt>
                <c:pt idx="727">
                  <c:v>12.6</c:v>
                </c:pt>
                <c:pt idx="728">
                  <c:v>12</c:v>
                </c:pt>
                <c:pt idx="729">
                  <c:v>11.6</c:v>
                </c:pt>
                <c:pt idx="730">
                  <c:v>12</c:v>
                </c:pt>
                <c:pt idx="731">
                  <c:v>11.5</c:v>
                </c:pt>
                <c:pt idx="732">
                  <c:v>10.9</c:v>
                </c:pt>
                <c:pt idx="733">
                  <c:v>10.4</c:v>
                </c:pt>
                <c:pt idx="734">
                  <c:v>9.84</c:v>
                </c:pt>
                <c:pt idx="735">
                  <c:v>9.41</c:v>
                </c:pt>
                <c:pt idx="736">
                  <c:v>9.0900000000000016</c:v>
                </c:pt>
                <c:pt idx="737">
                  <c:v>8.76</c:v>
                </c:pt>
                <c:pt idx="738">
                  <c:v>8.48</c:v>
                </c:pt>
                <c:pt idx="739">
                  <c:v>8.2000000000000011</c:v>
                </c:pt>
                <c:pt idx="740">
                  <c:v>7.84</c:v>
                </c:pt>
                <c:pt idx="741">
                  <c:v>7.4799999999999995</c:v>
                </c:pt>
                <c:pt idx="742">
                  <c:v>7.19</c:v>
                </c:pt>
                <c:pt idx="743">
                  <c:v>6.96</c:v>
                </c:pt>
                <c:pt idx="744">
                  <c:v>6.74</c:v>
                </c:pt>
                <c:pt idx="745">
                  <c:v>6.58</c:v>
                </c:pt>
                <c:pt idx="746">
                  <c:v>6.39</c:v>
                </c:pt>
                <c:pt idx="747">
                  <c:v>6.1599999999999993</c:v>
                </c:pt>
                <c:pt idx="748">
                  <c:v>5.98</c:v>
                </c:pt>
                <c:pt idx="749">
                  <c:v>5.8100000000000005</c:v>
                </c:pt>
                <c:pt idx="750">
                  <c:v>5.62</c:v>
                </c:pt>
                <c:pt idx="751">
                  <c:v>5.46</c:v>
                </c:pt>
                <c:pt idx="752">
                  <c:v>5.35</c:v>
                </c:pt>
                <c:pt idx="753">
                  <c:v>5.2700000000000005</c:v>
                </c:pt>
                <c:pt idx="754">
                  <c:v>5.19</c:v>
                </c:pt>
                <c:pt idx="755">
                  <c:v>5.12</c:v>
                </c:pt>
                <c:pt idx="756">
                  <c:v>5.04</c:v>
                </c:pt>
                <c:pt idx="757">
                  <c:v>4.96</c:v>
                </c:pt>
                <c:pt idx="758">
                  <c:v>4.8599999999999994</c:v>
                </c:pt>
                <c:pt idx="759">
                  <c:v>5.1100000000000003</c:v>
                </c:pt>
                <c:pt idx="760">
                  <c:v>5</c:v>
                </c:pt>
                <c:pt idx="761">
                  <c:v>5.6</c:v>
                </c:pt>
                <c:pt idx="762">
                  <c:v>5.49</c:v>
                </c:pt>
                <c:pt idx="763">
                  <c:v>5.39</c:v>
                </c:pt>
                <c:pt idx="764">
                  <c:v>5.3</c:v>
                </c:pt>
                <c:pt idx="765">
                  <c:v>5.21</c:v>
                </c:pt>
                <c:pt idx="766">
                  <c:v>5.1100000000000003</c:v>
                </c:pt>
                <c:pt idx="767">
                  <c:v>4.96</c:v>
                </c:pt>
                <c:pt idx="768">
                  <c:v>4.95</c:v>
                </c:pt>
                <c:pt idx="769">
                  <c:v>6.98</c:v>
                </c:pt>
                <c:pt idx="770">
                  <c:v>8.0599999999999987</c:v>
                </c:pt>
                <c:pt idx="771">
                  <c:v>7.5900000000000007</c:v>
                </c:pt>
                <c:pt idx="772">
                  <c:v>7.2700000000000005</c:v>
                </c:pt>
                <c:pt idx="773">
                  <c:v>7.01</c:v>
                </c:pt>
                <c:pt idx="774">
                  <c:v>6.7799999999999994</c:v>
                </c:pt>
                <c:pt idx="775">
                  <c:v>6.58</c:v>
                </c:pt>
                <c:pt idx="776">
                  <c:v>11.299999999999999</c:v>
                </c:pt>
                <c:pt idx="777">
                  <c:v>10.5</c:v>
                </c:pt>
                <c:pt idx="778">
                  <c:v>15.8</c:v>
                </c:pt>
                <c:pt idx="779">
                  <c:v>14.5</c:v>
                </c:pt>
                <c:pt idx="780">
                  <c:v>13.6</c:v>
                </c:pt>
                <c:pt idx="781">
                  <c:v>12.8</c:v>
                </c:pt>
                <c:pt idx="782">
                  <c:v>12</c:v>
                </c:pt>
                <c:pt idx="783">
                  <c:v>11.299999999999999</c:v>
                </c:pt>
                <c:pt idx="784">
                  <c:v>10.8</c:v>
                </c:pt>
                <c:pt idx="785">
                  <c:v>12.9</c:v>
                </c:pt>
                <c:pt idx="786">
                  <c:v>11.9</c:v>
                </c:pt>
                <c:pt idx="787">
                  <c:v>11.2</c:v>
                </c:pt>
                <c:pt idx="788">
                  <c:v>10.7</c:v>
                </c:pt>
                <c:pt idx="789">
                  <c:v>11</c:v>
                </c:pt>
                <c:pt idx="790">
                  <c:v>11.1</c:v>
                </c:pt>
                <c:pt idx="791">
                  <c:v>10.6</c:v>
                </c:pt>
                <c:pt idx="792">
                  <c:v>10.200000000000001</c:v>
                </c:pt>
                <c:pt idx="793">
                  <c:v>9.870000000000001</c:v>
                </c:pt>
                <c:pt idx="794">
                  <c:v>16.899999999999999</c:v>
                </c:pt>
                <c:pt idx="795">
                  <c:v>15.8</c:v>
                </c:pt>
                <c:pt idx="796">
                  <c:v>15</c:v>
                </c:pt>
                <c:pt idx="797">
                  <c:v>14.4</c:v>
                </c:pt>
                <c:pt idx="798">
                  <c:v>13.799999999999999</c:v>
                </c:pt>
                <c:pt idx="799">
                  <c:v>13.299999999999999</c:v>
                </c:pt>
                <c:pt idx="800">
                  <c:v>12.8</c:v>
                </c:pt>
                <c:pt idx="801">
                  <c:v>12.4</c:v>
                </c:pt>
                <c:pt idx="802">
                  <c:v>12.6</c:v>
                </c:pt>
                <c:pt idx="803">
                  <c:v>21.9</c:v>
                </c:pt>
                <c:pt idx="804">
                  <c:v>20.7</c:v>
                </c:pt>
                <c:pt idx="805">
                  <c:v>19.900000000000002</c:v>
                </c:pt>
                <c:pt idx="806">
                  <c:v>19.099999999999998</c:v>
                </c:pt>
                <c:pt idx="807">
                  <c:v>18.5</c:v>
                </c:pt>
                <c:pt idx="808">
                  <c:v>21.4</c:v>
                </c:pt>
                <c:pt idx="809">
                  <c:v>20.2</c:v>
                </c:pt>
                <c:pt idx="810">
                  <c:v>19</c:v>
                </c:pt>
                <c:pt idx="811">
                  <c:v>19.2</c:v>
                </c:pt>
                <c:pt idx="812">
                  <c:v>18.700000000000003</c:v>
                </c:pt>
                <c:pt idx="813">
                  <c:v>19</c:v>
                </c:pt>
                <c:pt idx="814">
                  <c:v>20.299999999999997</c:v>
                </c:pt>
                <c:pt idx="815">
                  <c:v>18.8</c:v>
                </c:pt>
                <c:pt idx="816">
                  <c:v>17.8</c:v>
                </c:pt>
                <c:pt idx="817">
                  <c:v>16.899999999999999</c:v>
                </c:pt>
                <c:pt idx="818">
                  <c:v>16.100000000000001</c:v>
                </c:pt>
                <c:pt idx="819">
                  <c:v>15.6</c:v>
                </c:pt>
                <c:pt idx="820">
                  <c:v>15.7</c:v>
                </c:pt>
                <c:pt idx="821">
                  <c:v>15.100000000000001</c:v>
                </c:pt>
                <c:pt idx="822">
                  <c:v>14.6</c:v>
                </c:pt>
                <c:pt idx="823">
                  <c:v>14.1</c:v>
                </c:pt>
                <c:pt idx="824">
                  <c:v>13.6</c:v>
                </c:pt>
                <c:pt idx="825">
                  <c:v>13.100000000000001</c:v>
                </c:pt>
                <c:pt idx="826">
                  <c:v>12.4</c:v>
                </c:pt>
                <c:pt idx="827">
                  <c:v>11.799999999999999</c:v>
                </c:pt>
                <c:pt idx="828">
                  <c:v>11.299999999999999</c:v>
                </c:pt>
                <c:pt idx="829">
                  <c:v>10.8</c:v>
                </c:pt>
                <c:pt idx="830">
                  <c:v>10.3</c:v>
                </c:pt>
                <c:pt idx="831">
                  <c:v>9.8899999999999988</c:v>
                </c:pt>
                <c:pt idx="832">
                  <c:v>9.5</c:v>
                </c:pt>
                <c:pt idx="833">
                  <c:v>9.15</c:v>
                </c:pt>
                <c:pt idx="834">
                  <c:v>8.76</c:v>
                </c:pt>
                <c:pt idx="835">
                  <c:v>8.39</c:v>
                </c:pt>
                <c:pt idx="836">
                  <c:v>8.11</c:v>
                </c:pt>
                <c:pt idx="837">
                  <c:v>7.88</c:v>
                </c:pt>
                <c:pt idx="838">
                  <c:v>7.6899999999999995</c:v>
                </c:pt>
                <c:pt idx="839">
                  <c:v>7.49</c:v>
                </c:pt>
                <c:pt idx="840">
                  <c:v>7.2</c:v>
                </c:pt>
                <c:pt idx="841">
                  <c:v>6.96</c:v>
                </c:pt>
                <c:pt idx="842">
                  <c:v>6.79</c:v>
                </c:pt>
                <c:pt idx="843">
                  <c:v>6.66</c:v>
                </c:pt>
                <c:pt idx="844">
                  <c:v>6.57</c:v>
                </c:pt>
                <c:pt idx="845">
                  <c:v>6.42</c:v>
                </c:pt>
                <c:pt idx="846">
                  <c:v>6.2899999999999991</c:v>
                </c:pt>
                <c:pt idx="847">
                  <c:v>6.22</c:v>
                </c:pt>
                <c:pt idx="848">
                  <c:v>6.1199999999999992</c:v>
                </c:pt>
                <c:pt idx="849">
                  <c:v>6.01</c:v>
                </c:pt>
                <c:pt idx="850">
                  <c:v>6.6</c:v>
                </c:pt>
                <c:pt idx="851">
                  <c:v>6.4</c:v>
                </c:pt>
                <c:pt idx="852">
                  <c:v>6.22</c:v>
                </c:pt>
                <c:pt idx="853">
                  <c:v>6.09</c:v>
                </c:pt>
                <c:pt idx="854">
                  <c:v>5.9300000000000006</c:v>
                </c:pt>
                <c:pt idx="855">
                  <c:v>5.75</c:v>
                </c:pt>
                <c:pt idx="856">
                  <c:v>5.58</c:v>
                </c:pt>
                <c:pt idx="857">
                  <c:v>5.47</c:v>
                </c:pt>
                <c:pt idx="858">
                  <c:v>5.36</c:v>
                </c:pt>
                <c:pt idx="859">
                  <c:v>5.23</c:v>
                </c:pt>
                <c:pt idx="860">
                  <c:v>5.12</c:v>
                </c:pt>
                <c:pt idx="861">
                  <c:v>5.01</c:v>
                </c:pt>
                <c:pt idx="862">
                  <c:v>4.8999999999999995</c:v>
                </c:pt>
                <c:pt idx="863">
                  <c:v>4.8099999999999996</c:v>
                </c:pt>
                <c:pt idx="864">
                  <c:v>5.8</c:v>
                </c:pt>
                <c:pt idx="865">
                  <c:v>5.66</c:v>
                </c:pt>
                <c:pt idx="866">
                  <c:v>6.39</c:v>
                </c:pt>
                <c:pt idx="867">
                  <c:v>6.19</c:v>
                </c:pt>
                <c:pt idx="868">
                  <c:v>6.05</c:v>
                </c:pt>
                <c:pt idx="869">
                  <c:v>5.8999999999999995</c:v>
                </c:pt>
                <c:pt idx="870">
                  <c:v>5.6499999999999995</c:v>
                </c:pt>
                <c:pt idx="871">
                  <c:v>5.37</c:v>
                </c:pt>
                <c:pt idx="872">
                  <c:v>5.1599999999999993</c:v>
                </c:pt>
                <c:pt idx="873">
                  <c:v>5.05</c:v>
                </c:pt>
                <c:pt idx="874">
                  <c:v>4.96</c:v>
                </c:pt>
                <c:pt idx="875">
                  <c:v>4.8900000000000006</c:v>
                </c:pt>
                <c:pt idx="876">
                  <c:v>4.78</c:v>
                </c:pt>
                <c:pt idx="877">
                  <c:v>4.67</c:v>
                </c:pt>
                <c:pt idx="878">
                  <c:v>4.5900000000000007</c:v>
                </c:pt>
                <c:pt idx="879">
                  <c:v>4.4799999999999995</c:v>
                </c:pt>
                <c:pt idx="880">
                  <c:v>4.37</c:v>
                </c:pt>
                <c:pt idx="881">
                  <c:v>5.15</c:v>
                </c:pt>
                <c:pt idx="882">
                  <c:v>5.01</c:v>
                </c:pt>
                <c:pt idx="883">
                  <c:v>4.8900000000000006</c:v>
                </c:pt>
                <c:pt idx="884">
                  <c:v>4.7200000000000006</c:v>
                </c:pt>
                <c:pt idx="885">
                  <c:v>6</c:v>
                </c:pt>
                <c:pt idx="886">
                  <c:v>5.75</c:v>
                </c:pt>
                <c:pt idx="887">
                  <c:v>5.58</c:v>
                </c:pt>
                <c:pt idx="888">
                  <c:v>5.43</c:v>
                </c:pt>
                <c:pt idx="889">
                  <c:v>5.32</c:v>
                </c:pt>
                <c:pt idx="890">
                  <c:v>5.21</c:v>
                </c:pt>
                <c:pt idx="891">
                  <c:v>5.1000000000000005</c:v>
                </c:pt>
                <c:pt idx="892">
                  <c:v>4.9800000000000004</c:v>
                </c:pt>
                <c:pt idx="893">
                  <c:v>4.8599999999999994</c:v>
                </c:pt>
                <c:pt idx="894">
                  <c:v>4.7299999999999995</c:v>
                </c:pt>
                <c:pt idx="895">
                  <c:v>4.6100000000000003</c:v>
                </c:pt>
                <c:pt idx="896">
                  <c:v>4.49</c:v>
                </c:pt>
                <c:pt idx="897">
                  <c:v>4.37</c:v>
                </c:pt>
                <c:pt idx="898">
                  <c:v>4.3</c:v>
                </c:pt>
                <c:pt idx="899">
                  <c:v>4.24</c:v>
                </c:pt>
                <c:pt idx="900">
                  <c:v>4.13</c:v>
                </c:pt>
                <c:pt idx="901">
                  <c:v>4.04</c:v>
                </c:pt>
                <c:pt idx="902">
                  <c:v>3.9699999999999998</c:v>
                </c:pt>
                <c:pt idx="903">
                  <c:v>3.8899999999999997</c:v>
                </c:pt>
                <c:pt idx="904">
                  <c:v>3.81</c:v>
                </c:pt>
                <c:pt idx="905">
                  <c:v>3.73</c:v>
                </c:pt>
                <c:pt idx="906">
                  <c:v>3.65</c:v>
                </c:pt>
                <c:pt idx="907">
                  <c:v>3.5599999999999996</c:v>
                </c:pt>
                <c:pt idx="908">
                  <c:v>3.5</c:v>
                </c:pt>
                <c:pt idx="909">
                  <c:v>3.3800000000000003</c:v>
                </c:pt>
                <c:pt idx="910">
                  <c:v>3.29</c:v>
                </c:pt>
                <c:pt idx="911">
                  <c:v>3.47</c:v>
                </c:pt>
                <c:pt idx="912">
                  <c:v>3.4099999999999997</c:v>
                </c:pt>
                <c:pt idx="913">
                  <c:v>3.3600000000000003</c:v>
                </c:pt>
                <c:pt idx="914">
                  <c:v>3.31</c:v>
                </c:pt>
                <c:pt idx="915">
                  <c:v>3.29</c:v>
                </c:pt>
                <c:pt idx="916">
                  <c:v>3.25</c:v>
                </c:pt>
                <c:pt idx="917">
                  <c:v>3.17</c:v>
                </c:pt>
                <c:pt idx="918">
                  <c:v>3.11</c:v>
                </c:pt>
                <c:pt idx="919">
                  <c:v>3.0599999999999996</c:v>
                </c:pt>
                <c:pt idx="920">
                  <c:v>3</c:v>
                </c:pt>
                <c:pt idx="921">
                  <c:v>2.9299999999999997</c:v>
                </c:pt>
                <c:pt idx="922">
                  <c:v>2.87</c:v>
                </c:pt>
                <c:pt idx="923">
                  <c:v>2.82</c:v>
                </c:pt>
                <c:pt idx="924">
                  <c:v>2.77</c:v>
                </c:pt>
                <c:pt idx="925">
                  <c:v>2.73</c:v>
                </c:pt>
                <c:pt idx="926">
                  <c:v>2.66</c:v>
                </c:pt>
                <c:pt idx="927">
                  <c:v>2.59</c:v>
                </c:pt>
                <c:pt idx="928">
                  <c:v>2.52</c:v>
                </c:pt>
                <c:pt idx="929">
                  <c:v>2.46</c:v>
                </c:pt>
                <c:pt idx="930">
                  <c:v>2.42</c:v>
                </c:pt>
                <c:pt idx="931">
                  <c:v>2.3800000000000003</c:v>
                </c:pt>
                <c:pt idx="932">
                  <c:v>2.35</c:v>
                </c:pt>
                <c:pt idx="933">
                  <c:v>2.33</c:v>
                </c:pt>
                <c:pt idx="934">
                  <c:v>2.2999999999999998</c:v>
                </c:pt>
                <c:pt idx="935">
                  <c:v>2.27</c:v>
                </c:pt>
                <c:pt idx="936">
                  <c:v>2.25</c:v>
                </c:pt>
                <c:pt idx="937">
                  <c:v>2.2300000000000004</c:v>
                </c:pt>
                <c:pt idx="938">
                  <c:v>2.21</c:v>
                </c:pt>
                <c:pt idx="939">
                  <c:v>2.19</c:v>
                </c:pt>
                <c:pt idx="940">
                  <c:v>2.17</c:v>
                </c:pt>
                <c:pt idx="941">
                  <c:v>2.15</c:v>
                </c:pt>
                <c:pt idx="942">
                  <c:v>2.96</c:v>
                </c:pt>
                <c:pt idx="943">
                  <c:v>2.89</c:v>
                </c:pt>
                <c:pt idx="944">
                  <c:v>2.82</c:v>
                </c:pt>
                <c:pt idx="945">
                  <c:v>2.75</c:v>
                </c:pt>
                <c:pt idx="946">
                  <c:v>2.65</c:v>
                </c:pt>
                <c:pt idx="947">
                  <c:v>2.54</c:v>
                </c:pt>
                <c:pt idx="948">
                  <c:v>2.48</c:v>
                </c:pt>
                <c:pt idx="949">
                  <c:v>2.4299999999999997</c:v>
                </c:pt>
                <c:pt idx="950">
                  <c:v>2.3800000000000003</c:v>
                </c:pt>
                <c:pt idx="951">
                  <c:v>2.34</c:v>
                </c:pt>
                <c:pt idx="952">
                  <c:v>2.2799999999999998</c:v>
                </c:pt>
                <c:pt idx="953">
                  <c:v>2.2300000000000004</c:v>
                </c:pt>
                <c:pt idx="954">
                  <c:v>2.19</c:v>
                </c:pt>
                <c:pt idx="955">
                  <c:v>2.16</c:v>
                </c:pt>
                <c:pt idx="956">
                  <c:v>2.12</c:v>
                </c:pt>
                <c:pt idx="957">
                  <c:v>2.0799999999999996</c:v>
                </c:pt>
                <c:pt idx="958">
                  <c:v>2.0500000000000003</c:v>
                </c:pt>
                <c:pt idx="959">
                  <c:v>2.0100000000000002</c:v>
                </c:pt>
                <c:pt idx="960">
                  <c:v>1.95</c:v>
                </c:pt>
                <c:pt idx="961">
                  <c:v>1.9200000000000002</c:v>
                </c:pt>
                <c:pt idx="962">
                  <c:v>1.9</c:v>
                </c:pt>
                <c:pt idx="963">
                  <c:v>1.88</c:v>
                </c:pt>
                <c:pt idx="964">
                  <c:v>1.8699999999999999</c:v>
                </c:pt>
                <c:pt idx="965">
                  <c:v>1.85</c:v>
                </c:pt>
                <c:pt idx="966">
                  <c:v>1.81</c:v>
                </c:pt>
                <c:pt idx="967">
                  <c:v>1.7799999999999998</c:v>
                </c:pt>
                <c:pt idx="968">
                  <c:v>1.76</c:v>
                </c:pt>
                <c:pt idx="969">
                  <c:v>1.75</c:v>
                </c:pt>
                <c:pt idx="970">
                  <c:v>1.73</c:v>
                </c:pt>
                <c:pt idx="971">
                  <c:v>1.71</c:v>
                </c:pt>
                <c:pt idx="972">
                  <c:v>1.6800000000000002</c:v>
                </c:pt>
                <c:pt idx="973">
                  <c:v>4</c:v>
                </c:pt>
                <c:pt idx="974">
                  <c:v>3.8400000000000003</c:v>
                </c:pt>
                <c:pt idx="975">
                  <c:v>3.68</c:v>
                </c:pt>
                <c:pt idx="976">
                  <c:v>3.5100000000000002</c:v>
                </c:pt>
                <c:pt idx="977">
                  <c:v>3.33</c:v>
                </c:pt>
                <c:pt idx="978">
                  <c:v>3.17</c:v>
                </c:pt>
                <c:pt idx="979">
                  <c:v>3.04</c:v>
                </c:pt>
                <c:pt idx="980">
                  <c:v>2.9299999999999997</c:v>
                </c:pt>
                <c:pt idx="981">
                  <c:v>2.84</c:v>
                </c:pt>
                <c:pt idx="982">
                  <c:v>2.7399999999999998</c:v>
                </c:pt>
                <c:pt idx="983">
                  <c:v>2.65</c:v>
                </c:pt>
                <c:pt idx="984">
                  <c:v>2.5500000000000003</c:v>
                </c:pt>
                <c:pt idx="985">
                  <c:v>2.4299999999999997</c:v>
                </c:pt>
                <c:pt idx="986">
                  <c:v>2.35</c:v>
                </c:pt>
                <c:pt idx="987">
                  <c:v>2.27</c:v>
                </c:pt>
                <c:pt idx="988">
                  <c:v>2.2000000000000002</c:v>
                </c:pt>
                <c:pt idx="989">
                  <c:v>2.15</c:v>
                </c:pt>
                <c:pt idx="990">
                  <c:v>2.0799999999999996</c:v>
                </c:pt>
                <c:pt idx="991">
                  <c:v>2</c:v>
                </c:pt>
                <c:pt idx="992">
                  <c:v>1.9300000000000002</c:v>
                </c:pt>
                <c:pt idx="993">
                  <c:v>1.88</c:v>
                </c:pt>
                <c:pt idx="994">
                  <c:v>1.84</c:v>
                </c:pt>
                <c:pt idx="995">
                  <c:v>1.79</c:v>
                </c:pt>
                <c:pt idx="996">
                  <c:v>1.75</c:v>
                </c:pt>
                <c:pt idx="997">
                  <c:v>1.72</c:v>
                </c:pt>
                <c:pt idx="998">
                  <c:v>1.7</c:v>
                </c:pt>
                <c:pt idx="999">
                  <c:v>1.6700000000000002</c:v>
                </c:pt>
                <c:pt idx="1000">
                  <c:v>1.6199999999999999</c:v>
                </c:pt>
                <c:pt idx="1001">
                  <c:v>1.56</c:v>
                </c:pt>
                <c:pt idx="1002">
                  <c:v>1.5299999999999998</c:v>
                </c:pt>
                <c:pt idx="1003">
                  <c:v>2.29</c:v>
                </c:pt>
                <c:pt idx="1004">
                  <c:v>2.21</c:v>
                </c:pt>
                <c:pt idx="1005">
                  <c:v>2.15</c:v>
                </c:pt>
                <c:pt idx="1006">
                  <c:v>2.0699999999999998</c:v>
                </c:pt>
                <c:pt idx="1007">
                  <c:v>14.8</c:v>
                </c:pt>
                <c:pt idx="1008">
                  <c:v>13.899999999999999</c:v>
                </c:pt>
                <c:pt idx="1009">
                  <c:v>13.100000000000001</c:v>
                </c:pt>
                <c:pt idx="1010">
                  <c:v>12.4</c:v>
                </c:pt>
                <c:pt idx="1011">
                  <c:v>11.700000000000001</c:v>
                </c:pt>
                <c:pt idx="1012">
                  <c:v>17.3</c:v>
                </c:pt>
                <c:pt idx="1013">
                  <c:v>16.299999999999997</c:v>
                </c:pt>
                <c:pt idx="1014">
                  <c:v>15.5</c:v>
                </c:pt>
                <c:pt idx="1015">
                  <c:v>14.8</c:v>
                </c:pt>
                <c:pt idx="1016">
                  <c:v>14.200000000000001</c:v>
                </c:pt>
                <c:pt idx="1017">
                  <c:v>13.4</c:v>
                </c:pt>
                <c:pt idx="1018">
                  <c:v>12.6</c:v>
                </c:pt>
                <c:pt idx="1019">
                  <c:v>11.9</c:v>
                </c:pt>
                <c:pt idx="1020">
                  <c:v>11.299999999999999</c:v>
                </c:pt>
                <c:pt idx="1021">
                  <c:v>10.6</c:v>
                </c:pt>
                <c:pt idx="1022">
                  <c:v>9.94</c:v>
                </c:pt>
                <c:pt idx="1023">
                  <c:v>9.36</c:v>
                </c:pt>
                <c:pt idx="1024">
                  <c:v>8.8699999999999992</c:v>
                </c:pt>
                <c:pt idx="1025">
                  <c:v>8.5400000000000009</c:v>
                </c:pt>
                <c:pt idx="1026">
                  <c:v>8.26</c:v>
                </c:pt>
                <c:pt idx="1027">
                  <c:v>8</c:v>
                </c:pt>
                <c:pt idx="1028">
                  <c:v>7.7</c:v>
                </c:pt>
                <c:pt idx="1029">
                  <c:v>7.39</c:v>
                </c:pt>
                <c:pt idx="1030">
                  <c:v>7.11</c:v>
                </c:pt>
                <c:pt idx="1031">
                  <c:v>6.84</c:v>
                </c:pt>
                <c:pt idx="1032">
                  <c:v>6.6</c:v>
                </c:pt>
                <c:pt idx="1033">
                  <c:v>6.4</c:v>
                </c:pt>
                <c:pt idx="1034">
                  <c:v>8.85</c:v>
                </c:pt>
                <c:pt idx="1035">
                  <c:v>8.4499999999999993</c:v>
                </c:pt>
                <c:pt idx="1036">
                  <c:v>8.07</c:v>
                </c:pt>
                <c:pt idx="1037">
                  <c:v>7.77</c:v>
                </c:pt>
                <c:pt idx="1038">
                  <c:v>7.49</c:v>
                </c:pt>
                <c:pt idx="1039">
                  <c:v>7.26</c:v>
                </c:pt>
                <c:pt idx="1040">
                  <c:v>7.05</c:v>
                </c:pt>
                <c:pt idx="1041">
                  <c:v>6.84</c:v>
                </c:pt>
                <c:pt idx="1042">
                  <c:v>6.61</c:v>
                </c:pt>
                <c:pt idx="1043">
                  <c:v>6.38</c:v>
                </c:pt>
                <c:pt idx="1044">
                  <c:v>6.15</c:v>
                </c:pt>
                <c:pt idx="1045">
                  <c:v>5.8999999999999995</c:v>
                </c:pt>
                <c:pt idx="1046">
                  <c:v>5.71</c:v>
                </c:pt>
                <c:pt idx="1047">
                  <c:v>5.55</c:v>
                </c:pt>
                <c:pt idx="1048">
                  <c:v>5.39</c:v>
                </c:pt>
                <c:pt idx="1049">
                  <c:v>5.24</c:v>
                </c:pt>
                <c:pt idx="1050">
                  <c:v>5.12</c:v>
                </c:pt>
                <c:pt idx="1051">
                  <c:v>4.9899999999999993</c:v>
                </c:pt>
                <c:pt idx="1052">
                  <c:v>4.83</c:v>
                </c:pt>
                <c:pt idx="1053">
                  <c:v>4.6100000000000003</c:v>
                </c:pt>
                <c:pt idx="1054">
                  <c:v>4.4400000000000004</c:v>
                </c:pt>
                <c:pt idx="1055">
                  <c:v>4.3</c:v>
                </c:pt>
                <c:pt idx="1056">
                  <c:v>4.1500000000000004</c:v>
                </c:pt>
                <c:pt idx="1057">
                  <c:v>4.0200000000000005</c:v>
                </c:pt>
                <c:pt idx="1058">
                  <c:v>3.95</c:v>
                </c:pt>
                <c:pt idx="1059">
                  <c:v>3.8899999999999997</c:v>
                </c:pt>
                <c:pt idx="1060">
                  <c:v>3.79</c:v>
                </c:pt>
                <c:pt idx="1061">
                  <c:v>3.65</c:v>
                </c:pt>
                <c:pt idx="1062">
                  <c:v>3.5500000000000003</c:v>
                </c:pt>
                <c:pt idx="1063">
                  <c:v>3.49</c:v>
                </c:pt>
                <c:pt idx="1064">
                  <c:v>4.04</c:v>
                </c:pt>
                <c:pt idx="1065">
                  <c:v>3.8899999999999997</c:v>
                </c:pt>
                <c:pt idx="1066">
                  <c:v>3.73</c:v>
                </c:pt>
                <c:pt idx="1067">
                  <c:v>3.61</c:v>
                </c:pt>
                <c:pt idx="1068">
                  <c:v>3.5300000000000002</c:v>
                </c:pt>
                <c:pt idx="1069">
                  <c:v>3.46</c:v>
                </c:pt>
                <c:pt idx="1070">
                  <c:v>3.3600000000000003</c:v>
                </c:pt>
                <c:pt idx="1071">
                  <c:v>3.23</c:v>
                </c:pt>
                <c:pt idx="1072">
                  <c:v>3.12</c:v>
                </c:pt>
                <c:pt idx="1073">
                  <c:v>3.04</c:v>
                </c:pt>
                <c:pt idx="1074">
                  <c:v>2.96</c:v>
                </c:pt>
                <c:pt idx="1075">
                  <c:v>2.9099999999999997</c:v>
                </c:pt>
                <c:pt idx="1076">
                  <c:v>2.8800000000000003</c:v>
                </c:pt>
                <c:pt idx="1077">
                  <c:v>2.8600000000000003</c:v>
                </c:pt>
                <c:pt idx="1078">
                  <c:v>2.83</c:v>
                </c:pt>
                <c:pt idx="1079">
                  <c:v>2.79</c:v>
                </c:pt>
                <c:pt idx="1080">
                  <c:v>2.71</c:v>
                </c:pt>
                <c:pt idx="1081">
                  <c:v>2.62</c:v>
                </c:pt>
                <c:pt idx="1082">
                  <c:v>2.5500000000000003</c:v>
                </c:pt>
                <c:pt idx="1083">
                  <c:v>2.4699999999999998</c:v>
                </c:pt>
                <c:pt idx="1084">
                  <c:v>2.4099999999999997</c:v>
                </c:pt>
                <c:pt idx="1085">
                  <c:v>2.3800000000000003</c:v>
                </c:pt>
                <c:pt idx="1086">
                  <c:v>2.37</c:v>
                </c:pt>
                <c:pt idx="1087">
                  <c:v>2.34</c:v>
                </c:pt>
                <c:pt idx="1088">
                  <c:v>2.29</c:v>
                </c:pt>
                <c:pt idx="1089">
                  <c:v>2.25</c:v>
                </c:pt>
                <c:pt idx="1090">
                  <c:v>2.21</c:v>
                </c:pt>
                <c:pt idx="1091">
                  <c:v>2.19</c:v>
                </c:pt>
                <c:pt idx="1092">
                  <c:v>2.19</c:v>
                </c:pt>
                <c:pt idx="1093">
                  <c:v>2.16</c:v>
                </c:pt>
                <c:pt idx="1094">
                  <c:v>2.11</c:v>
                </c:pt>
                <c:pt idx="1095">
                  <c:v>2.9</c:v>
                </c:pt>
                <c:pt idx="1096">
                  <c:v>2.8600000000000003</c:v>
                </c:pt>
                <c:pt idx="1097">
                  <c:v>2.8</c:v>
                </c:pt>
                <c:pt idx="1098">
                  <c:v>2.61</c:v>
                </c:pt>
                <c:pt idx="1099">
                  <c:v>2.42</c:v>
                </c:pt>
                <c:pt idx="1100">
                  <c:v>2.34</c:v>
                </c:pt>
                <c:pt idx="1101">
                  <c:v>2.29</c:v>
                </c:pt>
                <c:pt idx="1102">
                  <c:v>2.25</c:v>
                </c:pt>
                <c:pt idx="1103">
                  <c:v>2.21</c:v>
                </c:pt>
                <c:pt idx="1104">
                  <c:v>2.19</c:v>
                </c:pt>
                <c:pt idx="1105">
                  <c:v>2.1800000000000002</c:v>
                </c:pt>
                <c:pt idx="1106">
                  <c:v>2.16</c:v>
                </c:pt>
                <c:pt idx="1107">
                  <c:v>2.14</c:v>
                </c:pt>
                <c:pt idx="1108">
                  <c:v>2.12</c:v>
                </c:pt>
                <c:pt idx="1109">
                  <c:v>2.09</c:v>
                </c:pt>
                <c:pt idx="1110">
                  <c:v>2.0300000000000002</c:v>
                </c:pt>
                <c:pt idx="1111">
                  <c:v>1.98</c:v>
                </c:pt>
                <c:pt idx="1112">
                  <c:v>1.95</c:v>
                </c:pt>
                <c:pt idx="1113">
                  <c:v>1.95</c:v>
                </c:pt>
                <c:pt idx="1114">
                  <c:v>1.9300000000000002</c:v>
                </c:pt>
                <c:pt idx="1115">
                  <c:v>1.9</c:v>
                </c:pt>
                <c:pt idx="1116">
                  <c:v>1.8699999999999999</c:v>
                </c:pt>
                <c:pt idx="1117">
                  <c:v>7.9</c:v>
                </c:pt>
                <c:pt idx="1118">
                  <c:v>7.53</c:v>
                </c:pt>
                <c:pt idx="1119">
                  <c:v>7.15</c:v>
                </c:pt>
                <c:pt idx="1120">
                  <c:v>6.84</c:v>
                </c:pt>
                <c:pt idx="1121">
                  <c:v>6.49</c:v>
                </c:pt>
                <c:pt idx="1122">
                  <c:v>6.1599999999999993</c:v>
                </c:pt>
                <c:pt idx="1123">
                  <c:v>5.8599999999999994</c:v>
                </c:pt>
                <c:pt idx="1124">
                  <c:v>5.58</c:v>
                </c:pt>
                <c:pt idx="1125">
                  <c:v>5.32</c:v>
                </c:pt>
                <c:pt idx="1126">
                  <c:v>5.67</c:v>
                </c:pt>
                <c:pt idx="1127">
                  <c:v>5.38</c:v>
                </c:pt>
                <c:pt idx="1128">
                  <c:v>5.1000000000000005</c:v>
                </c:pt>
                <c:pt idx="1129">
                  <c:v>4.8599999999999994</c:v>
                </c:pt>
                <c:pt idx="1130">
                  <c:v>4.6499999999999995</c:v>
                </c:pt>
                <c:pt idx="1131">
                  <c:v>4.5</c:v>
                </c:pt>
                <c:pt idx="1132">
                  <c:v>4.37</c:v>
                </c:pt>
                <c:pt idx="1133">
                  <c:v>4.2300000000000004</c:v>
                </c:pt>
                <c:pt idx="1134">
                  <c:v>4.09</c:v>
                </c:pt>
                <c:pt idx="1135">
                  <c:v>3.98</c:v>
                </c:pt>
                <c:pt idx="1136">
                  <c:v>3.8800000000000003</c:v>
                </c:pt>
                <c:pt idx="1137">
                  <c:v>3.77</c:v>
                </c:pt>
                <c:pt idx="1138">
                  <c:v>3.63</c:v>
                </c:pt>
                <c:pt idx="1139">
                  <c:v>3.46</c:v>
                </c:pt>
                <c:pt idx="1140">
                  <c:v>3.33</c:v>
                </c:pt>
                <c:pt idx="1141">
                  <c:v>3.2399999999999998</c:v>
                </c:pt>
                <c:pt idx="1142">
                  <c:v>3.17</c:v>
                </c:pt>
                <c:pt idx="1143">
                  <c:v>3.11</c:v>
                </c:pt>
                <c:pt idx="1144">
                  <c:v>3.0300000000000002</c:v>
                </c:pt>
                <c:pt idx="1145">
                  <c:v>2.9499999999999997</c:v>
                </c:pt>
                <c:pt idx="1146">
                  <c:v>2.8800000000000003</c:v>
                </c:pt>
                <c:pt idx="1147">
                  <c:v>2.79</c:v>
                </c:pt>
                <c:pt idx="1148">
                  <c:v>2.7</c:v>
                </c:pt>
                <c:pt idx="1149">
                  <c:v>2.5799999999999996</c:v>
                </c:pt>
                <c:pt idx="1150">
                  <c:v>2.4699999999999998</c:v>
                </c:pt>
                <c:pt idx="1151">
                  <c:v>2.42</c:v>
                </c:pt>
                <c:pt idx="1152">
                  <c:v>2.39</c:v>
                </c:pt>
                <c:pt idx="1153">
                  <c:v>2.35</c:v>
                </c:pt>
                <c:pt idx="1154">
                  <c:v>2.29</c:v>
                </c:pt>
                <c:pt idx="1155">
                  <c:v>2.57</c:v>
                </c:pt>
                <c:pt idx="1156">
                  <c:v>2.46</c:v>
                </c:pt>
                <c:pt idx="1157">
                  <c:v>2.3800000000000003</c:v>
                </c:pt>
                <c:pt idx="1158">
                  <c:v>2.33</c:v>
                </c:pt>
                <c:pt idx="1159">
                  <c:v>2.27</c:v>
                </c:pt>
                <c:pt idx="1160">
                  <c:v>2.2200000000000002</c:v>
                </c:pt>
                <c:pt idx="1161">
                  <c:v>2.19</c:v>
                </c:pt>
                <c:pt idx="1162">
                  <c:v>2.15</c:v>
                </c:pt>
                <c:pt idx="1163">
                  <c:v>2.11</c:v>
                </c:pt>
                <c:pt idx="1164">
                  <c:v>2.0699999999999998</c:v>
                </c:pt>
                <c:pt idx="1165">
                  <c:v>2.04</c:v>
                </c:pt>
                <c:pt idx="1166">
                  <c:v>2</c:v>
                </c:pt>
                <c:pt idx="1167">
                  <c:v>1.95</c:v>
                </c:pt>
                <c:pt idx="1168">
                  <c:v>1.88</c:v>
                </c:pt>
                <c:pt idx="1169">
                  <c:v>1.82</c:v>
                </c:pt>
                <c:pt idx="1170">
                  <c:v>1.77</c:v>
                </c:pt>
                <c:pt idx="1171">
                  <c:v>1.72</c:v>
                </c:pt>
                <c:pt idx="1172">
                  <c:v>1.6900000000000002</c:v>
                </c:pt>
                <c:pt idx="1173">
                  <c:v>1.6700000000000002</c:v>
                </c:pt>
                <c:pt idx="1174">
                  <c:v>1.64</c:v>
                </c:pt>
                <c:pt idx="1175">
                  <c:v>1.61</c:v>
                </c:pt>
                <c:pt idx="1176">
                  <c:v>1.58</c:v>
                </c:pt>
                <c:pt idx="1177">
                  <c:v>1.56</c:v>
                </c:pt>
                <c:pt idx="1178">
                  <c:v>1.5399999999999998</c:v>
                </c:pt>
                <c:pt idx="1179">
                  <c:v>1.51</c:v>
                </c:pt>
                <c:pt idx="1180">
                  <c:v>1.47</c:v>
                </c:pt>
                <c:pt idx="1181">
                  <c:v>1.4300000000000002</c:v>
                </c:pt>
                <c:pt idx="1182">
                  <c:v>1.4</c:v>
                </c:pt>
                <c:pt idx="1183">
                  <c:v>1.3699999999999999</c:v>
                </c:pt>
                <c:pt idx="1184">
                  <c:v>1.35</c:v>
                </c:pt>
                <c:pt idx="1185">
                  <c:v>1.33</c:v>
                </c:pt>
                <c:pt idx="1186">
                  <c:v>1.66</c:v>
                </c:pt>
                <c:pt idx="1187">
                  <c:v>1.64</c:v>
                </c:pt>
                <c:pt idx="1188">
                  <c:v>1.6199999999999999</c:v>
                </c:pt>
                <c:pt idx="1189">
                  <c:v>1.58</c:v>
                </c:pt>
                <c:pt idx="1190">
                  <c:v>1.5399999999999998</c:v>
                </c:pt>
                <c:pt idx="1191">
                  <c:v>1.51</c:v>
                </c:pt>
                <c:pt idx="1192">
                  <c:v>1.48</c:v>
                </c:pt>
                <c:pt idx="1193">
                  <c:v>1.46</c:v>
                </c:pt>
                <c:pt idx="1194">
                  <c:v>1.45</c:v>
                </c:pt>
                <c:pt idx="1195">
                  <c:v>1.4300000000000002</c:v>
                </c:pt>
                <c:pt idx="1196">
                  <c:v>1.39</c:v>
                </c:pt>
                <c:pt idx="1197">
                  <c:v>1.3699999999999999</c:v>
                </c:pt>
                <c:pt idx="1198">
                  <c:v>1.35</c:v>
                </c:pt>
                <c:pt idx="1199">
                  <c:v>1.32</c:v>
                </c:pt>
                <c:pt idx="1200">
                  <c:v>1.28</c:v>
                </c:pt>
                <c:pt idx="1201">
                  <c:v>1.26</c:v>
                </c:pt>
                <c:pt idx="1202">
                  <c:v>1.23</c:v>
                </c:pt>
                <c:pt idx="1203">
                  <c:v>1.21</c:v>
                </c:pt>
                <c:pt idx="1204">
                  <c:v>1.1900000000000002</c:v>
                </c:pt>
                <c:pt idx="1205">
                  <c:v>1.17</c:v>
                </c:pt>
                <c:pt idx="1206">
                  <c:v>1.1599999999999999</c:v>
                </c:pt>
                <c:pt idx="1207">
                  <c:v>1.1299999999999999</c:v>
                </c:pt>
                <c:pt idx="1208">
                  <c:v>1.1100000000000001</c:v>
                </c:pt>
                <c:pt idx="1209">
                  <c:v>1.0900000000000001</c:v>
                </c:pt>
                <c:pt idx="1210">
                  <c:v>1.08</c:v>
                </c:pt>
                <c:pt idx="1211">
                  <c:v>1.08</c:v>
                </c:pt>
                <c:pt idx="1212">
                  <c:v>1.07</c:v>
                </c:pt>
                <c:pt idx="1213">
                  <c:v>1.06</c:v>
                </c:pt>
                <c:pt idx="1214">
                  <c:v>1.03</c:v>
                </c:pt>
                <c:pt idx="1215">
                  <c:v>1.01</c:v>
                </c:pt>
                <c:pt idx="1216">
                  <c:v>1.66</c:v>
                </c:pt>
                <c:pt idx="1217">
                  <c:v>1.61</c:v>
                </c:pt>
                <c:pt idx="1218">
                  <c:v>1.58</c:v>
                </c:pt>
                <c:pt idx="1219">
                  <c:v>1.5399999999999998</c:v>
                </c:pt>
                <c:pt idx="1220">
                  <c:v>1.5</c:v>
                </c:pt>
                <c:pt idx="1221">
                  <c:v>1.46</c:v>
                </c:pt>
                <c:pt idx="1222">
                  <c:v>1.42</c:v>
                </c:pt>
                <c:pt idx="1223">
                  <c:v>1.38</c:v>
                </c:pt>
                <c:pt idx="1224">
                  <c:v>1.35</c:v>
                </c:pt>
                <c:pt idx="1225">
                  <c:v>1.33</c:v>
                </c:pt>
                <c:pt idx="1226">
                  <c:v>1.2899999999999998</c:v>
                </c:pt>
                <c:pt idx="1227">
                  <c:v>1.24</c:v>
                </c:pt>
                <c:pt idx="1228">
                  <c:v>1.2</c:v>
                </c:pt>
                <c:pt idx="1229">
                  <c:v>1.1599999999999999</c:v>
                </c:pt>
                <c:pt idx="1230">
                  <c:v>1.1299999999999999</c:v>
                </c:pt>
                <c:pt idx="1231">
                  <c:v>1.1100000000000001</c:v>
                </c:pt>
                <c:pt idx="1232">
                  <c:v>1.1000000000000001</c:v>
                </c:pt>
                <c:pt idx="1233">
                  <c:v>1.08</c:v>
                </c:pt>
                <c:pt idx="1234">
                  <c:v>1.07</c:v>
                </c:pt>
                <c:pt idx="1235">
                  <c:v>1.05</c:v>
                </c:pt>
                <c:pt idx="1236">
                  <c:v>0.998</c:v>
                </c:pt>
                <c:pt idx="1237">
                  <c:v>0.94300000000000006</c:v>
                </c:pt>
                <c:pt idx="1238">
                  <c:v>0.9</c:v>
                </c:pt>
                <c:pt idx="1239">
                  <c:v>0.86699999999999999</c:v>
                </c:pt>
                <c:pt idx="1240">
                  <c:v>0.84699999999999998</c:v>
                </c:pt>
                <c:pt idx="1241">
                  <c:v>0.82799999999999996</c:v>
                </c:pt>
                <c:pt idx="1242">
                  <c:v>0.80999999999999994</c:v>
                </c:pt>
                <c:pt idx="1243">
                  <c:v>0.79199999999999993</c:v>
                </c:pt>
                <c:pt idx="1244">
                  <c:v>0.77700000000000002</c:v>
                </c:pt>
                <c:pt idx="1245">
                  <c:v>0.76900000000000002</c:v>
                </c:pt>
                <c:pt idx="1246">
                  <c:v>0.75800000000000001</c:v>
                </c:pt>
                <c:pt idx="1247">
                  <c:v>1.3699999999999999</c:v>
                </c:pt>
                <c:pt idx="1248">
                  <c:v>1.33</c:v>
                </c:pt>
                <c:pt idx="1249">
                  <c:v>1.28</c:v>
                </c:pt>
                <c:pt idx="1250">
                  <c:v>1.21</c:v>
                </c:pt>
                <c:pt idx="1251">
                  <c:v>1.1399999999999999</c:v>
                </c:pt>
                <c:pt idx="1252">
                  <c:v>1.0900000000000001</c:v>
                </c:pt>
                <c:pt idx="1253">
                  <c:v>1.03</c:v>
                </c:pt>
                <c:pt idx="1254">
                  <c:v>0.99299999999999999</c:v>
                </c:pt>
                <c:pt idx="1255">
                  <c:v>0.96699999999999997</c:v>
                </c:pt>
                <c:pt idx="1256">
                  <c:v>0.92500000000000004</c:v>
                </c:pt>
                <c:pt idx="1257">
                  <c:v>0.875</c:v>
                </c:pt>
                <c:pt idx="1258">
                  <c:v>0.83899999999999997</c:v>
                </c:pt>
                <c:pt idx="1259">
                  <c:v>0.81700000000000006</c:v>
                </c:pt>
                <c:pt idx="1260">
                  <c:v>0.80199999999999994</c:v>
                </c:pt>
                <c:pt idx="1261">
                  <c:v>0.78700000000000003</c:v>
                </c:pt>
                <c:pt idx="1262">
                  <c:v>0.77200000000000002</c:v>
                </c:pt>
                <c:pt idx="1263">
                  <c:v>0.76</c:v>
                </c:pt>
                <c:pt idx="1264">
                  <c:v>0.751</c:v>
                </c:pt>
                <c:pt idx="1265">
                  <c:v>0.745</c:v>
                </c:pt>
                <c:pt idx="1266">
                  <c:v>0.73699999999999999</c:v>
                </c:pt>
                <c:pt idx="1267">
                  <c:v>0.73</c:v>
                </c:pt>
                <c:pt idx="1268">
                  <c:v>0.72299999999999998</c:v>
                </c:pt>
                <c:pt idx="1269">
                  <c:v>0.71500000000000008</c:v>
                </c:pt>
                <c:pt idx="1270">
                  <c:v>0.70699999999999996</c:v>
                </c:pt>
                <c:pt idx="1271">
                  <c:v>0.69899999999999995</c:v>
                </c:pt>
                <c:pt idx="1272">
                  <c:v>0.69</c:v>
                </c:pt>
                <c:pt idx="1273">
                  <c:v>0.68099999999999994</c:v>
                </c:pt>
                <c:pt idx="1274">
                  <c:v>0.67</c:v>
                </c:pt>
                <c:pt idx="1275">
                  <c:v>0.65799999999999992</c:v>
                </c:pt>
                <c:pt idx="1276">
                  <c:v>0.64700000000000002</c:v>
                </c:pt>
                <c:pt idx="1277">
                  <c:v>1.03</c:v>
                </c:pt>
                <c:pt idx="1278">
                  <c:v>0.99400000000000011</c:v>
                </c:pt>
                <c:pt idx="1279">
                  <c:v>0.94700000000000006</c:v>
                </c:pt>
                <c:pt idx="1280">
                  <c:v>0.89800000000000002</c:v>
                </c:pt>
                <c:pt idx="1281">
                  <c:v>0.86699999999999999</c:v>
                </c:pt>
                <c:pt idx="1282">
                  <c:v>0.84699999999999998</c:v>
                </c:pt>
                <c:pt idx="1283">
                  <c:v>0.82600000000000007</c:v>
                </c:pt>
                <c:pt idx="1284">
                  <c:v>0.80500000000000005</c:v>
                </c:pt>
                <c:pt idx="1285">
                  <c:v>0.78900000000000003</c:v>
                </c:pt>
                <c:pt idx="1286">
                  <c:v>0.77600000000000002</c:v>
                </c:pt>
                <c:pt idx="1287">
                  <c:v>0.75900000000000001</c:v>
                </c:pt>
                <c:pt idx="1288">
                  <c:v>0.7380000000000001</c:v>
                </c:pt>
                <c:pt idx="1289">
                  <c:v>0.72099999999999997</c:v>
                </c:pt>
                <c:pt idx="1290">
                  <c:v>0.7</c:v>
                </c:pt>
                <c:pt idx="1291">
                  <c:v>0.67500000000000004</c:v>
                </c:pt>
                <c:pt idx="1292">
                  <c:v>0.65600000000000003</c:v>
                </c:pt>
                <c:pt idx="1293">
                  <c:v>0.64300000000000002</c:v>
                </c:pt>
                <c:pt idx="1294">
                  <c:v>0.63300000000000001</c:v>
                </c:pt>
                <c:pt idx="1295">
                  <c:v>0.621</c:v>
                </c:pt>
                <c:pt idx="1296">
                  <c:v>0.60400000000000009</c:v>
                </c:pt>
                <c:pt idx="1297">
                  <c:v>0.58799999999999997</c:v>
                </c:pt>
                <c:pt idx="1298">
                  <c:v>0.57799999999999996</c:v>
                </c:pt>
                <c:pt idx="1299">
                  <c:v>0.57099999999999995</c:v>
                </c:pt>
                <c:pt idx="1300">
                  <c:v>0.56300000000000006</c:v>
                </c:pt>
                <c:pt idx="1301">
                  <c:v>0.55599999999999994</c:v>
                </c:pt>
                <c:pt idx="1302">
                  <c:v>0.54900000000000004</c:v>
                </c:pt>
                <c:pt idx="1303">
                  <c:v>0.53700000000000003</c:v>
                </c:pt>
                <c:pt idx="1304">
                  <c:v>0.52400000000000002</c:v>
                </c:pt>
                <c:pt idx="1305">
                  <c:v>0.5109999999999999</c:v>
                </c:pt>
                <c:pt idx="1306">
                  <c:v>0.502</c:v>
                </c:pt>
                <c:pt idx="1307">
                  <c:v>0.495</c:v>
                </c:pt>
                <c:pt idx="1308">
                  <c:v>2.85</c:v>
                </c:pt>
                <c:pt idx="1309">
                  <c:v>2.67</c:v>
                </c:pt>
                <c:pt idx="1310">
                  <c:v>2.5</c:v>
                </c:pt>
                <c:pt idx="1311">
                  <c:v>2.34</c:v>
                </c:pt>
                <c:pt idx="1312">
                  <c:v>2.21</c:v>
                </c:pt>
                <c:pt idx="1313">
                  <c:v>2.09</c:v>
                </c:pt>
                <c:pt idx="1314">
                  <c:v>1.96</c:v>
                </c:pt>
                <c:pt idx="1315">
                  <c:v>1.83</c:v>
                </c:pt>
                <c:pt idx="1316">
                  <c:v>1.71</c:v>
                </c:pt>
                <c:pt idx="1317">
                  <c:v>1.61</c:v>
                </c:pt>
                <c:pt idx="1318">
                  <c:v>1.5399999999999998</c:v>
                </c:pt>
                <c:pt idx="1319">
                  <c:v>1.47</c:v>
                </c:pt>
                <c:pt idx="1320">
                  <c:v>1.4</c:v>
                </c:pt>
                <c:pt idx="1321">
                  <c:v>1.34</c:v>
                </c:pt>
                <c:pt idx="1322">
                  <c:v>1.27</c:v>
                </c:pt>
                <c:pt idx="1323">
                  <c:v>1.21</c:v>
                </c:pt>
                <c:pt idx="1324">
                  <c:v>1.1499999999999999</c:v>
                </c:pt>
                <c:pt idx="1325">
                  <c:v>1.07</c:v>
                </c:pt>
                <c:pt idx="1326">
                  <c:v>1.01</c:v>
                </c:pt>
                <c:pt idx="1327">
                  <c:v>0.95899999999999996</c:v>
                </c:pt>
                <c:pt idx="1328">
                  <c:v>0.92</c:v>
                </c:pt>
                <c:pt idx="1329">
                  <c:v>0.88900000000000001</c:v>
                </c:pt>
                <c:pt idx="1330">
                  <c:v>0.86199999999999999</c:v>
                </c:pt>
                <c:pt idx="1331">
                  <c:v>0.83299999999999996</c:v>
                </c:pt>
                <c:pt idx="1332">
                  <c:v>0.80099999999999993</c:v>
                </c:pt>
                <c:pt idx="1333">
                  <c:v>0.76900000000000002</c:v>
                </c:pt>
                <c:pt idx="1334">
                  <c:v>0.746</c:v>
                </c:pt>
                <c:pt idx="1335">
                  <c:v>0.71899999999999997</c:v>
                </c:pt>
                <c:pt idx="1336">
                  <c:v>0.69300000000000006</c:v>
                </c:pt>
                <c:pt idx="1337">
                  <c:v>0.67199999999999993</c:v>
                </c:pt>
                <c:pt idx="1338">
                  <c:v>0.64800000000000002</c:v>
                </c:pt>
                <c:pt idx="1339">
                  <c:v>1.06</c:v>
                </c:pt>
                <c:pt idx="1340">
                  <c:v>0.98199999999999998</c:v>
                </c:pt>
                <c:pt idx="1341">
                  <c:v>0.94</c:v>
                </c:pt>
                <c:pt idx="1342">
                  <c:v>0.90200000000000002</c:v>
                </c:pt>
                <c:pt idx="1343">
                  <c:v>0.87</c:v>
                </c:pt>
                <c:pt idx="1344">
                  <c:v>0.84000000000000008</c:v>
                </c:pt>
                <c:pt idx="1345">
                  <c:v>0.80999999999999994</c:v>
                </c:pt>
                <c:pt idx="1346">
                  <c:v>0.78100000000000003</c:v>
                </c:pt>
                <c:pt idx="1347">
                  <c:v>0.75</c:v>
                </c:pt>
                <c:pt idx="1348">
                  <c:v>0.72099999999999997</c:v>
                </c:pt>
                <c:pt idx="1349">
                  <c:v>0.7</c:v>
                </c:pt>
                <c:pt idx="1350">
                  <c:v>0.68099999999999994</c:v>
                </c:pt>
                <c:pt idx="1351">
                  <c:v>0.66299999999999992</c:v>
                </c:pt>
                <c:pt idx="1352">
                  <c:v>0.64700000000000002</c:v>
                </c:pt>
                <c:pt idx="1353">
                  <c:v>0.63200000000000001</c:v>
                </c:pt>
                <c:pt idx="1354">
                  <c:v>0.61599999999999999</c:v>
                </c:pt>
                <c:pt idx="1355">
                  <c:v>0.59500000000000008</c:v>
                </c:pt>
                <c:pt idx="1356">
                  <c:v>0.57700000000000007</c:v>
                </c:pt>
                <c:pt idx="1357">
                  <c:v>0.56400000000000006</c:v>
                </c:pt>
                <c:pt idx="1358">
                  <c:v>0.55000000000000004</c:v>
                </c:pt>
                <c:pt idx="1359">
                  <c:v>0.53799999999999992</c:v>
                </c:pt>
                <c:pt idx="1360">
                  <c:v>0.52400000000000002</c:v>
                </c:pt>
                <c:pt idx="1361">
                  <c:v>0.51200000000000001</c:v>
                </c:pt>
                <c:pt idx="1362">
                  <c:v>0.505</c:v>
                </c:pt>
                <c:pt idx="1363">
                  <c:v>0.49700000000000005</c:v>
                </c:pt>
                <c:pt idx="1364">
                  <c:v>0.49</c:v>
                </c:pt>
                <c:pt idx="1365">
                  <c:v>0.48500000000000004</c:v>
                </c:pt>
                <c:pt idx="1366">
                  <c:v>0.47899999999999998</c:v>
                </c:pt>
                <c:pt idx="1367">
                  <c:v>0.47199999999999998</c:v>
                </c:pt>
                <c:pt idx="1368">
                  <c:v>0.46599999999999997</c:v>
                </c:pt>
                <c:pt idx="1369">
                  <c:v>0.80300000000000005</c:v>
                </c:pt>
                <c:pt idx="1370">
                  <c:v>0.75800000000000001</c:v>
                </c:pt>
                <c:pt idx="1371">
                  <c:v>0.70699999999999996</c:v>
                </c:pt>
                <c:pt idx="1372">
                  <c:v>0.66299999999999992</c:v>
                </c:pt>
                <c:pt idx="1373">
                  <c:v>0.63</c:v>
                </c:pt>
                <c:pt idx="1374">
                  <c:v>0.61099999999999999</c:v>
                </c:pt>
                <c:pt idx="1375">
                  <c:v>0.59599999999999997</c:v>
                </c:pt>
                <c:pt idx="1376">
                  <c:v>0.58100000000000007</c:v>
                </c:pt>
                <c:pt idx="1377">
                  <c:v>0.54900000000000004</c:v>
                </c:pt>
                <c:pt idx="1378">
                  <c:v>0.50800000000000001</c:v>
                </c:pt>
                <c:pt idx="1379">
                  <c:v>0.47499999999999998</c:v>
                </c:pt>
                <c:pt idx="1380">
                  <c:v>0.45399999999999996</c:v>
                </c:pt>
                <c:pt idx="1381">
                  <c:v>0.438</c:v>
                </c:pt>
                <c:pt idx="1382">
                  <c:v>0.42899999999999999</c:v>
                </c:pt>
                <c:pt idx="1383">
                  <c:v>0.42599999999999999</c:v>
                </c:pt>
                <c:pt idx="1384">
                  <c:v>0.42399999999999999</c:v>
                </c:pt>
                <c:pt idx="1385">
                  <c:v>0.42299999999999999</c:v>
                </c:pt>
                <c:pt idx="1386">
                  <c:v>0.42000000000000004</c:v>
                </c:pt>
                <c:pt idx="1387">
                  <c:v>0.41699999999999998</c:v>
                </c:pt>
                <c:pt idx="1388">
                  <c:v>0.41499999999999998</c:v>
                </c:pt>
                <c:pt idx="1389">
                  <c:v>0.40400000000000003</c:v>
                </c:pt>
                <c:pt idx="1390">
                  <c:v>0.38900000000000001</c:v>
                </c:pt>
                <c:pt idx="1391">
                  <c:v>0.38300000000000001</c:v>
                </c:pt>
                <c:pt idx="1392">
                  <c:v>0.38200000000000001</c:v>
                </c:pt>
                <c:pt idx="1393">
                  <c:v>0.38100000000000001</c:v>
                </c:pt>
                <c:pt idx="1394">
                  <c:v>0.38100000000000001</c:v>
                </c:pt>
                <c:pt idx="1395">
                  <c:v>0.38100000000000001</c:v>
                </c:pt>
                <c:pt idx="1396">
                  <c:v>0.38100000000000001</c:v>
                </c:pt>
                <c:pt idx="1397">
                  <c:v>0.379</c:v>
                </c:pt>
                <c:pt idx="1398">
                  <c:v>0.374</c:v>
                </c:pt>
                <c:pt idx="1399">
                  <c:v>0.36399999999999999</c:v>
                </c:pt>
                <c:pt idx="1400">
                  <c:v>0.80900000000000005</c:v>
                </c:pt>
                <c:pt idx="1401">
                  <c:v>0.747</c:v>
                </c:pt>
                <c:pt idx="1402">
                  <c:v>0.69200000000000006</c:v>
                </c:pt>
                <c:pt idx="1403">
                  <c:v>0.65200000000000002</c:v>
                </c:pt>
                <c:pt idx="1404">
                  <c:v>0.622</c:v>
                </c:pt>
                <c:pt idx="1405">
                  <c:v>0.59299999999999997</c:v>
                </c:pt>
                <c:pt idx="1406">
                  <c:v>0.56999999999999995</c:v>
                </c:pt>
                <c:pt idx="1407">
                  <c:v>0.55000000000000004</c:v>
                </c:pt>
                <c:pt idx="1408">
                  <c:v>0.52800000000000002</c:v>
                </c:pt>
                <c:pt idx="1409">
                  <c:v>0.51200000000000001</c:v>
                </c:pt>
                <c:pt idx="1410">
                  <c:v>0.501</c:v>
                </c:pt>
                <c:pt idx="1411">
                  <c:v>0.49</c:v>
                </c:pt>
                <c:pt idx="1412">
                  <c:v>0.47300000000000003</c:v>
                </c:pt>
                <c:pt idx="1413">
                  <c:v>0.44900000000000001</c:v>
                </c:pt>
                <c:pt idx="1414">
                  <c:v>0.43099999999999999</c:v>
                </c:pt>
                <c:pt idx="1415">
                  <c:v>0.42299999999999999</c:v>
                </c:pt>
                <c:pt idx="1416">
                  <c:v>0.41499999999999998</c:v>
                </c:pt>
                <c:pt idx="1417">
                  <c:v>0.40900000000000003</c:v>
                </c:pt>
                <c:pt idx="1418">
                  <c:v>0.40400000000000003</c:v>
                </c:pt>
                <c:pt idx="1419">
                  <c:v>0.39300000000000002</c:v>
                </c:pt>
                <c:pt idx="1420">
                  <c:v>0.378</c:v>
                </c:pt>
                <c:pt idx="1421">
                  <c:v>0.36900000000000005</c:v>
                </c:pt>
                <c:pt idx="1422">
                  <c:v>0.36599999999999999</c:v>
                </c:pt>
                <c:pt idx="1423">
                  <c:v>0.36099999999999999</c:v>
                </c:pt>
                <c:pt idx="1424">
                  <c:v>0.35499999999999998</c:v>
                </c:pt>
                <c:pt idx="1425">
                  <c:v>0.34900000000000003</c:v>
                </c:pt>
                <c:pt idx="1426">
                  <c:v>0.34299999999999997</c:v>
                </c:pt>
                <c:pt idx="1427">
                  <c:v>0.33900000000000002</c:v>
                </c:pt>
                <c:pt idx="1428">
                  <c:v>0.33399999999999996</c:v>
                </c:pt>
                <c:pt idx="1429">
                  <c:v>0.32600000000000001</c:v>
                </c:pt>
                <c:pt idx="1430">
                  <c:v>0.66799999999999993</c:v>
                </c:pt>
                <c:pt idx="1431">
                  <c:v>0.63900000000000001</c:v>
                </c:pt>
                <c:pt idx="1432">
                  <c:v>0.61</c:v>
                </c:pt>
                <c:pt idx="1433">
                  <c:v>0.58399999999999996</c:v>
                </c:pt>
                <c:pt idx="1434">
                  <c:v>0.56200000000000006</c:v>
                </c:pt>
                <c:pt idx="1435">
                  <c:v>0.54100000000000004</c:v>
                </c:pt>
                <c:pt idx="1436">
                  <c:v>0.52100000000000002</c:v>
                </c:pt>
                <c:pt idx="1437">
                  <c:v>0.501</c:v>
                </c:pt>
                <c:pt idx="1438">
                  <c:v>0.48000000000000004</c:v>
                </c:pt>
                <c:pt idx="1439">
                  <c:v>0.46200000000000002</c:v>
                </c:pt>
                <c:pt idx="1440">
                  <c:v>0.44900000000000001</c:v>
                </c:pt>
                <c:pt idx="1441">
                  <c:v>0.435</c:v>
                </c:pt>
                <c:pt idx="1442">
                  <c:v>0.41899999999999998</c:v>
                </c:pt>
                <c:pt idx="1443">
                  <c:v>0.4</c:v>
                </c:pt>
                <c:pt idx="1444">
                  <c:v>0.376</c:v>
                </c:pt>
                <c:pt idx="1445">
                  <c:v>0.35899999999999999</c:v>
                </c:pt>
                <c:pt idx="1446">
                  <c:v>0.34799999999999998</c:v>
                </c:pt>
                <c:pt idx="1447">
                  <c:v>0.33500000000000002</c:v>
                </c:pt>
                <c:pt idx="1448">
                  <c:v>0.32100000000000001</c:v>
                </c:pt>
                <c:pt idx="1449">
                  <c:v>0.314</c:v>
                </c:pt>
                <c:pt idx="1450">
                  <c:v>0.30499999999999999</c:v>
                </c:pt>
                <c:pt idx="1451">
                  <c:v>0.29399999999999998</c:v>
                </c:pt>
                <c:pt idx="1452">
                  <c:v>0.28699999999999998</c:v>
                </c:pt>
                <c:pt idx="1453">
                  <c:v>0.28299999999999997</c:v>
                </c:pt>
                <c:pt idx="1454">
                  <c:v>0.27399999999999997</c:v>
                </c:pt>
                <c:pt idx="1455">
                  <c:v>0.27</c:v>
                </c:pt>
                <c:pt idx="1456">
                  <c:v>0.26800000000000002</c:v>
                </c:pt>
                <c:pt idx="1457">
                  <c:v>0.26600000000000001</c:v>
                </c:pt>
                <c:pt idx="1458">
                  <c:v>0.26300000000000001</c:v>
                </c:pt>
                <c:pt idx="1459">
                  <c:v>0.25999999999999995</c:v>
                </c:pt>
                <c:pt idx="1460">
                  <c:v>0.25800000000000001</c:v>
                </c:pt>
                <c:pt idx="1461">
                  <c:v>0.51700000000000002</c:v>
                </c:pt>
                <c:pt idx="1462">
                  <c:v>0.49200000000000005</c:v>
                </c:pt>
                <c:pt idx="1463">
                  <c:v>0.46299999999999997</c:v>
                </c:pt>
                <c:pt idx="1464">
                  <c:v>0.442</c:v>
                </c:pt>
                <c:pt idx="1465">
                  <c:v>0.42499999999999999</c:v>
                </c:pt>
                <c:pt idx="1466">
                  <c:v>0.41100000000000003</c:v>
                </c:pt>
                <c:pt idx="1467">
                  <c:v>0.39900000000000002</c:v>
                </c:pt>
                <c:pt idx="1468">
                  <c:v>0.38699999999999996</c:v>
                </c:pt>
                <c:pt idx="1469">
                  <c:v>0.371</c:v>
                </c:pt>
                <c:pt idx="1470">
                  <c:v>0.35599999999999998</c:v>
                </c:pt>
                <c:pt idx="1471">
                  <c:v>0.34600000000000003</c:v>
                </c:pt>
                <c:pt idx="1472">
                  <c:v>0.33300000000000002</c:v>
                </c:pt>
                <c:pt idx="1473">
                  <c:v>0.32100000000000001</c:v>
                </c:pt>
                <c:pt idx="1474">
                  <c:v>0.315</c:v>
                </c:pt>
                <c:pt idx="1475">
                  <c:v>0.307</c:v>
                </c:pt>
                <c:pt idx="1476">
                  <c:v>0.29799999999999999</c:v>
                </c:pt>
                <c:pt idx="1477">
                  <c:v>0.29199999999999998</c:v>
                </c:pt>
                <c:pt idx="1478">
                  <c:v>0.28600000000000003</c:v>
                </c:pt>
                <c:pt idx="1479">
                  <c:v>0.28100000000000003</c:v>
                </c:pt>
                <c:pt idx="1480">
                  <c:v>0.27500000000000002</c:v>
                </c:pt>
                <c:pt idx="1481">
                  <c:v>0.27</c:v>
                </c:pt>
                <c:pt idx="1482">
                  <c:v>0.26600000000000001</c:v>
                </c:pt>
                <c:pt idx="1483">
                  <c:v>0.26100000000000001</c:v>
                </c:pt>
                <c:pt idx="1484">
                  <c:v>0.254</c:v>
                </c:pt>
                <c:pt idx="1485">
                  <c:v>0.247</c:v>
                </c:pt>
                <c:pt idx="1486">
                  <c:v>0.24000000000000002</c:v>
                </c:pt>
                <c:pt idx="1487">
                  <c:v>0.23399999999999999</c:v>
                </c:pt>
                <c:pt idx="1488">
                  <c:v>0.22900000000000001</c:v>
                </c:pt>
                <c:pt idx="1489">
                  <c:v>0.221</c:v>
                </c:pt>
                <c:pt idx="1490">
                  <c:v>0.217</c:v>
                </c:pt>
                <c:pt idx="1491">
                  <c:v>0.215</c:v>
                </c:pt>
                <c:pt idx="1492">
                  <c:v>0.21199999999999999</c:v>
                </c:pt>
                <c:pt idx="1493">
                  <c:v>0.20900000000000002</c:v>
                </c:pt>
                <c:pt idx="1494">
                  <c:v>0.20699999999999999</c:v>
                </c:pt>
                <c:pt idx="1495">
                  <c:v>0.20599999999999999</c:v>
                </c:pt>
                <c:pt idx="1496">
                  <c:v>0.20200000000000001</c:v>
                </c:pt>
                <c:pt idx="1497">
                  <c:v>0.19600000000000001</c:v>
                </c:pt>
                <c:pt idx="1498">
                  <c:v>0.192</c:v>
                </c:pt>
                <c:pt idx="1499">
                  <c:v>0.187</c:v>
                </c:pt>
                <c:pt idx="1500">
                  <c:v>0.183</c:v>
                </c:pt>
                <c:pt idx="1501">
                  <c:v>0.18100000000000002</c:v>
                </c:pt>
                <c:pt idx="1502">
                  <c:v>1.75</c:v>
                </c:pt>
                <c:pt idx="1503">
                  <c:v>1.7100000000000002</c:v>
                </c:pt>
                <c:pt idx="1504">
                  <c:v>1.6600000000000001</c:v>
                </c:pt>
                <c:pt idx="1505">
                  <c:v>1.6</c:v>
                </c:pt>
                <c:pt idx="1506">
                  <c:v>1.54</c:v>
                </c:pt>
                <c:pt idx="1507">
                  <c:v>1.5</c:v>
                </c:pt>
                <c:pt idx="1508">
                  <c:v>1.47</c:v>
                </c:pt>
                <c:pt idx="1509">
                  <c:v>1.45</c:v>
                </c:pt>
                <c:pt idx="1510">
                  <c:v>1.46</c:v>
                </c:pt>
                <c:pt idx="1511">
                  <c:v>1.47</c:v>
                </c:pt>
                <c:pt idx="1512">
                  <c:v>1.47</c:v>
                </c:pt>
                <c:pt idx="1513">
                  <c:v>1.45</c:v>
                </c:pt>
                <c:pt idx="1514">
                  <c:v>1.39</c:v>
                </c:pt>
                <c:pt idx="1515">
                  <c:v>1.36</c:v>
                </c:pt>
                <c:pt idx="1516">
                  <c:v>1.33</c:v>
                </c:pt>
                <c:pt idx="1517">
                  <c:v>1.2999999999999998</c:v>
                </c:pt>
                <c:pt idx="1518">
                  <c:v>1.2999999999999998</c:v>
                </c:pt>
                <c:pt idx="1519">
                  <c:v>1.31</c:v>
                </c:pt>
                <c:pt idx="1520">
                  <c:v>1.2999999999999998</c:v>
                </c:pt>
                <c:pt idx="1521">
                  <c:v>1.26</c:v>
                </c:pt>
                <c:pt idx="1522">
                  <c:v>1.22</c:v>
                </c:pt>
                <c:pt idx="1523">
                  <c:v>1.1900000000000002</c:v>
                </c:pt>
                <c:pt idx="1524">
                  <c:v>1.18</c:v>
                </c:pt>
                <c:pt idx="1525">
                  <c:v>1.1900000000000002</c:v>
                </c:pt>
                <c:pt idx="1526">
                  <c:v>1.1900000000000002</c:v>
                </c:pt>
                <c:pt idx="1527">
                  <c:v>1.1900000000000002</c:v>
                </c:pt>
                <c:pt idx="1528">
                  <c:v>1.17</c:v>
                </c:pt>
                <c:pt idx="1529">
                  <c:v>1.1600000000000001</c:v>
                </c:pt>
                <c:pt idx="1530">
                  <c:v>1.1600000000000001</c:v>
                </c:pt>
                <c:pt idx="1531">
                  <c:v>1.17</c:v>
                </c:pt>
                <c:pt idx="1532">
                  <c:v>1.17</c:v>
                </c:pt>
                <c:pt idx="1533">
                  <c:v>1.1500000000000001</c:v>
                </c:pt>
                <c:pt idx="1534">
                  <c:v>1.1100000000000001</c:v>
                </c:pt>
                <c:pt idx="1535">
                  <c:v>1.07</c:v>
                </c:pt>
                <c:pt idx="1536">
                  <c:v>1.06</c:v>
                </c:pt>
                <c:pt idx="1537">
                  <c:v>1.07</c:v>
                </c:pt>
                <c:pt idx="1538">
                  <c:v>1.08</c:v>
                </c:pt>
                <c:pt idx="1539">
                  <c:v>1.0900000000000001</c:v>
                </c:pt>
                <c:pt idx="1540">
                  <c:v>1.07</c:v>
                </c:pt>
                <c:pt idx="1541">
                  <c:v>1.04</c:v>
                </c:pt>
                <c:pt idx="1542">
                  <c:v>1.02</c:v>
                </c:pt>
                <c:pt idx="1543">
                  <c:v>1.01</c:v>
                </c:pt>
                <c:pt idx="1544">
                  <c:v>1</c:v>
                </c:pt>
                <c:pt idx="1545">
                  <c:v>0.98699999999999999</c:v>
                </c:pt>
                <c:pt idx="1546">
                  <c:v>0.97200000000000009</c:v>
                </c:pt>
                <c:pt idx="1547">
                  <c:v>0.96</c:v>
                </c:pt>
                <c:pt idx="1548">
                  <c:v>0.93399999999999994</c:v>
                </c:pt>
                <c:pt idx="1549">
                  <c:v>0.89900000000000002</c:v>
                </c:pt>
                <c:pt idx="1550">
                  <c:v>0.88700000000000001</c:v>
                </c:pt>
                <c:pt idx="1551">
                  <c:v>0.88100000000000001</c:v>
                </c:pt>
                <c:pt idx="1552">
                  <c:v>0.8670000000000001</c:v>
                </c:pt>
                <c:pt idx="1553">
                  <c:v>0.84599999999999997</c:v>
                </c:pt>
                <c:pt idx="1554">
                  <c:v>0.82700000000000007</c:v>
                </c:pt>
                <c:pt idx="1555">
                  <c:v>0.82799999999999996</c:v>
                </c:pt>
                <c:pt idx="1556">
                  <c:v>0.83299999999999996</c:v>
                </c:pt>
                <c:pt idx="1557">
                  <c:v>0.82700000000000007</c:v>
                </c:pt>
                <c:pt idx="1558">
                  <c:v>0.81400000000000006</c:v>
                </c:pt>
                <c:pt idx="1559">
                  <c:v>0.8</c:v>
                </c:pt>
                <c:pt idx="1560">
                  <c:v>0.79400000000000015</c:v>
                </c:pt>
                <c:pt idx="1561">
                  <c:v>0.80199999999999994</c:v>
                </c:pt>
                <c:pt idx="1562">
                  <c:v>0.81</c:v>
                </c:pt>
                <c:pt idx="1563">
                  <c:v>0.80699999999999994</c:v>
                </c:pt>
                <c:pt idx="1564">
                  <c:v>0.77899999999999991</c:v>
                </c:pt>
                <c:pt idx="1565">
                  <c:v>0.75</c:v>
                </c:pt>
                <c:pt idx="1566">
                  <c:v>0.74400000000000011</c:v>
                </c:pt>
                <c:pt idx="1567">
                  <c:v>0.75</c:v>
                </c:pt>
                <c:pt idx="1568">
                  <c:v>0.75700000000000001</c:v>
                </c:pt>
                <c:pt idx="1569">
                  <c:v>0.76400000000000001</c:v>
                </c:pt>
                <c:pt idx="1570">
                  <c:v>0.76899999999999991</c:v>
                </c:pt>
                <c:pt idx="1571">
                  <c:v>0.77299999999999991</c:v>
                </c:pt>
                <c:pt idx="1572">
                  <c:v>0.77100000000000002</c:v>
                </c:pt>
                <c:pt idx="1573">
                  <c:v>0.75</c:v>
                </c:pt>
                <c:pt idx="1574">
                  <c:v>0.72699999999999998</c:v>
                </c:pt>
                <c:pt idx="1575">
                  <c:v>0.71699999999999997</c:v>
                </c:pt>
                <c:pt idx="1576">
                  <c:v>0.71600000000000008</c:v>
                </c:pt>
                <c:pt idx="1577">
                  <c:v>0.70099999999999996</c:v>
                </c:pt>
                <c:pt idx="1578">
                  <c:v>0.67900000000000005</c:v>
                </c:pt>
                <c:pt idx="1579">
                  <c:v>0.67100000000000004</c:v>
                </c:pt>
                <c:pt idx="1580">
                  <c:v>0.66900000000000004</c:v>
                </c:pt>
                <c:pt idx="1581">
                  <c:v>0.66500000000000004</c:v>
                </c:pt>
                <c:pt idx="1582">
                  <c:v>0.65099999999999991</c:v>
                </c:pt>
                <c:pt idx="1583">
                  <c:v>0.63500000000000001</c:v>
                </c:pt>
                <c:pt idx="1584">
                  <c:v>0.61899999999999999</c:v>
                </c:pt>
                <c:pt idx="1585">
                  <c:v>0.60000000000000009</c:v>
                </c:pt>
                <c:pt idx="1586">
                  <c:v>0.58000000000000007</c:v>
                </c:pt>
                <c:pt idx="1587">
                  <c:v>0.56899999999999995</c:v>
                </c:pt>
                <c:pt idx="1588">
                  <c:v>0.56200000000000006</c:v>
                </c:pt>
                <c:pt idx="1589">
                  <c:v>0.56300000000000006</c:v>
                </c:pt>
                <c:pt idx="1590">
                  <c:v>0.56799999999999995</c:v>
                </c:pt>
                <c:pt idx="1591">
                  <c:v>0.56899999999999995</c:v>
                </c:pt>
                <c:pt idx="1592">
                  <c:v>0.57000000000000006</c:v>
                </c:pt>
                <c:pt idx="1593">
                  <c:v>0.56899999999999995</c:v>
                </c:pt>
                <c:pt idx="1594">
                  <c:v>0.56799999999999995</c:v>
                </c:pt>
                <c:pt idx="1595">
                  <c:v>0.56399999999999995</c:v>
                </c:pt>
                <c:pt idx="1596">
                  <c:v>0.56000000000000005</c:v>
                </c:pt>
                <c:pt idx="1597">
                  <c:v>0.56399999999999995</c:v>
                </c:pt>
                <c:pt idx="1598">
                  <c:v>0.56399999999999995</c:v>
                </c:pt>
                <c:pt idx="1599">
                  <c:v>0.55399999999999994</c:v>
                </c:pt>
                <c:pt idx="1600">
                  <c:v>0.54500000000000004</c:v>
                </c:pt>
                <c:pt idx="1601">
                  <c:v>0.54500000000000004</c:v>
                </c:pt>
                <c:pt idx="1602">
                  <c:v>0.54500000000000004</c:v>
                </c:pt>
                <c:pt idx="1603">
                  <c:v>0.53800000000000003</c:v>
                </c:pt>
                <c:pt idx="1604">
                  <c:v>0.52800000000000002</c:v>
                </c:pt>
                <c:pt idx="1605">
                  <c:v>0.52500000000000002</c:v>
                </c:pt>
                <c:pt idx="1606">
                  <c:v>0.52699999999999991</c:v>
                </c:pt>
                <c:pt idx="1607">
                  <c:v>0.52899999999999991</c:v>
                </c:pt>
                <c:pt idx="1608">
                  <c:v>0.52699999999999991</c:v>
                </c:pt>
                <c:pt idx="1609">
                  <c:v>0.51900000000000002</c:v>
                </c:pt>
                <c:pt idx="1610">
                  <c:v>0.50700000000000001</c:v>
                </c:pt>
                <c:pt idx="1611">
                  <c:v>0.496</c:v>
                </c:pt>
                <c:pt idx="1612">
                  <c:v>0.48600000000000004</c:v>
                </c:pt>
                <c:pt idx="1613">
                  <c:v>0.47599999999999998</c:v>
                </c:pt>
                <c:pt idx="1614">
                  <c:v>0.46800000000000003</c:v>
                </c:pt>
                <c:pt idx="1615">
                  <c:v>0.45999999999999996</c:v>
                </c:pt>
                <c:pt idx="1616">
                  <c:v>0.45000000000000007</c:v>
                </c:pt>
                <c:pt idx="1617">
                  <c:v>0.443</c:v>
                </c:pt>
                <c:pt idx="1618">
                  <c:v>0.43699999999999994</c:v>
                </c:pt>
                <c:pt idx="1619">
                  <c:v>0.42899999999999999</c:v>
                </c:pt>
                <c:pt idx="1620">
                  <c:v>0.41699999999999993</c:v>
                </c:pt>
                <c:pt idx="1621">
                  <c:v>0.40700000000000003</c:v>
                </c:pt>
                <c:pt idx="1622">
                  <c:v>0.40099999999999997</c:v>
                </c:pt>
                <c:pt idx="1623">
                  <c:v>0.39400000000000002</c:v>
                </c:pt>
                <c:pt idx="1624">
                  <c:v>0.38700000000000001</c:v>
                </c:pt>
                <c:pt idx="1625">
                  <c:v>0.38099999999999995</c:v>
                </c:pt>
                <c:pt idx="1626">
                  <c:v>0.38099999999999995</c:v>
                </c:pt>
                <c:pt idx="1627">
                  <c:v>0.38</c:v>
                </c:pt>
                <c:pt idx="1628">
                  <c:v>0.37700000000000006</c:v>
                </c:pt>
                <c:pt idx="1629">
                  <c:v>0.376</c:v>
                </c:pt>
                <c:pt idx="1630">
                  <c:v>0.376</c:v>
                </c:pt>
                <c:pt idx="1631">
                  <c:v>0.371</c:v>
                </c:pt>
                <c:pt idx="1632">
                  <c:v>0.36499999999999999</c:v>
                </c:pt>
                <c:pt idx="1633">
                  <c:v>0.36000000000000004</c:v>
                </c:pt>
                <c:pt idx="1634">
                  <c:v>0.35500000000000004</c:v>
                </c:pt>
                <c:pt idx="1635">
                  <c:v>0.35399999999999998</c:v>
                </c:pt>
                <c:pt idx="1636">
                  <c:v>0.35200000000000004</c:v>
                </c:pt>
                <c:pt idx="1637">
                  <c:v>0.35</c:v>
                </c:pt>
                <c:pt idx="1638">
                  <c:v>0.35200000000000004</c:v>
                </c:pt>
                <c:pt idx="1639">
                  <c:v>0.35399999999999998</c:v>
                </c:pt>
                <c:pt idx="1640">
                  <c:v>0.35599999999999998</c:v>
                </c:pt>
                <c:pt idx="1641">
                  <c:v>0.35500000000000004</c:v>
                </c:pt>
                <c:pt idx="1642">
                  <c:v>0.35200000000000004</c:v>
                </c:pt>
                <c:pt idx="1643">
                  <c:v>0.34899999999999998</c:v>
                </c:pt>
                <c:pt idx="1644">
                  <c:v>0.34499999999999997</c:v>
                </c:pt>
                <c:pt idx="1645">
                  <c:v>0.34100000000000008</c:v>
                </c:pt>
                <c:pt idx="1646">
                  <c:v>0.33099999999999996</c:v>
                </c:pt>
                <c:pt idx="1647">
                  <c:v>0.32300000000000001</c:v>
                </c:pt>
                <c:pt idx="1648">
                  <c:v>0.31900000000000006</c:v>
                </c:pt>
                <c:pt idx="1649">
                  <c:v>0.318</c:v>
                </c:pt>
                <c:pt idx="1650">
                  <c:v>0.318</c:v>
                </c:pt>
                <c:pt idx="1651">
                  <c:v>0.31399999999999995</c:v>
                </c:pt>
                <c:pt idx="1652">
                  <c:v>0.31</c:v>
                </c:pt>
                <c:pt idx="1653">
                  <c:v>0.307</c:v>
                </c:pt>
                <c:pt idx="1654">
                  <c:v>0.30000000000000004</c:v>
                </c:pt>
                <c:pt idx="1655">
                  <c:v>0.29299999999999998</c:v>
                </c:pt>
                <c:pt idx="1656">
                  <c:v>0.29100000000000004</c:v>
                </c:pt>
                <c:pt idx="1657">
                  <c:v>0.29199999999999998</c:v>
                </c:pt>
                <c:pt idx="1658">
                  <c:v>0.29100000000000004</c:v>
                </c:pt>
                <c:pt idx="1659">
                  <c:v>0.29000000000000004</c:v>
                </c:pt>
                <c:pt idx="1660">
                  <c:v>0.28900000000000003</c:v>
                </c:pt>
                <c:pt idx="1661">
                  <c:v>0.28600000000000003</c:v>
                </c:pt>
                <c:pt idx="1662">
                  <c:v>0.28100000000000003</c:v>
                </c:pt>
                <c:pt idx="1663">
                  <c:v>0.27600000000000002</c:v>
                </c:pt>
                <c:pt idx="1664">
                  <c:v>0.27299999999999996</c:v>
                </c:pt>
                <c:pt idx="1665">
                  <c:v>0.26800000000000002</c:v>
                </c:pt>
                <c:pt idx="1666">
                  <c:v>0.26600000000000001</c:v>
                </c:pt>
                <c:pt idx="1667">
                  <c:v>0.26500000000000001</c:v>
                </c:pt>
                <c:pt idx="1668">
                  <c:v>0.26400000000000001</c:v>
                </c:pt>
                <c:pt idx="1669">
                  <c:v>0.26100000000000001</c:v>
                </c:pt>
                <c:pt idx="1670">
                  <c:v>0.255</c:v>
                </c:pt>
                <c:pt idx="1671">
                  <c:v>0.25</c:v>
                </c:pt>
                <c:pt idx="1672">
                  <c:v>0.246</c:v>
                </c:pt>
                <c:pt idx="1673">
                  <c:v>0.24300000000000002</c:v>
                </c:pt>
                <c:pt idx="1674">
                  <c:v>0.23799999999999999</c:v>
                </c:pt>
                <c:pt idx="1675">
                  <c:v>0.23400000000000001</c:v>
                </c:pt>
                <c:pt idx="1676">
                  <c:v>0.23099999999999998</c:v>
                </c:pt>
                <c:pt idx="1677">
                  <c:v>0.224</c:v>
                </c:pt>
                <c:pt idx="1678">
                  <c:v>0.214</c:v>
                </c:pt>
                <c:pt idx="1679">
                  <c:v>0.21199999999999999</c:v>
                </c:pt>
                <c:pt idx="1680">
                  <c:v>0.21299999999999999</c:v>
                </c:pt>
                <c:pt idx="1681">
                  <c:v>0.214</c:v>
                </c:pt>
                <c:pt idx="1682">
                  <c:v>0.21600000000000003</c:v>
                </c:pt>
                <c:pt idx="1683">
                  <c:v>0.217</c:v>
                </c:pt>
                <c:pt idx="1684">
                  <c:v>0.217</c:v>
                </c:pt>
                <c:pt idx="1685">
                  <c:v>0.217</c:v>
                </c:pt>
                <c:pt idx="1686">
                  <c:v>0.214</c:v>
                </c:pt>
                <c:pt idx="1687">
                  <c:v>0.21199999999999999</c:v>
                </c:pt>
                <c:pt idx="1688">
                  <c:v>0.20999999999999996</c:v>
                </c:pt>
                <c:pt idx="1689">
                  <c:v>0.20999999999999996</c:v>
                </c:pt>
                <c:pt idx="1690">
                  <c:v>0.20899999999999999</c:v>
                </c:pt>
                <c:pt idx="1691">
                  <c:v>0.20799999999999999</c:v>
                </c:pt>
                <c:pt idx="1692">
                  <c:v>0.20500000000000002</c:v>
                </c:pt>
                <c:pt idx="1693">
                  <c:v>0.20299999999999999</c:v>
                </c:pt>
                <c:pt idx="1694">
                  <c:v>0.19899999999999998</c:v>
                </c:pt>
                <c:pt idx="1695">
                  <c:v>0.193</c:v>
                </c:pt>
                <c:pt idx="1696">
                  <c:v>0.189</c:v>
                </c:pt>
                <c:pt idx="1697">
                  <c:v>0.19</c:v>
                </c:pt>
                <c:pt idx="1698">
                  <c:v>0.19</c:v>
                </c:pt>
                <c:pt idx="1699">
                  <c:v>0.19</c:v>
                </c:pt>
                <c:pt idx="1700">
                  <c:v>0.191</c:v>
                </c:pt>
                <c:pt idx="1701">
                  <c:v>0.191</c:v>
                </c:pt>
                <c:pt idx="1702">
                  <c:v>0.18600000000000003</c:v>
                </c:pt>
                <c:pt idx="1703">
                  <c:v>0.17900000000000002</c:v>
                </c:pt>
                <c:pt idx="1704">
                  <c:v>0.17499999999999999</c:v>
                </c:pt>
                <c:pt idx="1705">
                  <c:v>0.17499999999999999</c:v>
                </c:pt>
                <c:pt idx="1706">
                  <c:v>0.17600000000000002</c:v>
                </c:pt>
                <c:pt idx="1707">
                  <c:v>0.17399999999999999</c:v>
                </c:pt>
                <c:pt idx="1708">
                  <c:v>0.16900000000000001</c:v>
                </c:pt>
                <c:pt idx="1709">
                  <c:v>0.16600000000000001</c:v>
                </c:pt>
                <c:pt idx="1710">
                  <c:v>0.16500000000000001</c:v>
                </c:pt>
                <c:pt idx="1711">
                  <c:v>0.16500000000000001</c:v>
                </c:pt>
                <c:pt idx="1712">
                  <c:v>0.16500000000000001</c:v>
                </c:pt>
                <c:pt idx="1713">
                  <c:v>0.16500000000000001</c:v>
                </c:pt>
                <c:pt idx="1714">
                  <c:v>0.16500000000000001</c:v>
                </c:pt>
                <c:pt idx="1715">
                  <c:v>0.16199999999999998</c:v>
                </c:pt>
                <c:pt idx="1716">
                  <c:v>0.156</c:v>
                </c:pt>
                <c:pt idx="1717">
                  <c:v>0.151</c:v>
                </c:pt>
                <c:pt idx="1718">
                  <c:v>0.15000000000000002</c:v>
                </c:pt>
                <c:pt idx="1719">
                  <c:v>0.15000000000000002</c:v>
                </c:pt>
                <c:pt idx="1720">
                  <c:v>0.151</c:v>
                </c:pt>
                <c:pt idx="1721">
                  <c:v>0.151</c:v>
                </c:pt>
                <c:pt idx="1722">
                  <c:v>0.14899999999999999</c:v>
                </c:pt>
                <c:pt idx="1723">
                  <c:v>0.14599999999999999</c:v>
                </c:pt>
                <c:pt idx="1724">
                  <c:v>0.14199999999999999</c:v>
                </c:pt>
                <c:pt idx="1725">
                  <c:v>0.14099999999999999</c:v>
                </c:pt>
                <c:pt idx="1726">
                  <c:v>0.14099999999999999</c:v>
                </c:pt>
                <c:pt idx="1727">
                  <c:v>0.14099999999999999</c:v>
                </c:pt>
                <c:pt idx="1728">
                  <c:v>0.14199999999999999</c:v>
                </c:pt>
                <c:pt idx="1729">
                  <c:v>0.14199999999999999</c:v>
                </c:pt>
                <c:pt idx="1730">
                  <c:v>0.14099999999999999</c:v>
                </c:pt>
                <c:pt idx="1731">
                  <c:v>0.13800000000000001</c:v>
                </c:pt>
                <c:pt idx="1732">
                  <c:v>0.13200000000000001</c:v>
                </c:pt>
                <c:pt idx="1733">
                  <c:v>0.125</c:v>
                </c:pt>
                <c:pt idx="1734">
                  <c:v>0.11899999999999999</c:v>
                </c:pt>
                <c:pt idx="1735">
                  <c:v>0.11899999999999999</c:v>
                </c:pt>
                <c:pt idx="1736">
                  <c:v>0.11600000000000001</c:v>
                </c:pt>
                <c:pt idx="1737">
                  <c:v>0.111</c:v>
                </c:pt>
                <c:pt idx="1738">
                  <c:v>0.111</c:v>
                </c:pt>
                <c:pt idx="1739">
                  <c:v>0.10999999999999999</c:v>
                </c:pt>
                <c:pt idx="1740">
                  <c:v>0.109</c:v>
                </c:pt>
                <c:pt idx="1741">
                  <c:v>0.10999999999999999</c:v>
                </c:pt>
                <c:pt idx="1742">
                  <c:v>0.112</c:v>
                </c:pt>
                <c:pt idx="1743">
                  <c:v>0.11300000000000002</c:v>
                </c:pt>
                <c:pt idx="1744">
                  <c:v>0.11300000000000002</c:v>
                </c:pt>
                <c:pt idx="1745">
                  <c:v>0.111</c:v>
                </c:pt>
                <c:pt idx="1746">
                  <c:v>0.104</c:v>
                </c:pt>
                <c:pt idx="1747">
                  <c:v>9.6099999999999991E-2</c:v>
                </c:pt>
                <c:pt idx="1748">
                  <c:v>9.4700000000000006E-2</c:v>
                </c:pt>
                <c:pt idx="1749">
                  <c:v>9.7099999999999992E-2</c:v>
                </c:pt>
                <c:pt idx="1750">
                  <c:v>9.9899999999999989E-2</c:v>
                </c:pt>
                <c:pt idx="1751">
                  <c:v>9.98E-2</c:v>
                </c:pt>
                <c:pt idx="1752">
                  <c:v>9.74E-2</c:v>
                </c:pt>
                <c:pt idx="1753">
                  <c:v>9.5999999999999988E-2</c:v>
                </c:pt>
                <c:pt idx="1754">
                  <c:v>9.6500000000000002E-2</c:v>
                </c:pt>
                <c:pt idx="1755">
                  <c:v>9.7799999999999984E-2</c:v>
                </c:pt>
                <c:pt idx="1756">
                  <c:v>9.9399999999999988E-2</c:v>
                </c:pt>
                <c:pt idx="1757">
                  <c:v>0.10099999999999999</c:v>
                </c:pt>
                <c:pt idx="1758">
                  <c:v>9.8400000000000015E-2</c:v>
                </c:pt>
                <c:pt idx="1759">
                  <c:v>9.4199999999999992E-2</c:v>
                </c:pt>
                <c:pt idx="1760">
                  <c:v>8.7900000000000006E-2</c:v>
                </c:pt>
                <c:pt idx="1761">
                  <c:v>8.2699999999999996E-2</c:v>
                </c:pt>
                <c:pt idx="1762">
                  <c:v>8.2800000000000012E-2</c:v>
                </c:pt>
                <c:pt idx="1763">
                  <c:v>8.5199999999999998E-2</c:v>
                </c:pt>
                <c:pt idx="1764">
                  <c:v>8.7800000000000017E-2</c:v>
                </c:pt>
                <c:pt idx="1765">
                  <c:v>8.9400000000000007E-2</c:v>
                </c:pt>
                <c:pt idx="1766">
                  <c:v>9.0700000000000003E-2</c:v>
                </c:pt>
                <c:pt idx="1767">
                  <c:v>9.219999999999999E-2</c:v>
                </c:pt>
                <c:pt idx="1768">
                  <c:v>9.2099999999999987E-2</c:v>
                </c:pt>
                <c:pt idx="1769">
                  <c:v>8.8999999999999996E-2</c:v>
                </c:pt>
                <c:pt idx="1770">
                  <c:v>8.4899999999999989E-2</c:v>
                </c:pt>
                <c:pt idx="1771">
                  <c:v>8.1100000000000005E-2</c:v>
                </c:pt>
                <c:pt idx="1772">
                  <c:v>7.9500000000000001E-2</c:v>
                </c:pt>
                <c:pt idx="1773">
                  <c:v>8.0600000000000005E-2</c:v>
                </c:pt>
                <c:pt idx="1774">
                  <c:v>8.1799999999999998E-2</c:v>
                </c:pt>
                <c:pt idx="1775">
                  <c:v>8.2800000000000012E-2</c:v>
                </c:pt>
                <c:pt idx="1776">
                  <c:v>8.2099999999999979E-2</c:v>
                </c:pt>
                <c:pt idx="1777">
                  <c:v>8.1600000000000006E-2</c:v>
                </c:pt>
                <c:pt idx="1778">
                  <c:v>8.1200000000000008E-2</c:v>
                </c:pt>
                <c:pt idx="1779">
                  <c:v>7.9799999999999996E-2</c:v>
                </c:pt>
                <c:pt idx="1780">
                  <c:v>0.08</c:v>
                </c:pt>
                <c:pt idx="1781">
                  <c:v>7.9400000000000012E-2</c:v>
                </c:pt>
                <c:pt idx="1782">
                  <c:v>7.7000000000000013E-2</c:v>
                </c:pt>
                <c:pt idx="1783">
                  <c:v>7.5800000000000006E-2</c:v>
                </c:pt>
                <c:pt idx="1784">
                  <c:v>7.4399999999999994E-2</c:v>
                </c:pt>
                <c:pt idx="1785">
                  <c:v>7.2500000000000009E-2</c:v>
                </c:pt>
                <c:pt idx="1786">
                  <c:v>7.1599999999999997E-2</c:v>
                </c:pt>
                <c:pt idx="1787">
                  <c:v>6.9599999999999995E-2</c:v>
                </c:pt>
                <c:pt idx="1788">
                  <c:v>6.9199999999999998E-2</c:v>
                </c:pt>
                <c:pt idx="1789">
                  <c:v>7.0800000000000002E-2</c:v>
                </c:pt>
                <c:pt idx="1790">
                  <c:v>7.2300000000000003E-2</c:v>
                </c:pt>
                <c:pt idx="1791">
                  <c:v>7.1500000000000008E-2</c:v>
                </c:pt>
                <c:pt idx="1792">
                  <c:v>6.7099999999999993E-2</c:v>
                </c:pt>
                <c:pt idx="1793">
                  <c:v>6.3300000000000009E-2</c:v>
                </c:pt>
                <c:pt idx="1794">
                  <c:v>6.3399999999999998E-2</c:v>
                </c:pt>
                <c:pt idx="1795">
                  <c:v>5.7399999999999993</c:v>
                </c:pt>
                <c:pt idx="1796">
                  <c:v>5.03</c:v>
                </c:pt>
                <c:pt idx="1797">
                  <c:v>4.3899999999999997</c:v>
                </c:pt>
                <c:pt idx="1798">
                  <c:v>3.8499999999999996</c:v>
                </c:pt>
                <c:pt idx="1799">
                  <c:v>3.3000000000000003</c:v>
                </c:pt>
                <c:pt idx="1800">
                  <c:v>2.78</c:v>
                </c:pt>
                <c:pt idx="1801">
                  <c:v>2.39</c:v>
                </c:pt>
                <c:pt idx="1802">
                  <c:v>2.0699999999999998</c:v>
                </c:pt>
                <c:pt idx="1803">
                  <c:v>1.8000000000000003</c:v>
                </c:pt>
                <c:pt idx="1804">
                  <c:v>1.54</c:v>
                </c:pt>
                <c:pt idx="1805">
                  <c:v>1.2999999999999998</c:v>
                </c:pt>
                <c:pt idx="1806">
                  <c:v>1.1200000000000001</c:v>
                </c:pt>
                <c:pt idx="1807">
                  <c:v>0.96700000000000008</c:v>
                </c:pt>
                <c:pt idx="1808">
                  <c:v>0.86299999999999999</c:v>
                </c:pt>
                <c:pt idx="1809">
                  <c:v>0.78300000000000014</c:v>
                </c:pt>
                <c:pt idx="1810">
                  <c:v>0.70799999999999996</c:v>
                </c:pt>
                <c:pt idx="1811">
                  <c:v>0.63900000000000001</c:v>
                </c:pt>
                <c:pt idx="1812">
                  <c:v>0.58200000000000007</c:v>
                </c:pt>
                <c:pt idx="1813">
                  <c:v>0.54</c:v>
                </c:pt>
                <c:pt idx="1814">
                  <c:v>0.50600000000000001</c:v>
                </c:pt>
                <c:pt idx="1815">
                  <c:v>0.46499999999999997</c:v>
                </c:pt>
                <c:pt idx="1816">
                  <c:v>0.41599999999999998</c:v>
                </c:pt>
                <c:pt idx="1817">
                  <c:v>0.371</c:v>
                </c:pt>
                <c:pt idx="1818">
                  <c:v>0.34899999999999998</c:v>
                </c:pt>
                <c:pt idx="1819">
                  <c:v>0.34599999999999997</c:v>
                </c:pt>
                <c:pt idx="1820">
                  <c:v>0.34100000000000008</c:v>
                </c:pt>
                <c:pt idx="1821">
                  <c:v>0.32700000000000001</c:v>
                </c:pt>
                <c:pt idx="1822">
                  <c:v>0.31099999999999994</c:v>
                </c:pt>
                <c:pt idx="1823">
                  <c:v>0.30099999999999999</c:v>
                </c:pt>
                <c:pt idx="1824">
                  <c:v>0.29199999999999998</c:v>
                </c:pt>
                <c:pt idx="1825">
                  <c:v>0.28399999999999997</c:v>
                </c:pt>
                <c:pt idx="1826">
                  <c:v>0.26900000000000002</c:v>
                </c:pt>
                <c:pt idx="1827">
                  <c:v>0.25700000000000001</c:v>
                </c:pt>
                <c:pt idx="1828">
                  <c:v>0.248</c:v>
                </c:pt>
                <c:pt idx="1829">
                  <c:v>0.23900000000000002</c:v>
                </c:pt>
                <c:pt idx="1830">
                  <c:v>0.23900000000000002</c:v>
                </c:pt>
                <c:pt idx="1831">
                  <c:v>0.245</c:v>
                </c:pt>
                <c:pt idx="1832">
                  <c:v>0.24300000000000002</c:v>
                </c:pt>
                <c:pt idx="1833">
                  <c:v>0.23599999999999999</c:v>
                </c:pt>
                <c:pt idx="1834">
                  <c:v>0.23400000000000001</c:v>
                </c:pt>
                <c:pt idx="1835">
                  <c:v>0.23599999999999999</c:v>
                </c:pt>
                <c:pt idx="1836">
                  <c:v>0.23200000000000001</c:v>
                </c:pt>
                <c:pt idx="1837">
                  <c:v>0.22799999999999998</c:v>
                </c:pt>
                <c:pt idx="1838">
                  <c:v>0.22999999999999998</c:v>
                </c:pt>
                <c:pt idx="1839">
                  <c:v>0.22600000000000003</c:v>
                </c:pt>
                <c:pt idx="1840">
                  <c:v>0.223</c:v>
                </c:pt>
                <c:pt idx="1841">
                  <c:v>0.22799999999999998</c:v>
                </c:pt>
                <c:pt idx="1842">
                  <c:v>0.224</c:v>
                </c:pt>
                <c:pt idx="1843">
                  <c:v>0.214</c:v>
                </c:pt>
                <c:pt idx="1844">
                  <c:v>0.20999999999999996</c:v>
                </c:pt>
                <c:pt idx="1845">
                  <c:v>0.20999999999999996</c:v>
                </c:pt>
                <c:pt idx="1846">
                  <c:v>0.20799999999999999</c:v>
                </c:pt>
                <c:pt idx="1847">
                  <c:v>0.20299999999999999</c:v>
                </c:pt>
                <c:pt idx="1848">
                  <c:v>0.19600000000000001</c:v>
                </c:pt>
                <c:pt idx="1849">
                  <c:v>0.19500000000000001</c:v>
                </c:pt>
                <c:pt idx="1850">
                  <c:v>0.19500000000000001</c:v>
                </c:pt>
                <c:pt idx="1851">
                  <c:v>0.191</c:v>
                </c:pt>
                <c:pt idx="1852">
                  <c:v>0.18600000000000003</c:v>
                </c:pt>
                <c:pt idx="1853">
                  <c:v>0.17600000000000002</c:v>
                </c:pt>
                <c:pt idx="1854">
                  <c:v>0.17</c:v>
                </c:pt>
                <c:pt idx="1855">
                  <c:v>0.16600000000000001</c:v>
                </c:pt>
                <c:pt idx="1856">
                  <c:v>0.16500000000000001</c:v>
                </c:pt>
                <c:pt idx="1857">
                  <c:v>0.16199999999999998</c:v>
                </c:pt>
                <c:pt idx="1858">
                  <c:v>0.156</c:v>
                </c:pt>
                <c:pt idx="1859">
                  <c:v>0.15699999999999997</c:v>
                </c:pt>
                <c:pt idx="1860">
                  <c:v>0.156</c:v>
                </c:pt>
                <c:pt idx="1861">
                  <c:v>0.151</c:v>
                </c:pt>
                <c:pt idx="1862">
                  <c:v>0.152</c:v>
                </c:pt>
                <c:pt idx="1863">
                  <c:v>0.156</c:v>
                </c:pt>
                <c:pt idx="1864">
                  <c:v>0.16</c:v>
                </c:pt>
                <c:pt idx="1865">
                  <c:v>0.16299999999999998</c:v>
                </c:pt>
                <c:pt idx="1866">
                  <c:v>0.16600000000000001</c:v>
                </c:pt>
                <c:pt idx="1867">
                  <c:v>0.17100000000000001</c:v>
                </c:pt>
                <c:pt idx="1868">
                  <c:v>0.17</c:v>
                </c:pt>
                <c:pt idx="1869">
                  <c:v>0.16799999999999998</c:v>
                </c:pt>
                <c:pt idx="1870">
                  <c:v>0.16199999999999998</c:v>
                </c:pt>
                <c:pt idx="1871">
                  <c:v>0.15400000000000003</c:v>
                </c:pt>
                <c:pt idx="1872">
                  <c:v>0.152</c:v>
                </c:pt>
                <c:pt idx="1873">
                  <c:v>0.153</c:v>
                </c:pt>
                <c:pt idx="1874">
                  <c:v>0.152</c:v>
                </c:pt>
                <c:pt idx="1875">
                  <c:v>0.151</c:v>
                </c:pt>
                <c:pt idx="1876">
                  <c:v>0.151</c:v>
                </c:pt>
                <c:pt idx="1877">
                  <c:v>0.151</c:v>
                </c:pt>
                <c:pt idx="1878">
                  <c:v>0.15000000000000002</c:v>
                </c:pt>
                <c:pt idx="1879">
                  <c:v>0.15000000000000002</c:v>
                </c:pt>
                <c:pt idx="1880">
                  <c:v>0.152</c:v>
                </c:pt>
                <c:pt idx="1881">
                  <c:v>0.15400000000000003</c:v>
                </c:pt>
                <c:pt idx="1882">
                  <c:v>0.15000000000000002</c:v>
                </c:pt>
                <c:pt idx="1883">
                  <c:v>0.13900000000000001</c:v>
                </c:pt>
                <c:pt idx="1884">
                  <c:v>0.126</c:v>
                </c:pt>
                <c:pt idx="1885">
                  <c:v>0.11899999999999999</c:v>
                </c:pt>
                <c:pt idx="1886">
                  <c:v>0.11499999999999999</c:v>
                </c:pt>
                <c:pt idx="1887">
                  <c:v>0.11399999999999999</c:v>
                </c:pt>
                <c:pt idx="1888">
                  <c:v>0.11399999999999999</c:v>
                </c:pt>
                <c:pt idx="1889">
                  <c:v>0.111</c:v>
                </c:pt>
                <c:pt idx="1890">
                  <c:v>0.10800000000000001</c:v>
                </c:pt>
                <c:pt idx="1891">
                  <c:v>0.107</c:v>
                </c:pt>
                <c:pt idx="1892">
                  <c:v>0.10800000000000001</c:v>
                </c:pt>
                <c:pt idx="1893">
                  <c:v>0.10800000000000001</c:v>
                </c:pt>
                <c:pt idx="1894">
                  <c:v>0.10499999999999998</c:v>
                </c:pt>
                <c:pt idx="1895">
                  <c:v>0.10499999999999998</c:v>
                </c:pt>
                <c:pt idx="1896">
                  <c:v>0.10499999999999998</c:v>
                </c:pt>
                <c:pt idx="1897">
                  <c:v>0.10300000000000001</c:v>
                </c:pt>
                <c:pt idx="1898">
                  <c:v>0.99299999999999999</c:v>
                </c:pt>
                <c:pt idx="1899">
                  <c:v>9.6800000000000011E-2</c:v>
                </c:pt>
                <c:pt idx="1900">
                  <c:v>9.4199999999999992E-2</c:v>
                </c:pt>
                <c:pt idx="1901">
                  <c:v>9.4500000000000001E-2</c:v>
                </c:pt>
                <c:pt idx="1902">
                  <c:v>9.5500000000000002E-2</c:v>
                </c:pt>
                <c:pt idx="1903">
                  <c:v>9.5100000000000018E-2</c:v>
                </c:pt>
                <c:pt idx="1904">
                  <c:v>9.3899999999999983E-2</c:v>
                </c:pt>
                <c:pt idx="1905">
                  <c:v>9.3299999999999994E-2</c:v>
                </c:pt>
                <c:pt idx="1906">
                  <c:v>9.5700000000000007E-2</c:v>
                </c:pt>
                <c:pt idx="1907">
                  <c:v>9.7300000000000011E-2</c:v>
                </c:pt>
                <c:pt idx="1908">
                  <c:v>9.5200000000000007E-2</c:v>
                </c:pt>
                <c:pt idx="1909">
                  <c:v>9.0200000000000002E-2</c:v>
                </c:pt>
                <c:pt idx="1910">
                  <c:v>8.6900000000000005E-2</c:v>
                </c:pt>
                <c:pt idx="1911">
                  <c:v>8.6400000000000005E-2</c:v>
                </c:pt>
                <c:pt idx="1912">
                  <c:v>8.3999999999999991E-2</c:v>
                </c:pt>
                <c:pt idx="1913">
                  <c:v>8.2699999999999996E-2</c:v>
                </c:pt>
                <c:pt idx="1914">
                  <c:v>8.3799999999999986E-2</c:v>
                </c:pt>
                <c:pt idx="1915">
                  <c:v>8.2500000000000004E-2</c:v>
                </c:pt>
                <c:pt idx="1916">
                  <c:v>7.8300000000000008E-2</c:v>
                </c:pt>
                <c:pt idx="1917">
                  <c:v>7.7700000000000005E-2</c:v>
                </c:pt>
                <c:pt idx="1918">
                  <c:v>7.8800000000000009E-2</c:v>
                </c:pt>
                <c:pt idx="1919">
                  <c:v>7.9600000000000004E-2</c:v>
                </c:pt>
                <c:pt idx="1920">
                  <c:v>7.9600000000000004E-2</c:v>
                </c:pt>
                <c:pt idx="1921">
                  <c:v>7.9500000000000001E-2</c:v>
                </c:pt>
                <c:pt idx="1922">
                  <c:v>7.9100000000000004E-2</c:v>
                </c:pt>
                <c:pt idx="1923">
                  <c:v>7.7800000000000008E-2</c:v>
                </c:pt>
                <c:pt idx="1924">
                  <c:v>7.7100000000000002E-2</c:v>
                </c:pt>
                <c:pt idx="1925">
                  <c:v>7.5600000000000001E-2</c:v>
                </c:pt>
                <c:pt idx="1926">
                  <c:v>7.3200000000000001E-2</c:v>
                </c:pt>
                <c:pt idx="1927">
                  <c:v>7.2700000000000001E-2</c:v>
                </c:pt>
                <c:pt idx="1928">
                  <c:v>7.400000000000001E-2</c:v>
                </c:pt>
                <c:pt idx="1929">
                  <c:v>7.3900000000000007E-2</c:v>
                </c:pt>
                <c:pt idx="1930">
                  <c:v>6.8900000000000003E-2</c:v>
                </c:pt>
                <c:pt idx="1931">
                  <c:v>6.4599999999999991E-2</c:v>
                </c:pt>
                <c:pt idx="1932">
                  <c:v>6.5100000000000005E-2</c:v>
                </c:pt>
                <c:pt idx="1933">
                  <c:v>6.6199999999999995E-2</c:v>
                </c:pt>
                <c:pt idx="1934">
                  <c:v>6.7699999999999996E-2</c:v>
                </c:pt>
                <c:pt idx="1935">
                  <c:v>6.9599999999999995E-2</c:v>
                </c:pt>
                <c:pt idx="1936">
                  <c:v>7.0499999999999993E-2</c:v>
                </c:pt>
                <c:pt idx="1937">
                  <c:v>7.1199999999999999E-2</c:v>
                </c:pt>
                <c:pt idx="1938">
                  <c:v>7.0499999999999993E-2</c:v>
                </c:pt>
                <c:pt idx="1939">
                  <c:v>6.83E-2</c:v>
                </c:pt>
                <c:pt idx="1940">
                  <c:v>6.7500000000000004E-2</c:v>
                </c:pt>
                <c:pt idx="1941">
                  <c:v>6.7900000000000002E-2</c:v>
                </c:pt>
                <c:pt idx="1942">
                  <c:v>6.7000000000000004E-2</c:v>
                </c:pt>
                <c:pt idx="1943">
                  <c:v>6.6600000000000006E-2</c:v>
                </c:pt>
                <c:pt idx="1944">
                  <c:v>6.7099999999999993E-2</c:v>
                </c:pt>
                <c:pt idx="1945">
                  <c:v>6.6400000000000001E-2</c:v>
                </c:pt>
                <c:pt idx="1946">
                  <c:v>6.6400000000000001E-2</c:v>
                </c:pt>
                <c:pt idx="1947">
                  <c:v>6.6299999999999998E-2</c:v>
                </c:pt>
                <c:pt idx="1948">
                  <c:v>6.5299999999999997E-2</c:v>
                </c:pt>
                <c:pt idx="1949">
                  <c:v>6.4500000000000002E-2</c:v>
                </c:pt>
                <c:pt idx="1950">
                  <c:v>6.3500000000000001E-2</c:v>
                </c:pt>
                <c:pt idx="1951">
                  <c:v>6.3E-2</c:v>
                </c:pt>
                <c:pt idx="1952">
                  <c:v>6.3399999999999998E-2</c:v>
                </c:pt>
                <c:pt idx="1953">
                  <c:v>6.3099999999999989E-2</c:v>
                </c:pt>
                <c:pt idx="1954">
                  <c:v>6.0299999999999999E-2</c:v>
                </c:pt>
                <c:pt idx="1955">
                  <c:v>5.8300000000000005E-2</c:v>
                </c:pt>
                <c:pt idx="1956">
                  <c:v>5.8300000000000005E-2</c:v>
                </c:pt>
                <c:pt idx="1957">
                  <c:v>5.8999999999999997E-2</c:v>
                </c:pt>
                <c:pt idx="1958">
                  <c:v>5.9499999999999997E-2</c:v>
                </c:pt>
                <c:pt idx="1959">
                  <c:v>5.9200000000000003E-2</c:v>
                </c:pt>
                <c:pt idx="1960">
                  <c:v>5.8500000000000003E-2</c:v>
                </c:pt>
                <c:pt idx="1961">
                  <c:v>5.8500000000000003E-2</c:v>
                </c:pt>
                <c:pt idx="1962">
                  <c:v>5.8699999999999995E-2</c:v>
                </c:pt>
                <c:pt idx="1963">
                  <c:v>5.6999999999999995E-2</c:v>
                </c:pt>
                <c:pt idx="1964">
                  <c:v>5.4000000000000006E-2</c:v>
                </c:pt>
                <c:pt idx="1965">
                  <c:v>5.2999999999999999E-2</c:v>
                </c:pt>
                <c:pt idx="1966">
                  <c:v>5.1800000000000006E-2</c:v>
                </c:pt>
                <c:pt idx="1967">
                  <c:v>4.8300000000000003E-2</c:v>
                </c:pt>
                <c:pt idx="1968">
                  <c:v>4.5399999999999996E-2</c:v>
                </c:pt>
                <c:pt idx="1969">
                  <c:v>4.3900000000000008E-2</c:v>
                </c:pt>
                <c:pt idx="1970">
                  <c:v>4.3400000000000001E-2</c:v>
                </c:pt>
                <c:pt idx="1971">
                  <c:v>4.3100000000000006E-2</c:v>
                </c:pt>
                <c:pt idx="1972">
                  <c:v>4.3499999999999997E-2</c:v>
                </c:pt>
                <c:pt idx="1973">
                  <c:v>4.4800000000000006E-2</c:v>
                </c:pt>
                <c:pt idx="1974">
                  <c:v>4.6099999999999995E-2</c:v>
                </c:pt>
                <c:pt idx="1975">
                  <c:v>4.7199999999999992E-2</c:v>
                </c:pt>
                <c:pt idx="1976">
                  <c:v>4.8199999999999993E-2</c:v>
                </c:pt>
                <c:pt idx="1977">
                  <c:v>4.8199999999999993E-2</c:v>
                </c:pt>
                <c:pt idx="1978">
                  <c:v>4.6199999999999998E-2</c:v>
                </c:pt>
                <c:pt idx="1979">
                  <c:v>4.4900000000000002E-2</c:v>
                </c:pt>
                <c:pt idx="1980">
                  <c:v>4.4499999999999998E-2</c:v>
                </c:pt>
                <c:pt idx="1981">
                  <c:v>4.41E-2</c:v>
                </c:pt>
                <c:pt idx="1982">
                  <c:v>4.41E-2</c:v>
                </c:pt>
                <c:pt idx="1983">
                  <c:v>4.3100000000000006E-2</c:v>
                </c:pt>
                <c:pt idx="1984">
                  <c:v>4.1799999999999997E-2</c:v>
                </c:pt>
                <c:pt idx="1985">
                  <c:v>4.0600000000000004E-2</c:v>
                </c:pt>
                <c:pt idx="1986">
                  <c:v>3.9599999999999996E-2</c:v>
                </c:pt>
                <c:pt idx="1987">
                  <c:v>3.8699999999999998E-2</c:v>
                </c:pt>
                <c:pt idx="1988">
                  <c:v>3.6299999999999999E-2</c:v>
                </c:pt>
                <c:pt idx="1989">
                  <c:v>3.3699999999999994E-2</c:v>
                </c:pt>
                <c:pt idx="1990">
                  <c:v>3.3699999999999994E-2</c:v>
                </c:pt>
                <c:pt idx="1991">
                  <c:v>3.5099999999999999E-2</c:v>
                </c:pt>
                <c:pt idx="1992">
                  <c:v>3.5299999999999998E-2</c:v>
                </c:pt>
                <c:pt idx="1993">
                  <c:v>3.5799999999999998E-2</c:v>
                </c:pt>
                <c:pt idx="1994">
                  <c:v>3.6100000000000007E-2</c:v>
                </c:pt>
                <c:pt idx="1995">
                  <c:v>3.6100000000000007E-2</c:v>
                </c:pt>
                <c:pt idx="1996">
                  <c:v>3.6799999999999999E-2</c:v>
                </c:pt>
                <c:pt idx="1997">
                  <c:v>3.5499999999999997E-2</c:v>
                </c:pt>
                <c:pt idx="1998">
                  <c:v>3.44E-2</c:v>
                </c:pt>
                <c:pt idx="1999">
                  <c:v>3.5400000000000001E-2</c:v>
                </c:pt>
                <c:pt idx="2000">
                  <c:v>3.5900000000000001E-2</c:v>
                </c:pt>
                <c:pt idx="2001">
                  <c:v>3.56E-2</c:v>
                </c:pt>
                <c:pt idx="2002">
                  <c:v>3.49E-2</c:v>
                </c:pt>
                <c:pt idx="2003">
                  <c:v>3.4000000000000002E-2</c:v>
                </c:pt>
                <c:pt idx="2004">
                  <c:v>3.3399999999999999E-2</c:v>
                </c:pt>
                <c:pt idx="2005">
                  <c:v>3.2899999999999999E-2</c:v>
                </c:pt>
                <c:pt idx="2006">
                  <c:v>3.2399999999999998E-2</c:v>
                </c:pt>
                <c:pt idx="2007">
                  <c:v>3.2100000000000004E-2</c:v>
                </c:pt>
                <c:pt idx="2008">
                  <c:v>3.1899999999999998E-2</c:v>
                </c:pt>
                <c:pt idx="2009">
                  <c:v>3.1300000000000001E-2</c:v>
                </c:pt>
                <c:pt idx="2010">
                  <c:v>3.0400000000000003E-2</c:v>
                </c:pt>
                <c:pt idx="2011">
                  <c:v>2.9399999999999999E-2</c:v>
                </c:pt>
                <c:pt idx="2012">
                  <c:v>2.8700000000000003E-2</c:v>
                </c:pt>
                <c:pt idx="2013">
                  <c:v>2.8700000000000003E-2</c:v>
                </c:pt>
                <c:pt idx="2014">
                  <c:v>2.9199999999999997E-2</c:v>
                </c:pt>
                <c:pt idx="2015">
                  <c:v>2.9399999999999999E-2</c:v>
                </c:pt>
                <c:pt idx="2016">
                  <c:v>2.8700000000000003E-2</c:v>
                </c:pt>
                <c:pt idx="2017">
                  <c:v>2.7199999999999998E-2</c:v>
                </c:pt>
                <c:pt idx="2018">
                  <c:v>2.5799999999999997E-2</c:v>
                </c:pt>
                <c:pt idx="2019">
                  <c:v>2.5900000000000003E-2</c:v>
                </c:pt>
                <c:pt idx="2020">
                  <c:v>2.6699999999999995E-2</c:v>
                </c:pt>
                <c:pt idx="2021">
                  <c:v>2.7499999999999997E-2</c:v>
                </c:pt>
                <c:pt idx="2022">
                  <c:v>2.8299999999999999E-2</c:v>
                </c:pt>
                <c:pt idx="2023">
                  <c:v>2.8700000000000003E-2</c:v>
                </c:pt>
                <c:pt idx="2024">
                  <c:v>2.81E-2</c:v>
                </c:pt>
                <c:pt idx="2025">
                  <c:v>2.7399999999999997E-2</c:v>
                </c:pt>
                <c:pt idx="2026">
                  <c:v>2.7399999999999997E-2</c:v>
                </c:pt>
                <c:pt idx="2027">
                  <c:v>2.6699999999999995E-2</c:v>
                </c:pt>
                <c:pt idx="2028">
                  <c:v>2.5699999999999997E-2</c:v>
                </c:pt>
                <c:pt idx="2029">
                  <c:v>2.5600000000000001E-2</c:v>
                </c:pt>
                <c:pt idx="2030">
                  <c:v>2.5500000000000002E-2</c:v>
                </c:pt>
                <c:pt idx="2031">
                  <c:v>2.52E-2</c:v>
                </c:pt>
                <c:pt idx="2032">
                  <c:v>2.4799999999999999E-2</c:v>
                </c:pt>
                <c:pt idx="2033">
                  <c:v>2.4200000000000003E-2</c:v>
                </c:pt>
                <c:pt idx="2034">
                  <c:v>2.3099999999999999E-2</c:v>
                </c:pt>
                <c:pt idx="2035">
                  <c:v>2.18E-2</c:v>
                </c:pt>
                <c:pt idx="2036">
                  <c:v>2.1499999999999998E-2</c:v>
                </c:pt>
                <c:pt idx="2037">
                  <c:v>2.1399999999999999E-2</c:v>
                </c:pt>
                <c:pt idx="2038">
                  <c:v>2.12E-2</c:v>
                </c:pt>
                <c:pt idx="2039">
                  <c:v>2.1499999999999998E-2</c:v>
                </c:pt>
                <c:pt idx="2040">
                  <c:v>2.1700000000000001E-2</c:v>
                </c:pt>
                <c:pt idx="2041">
                  <c:v>2.1600000000000001E-2</c:v>
                </c:pt>
                <c:pt idx="2042">
                  <c:v>2.0499999999999997E-2</c:v>
                </c:pt>
                <c:pt idx="2043">
                  <c:v>1.9599999999999999E-2</c:v>
                </c:pt>
                <c:pt idx="2044">
                  <c:v>1.8700000000000001E-2</c:v>
                </c:pt>
                <c:pt idx="2045">
                  <c:v>1.84E-2</c:v>
                </c:pt>
                <c:pt idx="2046">
                  <c:v>1.9099999999999999E-2</c:v>
                </c:pt>
                <c:pt idx="2047">
                  <c:v>1.9E-2</c:v>
                </c:pt>
                <c:pt idx="2048">
                  <c:v>1.8500000000000003E-2</c:v>
                </c:pt>
                <c:pt idx="2049">
                  <c:v>1.8800000000000001E-2</c:v>
                </c:pt>
                <c:pt idx="2050">
                  <c:v>1.9300000000000001E-2</c:v>
                </c:pt>
                <c:pt idx="2051">
                  <c:v>1.9E-2</c:v>
                </c:pt>
                <c:pt idx="2052">
                  <c:v>1.8599999999999998E-2</c:v>
                </c:pt>
                <c:pt idx="2053">
                  <c:v>1.8099999999999998E-2</c:v>
                </c:pt>
                <c:pt idx="2054">
                  <c:v>1.84E-2</c:v>
                </c:pt>
                <c:pt idx="2055">
                  <c:v>1.9099999999999999E-2</c:v>
                </c:pt>
                <c:pt idx="2056">
                  <c:v>1.9300000000000001E-2</c:v>
                </c:pt>
                <c:pt idx="2057">
                  <c:v>1.9099999999999999E-2</c:v>
                </c:pt>
                <c:pt idx="2058">
                  <c:v>1.9E-2</c:v>
                </c:pt>
                <c:pt idx="2059">
                  <c:v>1.89E-2</c:v>
                </c:pt>
                <c:pt idx="2060">
                  <c:v>1.8800000000000001E-2</c:v>
                </c:pt>
                <c:pt idx="2061">
                  <c:v>1.8700000000000001E-2</c:v>
                </c:pt>
                <c:pt idx="2062">
                  <c:v>1.84E-2</c:v>
                </c:pt>
                <c:pt idx="2063">
                  <c:v>1.83E-2</c:v>
                </c:pt>
                <c:pt idx="2064">
                  <c:v>1.83E-2</c:v>
                </c:pt>
                <c:pt idx="2065">
                  <c:v>1.83E-2</c:v>
                </c:pt>
                <c:pt idx="2066">
                  <c:v>1.7500000000000002E-2</c:v>
                </c:pt>
                <c:pt idx="2067">
                  <c:v>1.7399999999999999E-2</c:v>
                </c:pt>
                <c:pt idx="2068">
                  <c:v>1.72E-2</c:v>
                </c:pt>
                <c:pt idx="2069">
                  <c:v>1.6899999999999998E-2</c:v>
                </c:pt>
                <c:pt idx="2070">
                  <c:v>1.72E-2</c:v>
                </c:pt>
                <c:pt idx="2071">
                  <c:v>1.7100000000000001E-2</c:v>
                </c:pt>
                <c:pt idx="2072">
                  <c:v>1.7000000000000001E-2</c:v>
                </c:pt>
                <c:pt idx="2073">
                  <c:v>1.72E-2</c:v>
                </c:pt>
                <c:pt idx="2074">
                  <c:v>1.7100000000000001E-2</c:v>
                </c:pt>
                <c:pt idx="2075">
                  <c:v>1.6899999999999998E-2</c:v>
                </c:pt>
                <c:pt idx="2076">
                  <c:v>1.5200000000000002E-2</c:v>
                </c:pt>
                <c:pt idx="2077">
                  <c:v>1.4E-2</c:v>
                </c:pt>
                <c:pt idx="2078">
                  <c:v>1.4500000000000001E-2</c:v>
                </c:pt>
                <c:pt idx="2079">
                  <c:v>1.54E-2</c:v>
                </c:pt>
                <c:pt idx="2080">
                  <c:v>1.55E-2</c:v>
                </c:pt>
                <c:pt idx="2081">
                  <c:v>1.4200000000000001E-2</c:v>
                </c:pt>
                <c:pt idx="2082">
                  <c:v>1.24E-2</c:v>
                </c:pt>
                <c:pt idx="2083">
                  <c:v>1.1799999999999998E-2</c:v>
                </c:pt>
                <c:pt idx="2084">
                  <c:v>1.1999999999999999E-2</c:v>
                </c:pt>
                <c:pt idx="2085">
                  <c:v>1.2199999999999999E-2</c:v>
                </c:pt>
                <c:pt idx="2086">
                  <c:v>1.2699999999999999E-2</c:v>
                </c:pt>
                <c:pt idx="2087">
                  <c:v>1.2800000000000001E-2</c:v>
                </c:pt>
                <c:pt idx="2088">
                  <c:v>1.1400000000000002E-2</c:v>
                </c:pt>
                <c:pt idx="2089">
                  <c:v>1.0499999999999999E-2</c:v>
                </c:pt>
                <c:pt idx="2090">
                  <c:v>9.1199999999999996E-3</c:v>
                </c:pt>
                <c:pt idx="2091">
                  <c:v>9.2200000000000008E-3</c:v>
                </c:pt>
                <c:pt idx="2092">
                  <c:v>1.0699999999999999E-2</c:v>
                </c:pt>
                <c:pt idx="2093">
                  <c:v>1.1999999999999999E-2</c:v>
                </c:pt>
                <c:pt idx="2094">
                  <c:v>1.26E-2</c:v>
                </c:pt>
                <c:pt idx="2095">
                  <c:v>1.26E-2</c:v>
                </c:pt>
                <c:pt idx="2096">
                  <c:v>1.2699999999999999E-2</c:v>
                </c:pt>
                <c:pt idx="2097">
                  <c:v>1.2800000000000001E-2</c:v>
                </c:pt>
                <c:pt idx="2098">
                  <c:v>1.1900000000000001E-2</c:v>
                </c:pt>
                <c:pt idx="2099">
                  <c:v>1.1000000000000001E-2</c:v>
                </c:pt>
                <c:pt idx="2100">
                  <c:v>1.0699999999999999E-2</c:v>
                </c:pt>
                <c:pt idx="2101">
                  <c:v>1.1000000000000001E-2</c:v>
                </c:pt>
                <c:pt idx="2102">
                  <c:v>1.04E-2</c:v>
                </c:pt>
                <c:pt idx="2103">
                  <c:v>1.04E-2</c:v>
                </c:pt>
                <c:pt idx="2104">
                  <c:v>1.06E-2</c:v>
                </c:pt>
                <c:pt idx="2105">
                  <c:v>1.0100000000000001E-2</c:v>
                </c:pt>
                <c:pt idx="2106">
                  <c:v>9.5899999999999996E-3</c:v>
                </c:pt>
                <c:pt idx="2107">
                  <c:v>9.859999999999999E-3</c:v>
                </c:pt>
                <c:pt idx="2108">
                  <c:v>9.7199999999999995E-3</c:v>
                </c:pt>
                <c:pt idx="2109">
                  <c:v>9.4900000000000002E-3</c:v>
                </c:pt>
                <c:pt idx="2110">
                  <c:v>1.03E-2</c:v>
                </c:pt>
                <c:pt idx="2111">
                  <c:v>1.0200000000000001E-2</c:v>
                </c:pt>
                <c:pt idx="2112">
                  <c:v>1.0100000000000001E-2</c:v>
                </c:pt>
                <c:pt idx="2113">
                  <c:v>9.4900000000000002E-3</c:v>
                </c:pt>
                <c:pt idx="2114">
                  <c:v>9.11E-3</c:v>
                </c:pt>
                <c:pt idx="2115">
                  <c:v>8.4399999999999996E-3</c:v>
                </c:pt>
                <c:pt idx="2116">
                  <c:v>8.4600000000000005E-3</c:v>
                </c:pt>
                <c:pt idx="2117">
                  <c:v>9.2200000000000008E-3</c:v>
                </c:pt>
                <c:pt idx="2118">
                  <c:v>8.7100000000000007E-3</c:v>
                </c:pt>
                <c:pt idx="2119">
                  <c:v>8.5100000000000002E-3</c:v>
                </c:pt>
                <c:pt idx="2120">
                  <c:v>9.3299999999999998E-3</c:v>
                </c:pt>
                <c:pt idx="2121">
                  <c:v>1.0200000000000001E-2</c:v>
                </c:pt>
                <c:pt idx="2122">
                  <c:v>9.9500000000000005E-3</c:v>
                </c:pt>
                <c:pt idx="2123">
                  <c:v>7.3799999999999994E-3</c:v>
                </c:pt>
                <c:pt idx="2124">
                  <c:v>7.4099999999999999E-3</c:v>
                </c:pt>
                <c:pt idx="2125">
                  <c:v>8.8500000000000002E-3</c:v>
                </c:pt>
                <c:pt idx="2126">
                  <c:v>9.5999999999999992E-3</c:v>
                </c:pt>
                <c:pt idx="2127">
                  <c:v>9.4999999999999998E-3</c:v>
                </c:pt>
                <c:pt idx="2128">
                  <c:v>9.4300000000000009E-3</c:v>
                </c:pt>
                <c:pt idx="2129">
                  <c:v>9.5999999999999992E-3</c:v>
                </c:pt>
                <c:pt idx="2130">
                  <c:v>8.9700000000000005E-3</c:v>
                </c:pt>
                <c:pt idx="2131">
                  <c:v>8.320000000000001E-3</c:v>
                </c:pt>
                <c:pt idx="2132">
                  <c:v>8.4700000000000001E-3</c:v>
                </c:pt>
                <c:pt idx="2133">
                  <c:v>8.8199999999999997E-3</c:v>
                </c:pt>
                <c:pt idx="2134">
                  <c:v>9.0600000000000003E-3</c:v>
                </c:pt>
                <c:pt idx="2135">
                  <c:v>8.8800000000000007E-3</c:v>
                </c:pt>
                <c:pt idx="2136">
                  <c:v>8.09E-3</c:v>
                </c:pt>
                <c:pt idx="2137">
                  <c:v>6.8100000000000009E-3</c:v>
                </c:pt>
                <c:pt idx="2138">
                  <c:v>6.8700000000000002E-3</c:v>
                </c:pt>
                <c:pt idx="2139">
                  <c:v>7.2999999999999992E-3</c:v>
                </c:pt>
                <c:pt idx="2140">
                  <c:v>6.6700000000000006E-3</c:v>
                </c:pt>
                <c:pt idx="2141">
                  <c:v>6.2299999999999994E-3</c:v>
                </c:pt>
                <c:pt idx="2142">
                  <c:v>5.4699999999999992E-3</c:v>
                </c:pt>
                <c:pt idx="2143">
                  <c:v>6.1399999999999996E-3</c:v>
                </c:pt>
                <c:pt idx="2144">
                  <c:v>6.8899999999999994E-3</c:v>
                </c:pt>
                <c:pt idx="2145">
                  <c:v>6.4999999999999997E-3</c:v>
                </c:pt>
                <c:pt idx="2146">
                  <c:v>7.1000000000000004E-3</c:v>
                </c:pt>
                <c:pt idx="2147">
                  <c:v>7.6699999999999997E-3</c:v>
                </c:pt>
                <c:pt idx="2148">
                  <c:v>7.9500000000000005E-3</c:v>
                </c:pt>
                <c:pt idx="2149">
                  <c:v>7.2500000000000004E-3</c:v>
                </c:pt>
                <c:pt idx="2150">
                  <c:v>5.62E-3</c:v>
                </c:pt>
                <c:pt idx="2151">
                  <c:v>5.0100000000000006E-3</c:v>
                </c:pt>
                <c:pt idx="2152">
                  <c:v>5.3E-3</c:v>
                </c:pt>
                <c:pt idx="2153">
                  <c:v>6.4700000000000001E-3</c:v>
                </c:pt>
                <c:pt idx="2154">
                  <c:v>7.3499999999999998E-3</c:v>
                </c:pt>
                <c:pt idx="2155">
                  <c:v>5.729999999999999E-3</c:v>
                </c:pt>
                <c:pt idx="2156">
                  <c:v>5.3300000000000005E-3</c:v>
                </c:pt>
                <c:pt idx="2157">
                  <c:v>5.8900000000000003E-3</c:v>
                </c:pt>
                <c:pt idx="2158">
                  <c:v>6.1899999999999993E-3</c:v>
                </c:pt>
                <c:pt idx="2159">
                  <c:v>6.320000000000001E-3</c:v>
                </c:pt>
                <c:pt idx="2160">
                  <c:v>5.7499999999999999E-3</c:v>
                </c:pt>
                <c:pt idx="2161">
                  <c:v>4.8400000000000006E-3</c:v>
                </c:pt>
                <c:pt idx="2162">
                  <c:v>20.799999999999997</c:v>
                </c:pt>
                <c:pt idx="2163">
                  <c:v>6.36</c:v>
                </c:pt>
                <c:pt idx="2164">
                  <c:v>2.08</c:v>
                </c:pt>
                <c:pt idx="2165">
                  <c:v>0.746</c:v>
                </c:pt>
                <c:pt idx="2166">
                  <c:v>0.41500000000000004</c:v>
                </c:pt>
                <c:pt idx="2167">
                  <c:v>0.28399999999999997</c:v>
                </c:pt>
                <c:pt idx="2168">
                  <c:v>0.184</c:v>
                </c:pt>
                <c:pt idx="2169">
                  <c:v>0.15800000000000003</c:v>
                </c:pt>
                <c:pt idx="2170">
                  <c:v>20.799999999999997</c:v>
                </c:pt>
                <c:pt idx="2171">
                  <c:v>7.1</c:v>
                </c:pt>
                <c:pt idx="2172">
                  <c:v>2.5099999999999998</c:v>
                </c:pt>
                <c:pt idx="2173">
                  <c:v>0.96</c:v>
                </c:pt>
                <c:pt idx="2174">
                  <c:v>0.46699999999999997</c:v>
                </c:pt>
                <c:pt idx="2175">
                  <c:v>0.37700000000000006</c:v>
                </c:pt>
                <c:pt idx="2176">
                  <c:v>0.39300000000000002</c:v>
                </c:pt>
                <c:pt idx="2177">
                  <c:v>0.41300000000000003</c:v>
                </c:pt>
                <c:pt idx="2178">
                  <c:v>0.40899999999999997</c:v>
                </c:pt>
                <c:pt idx="2179">
                  <c:v>0.42200000000000004</c:v>
                </c:pt>
                <c:pt idx="2180">
                  <c:v>0.42500000000000004</c:v>
                </c:pt>
                <c:pt idx="2181">
                  <c:v>0.40200000000000002</c:v>
                </c:pt>
                <c:pt idx="2182">
                  <c:v>0.38200000000000001</c:v>
                </c:pt>
                <c:pt idx="2183">
                  <c:v>0.39100000000000001</c:v>
                </c:pt>
                <c:pt idx="2184">
                  <c:v>0.40099999999999997</c:v>
                </c:pt>
                <c:pt idx="2185">
                  <c:v>0.35399999999999998</c:v>
                </c:pt>
                <c:pt idx="2186">
                  <c:v>0.28699999999999998</c:v>
                </c:pt>
                <c:pt idx="2187">
                  <c:v>0.26800000000000002</c:v>
                </c:pt>
                <c:pt idx="2188">
                  <c:v>0.30199999999999999</c:v>
                </c:pt>
                <c:pt idx="2189">
                  <c:v>0.34799999999999998</c:v>
                </c:pt>
                <c:pt idx="2190">
                  <c:v>0.375</c:v>
                </c:pt>
              </c:numCache>
            </c:numRef>
          </c:val>
          <c:extLst>
            <c:ext xmlns:c16="http://schemas.microsoft.com/office/drawing/2014/chart" uri="{C3380CC4-5D6E-409C-BE32-E72D297353CC}">
              <c16:uniqueId val="{00000001-3B83-469A-B082-DEACA61812DA}"/>
            </c:ext>
          </c:extLst>
        </c:ser>
        <c:ser>
          <c:idx val="1"/>
          <c:order val="1"/>
          <c:tx>
            <c:strRef>
              <c:f>'ng-l'!$G$1</c:f>
              <c:strCache>
                <c:ptCount val="1"/>
                <c:pt idx="0">
                  <c:v>Observation</c:v>
                </c:pt>
              </c:strCache>
            </c:strRef>
          </c:tx>
          <c:spPr>
            <a:noFill/>
            <a:ln w="25400" cap="flat" cmpd="sng" algn="ctr">
              <a:solidFill>
                <a:schemeClr val="accent2"/>
              </a:solidFill>
              <a:miter lim="800000"/>
            </a:ln>
            <a:effectLst/>
          </c:spPr>
          <c:invertIfNegative val="0"/>
          <c:cat>
            <c:numRef>
              <c:f>'ng-l'!$E$2:$E$2192</c:f>
              <c:numCache>
                <c:formatCode>d\-mmm\-yy</c:formatCode>
                <c:ptCount val="2191"/>
                <c:pt idx="0">
                  <c:v>39814</c:v>
                </c:pt>
                <c:pt idx="1">
                  <c:v>39815</c:v>
                </c:pt>
                <c:pt idx="2">
                  <c:v>39816</c:v>
                </c:pt>
                <c:pt idx="3">
                  <c:v>39817</c:v>
                </c:pt>
                <c:pt idx="4">
                  <c:v>39818</c:v>
                </c:pt>
                <c:pt idx="5">
                  <c:v>39819</c:v>
                </c:pt>
                <c:pt idx="6">
                  <c:v>39820</c:v>
                </c:pt>
                <c:pt idx="7">
                  <c:v>39821</c:v>
                </c:pt>
                <c:pt idx="8">
                  <c:v>39822</c:v>
                </c:pt>
                <c:pt idx="9">
                  <c:v>39823</c:v>
                </c:pt>
                <c:pt idx="10">
                  <c:v>39824</c:v>
                </c:pt>
                <c:pt idx="11">
                  <c:v>39825</c:v>
                </c:pt>
                <c:pt idx="12">
                  <c:v>39826</c:v>
                </c:pt>
                <c:pt idx="13">
                  <c:v>39827</c:v>
                </c:pt>
                <c:pt idx="14">
                  <c:v>39828</c:v>
                </c:pt>
                <c:pt idx="15">
                  <c:v>39829</c:v>
                </c:pt>
                <c:pt idx="16">
                  <c:v>39830</c:v>
                </c:pt>
                <c:pt idx="17">
                  <c:v>39831</c:v>
                </c:pt>
                <c:pt idx="18">
                  <c:v>39832</c:v>
                </c:pt>
                <c:pt idx="19">
                  <c:v>39833</c:v>
                </c:pt>
                <c:pt idx="20">
                  <c:v>39834</c:v>
                </c:pt>
                <c:pt idx="21">
                  <c:v>39835</c:v>
                </c:pt>
                <c:pt idx="22">
                  <c:v>39836</c:v>
                </c:pt>
                <c:pt idx="23">
                  <c:v>39837</c:v>
                </c:pt>
                <c:pt idx="24">
                  <c:v>39838</c:v>
                </c:pt>
                <c:pt idx="25">
                  <c:v>39839</c:v>
                </c:pt>
                <c:pt idx="26">
                  <c:v>39840</c:v>
                </c:pt>
                <c:pt idx="27">
                  <c:v>39841</c:v>
                </c:pt>
                <c:pt idx="28">
                  <c:v>39842</c:v>
                </c:pt>
                <c:pt idx="29">
                  <c:v>39843</c:v>
                </c:pt>
                <c:pt idx="30">
                  <c:v>39844</c:v>
                </c:pt>
                <c:pt idx="31">
                  <c:v>39845</c:v>
                </c:pt>
                <c:pt idx="32">
                  <c:v>39846</c:v>
                </c:pt>
                <c:pt idx="33">
                  <c:v>39847</c:v>
                </c:pt>
                <c:pt idx="34">
                  <c:v>39848</c:v>
                </c:pt>
                <c:pt idx="35">
                  <c:v>39849</c:v>
                </c:pt>
                <c:pt idx="36">
                  <c:v>39850</c:v>
                </c:pt>
                <c:pt idx="37">
                  <c:v>39851</c:v>
                </c:pt>
                <c:pt idx="38">
                  <c:v>39852</c:v>
                </c:pt>
                <c:pt idx="39">
                  <c:v>39853</c:v>
                </c:pt>
                <c:pt idx="40">
                  <c:v>39854</c:v>
                </c:pt>
                <c:pt idx="41">
                  <c:v>39855</c:v>
                </c:pt>
                <c:pt idx="42">
                  <c:v>39856</c:v>
                </c:pt>
                <c:pt idx="43">
                  <c:v>39857</c:v>
                </c:pt>
                <c:pt idx="44">
                  <c:v>39858</c:v>
                </c:pt>
                <c:pt idx="45">
                  <c:v>39859</c:v>
                </c:pt>
                <c:pt idx="46">
                  <c:v>39860</c:v>
                </c:pt>
                <c:pt idx="47">
                  <c:v>39861</c:v>
                </c:pt>
                <c:pt idx="48">
                  <c:v>39862</c:v>
                </c:pt>
                <c:pt idx="49">
                  <c:v>39863</c:v>
                </c:pt>
                <c:pt idx="50">
                  <c:v>39864</c:v>
                </c:pt>
                <c:pt idx="51">
                  <c:v>39865</c:v>
                </c:pt>
                <c:pt idx="52">
                  <c:v>39866</c:v>
                </c:pt>
                <c:pt idx="53">
                  <c:v>39867</c:v>
                </c:pt>
                <c:pt idx="54">
                  <c:v>39868</c:v>
                </c:pt>
                <c:pt idx="55">
                  <c:v>39869</c:v>
                </c:pt>
                <c:pt idx="56">
                  <c:v>39870</c:v>
                </c:pt>
                <c:pt idx="57">
                  <c:v>39871</c:v>
                </c:pt>
                <c:pt idx="58">
                  <c:v>39872</c:v>
                </c:pt>
                <c:pt idx="59">
                  <c:v>39873</c:v>
                </c:pt>
                <c:pt idx="60">
                  <c:v>39874</c:v>
                </c:pt>
                <c:pt idx="61">
                  <c:v>39875</c:v>
                </c:pt>
                <c:pt idx="62">
                  <c:v>39876</c:v>
                </c:pt>
                <c:pt idx="63">
                  <c:v>39877</c:v>
                </c:pt>
                <c:pt idx="64">
                  <c:v>39878</c:v>
                </c:pt>
                <c:pt idx="65">
                  <c:v>39879</c:v>
                </c:pt>
                <c:pt idx="66">
                  <c:v>39880</c:v>
                </c:pt>
                <c:pt idx="67">
                  <c:v>39881</c:v>
                </c:pt>
                <c:pt idx="68">
                  <c:v>39882</c:v>
                </c:pt>
                <c:pt idx="69">
                  <c:v>39883</c:v>
                </c:pt>
                <c:pt idx="70">
                  <c:v>39884</c:v>
                </c:pt>
                <c:pt idx="71">
                  <c:v>39885</c:v>
                </c:pt>
                <c:pt idx="72">
                  <c:v>39886</c:v>
                </c:pt>
                <c:pt idx="73">
                  <c:v>39887</c:v>
                </c:pt>
                <c:pt idx="74">
                  <c:v>39888</c:v>
                </c:pt>
                <c:pt idx="75">
                  <c:v>39889</c:v>
                </c:pt>
                <c:pt idx="76">
                  <c:v>39890</c:v>
                </c:pt>
                <c:pt idx="77">
                  <c:v>39891</c:v>
                </c:pt>
                <c:pt idx="78">
                  <c:v>39892</c:v>
                </c:pt>
                <c:pt idx="79">
                  <c:v>39893</c:v>
                </c:pt>
                <c:pt idx="80">
                  <c:v>39894</c:v>
                </c:pt>
                <c:pt idx="81">
                  <c:v>39895</c:v>
                </c:pt>
                <c:pt idx="82">
                  <c:v>39896</c:v>
                </c:pt>
                <c:pt idx="83">
                  <c:v>39897</c:v>
                </c:pt>
                <c:pt idx="84">
                  <c:v>39898</c:v>
                </c:pt>
                <c:pt idx="85">
                  <c:v>39899</c:v>
                </c:pt>
                <c:pt idx="86">
                  <c:v>39900</c:v>
                </c:pt>
                <c:pt idx="87">
                  <c:v>39901</c:v>
                </c:pt>
                <c:pt idx="88">
                  <c:v>39902</c:v>
                </c:pt>
                <c:pt idx="89">
                  <c:v>39903</c:v>
                </c:pt>
                <c:pt idx="90">
                  <c:v>39904</c:v>
                </c:pt>
                <c:pt idx="91">
                  <c:v>39905</c:v>
                </c:pt>
                <c:pt idx="92">
                  <c:v>39906</c:v>
                </c:pt>
                <c:pt idx="93">
                  <c:v>39907</c:v>
                </c:pt>
                <c:pt idx="94">
                  <c:v>39908</c:v>
                </c:pt>
                <c:pt idx="95">
                  <c:v>39909</c:v>
                </c:pt>
                <c:pt idx="96">
                  <c:v>39910</c:v>
                </c:pt>
                <c:pt idx="97">
                  <c:v>39911</c:v>
                </c:pt>
                <c:pt idx="98">
                  <c:v>39912</c:v>
                </c:pt>
                <c:pt idx="99">
                  <c:v>39913</c:v>
                </c:pt>
                <c:pt idx="100">
                  <c:v>39914</c:v>
                </c:pt>
                <c:pt idx="101">
                  <c:v>39915</c:v>
                </c:pt>
                <c:pt idx="102">
                  <c:v>39916</c:v>
                </c:pt>
                <c:pt idx="103">
                  <c:v>39917</c:v>
                </c:pt>
                <c:pt idx="104">
                  <c:v>39918</c:v>
                </c:pt>
                <c:pt idx="105">
                  <c:v>39919</c:v>
                </c:pt>
                <c:pt idx="106">
                  <c:v>39920</c:v>
                </c:pt>
                <c:pt idx="107">
                  <c:v>39921</c:v>
                </c:pt>
                <c:pt idx="108">
                  <c:v>39922</c:v>
                </c:pt>
                <c:pt idx="109">
                  <c:v>39923</c:v>
                </c:pt>
                <c:pt idx="110">
                  <c:v>39924</c:v>
                </c:pt>
                <c:pt idx="111">
                  <c:v>39925</c:v>
                </c:pt>
                <c:pt idx="112">
                  <c:v>39926</c:v>
                </c:pt>
                <c:pt idx="113">
                  <c:v>39927</c:v>
                </c:pt>
                <c:pt idx="114">
                  <c:v>39928</c:v>
                </c:pt>
                <c:pt idx="115">
                  <c:v>39929</c:v>
                </c:pt>
                <c:pt idx="116">
                  <c:v>39930</c:v>
                </c:pt>
                <c:pt idx="117">
                  <c:v>39931</c:v>
                </c:pt>
                <c:pt idx="118">
                  <c:v>39932</c:v>
                </c:pt>
                <c:pt idx="119">
                  <c:v>39933</c:v>
                </c:pt>
                <c:pt idx="120">
                  <c:v>39934</c:v>
                </c:pt>
                <c:pt idx="121">
                  <c:v>39935</c:v>
                </c:pt>
                <c:pt idx="122">
                  <c:v>39936</c:v>
                </c:pt>
                <c:pt idx="123">
                  <c:v>39937</c:v>
                </c:pt>
                <c:pt idx="124">
                  <c:v>39938</c:v>
                </c:pt>
                <c:pt idx="125">
                  <c:v>39939</c:v>
                </c:pt>
                <c:pt idx="126">
                  <c:v>39940</c:v>
                </c:pt>
                <c:pt idx="127">
                  <c:v>39941</c:v>
                </c:pt>
                <c:pt idx="128">
                  <c:v>39942</c:v>
                </c:pt>
                <c:pt idx="129">
                  <c:v>39943</c:v>
                </c:pt>
                <c:pt idx="130">
                  <c:v>39944</c:v>
                </c:pt>
                <c:pt idx="131">
                  <c:v>39945</c:v>
                </c:pt>
                <c:pt idx="132">
                  <c:v>39946</c:v>
                </c:pt>
                <c:pt idx="133">
                  <c:v>39947</c:v>
                </c:pt>
                <c:pt idx="134">
                  <c:v>39948</c:v>
                </c:pt>
                <c:pt idx="135">
                  <c:v>39949</c:v>
                </c:pt>
                <c:pt idx="136">
                  <c:v>39950</c:v>
                </c:pt>
                <c:pt idx="137">
                  <c:v>39951</c:v>
                </c:pt>
                <c:pt idx="138">
                  <c:v>39952</c:v>
                </c:pt>
                <c:pt idx="139">
                  <c:v>39953</c:v>
                </c:pt>
                <c:pt idx="140">
                  <c:v>39954</c:v>
                </c:pt>
                <c:pt idx="141">
                  <c:v>39955</c:v>
                </c:pt>
                <c:pt idx="142">
                  <c:v>39956</c:v>
                </c:pt>
                <c:pt idx="143">
                  <c:v>39957</c:v>
                </c:pt>
                <c:pt idx="144">
                  <c:v>39958</c:v>
                </c:pt>
                <c:pt idx="145">
                  <c:v>39959</c:v>
                </c:pt>
                <c:pt idx="146">
                  <c:v>39960</c:v>
                </c:pt>
                <c:pt idx="147">
                  <c:v>39961</c:v>
                </c:pt>
                <c:pt idx="148">
                  <c:v>39962</c:v>
                </c:pt>
                <c:pt idx="149">
                  <c:v>39963</c:v>
                </c:pt>
                <c:pt idx="150">
                  <c:v>39964</c:v>
                </c:pt>
                <c:pt idx="151">
                  <c:v>39965</c:v>
                </c:pt>
                <c:pt idx="152">
                  <c:v>39966</c:v>
                </c:pt>
                <c:pt idx="153">
                  <c:v>39967</c:v>
                </c:pt>
                <c:pt idx="154">
                  <c:v>39968</c:v>
                </c:pt>
                <c:pt idx="155">
                  <c:v>39969</c:v>
                </c:pt>
                <c:pt idx="156">
                  <c:v>39970</c:v>
                </c:pt>
                <c:pt idx="157">
                  <c:v>39971</c:v>
                </c:pt>
                <c:pt idx="158">
                  <c:v>39972</c:v>
                </c:pt>
                <c:pt idx="159">
                  <c:v>39973</c:v>
                </c:pt>
                <c:pt idx="160">
                  <c:v>39974</c:v>
                </c:pt>
                <c:pt idx="161">
                  <c:v>39975</c:v>
                </c:pt>
                <c:pt idx="162">
                  <c:v>39976</c:v>
                </c:pt>
                <c:pt idx="163">
                  <c:v>39977</c:v>
                </c:pt>
                <c:pt idx="164">
                  <c:v>39978</c:v>
                </c:pt>
                <c:pt idx="165">
                  <c:v>39979</c:v>
                </c:pt>
                <c:pt idx="166">
                  <c:v>39980</c:v>
                </c:pt>
                <c:pt idx="167">
                  <c:v>39981</c:v>
                </c:pt>
                <c:pt idx="168">
                  <c:v>39982</c:v>
                </c:pt>
                <c:pt idx="169">
                  <c:v>39983</c:v>
                </c:pt>
                <c:pt idx="170">
                  <c:v>39984</c:v>
                </c:pt>
                <c:pt idx="171">
                  <c:v>39985</c:v>
                </c:pt>
                <c:pt idx="172">
                  <c:v>39986</c:v>
                </c:pt>
                <c:pt idx="173">
                  <c:v>39987</c:v>
                </c:pt>
                <c:pt idx="174">
                  <c:v>39988</c:v>
                </c:pt>
                <c:pt idx="175">
                  <c:v>39989</c:v>
                </c:pt>
                <c:pt idx="176">
                  <c:v>39990</c:v>
                </c:pt>
                <c:pt idx="177">
                  <c:v>39991</c:v>
                </c:pt>
                <c:pt idx="178">
                  <c:v>39992</c:v>
                </c:pt>
                <c:pt idx="179">
                  <c:v>39993</c:v>
                </c:pt>
                <c:pt idx="180">
                  <c:v>39994</c:v>
                </c:pt>
                <c:pt idx="181">
                  <c:v>39995</c:v>
                </c:pt>
                <c:pt idx="182">
                  <c:v>39996</c:v>
                </c:pt>
                <c:pt idx="183">
                  <c:v>39997</c:v>
                </c:pt>
                <c:pt idx="184">
                  <c:v>39998</c:v>
                </c:pt>
                <c:pt idx="185">
                  <c:v>39999</c:v>
                </c:pt>
                <c:pt idx="186">
                  <c:v>40000</c:v>
                </c:pt>
                <c:pt idx="187">
                  <c:v>40001</c:v>
                </c:pt>
                <c:pt idx="188">
                  <c:v>40002</c:v>
                </c:pt>
                <c:pt idx="189">
                  <c:v>40003</c:v>
                </c:pt>
                <c:pt idx="190">
                  <c:v>40004</c:v>
                </c:pt>
                <c:pt idx="191">
                  <c:v>40005</c:v>
                </c:pt>
                <c:pt idx="192">
                  <c:v>40006</c:v>
                </c:pt>
                <c:pt idx="193">
                  <c:v>40007</c:v>
                </c:pt>
                <c:pt idx="194">
                  <c:v>40008</c:v>
                </c:pt>
                <c:pt idx="195">
                  <c:v>40009</c:v>
                </c:pt>
                <c:pt idx="196">
                  <c:v>40010</c:v>
                </c:pt>
                <c:pt idx="197">
                  <c:v>40011</c:v>
                </c:pt>
                <c:pt idx="198">
                  <c:v>40012</c:v>
                </c:pt>
                <c:pt idx="199">
                  <c:v>40013</c:v>
                </c:pt>
                <c:pt idx="200">
                  <c:v>40014</c:v>
                </c:pt>
                <c:pt idx="201">
                  <c:v>40015</c:v>
                </c:pt>
                <c:pt idx="202">
                  <c:v>40016</c:v>
                </c:pt>
                <c:pt idx="203">
                  <c:v>40017</c:v>
                </c:pt>
                <c:pt idx="204">
                  <c:v>40018</c:v>
                </c:pt>
                <c:pt idx="205">
                  <c:v>40019</c:v>
                </c:pt>
                <c:pt idx="206">
                  <c:v>40020</c:v>
                </c:pt>
                <c:pt idx="207">
                  <c:v>40021</c:v>
                </c:pt>
                <c:pt idx="208">
                  <c:v>40022</c:v>
                </c:pt>
                <c:pt idx="209">
                  <c:v>40023</c:v>
                </c:pt>
                <c:pt idx="210">
                  <c:v>40024</c:v>
                </c:pt>
                <c:pt idx="211">
                  <c:v>40025</c:v>
                </c:pt>
                <c:pt idx="212">
                  <c:v>40026</c:v>
                </c:pt>
                <c:pt idx="213">
                  <c:v>40027</c:v>
                </c:pt>
                <c:pt idx="214">
                  <c:v>40028</c:v>
                </c:pt>
                <c:pt idx="215">
                  <c:v>40029</c:v>
                </c:pt>
                <c:pt idx="216">
                  <c:v>40030</c:v>
                </c:pt>
                <c:pt idx="217">
                  <c:v>40031</c:v>
                </c:pt>
                <c:pt idx="218">
                  <c:v>40032</c:v>
                </c:pt>
                <c:pt idx="219">
                  <c:v>40033</c:v>
                </c:pt>
                <c:pt idx="220">
                  <c:v>40034</c:v>
                </c:pt>
                <c:pt idx="221">
                  <c:v>40035</c:v>
                </c:pt>
                <c:pt idx="222">
                  <c:v>40036</c:v>
                </c:pt>
                <c:pt idx="223">
                  <c:v>40037</c:v>
                </c:pt>
                <c:pt idx="224">
                  <c:v>40038</c:v>
                </c:pt>
                <c:pt idx="225">
                  <c:v>40039</c:v>
                </c:pt>
                <c:pt idx="226">
                  <c:v>40040</c:v>
                </c:pt>
                <c:pt idx="227">
                  <c:v>40041</c:v>
                </c:pt>
                <c:pt idx="228">
                  <c:v>40042</c:v>
                </c:pt>
                <c:pt idx="229">
                  <c:v>40043</c:v>
                </c:pt>
                <c:pt idx="230">
                  <c:v>40044</c:v>
                </c:pt>
                <c:pt idx="231">
                  <c:v>40045</c:v>
                </c:pt>
                <c:pt idx="232">
                  <c:v>40046</c:v>
                </c:pt>
                <c:pt idx="233">
                  <c:v>40047</c:v>
                </c:pt>
                <c:pt idx="234">
                  <c:v>40048</c:v>
                </c:pt>
                <c:pt idx="235">
                  <c:v>40049</c:v>
                </c:pt>
                <c:pt idx="236">
                  <c:v>40050</c:v>
                </c:pt>
                <c:pt idx="237">
                  <c:v>40051</c:v>
                </c:pt>
                <c:pt idx="238">
                  <c:v>40052</c:v>
                </c:pt>
                <c:pt idx="239">
                  <c:v>40053</c:v>
                </c:pt>
                <c:pt idx="240">
                  <c:v>40054</c:v>
                </c:pt>
                <c:pt idx="241">
                  <c:v>40055</c:v>
                </c:pt>
                <c:pt idx="242">
                  <c:v>40056</c:v>
                </c:pt>
                <c:pt idx="243">
                  <c:v>40057</c:v>
                </c:pt>
                <c:pt idx="244">
                  <c:v>40058</c:v>
                </c:pt>
                <c:pt idx="245">
                  <c:v>40059</c:v>
                </c:pt>
                <c:pt idx="246">
                  <c:v>40060</c:v>
                </c:pt>
                <c:pt idx="247">
                  <c:v>40061</c:v>
                </c:pt>
                <c:pt idx="248">
                  <c:v>40062</c:v>
                </c:pt>
                <c:pt idx="249">
                  <c:v>40063</c:v>
                </c:pt>
                <c:pt idx="250">
                  <c:v>40064</c:v>
                </c:pt>
                <c:pt idx="251">
                  <c:v>40065</c:v>
                </c:pt>
                <c:pt idx="252">
                  <c:v>40066</c:v>
                </c:pt>
                <c:pt idx="253">
                  <c:v>40067</c:v>
                </c:pt>
                <c:pt idx="254">
                  <c:v>40068</c:v>
                </c:pt>
                <c:pt idx="255">
                  <c:v>40069</c:v>
                </c:pt>
                <c:pt idx="256">
                  <c:v>40070</c:v>
                </c:pt>
                <c:pt idx="257">
                  <c:v>40071</c:v>
                </c:pt>
                <c:pt idx="258">
                  <c:v>40072</c:v>
                </c:pt>
                <c:pt idx="259">
                  <c:v>40073</c:v>
                </c:pt>
                <c:pt idx="260">
                  <c:v>40074</c:v>
                </c:pt>
                <c:pt idx="261">
                  <c:v>40075</c:v>
                </c:pt>
                <c:pt idx="262">
                  <c:v>40076</c:v>
                </c:pt>
                <c:pt idx="263">
                  <c:v>40077</c:v>
                </c:pt>
                <c:pt idx="264">
                  <c:v>40078</c:v>
                </c:pt>
                <c:pt idx="265">
                  <c:v>40079</c:v>
                </c:pt>
                <c:pt idx="266">
                  <c:v>40080</c:v>
                </c:pt>
                <c:pt idx="267">
                  <c:v>40081</c:v>
                </c:pt>
                <c:pt idx="268">
                  <c:v>40082</c:v>
                </c:pt>
                <c:pt idx="269">
                  <c:v>40083</c:v>
                </c:pt>
                <c:pt idx="270">
                  <c:v>40084</c:v>
                </c:pt>
                <c:pt idx="271">
                  <c:v>40085</c:v>
                </c:pt>
                <c:pt idx="272">
                  <c:v>40086</c:v>
                </c:pt>
                <c:pt idx="273">
                  <c:v>40087</c:v>
                </c:pt>
                <c:pt idx="274">
                  <c:v>40088</c:v>
                </c:pt>
                <c:pt idx="275">
                  <c:v>40089</c:v>
                </c:pt>
                <c:pt idx="276">
                  <c:v>40090</c:v>
                </c:pt>
                <c:pt idx="277">
                  <c:v>40091</c:v>
                </c:pt>
                <c:pt idx="278">
                  <c:v>40092</c:v>
                </c:pt>
                <c:pt idx="279">
                  <c:v>40093</c:v>
                </c:pt>
                <c:pt idx="280">
                  <c:v>40094</c:v>
                </c:pt>
                <c:pt idx="281">
                  <c:v>40095</c:v>
                </c:pt>
                <c:pt idx="282">
                  <c:v>40096</c:v>
                </c:pt>
                <c:pt idx="283">
                  <c:v>40097</c:v>
                </c:pt>
                <c:pt idx="284">
                  <c:v>40098</c:v>
                </c:pt>
                <c:pt idx="285">
                  <c:v>40099</c:v>
                </c:pt>
                <c:pt idx="286">
                  <c:v>40100</c:v>
                </c:pt>
                <c:pt idx="287">
                  <c:v>40101</c:v>
                </c:pt>
                <c:pt idx="288">
                  <c:v>40102</c:v>
                </c:pt>
                <c:pt idx="289">
                  <c:v>40103</c:v>
                </c:pt>
                <c:pt idx="290">
                  <c:v>40104</c:v>
                </c:pt>
                <c:pt idx="291">
                  <c:v>40105</c:v>
                </c:pt>
                <c:pt idx="292">
                  <c:v>40106</c:v>
                </c:pt>
                <c:pt idx="293">
                  <c:v>40107</c:v>
                </c:pt>
                <c:pt idx="294">
                  <c:v>40108</c:v>
                </c:pt>
                <c:pt idx="295">
                  <c:v>40109</c:v>
                </c:pt>
                <c:pt idx="296">
                  <c:v>40110</c:v>
                </c:pt>
                <c:pt idx="297">
                  <c:v>40111</c:v>
                </c:pt>
                <c:pt idx="298">
                  <c:v>40112</c:v>
                </c:pt>
                <c:pt idx="299">
                  <c:v>40113</c:v>
                </c:pt>
                <c:pt idx="300">
                  <c:v>40114</c:v>
                </c:pt>
                <c:pt idx="301">
                  <c:v>40115</c:v>
                </c:pt>
                <c:pt idx="302">
                  <c:v>40116</c:v>
                </c:pt>
                <c:pt idx="303">
                  <c:v>40117</c:v>
                </c:pt>
                <c:pt idx="304">
                  <c:v>40118</c:v>
                </c:pt>
                <c:pt idx="305">
                  <c:v>40119</c:v>
                </c:pt>
                <c:pt idx="306">
                  <c:v>40120</c:v>
                </c:pt>
                <c:pt idx="307">
                  <c:v>40121</c:v>
                </c:pt>
                <c:pt idx="308">
                  <c:v>40122</c:v>
                </c:pt>
                <c:pt idx="309">
                  <c:v>40123</c:v>
                </c:pt>
                <c:pt idx="310">
                  <c:v>40124</c:v>
                </c:pt>
                <c:pt idx="311">
                  <c:v>40125</c:v>
                </c:pt>
                <c:pt idx="312">
                  <c:v>40126</c:v>
                </c:pt>
                <c:pt idx="313">
                  <c:v>40127</c:v>
                </c:pt>
                <c:pt idx="314">
                  <c:v>40128</c:v>
                </c:pt>
                <c:pt idx="315">
                  <c:v>40129</c:v>
                </c:pt>
                <c:pt idx="316">
                  <c:v>40130</c:v>
                </c:pt>
                <c:pt idx="317">
                  <c:v>40131</c:v>
                </c:pt>
                <c:pt idx="318">
                  <c:v>40132</c:v>
                </c:pt>
                <c:pt idx="319">
                  <c:v>40133</c:v>
                </c:pt>
                <c:pt idx="320">
                  <c:v>40134</c:v>
                </c:pt>
                <c:pt idx="321">
                  <c:v>40135</c:v>
                </c:pt>
                <c:pt idx="322">
                  <c:v>40136</c:v>
                </c:pt>
                <c:pt idx="323">
                  <c:v>40137</c:v>
                </c:pt>
                <c:pt idx="324">
                  <c:v>40138</c:v>
                </c:pt>
                <c:pt idx="325">
                  <c:v>40139</c:v>
                </c:pt>
                <c:pt idx="326">
                  <c:v>40140</c:v>
                </c:pt>
                <c:pt idx="327">
                  <c:v>40141</c:v>
                </c:pt>
                <c:pt idx="328">
                  <c:v>40142</c:v>
                </c:pt>
                <c:pt idx="329">
                  <c:v>40143</c:v>
                </c:pt>
                <c:pt idx="330">
                  <c:v>40144</c:v>
                </c:pt>
                <c:pt idx="331">
                  <c:v>40145</c:v>
                </c:pt>
                <c:pt idx="332">
                  <c:v>40146</c:v>
                </c:pt>
                <c:pt idx="333">
                  <c:v>40147</c:v>
                </c:pt>
                <c:pt idx="334">
                  <c:v>40148</c:v>
                </c:pt>
                <c:pt idx="335">
                  <c:v>40149</c:v>
                </c:pt>
                <c:pt idx="336">
                  <c:v>40150</c:v>
                </c:pt>
                <c:pt idx="337">
                  <c:v>40151</c:v>
                </c:pt>
                <c:pt idx="338">
                  <c:v>40152</c:v>
                </c:pt>
                <c:pt idx="339">
                  <c:v>40153</c:v>
                </c:pt>
                <c:pt idx="340">
                  <c:v>40154</c:v>
                </c:pt>
                <c:pt idx="341">
                  <c:v>40155</c:v>
                </c:pt>
                <c:pt idx="342">
                  <c:v>40156</c:v>
                </c:pt>
                <c:pt idx="343">
                  <c:v>40157</c:v>
                </c:pt>
                <c:pt idx="344">
                  <c:v>40158</c:v>
                </c:pt>
                <c:pt idx="345">
                  <c:v>40159</c:v>
                </c:pt>
                <c:pt idx="346">
                  <c:v>40160</c:v>
                </c:pt>
                <c:pt idx="347">
                  <c:v>40161</c:v>
                </c:pt>
                <c:pt idx="348">
                  <c:v>40162</c:v>
                </c:pt>
                <c:pt idx="349">
                  <c:v>40163</c:v>
                </c:pt>
                <c:pt idx="350">
                  <c:v>40164</c:v>
                </c:pt>
                <c:pt idx="351">
                  <c:v>40165</c:v>
                </c:pt>
                <c:pt idx="352">
                  <c:v>40166</c:v>
                </c:pt>
                <c:pt idx="353">
                  <c:v>40167</c:v>
                </c:pt>
                <c:pt idx="354">
                  <c:v>40168</c:v>
                </c:pt>
                <c:pt idx="355">
                  <c:v>40169</c:v>
                </c:pt>
                <c:pt idx="356">
                  <c:v>40170</c:v>
                </c:pt>
                <c:pt idx="357">
                  <c:v>40171</c:v>
                </c:pt>
                <c:pt idx="358">
                  <c:v>40172</c:v>
                </c:pt>
                <c:pt idx="359">
                  <c:v>40173</c:v>
                </c:pt>
                <c:pt idx="360">
                  <c:v>40174</c:v>
                </c:pt>
                <c:pt idx="361">
                  <c:v>40175</c:v>
                </c:pt>
                <c:pt idx="362">
                  <c:v>40176</c:v>
                </c:pt>
                <c:pt idx="363">
                  <c:v>40177</c:v>
                </c:pt>
                <c:pt idx="364">
                  <c:v>40178</c:v>
                </c:pt>
                <c:pt idx="365">
                  <c:v>40179</c:v>
                </c:pt>
                <c:pt idx="366">
                  <c:v>40180</c:v>
                </c:pt>
                <c:pt idx="367">
                  <c:v>40181</c:v>
                </c:pt>
                <c:pt idx="368">
                  <c:v>40182</c:v>
                </c:pt>
                <c:pt idx="369">
                  <c:v>40183</c:v>
                </c:pt>
                <c:pt idx="370">
                  <c:v>40184</c:v>
                </c:pt>
                <c:pt idx="371">
                  <c:v>40185</c:v>
                </c:pt>
                <c:pt idx="372">
                  <c:v>40186</c:v>
                </c:pt>
                <c:pt idx="373">
                  <c:v>40187</c:v>
                </c:pt>
                <c:pt idx="374">
                  <c:v>40188</c:v>
                </c:pt>
                <c:pt idx="375">
                  <c:v>40189</c:v>
                </c:pt>
                <c:pt idx="376">
                  <c:v>40190</c:v>
                </c:pt>
                <c:pt idx="377">
                  <c:v>40191</c:v>
                </c:pt>
                <c:pt idx="378">
                  <c:v>40192</c:v>
                </c:pt>
                <c:pt idx="379">
                  <c:v>40193</c:v>
                </c:pt>
                <c:pt idx="380">
                  <c:v>40194</c:v>
                </c:pt>
                <c:pt idx="381">
                  <c:v>40195</c:v>
                </c:pt>
                <c:pt idx="382">
                  <c:v>40196</c:v>
                </c:pt>
                <c:pt idx="383">
                  <c:v>40197</c:v>
                </c:pt>
                <c:pt idx="384">
                  <c:v>40198</c:v>
                </c:pt>
                <c:pt idx="385">
                  <c:v>40199</c:v>
                </c:pt>
                <c:pt idx="386">
                  <c:v>40200</c:v>
                </c:pt>
                <c:pt idx="387">
                  <c:v>40201</c:v>
                </c:pt>
                <c:pt idx="388">
                  <c:v>40202</c:v>
                </c:pt>
                <c:pt idx="389">
                  <c:v>40203</c:v>
                </c:pt>
                <c:pt idx="390">
                  <c:v>40204</c:v>
                </c:pt>
                <c:pt idx="391">
                  <c:v>40205</c:v>
                </c:pt>
                <c:pt idx="392">
                  <c:v>40206</c:v>
                </c:pt>
                <c:pt idx="393">
                  <c:v>40207</c:v>
                </c:pt>
                <c:pt idx="394">
                  <c:v>40208</c:v>
                </c:pt>
                <c:pt idx="395">
                  <c:v>40209</c:v>
                </c:pt>
                <c:pt idx="396">
                  <c:v>40210</c:v>
                </c:pt>
                <c:pt idx="397">
                  <c:v>40211</c:v>
                </c:pt>
                <c:pt idx="398">
                  <c:v>40212</c:v>
                </c:pt>
                <c:pt idx="399">
                  <c:v>40213</c:v>
                </c:pt>
                <c:pt idx="400">
                  <c:v>40214</c:v>
                </c:pt>
                <c:pt idx="401">
                  <c:v>40215</c:v>
                </c:pt>
                <c:pt idx="402">
                  <c:v>40216</c:v>
                </c:pt>
                <c:pt idx="403">
                  <c:v>40217</c:v>
                </c:pt>
                <c:pt idx="404">
                  <c:v>40218</c:v>
                </c:pt>
                <c:pt idx="405">
                  <c:v>40219</c:v>
                </c:pt>
                <c:pt idx="406">
                  <c:v>40220</c:v>
                </c:pt>
                <c:pt idx="407">
                  <c:v>40221</c:v>
                </c:pt>
                <c:pt idx="408">
                  <c:v>40222</c:v>
                </c:pt>
                <c:pt idx="409">
                  <c:v>40223</c:v>
                </c:pt>
                <c:pt idx="410">
                  <c:v>40224</c:v>
                </c:pt>
                <c:pt idx="411">
                  <c:v>40225</c:v>
                </c:pt>
                <c:pt idx="412">
                  <c:v>40226</c:v>
                </c:pt>
                <c:pt idx="413">
                  <c:v>40227</c:v>
                </c:pt>
                <c:pt idx="414">
                  <c:v>40228</c:v>
                </c:pt>
                <c:pt idx="415">
                  <c:v>40229</c:v>
                </c:pt>
                <c:pt idx="416">
                  <c:v>40230</c:v>
                </c:pt>
                <c:pt idx="417">
                  <c:v>40231</c:v>
                </c:pt>
                <c:pt idx="418">
                  <c:v>40232</c:v>
                </c:pt>
                <c:pt idx="419">
                  <c:v>40233</c:v>
                </c:pt>
                <c:pt idx="420">
                  <c:v>40234</c:v>
                </c:pt>
                <c:pt idx="421">
                  <c:v>40235</c:v>
                </c:pt>
                <c:pt idx="422">
                  <c:v>40236</c:v>
                </c:pt>
                <c:pt idx="423">
                  <c:v>40237</c:v>
                </c:pt>
                <c:pt idx="424">
                  <c:v>40238</c:v>
                </c:pt>
                <c:pt idx="425">
                  <c:v>40239</c:v>
                </c:pt>
                <c:pt idx="426">
                  <c:v>40240</c:v>
                </c:pt>
                <c:pt idx="427">
                  <c:v>40241</c:v>
                </c:pt>
                <c:pt idx="428">
                  <c:v>40242</c:v>
                </c:pt>
                <c:pt idx="429">
                  <c:v>40243</c:v>
                </c:pt>
                <c:pt idx="430">
                  <c:v>40244</c:v>
                </c:pt>
                <c:pt idx="431">
                  <c:v>40245</c:v>
                </c:pt>
                <c:pt idx="432">
                  <c:v>40246</c:v>
                </c:pt>
                <c:pt idx="433">
                  <c:v>40247</c:v>
                </c:pt>
                <c:pt idx="434">
                  <c:v>40248</c:v>
                </c:pt>
                <c:pt idx="435">
                  <c:v>40249</c:v>
                </c:pt>
                <c:pt idx="436">
                  <c:v>40250</c:v>
                </c:pt>
                <c:pt idx="437">
                  <c:v>40251</c:v>
                </c:pt>
                <c:pt idx="438">
                  <c:v>40252</c:v>
                </c:pt>
                <c:pt idx="439">
                  <c:v>40253</c:v>
                </c:pt>
                <c:pt idx="440">
                  <c:v>40254</c:v>
                </c:pt>
                <c:pt idx="441">
                  <c:v>40255</c:v>
                </c:pt>
                <c:pt idx="442">
                  <c:v>40256</c:v>
                </c:pt>
                <c:pt idx="443">
                  <c:v>40257</c:v>
                </c:pt>
                <c:pt idx="444">
                  <c:v>40258</c:v>
                </c:pt>
                <c:pt idx="445">
                  <c:v>40259</c:v>
                </c:pt>
                <c:pt idx="446">
                  <c:v>40260</c:v>
                </c:pt>
                <c:pt idx="447">
                  <c:v>40261</c:v>
                </c:pt>
                <c:pt idx="448">
                  <c:v>40262</c:v>
                </c:pt>
                <c:pt idx="449">
                  <c:v>40263</c:v>
                </c:pt>
                <c:pt idx="450">
                  <c:v>40264</c:v>
                </c:pt>
                <c:pt idx="451">
                  <c:v>40265</c:v>
                </c:pt>
                <c:pt idx="452">
                  <c:v>40266</c:v>
                </c:pt>
                <c:pt idx="453">
                  <c:v>40267</c:v>
                </c:pt>
                <c:pt idx="454">
                  <c:v>40268</c:v>
                </c:pt>
                <c:pt idx="455">
                  <c:v>40269</c:v>
                </c:pt>
                <c:pt idx="456">
                  <c:v>40270</c:v>
                </c:pt>
                <c:pt idx="457">
                  <c:v>40271</c:v>
                </c:pt>
                <c:pt idx="458">
                  <c:v>40272</c:v>
                </c:pt>
                <c:pt idx="459">
                  <c:v>40273</c:v>
                </c:pt>
                <c:pt idx="460">
                  <c:v>40274</c:v>
                </c:pt>
                <c:pt idx="461">
                  <c:v>40275</c:v>
                </c:pt>
                <c:pt idx="462">
                  <c:v>40276</c:v>
                </c:pt>
                <c:pt idx="463">
                  <c:v>40277</c:v>
                </c:pt>
                <c:pt idx="464">
                  <c:v>40278</c:v>
                </c:pt>
                <c:pt idx="465">
                  <c:v>40279</c:v>
                </c:pt>
                <c:pt idx="466">
                  <c:v>40280</c:v>
                </c:pt>
                <c:pt idx="467">
                  <c:v>40281</c:v>
                </c:pt>
                <c:pt idx="468">
                  <c:v>40282</c:v>
                </c:pt>
                <c:pt idx="469">
                  <c:v>40283</c:v>
                </c:pt>
                <c:pt idx="470">
                  <c:v>40284</c:v>
                </c:pt>
                <c:pt idx="471">
                  <c:v>40285</c:v>
                </c:pt>
                <c:pt idx="472">
                  <c:v>40286</c:v>
                </c:pt>
                <c:pt idx="473">
                  <c:v>40287</c:v>
                </c:pt>
                <c:pt idx="474">
                  <c:v>40288</c:v>
                </c:pt>
                <c:pt idx="475">
                  <c:v>40289</c:v>
                </c:pt>
                <c:pt idx="476">
                  <c:v>40290</c:v>
                </c:pt>
                <c:pt idx="477">
                  <c:v>40291</c:v>
                </c:pt>
                <c:pt idx="478">
                  <c:v>40292</c:v>
                </c:pt>
                <c:pt idx="479">
                  <c:v>40293</c:v>
                </c:pt>
                <c:pt idx="480">
                  <c:v>40294</c:v>
                </c:pt>
                <c:pt idx="481">
                  <c:v>40295</c:v>
                </c:pt>
                <c:pt idx="482">
                  <c:v>40296</c:v>
                </c:pt>
                <c:pt idx="483">
                  <c:v>40297</c:v>
                </c:pt>
                <c:pt idx="484">
                  <c:v>40298</c:v>
                </c:pt>
                <c:pt idx="485">
                  <c:v>40299</c:v>
                </c:pt>
                <c:pt idx="486">
                  <c:v>40300</c:v>
                </c:pt>
                <c:pt idx="487">
                  <c:v>40301</c:v>
                </c:pt>
                <c:pt idx="488">
                  <c:v>40302</c:v>
                </c:pt>
                <c:pt idx="489">
                  <c:v>40303</c:v>
                </c:pt>
                <c:pt idx="490">
                  <c:v>40304</c:v>
                </c:pt>
                <c:pt idx="491">
                  <c:v>40305</c:v>
                </c:pt>
                <c:pt idx="492">
                  <c:v>40306</c:v>
                </c:pt>
                <c:pt idx="493">
                  <c:v>40307</c:v>
                </c:pt>
                <c:pt idx="494">
                  <c:v>40308</c:v>
                </c:pt>
                <c:pt idx="495">
                  <c:v>40309</c:v>
                </c:pt>
                <c:pt idx="496">
                  <c:v>40310</c:v>
                </c:pt>
                <c:pt idx="497">
                  <c:v>40311</c:v>
                </c:pt>
                <c:pt idx="498">
                  <c:v>40312</c:v>
                </c:pt>
                <c:pt idx="499">
                  <c:v>40313</c:v>
                </c:pt>
                <c:pt idx="500">
                  <c:v>40314</c:v>
                </c:pt>
                <c:pt idx="501">
                  <c:v>40315</c:v>
                </c:pt>
                <c:pt idx="502">
                  <c:v>40316</c:v>
                </c:pt>
                <c:pt idx="503">
                  <c:v>40317</c:v>
                </c:pt>
                <c:pt idx="504">
                  <c:v>40318</c:v>
                </c:pt>
                <c:pt idx="505">
                  <c:v>40319</c:v>
                </c:pt>
                <c:pt idx="506">
                  <c:v>40320</c:v>
                </c:pt>
                <c:pt idx="507">
                  <c:v>40321</c:v>
                </c:pt>
                <c:pt idx="508">
                  <c:v>40322</c:v>
                </c:pt>
                <c:pt idx="509">
                  <c:v>40323</c:v>
                </c:pt>
                <c:pt idx="510">
                  <c:v>40324</c:v>
                </c:pt>
                <c:pt idx="511">
                  <c:v>40325</c:v>
                </c:pt>
                <c:pt idx="512">
                  <c:v>40326</c:v>
                </c:pt>
                <c:pt idx="513">
                  <c:v>40327</c:v>
                </c:pt>
                <c:pt idx="514">
                  <c:v>40328</c:v>
                </c:pt>
                <c:pt idx="515">
                  <c:v>40329</c:v>
                </c:pt>
                <c:pt idx="516">
                  <c:v>40330</c:v>
                </c:pt>
                <c:pt idx="517">
                  <c:v>40331</c:v>
                </c:pt>
                <c:pt idx="518">
                  <c:v>40332</c:v>
                </c:pt>
                <c:pt idx="519">
                  <c:v>40333</c:v>
                </c:pt>
                <c:pt idx="520">
                  <c:v>40334</c:v>
                </c:pt>
                <c:pt idx="521">
                  <c:v>40335</c:v>
                </c:pt>
                <c:pt idx="522">
                  <c:v>40336</c:v>
                </c:pt>
                <c:pt idx="523">
                  <c:v>40337</c:v>
                </c:pt>
                <c:pt idx="524">
                  <c:v>40338</c:v>
                </c:pt>
                <c:pt idx="525">
                  <c:v>40339</c:v>
                </c:pt>
                <c:pt idx="526">
                  <c:v>40340</c:v>
                </c:pt>
                <c:pt idx="527">
                  <c:v>40341</c:v>
                </c:pt>
                <c:pt idx="528">
                  <c:v>40342</c:v>
                </c:pt>
                <c:pt idx="529">
                  <c:v>40343</c:v>
                </c:pt>
                <c:pt idx="530">
                  <c:v>40344</c:v>
                </c:pt>
                <c:pt idx="531">
                  <c:v>40345</c:v>
                </c:pt>
                <c:pt idx="532">
                  <c:v>40346</c:v>
                </c:pt>
                <c:pt idx="533">
                  <c:v>40347</c:v>
                </c:pt>
                <c:pt idx="534">
                  <c:v>40348</c:v>
                </c:pt>
                <c:pt idx="535">
                  <c:v>40349</c:v>
                </c:pt>
                <c:pt idx="536">
                  <c:v>40350</c:v>
                </c:pt>
                <c:pt idx="537">
                  <c:v>40351</c:v>
                </c:pt>
                <c:pt idx="538">
                  <c:v>40352</c:v>
                </c:pt>
                <c:pt idx="539">
                  <c:v>40353</c:v>
                </c:pt>
                <c:pt idx="540">
                  <c:v>40354</c:v>
                </c:pt>
                <c:pt idx="541">
                  <c:v>40355</c:v>
                </c:pt>
                <c:pt idx="542">
                  <c:v>40356</c:v>
                </c:pt>
                <c:pt idx="543">
                  <c:v>40357</c:v>
                </c:pt>
                <c:pt idx="544">
                  <c:v>40358</c:v>
                </c:pt>
                <c:pt idx="545">
                  <c:v>40359</c:v>
                </c:pt>
                <c:pt idx="546">
                  <c:v>40360</c:v>
                </c:pt>
                <c:pt idx="547">
                  <c:v>40361</c:v>
                </c:pt>
                <c:pt idx="548">
                  <c:v>40362</c:v>
                </c:pt>
                <c:pt idx="549">
                  <c:v>40363</c:v>
                </c:pt>
                <c:pt idx="550">
                  <c:v>40364</c:v>
                </c:pt>
                <c:pt idx="551">
                  <c:v>40365</c:v>
                </c:pt>
                <c:pt idx="552">
                  <c:v>40366</c:v>
                </c:pt>
                <c:pt idx="553">
                  <c:v>40367</c:v>
                </c:pt>
                <c:pt idx="554">
                  <c:v>40368</c:v>
                </c:pt>
                <c:pt idx="555">
                  <c:v>40369</c:v>
                </c:pt>
                <c:pt idx="556">
                  <c:v>40370</c:v>
                </c:pt>
                <c:pt idx="557">
                  <c:v>40371</c:v>
                </c:pt>
                <c:pt idx="558">
                  <c:v>40372</c:v>
                </c:pt>
                <c:pt idx="559">
                  <c:v>40373</c:v>
                </c:pt>
                <c:pt idx="560">
                  <c:v>40374</c:v>
                </c:pt>
                <c:pt idx="561">
                  <c:v>40375</c:v>
                </c:pt>
                <c:pt idx="562">
                  <c:v>40376</c:v>
                </c:pt>
                <c:pt idx="563">
                  <c:v>40377</c:v>
                </c:pt>
                <c:pt idx="564">
                  <c:v>40378</c:v>
                </c:pt>
                <c:pt idx="565">
                  <c:v>40379</c:v>
                </c:pt>
                <c:pt idx="566">
                  <c:v>40380</c:v>
                </c:pt>
                <c:pt idx="567">
                  <c:v>40381</c:v>
                </c:pt>
                <c:pt idx="568">
                  <c:v>40382</c:v>
                </c:pt>
                <c:pt idx="569">
                  <c:v>40383</c:v>
                </c:pt>
                <c:pt idx="570">
                  <c:v>40384</c:v>
                </c:pt>
                <c:pt idx="571">
                  <c:v>40385</c:v>
                </c:pt>
                <c:pt idx="572">
                  <c:v>40386</c:v>
                </c:pt>
                <c:pt idx="573">
                  <c:v>40387</c:v>
                </c:pt>
                <c:pt idx="574">
                  <c:v>40388</c:v>
                </c:pt>
                <c:pt idx="575">
                  <c:v>40389</c:v>
                </c:pt>
                <c:pt idx="576">
                  <c:v>40390</c:v>
                </c:pt>
                <c:pt idx="577">
                  <c:v>40391</c:v>
                </c:pt>
                <c:pt idx="578">
                  <c:v>40392</c:v>
                </c:pt>
                <c:pt idx="579">
                  <c:v>40393</c:v>
                </c:pt>
                <c:pt idx="580">
                  <c:v>40394</c:v>
                </c:pt>
                <c:pt idx="581">
                  <c:v>40395</c:v>
                </c:pt>
                <c:pt idx="582">
                  <c:v>40396</c:v>
                </c:pt>
                <c:pt idx="583">
                  <c:v>40397</c:v>
                </c:pt>
                <c:pt idx="584">
                  <c:v>40398</c:v>
                </c:pt>
                <c:pt idx="585">
                  <c:v>40399</c:v>
                </c:pt>
                <c:pt idx="586">
                  <c:v>40400</c:v>
                </c:pt>
                <c:pt idx="587">
                  <c:v>40401</c:v>
                </c:pt>
                <c:pt idx="588">
                  <c:v>40402</c:v>
                </c:pt>
                <c:pt idx="589">
                  <c:v>40403</c:v>
                </c:pt>
                <c:pt idx="590">
                  <c:v>40404</c:v>
                </c:pt>
                <c:pt idx="591">
                  <c:v>40405</c:v>
                </c:pt>
                <c:pt idx="592">
                  <c:v>40406</c:v>
                </c:pt>
                <c:pt idx="593">
                  <c:v>40407</c:v>
                </c:pt>
                <c:pt idx="594">
                  <c:v>40408</c:v>
                </c:pt>
                <c:pt idx="595">
                  <c:v>40409</c:v>
                </c:pt>
                <c:pt idx="596">
                  <c:v>40410</c:v>
                </c:pt>
                <c:pt idx="597">
                  <c:v>40411</c:v>
                </c:pt>
                <c:pt idx="598">
                  <c:v>40412</c:v>
                </c:pt>
                <c:pt idx="599">
                  <c:v>40413</c:v>
                </c:pt>
                <c:pt idx="600">
                  <c:v>40414</c:v>
                </c:pt>
                <c:pt idx="601">
                  <c:v>40415</c:v>
                </c:pt>
                <c:pt idx="602">
                  <c:v>40416</c:v>
                </c:pt>
                <c:pt idx="603">
                  <c:v>40417</c:v>
                </c:pt>
                <c:pt idx="604">
                  <c:v>40418</c:v>
                </c:pt>
                <c:pt idx="605">
                  <c:v>40419</c:v>
                </c:pt>
                <c:pt idx="606">
                  <c:v>40420</c:v>
                </c:pt>
                <c:pt idx="607">
                  <c:v>40421</c:v>
                </c:pt>
                <c:pt idx="608">
                  <c:v>40422</c:v>
                </c:pt>
                <c:pt idx="609">
                  <c:v>40423</c:v>
                </c:pt>
                <c:pt idx="610">
                  <c:v>40424</c:v>
                </c:pt>
                <c:pt idx="611">
                  <c:v>40425</c:v>
                </c:pt>
                <c:pt idx="612">
                  <c:v>40426</c:v>
                </c:pt>
                <c:pt idx="613">
                  <c:v>40427</c:v>
                </c:pt>
                <c:pt idx="614">
                  <c:v>40428</c:v>
                </c:pt>
                <c:pt idx="615">
                  <c:v>40429</c:v>
                </c:pt>
                <c:pt idx="616">
                  <c:v>40430</c:v>
                </c:pt>
                <c:pt idx="617">
                  <c:v>40431</c:v>
                </c:pt>
                <c:pt idx="618">
                  <c:v>40432</c:v>
                </c:pt>
                <c:pt idx="619">
                  <c:v>40433</c:v>
                </c:pt>
                <c:pt idx="620">
                  <c:v>40434</c:v>
                </c:pt>
                <c:pt idx="621">
                  <c:v>40435</c:v>
                </c:pt>
                <c:pt idx="622">
                  <c:v>40436</c:v>
                </c:pt>
                <c:pt idx="623">
                  <c:v>40437</c:v>
                </c:pt>
                <c:pt idx="624">
                  <c:v>40438</c:v>
                </c:pt>
                <c:pt idx="625">
                  <c:v>40439</c:v>
                </c:pt>
                <c:pt idx="626">
                  <c:v>40440</c:v>
                </c:pt>
                <c:pt idx="627">
                  <c:v>40441</c:v>
                </c:pt>
                <c:pt idx="628">
                  <c:v>40442</c:v>
                </c:pt>
                <c:pt idx="629">
                  <c:v>40443</c:v>
                </c:pt>
                <c:pt idx="630">
                  <c:v>40444</c:v>
                </c:pt>
                <c:pt idx="631">
                  <c:v>40445</c:v>
                </c:pt>
                <c:pt idx="632">
                  <c:v>40446</c:v>
                </c:pt>
                <c:pt idx="633">
                  <c:v>40447</c:v>
                </c:pt>
                <c:pt idx="634">
                  <c:v>40448</c:v>
                </c:pt>
                <c:pt idx="635">
                  <c:v>40449</c:v>
                </c:pt>
                <c:pt idx="636">
                  <c:v>40450</c:v>
                </c:pt>
                <c:pt idx="637">
                  <c:v>40451</c:v>
                </c:pt>
                <c:pt idx="638">
                  <c:v>40452</c:v>
                </c:pt>
                <c:pt idx="639">
                  <c:v>40453</c:v>
                </c:pt>
                <c:pt idx="640">
                  <c:v>40454</c:v>
                </c:pt>
                <c:pt idx="641">
                  <c:v>40455</c:v>
                </c:pt>
                <c:pt idx="642">
                  <c:v>40456</c:v>
                </c:pt>
                <c:pt idx="643">
                  <c:v>40457</c:v>
                </c:pt>
                <c:pt idx="644">
                  <c:v>40458</c:v>
                </c:pt>
                <c:pt idx="645">
                  <c:v>40459</c:v>
                </c:pt>
                <c:pt idx="646">
                  <c:v>40460</c:v>
                </c:pt>
                <c:pt idx="647">
                  <c:v>40461</c:v>
                </c:pt>
                <c:pt idx="648">
                  <c:v>40462</c:v>
                </c:pt>
                <c:pt idx="649">
                  <c:v>40463</c:v>
                </c:pt>
                <c:pt idx="650">
                  <c:v>40464</c:v>
                </c:pt>
                <c:pt idx="651">
                  <c:v>40465</c:v>
                </c:pt>
                <c:pt idx="652">
                  <c:v>40466</c:v>
                </c:pt>
                <c:pt idx="653">
                  <c:v>40467</c:v>
                </c:pt>
                <c:pt idx="654">
                  <c:v>40468</c:v>
                </c:pt>
                <c:pt idx="655">
                  <c:v>40469</c:v>
                </c:pt>
                <c:pt idx="656">
                  <c:v>40470</c:v>
                </c:pt>
                <c:pt idx="657">
                  <c:v>40471</c:v>
                </c:pt>
                <c:pt idx="658">
                  <c:v>40472</c:v>
                </c:pt>
                <c:pt idx="659">
                  <c:v>40473</c:v>
                </c:pt>
                <c:pt idx="660">
                  <c:v>40474</c:v>
                </c:pt>
                <c:pt idx="661">
                  <c:v>40475</c:v>
                </c:pt>
                <c:pt idx="662">
                  <c:v>40476</c:v>
                </c:pt>
                <c:pt idx="663">
                  <c:v>40477</c:v>
                </c:pt>
                <c:pt idx="664">
                  <c:v>40478</c:v>
                </c:pt>
                <c:pt idx="665">
                  <c:v>40479</c:v>
                </c:pt>
                <c:pt idx="666">
                  <c:v>40480</c:v>
                </c:pt>
                <c:pt idx="667">
                  <c:v>40481</c:v>
                </c:pt>
                <c:pt idx="668">
                  <c:v>40482</c:v>
                </c:pt>
                <c:pt idx="669">
                  <c:v>40483</c:v>
                </c:pt>
                <c:pt idx="670">
                  <c:v>40484</c:v>
                </c:pt>
                <c:pt idx="671">
                  <c:v>40485</c:v>
                </c:pt>
                <c:pt idx="672">
                  <c:v>40486</c:v>
                </c:pt>
                <c:pt idx="673">
                  <c:v>40487</c:v>
                </c:pt>
                <c:pt idx="674">
                  <c:v>40488</c:v>
                </c:pt>
                <c:pt idx="675">
                  <c:v>40489</c:v>
                </c:pt>
                <c:pt idx="676">
                  <c:v>40490</c:v>
                </c:pt>
                <c:pt idx="677">
                  <c:v>40491</c:v>
                </c:pt>
                <c:pt idx="678">
                  <c:v>40492</c:v>
                </c:pt>
                <c:pt idx="679">
                  <c:v>40493</c:v>
                </c:pt>
                <c:pt idx="680">
                  <c:v>40494</c:v>
                </c:pt>
                <c:pt idx="681">
                  <c:v>40495</c:v>
                </c:pt>
                <c:pt idx="682">
                  <c:v>40496</c:v>
                </c:pt>
                <c:pt idx="683">
                  <c:v>40497</c:v>
                </c:pt>
                <c:pt idx="684">
                  <c:v>40498</c:v>
                </c:pt>
                <c:pt idx="685">
                  <c:v>40499</c:v>
                </c:pt>
                <c:pt idx="686">
                  <c:v>40500</c:v>
                </c:pt>
                <c:pt idx="687">
                  <c:v>40501</c:v>
                </c:pt>
                <c:pt idx="688">
                  <c:v>40502</c:v>
                </c:pt>
                <c:pt idx="689">
                  <c:v>40503</c:v>
                </c:pt>
                <c:pt idx="690">
                  <c:v>40504</c:v>
                </c:pt>
                <c:pt idx="691">
                  <c:v>40505</c:v>
                </c:pt>
                <c:pt idx="692">
                  <c:v>40506</c:v>
                </c:pt>
                <c:pt idx="693">
                  <c:v>40507</c:v>
                </c:pt>
                <c:pt idx="694">
                  <c:v>40508</c:v>
                </c:pt>
                <c:pt idx="695">
                  <c:v>40509</c:v>
                </c:pt>
                <c:pt idx="696">
                  <c:v>40510</c:v>
                </c:pt>
                <c:pt idx="697">
                  <c:v>40511</c:v>
                </c:pt>
                <c:pt idx="698">
                  <c:v>40512</c:v>
                </c:pt>
                <c:pt idx="699">
                  <c:v>40513</c:v>
                </c:pt>
                <c:pt idx="700">
                  <c:v>40514</c:v>
                </c:pt>
                <c:pt idx="701">
                  <c:v>40515</c:v>
                </c:pt>
                <c:pt idx="702">
                  <c:v>40516</c:v>
                </c:pt>
                <c:pt idx="703">
                  <c:v>40517</c:v>
                </c:pt>
                <c:pt idx="704">
                  <c:v>40518</c:v>
                </c:pt>
                <c:pt idx="705">
                  <c:v>40519</c:v>
                </c:pt>
                <c:pt idx="706">
                  <c:v>40520</c:v>
                </c:pt>
                <c:pt idx="707">
                  <c:v>40521</c:v>
                </c:pt>
                <c:pt idx="708">
                  <c:v>40522</c:v>
                </c:pt>
                <c:pt idx="709">
                  <c:v>40523</c:v>
                </c:pt>
                <c:pt idx="710">
                  <c:v>40524</c:v>
                </c:pt>
                <c:pt idx="711">
                  <c:v>40525</c:v>
                </c:pt>
                <c:pt idx="712">
                  <c:v>40526</c:v>
                </c:pt>
                <c:pt idx="713">
                  <c:v>40527</c:v>
                </c:pt>
                <c:pt idx="714">
                  <c:v>40528</c:v>
                </c:pt>
                <c:pt idx="715">
                  <c:v>40529</c:v>
                </c:pt>
                <c:pt idx="716">
                  <c:v>40530</c:v>
                </c:pt>
                <c:pt idx="717">
                  <c:v>40531</c:v>
                </c:pt>
                <c:pt idx="718">
                  <c:v>40532</c:v>
                </c:pt>
                <c:pt idx="719">
                  <c:v>40533</c:v>
                </c:pt>
                <c:pt idx="720">
                  <c:v>40534</c:v>
                </c:pt>
                <c:pt idx="721">
                  <c:v>40535</c:v>
                </c:pt>
                <c:pt idx="722">
                  <c:v>40536</c:v>
                </c:pt>
                <c:pt idx="723">
                  <c:v>40537</c:v>
                </c:pt>
                <c:pt idx="724">
                  <c:v>40538</c:v>
                </c:pt>
                <c:pt idx="725">
                  <c:v>40539</c:v>
                </c:pt>
                <c:pt idx="726">
                  <c:v>40540</c:v>
                </c:pt>
                <c:pt idx="727">
                  <c:v>40541</c:v>
                </c:pt>
                <c:pt idx="728">
                  <c:v>40542</c:v>
                </c:pt>
                <c:pt idx="729">
                  <c:v>40543</c:v>
                </c:pt>
                <c:pt idx="730">
                  <c:v>40544</c:v>
                </c:pt>
                <c:pt idx="731">
                  <c:v>40545</c:v>
                </c:pt>
                <c:pt idx="732">
                  <c:v>40546</c:v>
                </c:pt>
                <c:pt idx="733">
                  <c:v>40547</c:v>
                </c:pt>
                <c:pt idx="734">
                  <c:v>40548</c:v>
                </c:pt>
                <c:pt idx="735">
                  <c:v>40549</c:v>
                </c:pt>
                <c:pt idx="736">
                  <c:v>40550</c:v>
                </c:pt>
                <c:pt idx="737">
                  <c:v>40551</c:v>
                </c:pt>
                <c:pt idx="738">
                  <c:v>40552</c:v>
                </c:pt>
                <c:pt idx="739">
                  <c:v>40553</c:v>
                </c:pt>
                <c:pt idx="740">
                  <c:v>40554</c:v>
                </c:pt>
                <c:pt idx="741">
                  <c:v>40555</c:v>
                </c:pt>
                <c:pt idx="742">
                  <c:v>40556</c:v>
                </c:pt>
                <c:pt idx="743">
                  <c:v>40557</c:v>
                </c:pt>
                <c:pt idx="744">
                  <c:v>40558</c:v>
                </c:pt>
                <c:pt idx="745">
                  <c:v>40559</c:v>
                </c:pt>
                <c:pt idx="746">
                  <c:v>40560</c:v>
                </c:pt>
                <c:pt idx="747">
                  <c:v>40561</c:v>
                </c:pt>
                <c:pt idx="748">
                  <c:v>40562</c:v>
                </c:pt>
                <c:pt idx="749">
                  <c:v>40563</c:v>
                </c:pt>
                <c:pt idx="750">
                  <c:v>40564</c:v>
                </c:pt>
                <c:pt idx="751">
                  <c:v>40565</c:v>
                </c:pt>
                <c:pt idx="752">
                  <c:v>40566</c:v>
                </c:pt>
                <c:pt idx="753">
                  <c:v>40567</c:v>
                </c:pt>
                <c:pt idx="754">
                  <c:v>40568</c:v>
                </c:pt>
                <c:pt idx="755">
                  <c:v>40569</c:v>
                </c:pt>
                <c:pt idx="756">
                  <c:v>40570</c:v>
                </c:pt>
                <c:pt idx="757">
                  <c:v>40571</c:v>
                </c:pt>
                <c:pt idx="758">
                  <c:v>40572</c:v>
                </c:pt>
                <c:pt idx="759">
                  <c:v>40573</c:v>
                </c:pt>
                <c:pt idx="760">
                  <c:v>40574</c:v>
                </c:pt>
                <c:pt idx="761">
                  <c:v>40575</c:v>
                </c:pt>
                <c:pt idx="762">
                  <c:v>40576</c:v>
                </c:pt>
                <c:pt idx="763">
                  <c:v>40577</c:v>
                </c:pt>
                <c:pt idx="764">
                  <c:v>40578</c:v>
                </c:pt>
                <c:pt idx="765">
                  <c:v>40579</c:v>
                </c:pt>
                <c:pt idx="766">
                  <c:v>40580</c:v>
                </c:pt>
                <c:pt idx="767">
                  <c:v>40581</c:v>
                </c:pt>
                <c:pt idx="768">
                  <c:v>40582</c:v>
                </c:pt>
                <c:pt idx="769">
                  <c:v>40583</c:v>
                </c:pt>
                <c:pt idx="770">
                  <c:v>40584</c:v>
                </c:pt>
                <c:pt idx="771">
                  <c:v>40585</c:v>
                </c:pt>
                <c:pt idx="772">
                  <c:v>40586</c:v>
                </c:pt>
                <c:pt idx="773">
                  <c:v>40587</c:v>
                </c:pt>
                <c:pt idx="774">
                  <c:v>40588</c:v>
                </c:pt>
                <c:pt idx="775">
                  <c:v>40589</c:v>
                </c:pt>
                <c:pt idx="776">
                  <c:v>40590</c:v>
                </c:pt>
                <c:pt idx="777">
                  <c:v>40591</c:v>
                </c:pt>
                <c:pt idx="778">
                  <c:v>40592</c:v>
                </c:pt>
                <c:pt idx="779">
                  <c:v>40593</c:v>
                </c:pt>
                <c:pt idx="780">
                  <c:v>40594</c:v>
                </c:pt>
                <c:pt idx="781">
                  <c:v>40595</c:v>
                </c:pt>
                <c:pt idx="782">
                  <c:v>40596</c:v>
                </c:pt>
                <c:pt idx="783">
                  <c:v>40597</c:v>
                </c:pt>
                <c:pt idx="784">
                  <c:v>40598</c:v>
                </c:pt>
                <c:pt idx="785">
                  <c:v>40599</c:v>
                </c:pt>
                <c:pt idx="786">
                  <c:v>40600</c:v>
                </c:pt>
                <c:pt idx="787">
                  <c:v>40601</c:v>
                </c:pt>
                <c:pt idx="788">
                  <c:v>40602</c:v>
                </c:pt>
                <c:pt idx="789">
                  <c:v>40603</c:v>
                </c:pt>
                <c:pt idx="790">
                  <c:v>40604</c:v>
                </c:pt>
                <c:pt idx="791">
                  <c:v>40605</c:v>
                </c:pt>
                <c:pt idx="792">
                  <c:v>40606</c:v>
                </c:pt>
                <c:pt idx="793">
                  <c:v>40607</c:v>
                </c:pt>
                <c:pt idx="794">
                  <c:v>40608</c:v>
                </c:pt>
                <c:pt idx="795">
                  <c:v>40609</c:v>
                </c:pt>
                <c:pt idx="796">
                  <c:v>40610</c:v>
                </c:pt>
                <c:pt idx="797">
                  <c:v>40611</c:v>
                </c:pt>
                <c:pt idx="798">
                  <c:v>40612</c:v>
                </c:pt>
                <c:pt idx="799">
                  <c:v>40613</c:v>
                </c:pt>
                <c:pt idx="800">
                  <c:v>40614</c:v>
                </c:pt>
                <c:pt idx="801">
                  <c:v>40615</c:v>
                </c:pt>
                <c:pt idx="802">
                  <c:v>40616</c:v>
                </c:pt>
                <c:pt idx="803">
                  <c:v>40617</c:v>
                </c:pt>
                <c:pt idx="804">
                  <c:v>40618</c:v>
                </c:pt>
                <c:pt idx="805">
                  <c:v>40619</c:v>
                </c:pt>
                <c:pt idx="806">
                  <c:v>40620</c:v>
                </c:pt>
                <c:pt idx="807">
                  <c:v>40621</c:v>
                </c:pt>
                <c:pt idx="808">
                  <c:v>40622</c:v>
                </c:pt>
                <c:pt idx="809">
                  <c:v>40623</c:v>
                </c:pt>
                <c:pt idx="810">
                  <c:v>40624</c:v>
                </c:pt>
                <c:pt idx="811">
                  <c:v>40625</c:v>
                </c:pt>
                <c:pt idx="812">
                  <c:v>40626</c:v>
                </c:pt>
                <c:pt idx="813">
                  <c:v>40627</c:v>
                </c:pt>
                <c:pt idx="814">
                  <c:v>40628</c:v>
                </c:pt>
                <c:pt idx="815">
                  <c:v>40629</c:v>
                </c:pt>
                <c:pt idx="816">
                  <c:v>40630</c:v>
                </c:pt>
                <c:pt idx="817">
                  <c:v>40631</c:v>
                </c:pt>
                <c:pt idx="818">
                  <c:v>40632</c:v>
                </c:pt>
                <c:pt idx="819">
                  <c:v>40633</c:v>
                </c:pt>
                <c:pt idx="820">
                  <c:v>40634</c:v>
                </c:pt>
                <c:pt idx="821">
                  <c:v>40635</c:v>
                </c:pt>
                <c:pt idx="822">
                  <c:v>40636</c:v>
                </c:pt>
                <c:pt idx="823">
                  <c:v>40637</c:v>
                </c:pt>
                <c:pt idx="824">
                  <c:v>40638</c:v>
                </c:pt>
                <c:pt idx="825">
                  <c:v>40639</c:v>
                </c:pt>
                <c:pt idx="826">
                  <c:v>40640</c:v>
                </c:pt>
                <c:pt idx="827">
                  <c:v>40641</c:v>
                </c:pt>
                <c:pt idx="828">
                  <c:v>40642</c:v>
                </c:pt>
                <c:pt idx="829">
                  <c:v>40643</c:v>
                </c:pt>
                <c:pt idx="830">
                  <c:v>40644</c:v>
                </c:pt>
                <c:pt idx="831">
                  <c:v>40645</c:v>
                </c:pt>
                <c:pt idx="832">
                  <c:v>40646</c:v>
                </c:pt>
                <c:pt idx="833">
                  <c:v>40647</c:v>
                </c:pt>
                <c:pt idx="834">
                  <c:v>40648</c:v>
                </c:pt>
                <c:pt idx="835">
                  <c:v>40649</c:v>
                </c:pt>
                <c:pt idx="836">
                  <c:v>40650</c:v>
                </c:pt>
                <c:pt idx="837">
                  <c:v>40651</c:v>
                </c:pt>
                <c:pt idx="838">
                  <c:v>40652</c:v>
                </c:pt>
                <c:pt idx="839">
                  <c:v>40653</c:v>
                </c:pt>
                <c:pt idx="840">
                  <c:v>40654</c:v>
                </c:pt>
                <c:pt idx="841">
                  <c:v>40655</c:v>
                </c:pt>
                <c:pt idx="842">
                  <c:v>40656</c:v>
                </c:pt>
                <c:pt idx="843">
                  <c:v>40657</c:v>
                </c:pt>
                <c:pt idx="844">
                  <c:v>40658</c:v>
                </c:pt>
                <c:pt idx="845">
                  <c:v>40659</c:v>
                </c:pt>
                <c:pt idx="846">
                  <c:v>40660</c:v>
                </c:pt>
                <c:pt idx="847">
                  <c:v>40661</c:v>
                </c:pt>
                <c:pt idx="848">
                  <c:v>40662</c:v>
                </c:pt>
                <c:pt idx="849">
                  <c:v>40663</c:v>
                </c:pt>
                <c:pt idx="850">
                  <c:v>40664</c:v>
                </c:pt>
                <c:pt idx="851">
                  <c:v>40665</c:v>
                </c:pt>
                <c:pt idx="852">
                  <c:v>40666</c:v>
                </c:pt>
                <c:pt idx="853">
                  <c:v>40667</c:v>
                </c:pt>
                <c:pt idx="854">
                  <c:v>40668</c:v>
                </c:pt>
                <c:pt idx="855">
                  <c:v>40669</c:v>
                </c:pt>
                <c:pt idx="856">
                  <c:v>40670</c:v>
                </c:pt>
                <c:pt idx="857">
                  <c:v>40671</c:v>
                </c:pt>
                <c:pt idx="858">
                  <c:v>40672</c:v>
                </c:pt>
                <c:pt idx="859">
                  <c:v>40673</c:v>
                </c:pt>
                <c:pt idx="860">
                  <c:v>40674</c:v>
                </c:pt>
                <c:pt idx="861">
                  <c:v>40675</c:v>
                </c:pt>
                <c:pt idx="862">
                  <c:v>40676</c:v>
                </c:pt>
                <c:pt idx="863">
                  <c:v>40677</c:v>
                </c:pt>
                <c:pt idx="864">
                  <c:v>40678</c:v>
                </c:pt>
                <c:pt idx="865">
                  <c:v>40679</c:v>
                </c:pt>
                <c:pt idx="866">
                  <c:v>40680</c:v>
                </c:pt>
                <c:pt idx="867">
                  <c:v>40681</c:v>
                </c:pt>
                <c:pt idx="868">
                  <c:v>40682</c:v>
                </c:pt>
                <c:pt idx="869">
                  <c:v>40683</c:v>
                </c:pt>
                <c:pt idx="870">
                  <c:v>40684</c:v>
                </c:pt>
                <c:pt idx="871">
                  <c:v>40685</c:v>
                </c:pt>
                <c:pt idx="872">
                  <c:v>40686</c:v>
                </c:pt>
                <c:pt idx="873">
                  <c:v>40687</c:v>
                </c:pt>
                <c:pt idx="874">
                  <c:v>40688</c:v>
                </c:pt>
                <c:pt idx="875">
                  <c:v>40689</c:v>
                </c:pt>
                <c:pt idx="876">
                  <c:v>40690</c:v>
                </c:pt>
                <c:pt idx="877">
                  <c:v>40691</c:v>
                </c:pt>
                <c:pt idx="878">
                  <c:v>40692</c:v>
                </c:pt>
                <c:pt idx="879">
                  <c:v>40693</c:v>
                </c:pt>
                <c:pt idx="880">
                  <c:v>40694</c:v>
                </c:pt>
                <c:pt idx="881">
                  <c:v>40695</c:v>
                </c:pt>
                <c:pt idx="882">
                  <c:v>40696</c:v>
                </c:pt>
                <c:pt idx="883">
                  <c:v>40697</c:v>
                </c:pt>
                <c:pt idx="884">
                  <c:v>40698</c:v>
                </c:pt>
                <c:pt idx="885">
                  <c:v>40699</c:v>
                </c:pt>
                <c:pt idx="886">
                  <c:v>40700</c:v>
                </c:pt>
                <c:pt idx="887">
                  <c:v>40701</c:v>
                </c:pt>
                <c:pt idx="888">
                  <c:v>40702</c:v>
                </c:pt>
                <c:pt idx="889">
                  <c:v>40703</c:v>
                </c:pt>
                <c:pt idx="890">
                  <c:v>40704</c:v>
                </c:pt>
                <c:pt idx="891">
                  <c:v>40705</c:v>
                </c:pt>
                <c:pt idx="892">
                  <c:v>40706</c:v>
                </c:pt>
                <c:pt idx="893">
                  <c:v>40707</c:v>
                </c:pt>
                <c:pt idx="894">
                  <c:v>40708</c:v>
                </c:pt>
                <c:pt idx="895">
                  <c:v>40709</c:v>
                </c:pt>
                <c:pt idx="896">
                  <c:v>40710</c:v>
                </c:pt>
                <c:pt idx="897">
                  <c:v>40711</c:v>
                </c:pt>
                <c:pt idx="898">
                  <c:v>40712</c:v>
                </c:pt>
                <c:pt idx="899">
                  <c:v>40713</c:v>
                </c:pt>
                <c:pt idx="900">
                  <c:v>40714</c:v>
                </c:pt>
                <c:pt idx="901">
                  <c:v>40715</c:v>
                </c:pt>
                <c:pt idx="902">
                  <c:v>40716</c:v>
                </c:pt>
                <c:pt idx="903">
                  <c:v>40717</c:v>
                </c:pt>
                <c:pt idx="904">
                  <c:v>40718</c:v>
                </c:pt>
                <c:pt idx="905">
                  <c:v>40719</c:v>
                </c:pt>
                <c:pt idx="906">
                  <c:v>40720</c:v>
                </c:pt>
                <c:pt idx="907">
                  <c:v>40721</c:v>
                </c:pt>
                <c:pt idx="908">
                  <c:v>40722</c:v>
                </c:pt>
                <c:pt idx="909">
                  <c:v>40723</c:v>
                </c:pt>
                <c:pt idx="910">
                  <c:v>40724</c:v>
                </c:pt>
                <c:pt idx="911">
                  <c:v>40725</c:v>
                </c:pt>
                <c:pt idx="912">
                  <c:v>40726</c:v>
                </c:pt>
                <c:pt idx="913">
                  <c:v>40727</c:v>
                </c:pt>
                <c:pt idx="914">
                  <c:v>40728</c:v>
                </c:pt>
                <c:pt idx="915">
                  <c:v>40729</c:v>
                </c:pt>
                <c:pt idx="916">
                  <c:v>40730</c:v>
                </c:pt>
                <c:pt idx="917">
                  <c:v>40731</c:v>
                </c:pt>
                <c:pt idx="918">
                  <c:v>40732</c:v>
                </c:pt>
                <c:pt idx="919">
                  <c:v>40733</c:v>
                </c:pt>
                <c:pt idx="920">
                  <c:v>40734</c:v>
                </c:pt>
                <c:pt idx="921">
                  <c:v>40735</c:v>
                </c:pt>
                <c:pt idx="922">
                  <c:v>40736</c:v>
                </c:pt>
                <c:pt idx="923">
                  <c:v>40737</c:v>
                </c:pt>
                <c:pt idx="924">
                  <c:v>40738</c:v>
                </c:pt>
                <c:pt idx="925">
                  <c:v>40739</c:v>
                </c:pt>
                <c:pt idx="926">
                  <c:v>40740</c:v>
                </c:pt>
                <c:pt idx="927">
                  <c:v>40741</c:v>
                </c:pt>
                <c:pt idx="928">
                  <c:v>40742</c:v>
                </c:pt>
                <c:pt idx="929">
                  <c:v>40743</c:v>
                </c:pt>
                <c:pt idx="930">
                  <c:v>40744</c:v>
                </c:pt>
                <c:pt idx="931">
                  <c:v>40745</c:v>
                </c:pt>
                <c:pt idx="932">
                  <c:v>40746</c:v>
                </c:pt>
                <c:pt idx="933">
                  <c:v>40747</c:v>
                </c:pt>
                <c:pt idx="934">
                  <c:v>40748</c:v>
                </c:pt>
                <c:pt idx="935">
                  <c:v>40749</c:v>
                </c:pt>
                <c:pt idx="936">
                  <c:v>40750</c:v>
                </c:pt>
                <c:pt idx="937">
                  <c:v>40751</c:v>
                </c:pt>
                <c:pt idx="938">
                  <c:v>40752</c:v>
                </c:pt>
                <c:pt idx="939">
                  <c:v>40753</c:v>
                </c:pt>
                <c:pt idx="940">
                  <c:v>40754</c:v>
                </c:pt>
                <c:pt idx="941">
                  <c:v>40755</c:v>
                </c:pt>
                <c:pt idx="942">
                  <c:v>40756</c:v>
                </c:pt>
                <c:pt idx="943">
                  <c:v>40757</c:v>
                </c:pt>
                <c:pt idx="944">
                  <c:v>40758</c:v>
                </c:pt>
                <c:pt idx="945">
                  <c:v>40759</c:v>
                </c:pt>
                <c:pt idx="946">
                  <c:v>40760</c:v>
                </c:pt>
                <c:pt idx="947">
                  <c:v>40761</c:v>
                </c:pt>
                <c:pt idx="948">
                  <c:v>40762</c:v>
                </c:pt>
                <c:pt idx="949">
                  <c:v>40763</c:v>
                </c:pt>
                <c:pt idx="950">
                  <c:v>40764</c:v>
                </c:pt>
                <c:pt idx="951">
                  <c:v>40765</c:v>
                </c:pt>
                <c:pt idx="952">
                  <c:v>40766</c:v>
                </c:pt>
                <c:pt idx="953">
                  <c:v>40767</c:v>
                </c:pt>
                <c:pt idx="954">
                  <c:v>40768</c:v>
                </c:pt>
                <c:pt idx="955">
                  <c:v>40769</c:v>
                </c:pt>
                <c:pt idx="956">
                  <c:v>40770</c:v>
                </c:pt>
                <c:pt idx="957">
                  <c:v>40771</c:v>
                </c:pt>
                <c:pt idx="958">
                  <c:v>40772</c:v>
                </c:pt>
                <c:pt idx="959">
                  <c:v>40773</c:v>
                </c:pt>
                <c:pt idx="960">
                  <c:v>40774</c:v>
                </c:pt>
                <c:pt idx="961">
                  <c:v>40775</c:v>
                </c:pt>
                <c:pt idx="962">
                  <c:v>40776</c:v>
                </c:pt>
                <c:pt idx="963">
                  <c:v>40777</c:v>
                </c:pt>
                <c:pt idx="964">
                  <c:v>40778</c:v>
                </c:pt>
                <c:pt idx="965">
                  <c:v>40779</c:v>
                </c:pt>
                <c:pt idx="966">
                  <c:v>40780</c:v>
                </c:pt>
                <c:pt idx="967">
                  <c:v>40781</c:v>
                </c:pt>
                <c:pt idx="968">
                  <c:v>40782</c:v>
                </c:pt>
                <c:pt idx="969">
                  <c:v>40783</c:v>
                </c:pt>
                <c:pt idx="970">
                  <c:v>40784</c:v>
                </c:pt>
                <c:pt idx="971">
                  <c:v>40785</c:v>
                </c:pt>
                <c:pt idx="972">
                  <c:v>40786</c:v>
                </c:pt>
                <c:pt idx="973">
                  <c:v>40787</c:v>
                </c:pt>
                <c:pt idx="974">
                  <c:v>40788</c:v>
                </c:pt>
                <c:pt idx="975">
                  <c:v>40789</c:v>
                </c:pt>
                <c:pt idx="976">
                  <c:v>40790</c:v>
                </c:pt>
                <c:pt idx="977">
                  <c:v>40791</c:v>
                </c:pt>
                <c:pt idx="978">
                  <c:v>40792</c:v>
                </c:pt>
                <c:pt idx="979">
                  <c:v>40793</c:v>
                </c:pt>
                <c:pt idx="980">
                  <c:v>40794</c:v>
                </c:pt>
                <c:pt idx="981">
                  <c:v>40795</c:v>
                </c:pt>
                <c:pt idx="982">
                  <c:v>40796</c:v>
                </c:pt>
                <c:pt idx="983">
                  <c:v>40797</c:v>
                </c:pt>
                <c:pt idx="984">
                  <c:v>40798</c:v>
                </c:pt>
                <c:pt idx="985">
                  <c:v>40799</c:v>
                </c:pt>
                <c:pt idx="986">
                  <c:v>40800</c:v>
                </c:pt>
                <c:pt idx="987">
                  <c:v>40801</c:v>
                </c:pt>
                <c:pt idx="988">
                  <c:v>40802</c:v>
                </c:pt>
                <c:pt idx="989">
                  <c:v>40803</c:v>
                </c:pt>
                <c:pt idx="990">
                  <c:v>40804</c:v>
                </c:pt>
                <c:pt idx="991">
                  <c:v>40805</c:v>
                </c:pt>
                <c:pt idx="992">
                  <c:v>40806</c:v>
                </c:pt>
                <c:pt idx="993">
                  <c:v>40807</c:v>
                </c:pt>
                <c:pt idx="994">
                  <c:v>40808</c:v>
                </c:pt>
                <c:pt idx="995">
                  <c:v>40809</c:v>
                </c:pt>
                <c:pt idx="996">
                  <c:v>40810</c:v>
                </c:pt>
                <c:pt idx="997">
                  <c:v>40811</c:v>
                </c:pt>
                <c:pt idx="998">
                  <c:v>40812</c:v>
                </c:pt>
                <c:pt idx="999">
                  <c:v>40813</c:v>
                </c:pt>
                <c:pt idx="1000">
                  <c:v>40814</c:v>
                </c:pt>
                <c:pt idx="1001">
                  <c:v>40815</c:v>
                </c:pt>
                <c:pt idx="1002">
                  <c:v>40816</c:v>
                </c:pt>
                <c:pt idx="1003">
                  <c:v>40817</c:v>
                </c:pt>
                <c:pt idx="1004">
                  <c:v>40818</c:v>
                </c:pt>
                <c:pt idx="1005">
                  <c:v>40819</c:v>
                </c:pt>
                <c:pt idx="1006">
                  <c:v>40820</c:v>
                </c:pt>
                <c:pt idx="1007">
                  <c:v>40821</c:v>
                </c:pt>
                <c:pt idx="1008">
                  <c:v>40822</c:v>
                </c:pt>
                <c:pt idx="1009">
                  <c:v>40823</c:v>
                </c:pt>
                <c:pt idx="1010">
                  <c:v>40824</c:v>
                </c:pt>
                <c:pt idx="1011">
                  <c:v>40825</c:v>
                </c:pt>
                <c:pt idx="1012">
                  <c:v>40826</c:v>
                </c:pt>
                <c:pt idx="1013">
                  <c:v>40827</c:v>
                </c:pt>
                <c:pt idx="1014">
                  <c:v>40828</c:v>
                </c:pt>
                <c:pt idx="1015">
                  <c:v>40829</c:v>
                </c:pt>
                <c:pt idx="1016">
                  <c:v>40830</c:v>
                </c:pt>
                <c:pt idx="1017">
                  <c:v>40831</c:v>
                </c:pt>
                <c:pt idx="1018">
                  <c:v>40832</c:v>
                </c:pt>
                <c:pt idx="1019">
                  <c:v>40833</c:v>
                </c:pt>
                <c:pt idx="1020">
                  <c:v>40834</c:v>
                </c:pt>
                <c:pt idx="1021">
                  <c:v>40835</c:v>
                </c:pt>
                <c:pt idx="1022">
                  <c:v>40836</c:v>
                </c:pt>
                <c:pt idx="1023">
                  <c:v>40837</c:v>
                </c:pt>
                <c:pt idx="1024">
                  <c:v>40838</c:v>
                </c:pt>
                <c:pt idx="1025">
                  <c:v>40839</c:v>
                </c:pt>
                <c:pt idx="1026">
                  <c:v>40840</c:v>
                </c:pt>
                <c:pt idx="1027">
                  <c:v>40841</c:v>
                </c:pt>
                <c:pt idx="1028">
                  <c:v>40842</c:v>
                </c:pt>
                <c:pt idx="1029">
                  <c:v>40843</c:v>
                </c:pt>
                <c:pt idx="1030">
                  <c:v>40844</c:v>
                </c:pt>
                <c:pt idx="1031">
                  <c:v>40845</c:v>
                </c:pt>
                <c:pt idx="1032">
                  <c:v>40846</c:v>
                </c:pt>
                <c:pt idx="1033">
                  <c:v>40847</c:v>
                </c:pt>
                <c:pt idx="1034">
                  <c:v>40848</c:v>
                </c:pt>
                <c:pt idx="1035">
                  <c:v>40849</c:v>
                </c:pt>
                <c:pt idx="1036">
                  <c:v>40850</c:v>
                </c:pt>
                <c:pt idx="1037">
                  <c:v>40851</c:v>
                </c:pt>
                <c:pt idx="1038">
                  <c:v>40852</c:v>
                </c:pt>
                <c:pt idx="1039">
                  <c:v>40853</c:v>
                </c:pt>
                <c:pt idx="1040">
                  <c:v>40854</c:v>
                </c:pt>
                <c:pt idx="1041">
                  <c:v>40855</c:v>
                </c:pt>
                <c:pt idx="1042">
                  <c:v>40856</c:v>
                </c:pt>
                <c:pt idx="1043">
                  <c:v>40857</c:v>
                </c:pt>
                <c:pt idx="1044">
                  <c:v>40858</c:v>
                </c:pt>
                <c:pt idx="1045">
                  <c:v>40859</c:v>
                </c:pt>
                <c:pt idx="1046">
                  <c:v>40860</c:v>
                </c:pt>
                <c:pt idx="1047">
                  <c:v>40861</c:v>
                </c:pt>
                <c:pt idx="1048">
                  <c:v>40862</c:v>
                </c:pt>
                <c:pt idx="1049">
                  <c:v>40863</c:v>
                </c:pt>
                <c:pt idx="1050">
                  <c:v>40864</c:v>
                </c:pt>
                <c:pt idx="1051">
                  <c:v>40865</c:v>
                </c:pt>
                <c:pt idx="1052">
                  <c:v>40866</c:v>
                </c:pt>
                <c:pt idx="1053">
                  <c:v>40867</c:v>
                </c:pt>
                <c:pt idx="1054">
                  <c:v>40868</c:v>
                </c:pt>
                <c:pt idx="1055">
                  <c:v>40869</c:v>
                </c:pt>
                <c:pt idx="1056">
                  <c:v>40870</c:v>
                </c:pt>
                <c:pt idx="1057">
                  <c:v>40871</c:v>
                </c:pt>
                <c:pt idx="1058">
                  <c:v>40872</c:v>
                </c:pt>
                <c:pt idx="1059">
                  <c:v>40873</c:v>
                </c:pt>
                <c:pt idx="1060">
                  <c:v>40874</c:v>
                </c:pt>
                <c:pt idx="1061">
                  <c:v>40875</c:v>
                </c:pt>
                <c:pt idx="1062">
                  <c:v>40876</c:v>
                </c:pt>
                <c:pt idx="1063">
                  <c:v>40877</c:v>
                </c:pt>
                <c:pt idx="1064">
                  <c:v>40878</c:v>
                </c:pt>
                <c:pt idx="1065">
                  <c:v>40879</c:v>
                </c:pt>
                <c:pt idx="1066">
                  <c:v>40880</c:v>
                </c:pt>
                <c:pt idx="1067">
                  <c:v>40881</c:v>
                </c:pt>
                <c:pt idx="1068">
                  <c:v>40882</c:v>
                </c:pt>
                <c:pt idx="1069">
                  <c:v>40883</c:v>
                </c:pt>
                <c:pt idx="1070">
                  <c:v>40884</c:v>
                </c:pt>
                <c:pt idx="1071">
                  <c:v>40885</c:v>
                </c:pt>
                <c:pt idx="1072">
                  <c:v>40886</c:v>
                </c:pt>
                <c:pt idx="1073">
                  <c:v>40887</c:v>
                </c:pt>
                <c:pt idx="1074">
                  <c:v>40888</c:v>
                </c:pt>
                <c:pt idx="1075">
                  <c:v>40889</c:v>
                </c:pt>
                <c:pt idx="1076">
                  <c:v>40890</c:v>
                </c:pt>
                <c:pt idx="1077">
                  <c:v>40891</c:v>
                </c:pt>
                <c:pt idx="1078">
                  <c:v>40892</c:v>
                </c:pt>
                <c:pt idx="1079">
                  <c:v>40893</c:v>
                </c:pt>
                <c:pt idx="1080">
                  <c:v>40894</c:v>
                </c:pt>
                <c:pt idx="1081">
                  <c:v>40895</c:v>
                </c:pt>
                <c:pt idx="1082">
                  <c:v>40896</c:v>
                </c:pt>
                <c:pt idx="1083">
                  <c:v>40897</c:v>
                </c:pt>
                <c:pt idx="1084">
                  <c:v>40898</c:v>
                </c:pt>
                <c:pt idx="1085">
                  <c:v>40899</c:v>
                </c:pt>
                <c:pt idx="1086">
                  <c:v>40900</c:v>
                </c:pt>
                <c:pt idx="1087">
                  <c:v>40901</c:v>
                </c:pt>
                <c:pt idx="1088">
                  <c:v>40902</c:v>
                </c:pt>
                <c:pt idx="1089">
                  <c:v>40903</c:v>
                </c:pt>
                <c:pt idx="1090">
                  <c:v>40904</c:v>
                </c:pt>
                <c:pt idx="1091">
                  <c:v>40905</c:v>
                </c:pt>
                <c:pt idx="1092">
                  <c:v>40906</c:v>
                </c:pt>
                <c:pt idx="1093">
                  <c:v>40907</c:v>
                </c:pt>
                <c:pt idx="1094">
                  <c:v>40908</c:v>
                </c:pt>
                <c:pt idx="1095">
                  <c:v>40909</c:v>
                </c:pt>
                <c:pt idx="1096">
                  <c:v>40910</c:v>
                </c:pt>
                <c:pt idx="1097">
                  <c:v>40911</c:v>
                </c:pt>
                <c:pt idx="1098">
                  <c:v>40912</c:v>
                </c:pt>
                <c:pt idx="1099">
                  <c:v>40913</c:v>
                </c:pt>
                <c:pt idx="1100">
                  <c:v>40914</c:v>
                </c:pt>
                <c:pt idx="1101">
                  <c:v>40915</c:v>
                </c:pt>
                <c:pt idx="1102">
                  <c:v>40916</c:v>
                </c:pt>
                <c:pt idx="1103">
                  <c:v>40917</c:v>
                </c:pt>
                <c:pt idx="1104">
                  <c:v>40918</c:v>
                </c:pt>
                <c:pt idx="1105">
                  <c:v>40919</c:v>
                </c:pt>
                <c:pt idx="1106">
                  <c:v>40920</c:v>
                </c:pt>
                <c:pt idx="1107">
                  <c:v>40921</c:v>
                </c:pt>
                <c:pt idx="1108">
                  <c:v>40922</c:v>
                </c:pt>
                <c:pt idx="1109">
                  <c:v>40923</c:v>
                </c:pt>
                <c:pt idx="1110">
                  <c:v>40924</c:v>
                </c:pt>
                <c:pt idx="1111">
                  <c:v>40925</c:v>
                </c:pt>
                <c:pt idx="1112">
                  <c:v>40926</c:v>
                </c:pt>
                <c:pt idx="1113">
                  <c:v>40927</c:v>
                </c:pt>
                <c:pt idx="1114">
                  <c:v>40928</c:v>
                </c:pt>
                <c:pt idx="1115">
                  <c:v>40929</c:v>
                </c:pt>
                <c:pt idx="1116">
                  <c:v>40930</c:v>
                </c:pt>
                <c:pt idx="1117">
                  <c:v>40931</c:v>
                </c:pt>
                <c:pt idx="1118">
                  <c:v>40932</c:v>
                </c:pt>
                <c:pt idx="1119">
                  <c:v>40933</c:v>
                </c:pt>
                <c:pt idx="1120">
                  <c:v>40934</c:v>
                </c:pt>
                <c:pt idx="1121">
                  <c:v>40935</c:v>
                </c:pt>
                <c:pt idx="1122">
                  <c:v>40936</c:v>
                </c:pt>
                <c:pt idx="1123">
                  <c:v>40937</c:v>
                </c:pt>
                <c:pt idx="1124">
                  <c:v>40938</c:v>
                </c:pt>
                <c:pt idx="1125">
                  <c:v>40939</c:v>
                </c:pt>
                <c:pt idx="1126">
                  <c:v>40940</c:v>
                </c:pt>
                <c:pt idx="1127">
                  <c:v>40941</c:v>
                </c:pt>
                <c:pt idx="1128">
                  <c:v>40942</c:v>
                </c:pt>
                <c:pt idx="1129">
                  <c:v>40943</c:v>
                </c:pt>
                <c:pt idx="1130">
                  <c:v>40944</c:v>
                </c:pt>
                <c:pt idx="1131">
                  <c:v>40945</c:v>
                </c:pt>
                <c:pt idx="1132">
                  <c:v>40946</c:v>
                </c:pt>
                <c:pt idx="1133">
                  <c:v>40947</c:v>
                </c:pt>
                <c:pt idx="1134">
                  <c:v>40948</c:v>
                </c:pt>
                <c:pt idx="1135">
                  <c:v>40949</c:v>
                </c:pt>
                <c:pt idx="1136">
                  <c:v>40950</c:v>
                </c:pt>
                <c:pt idx="1137">
                  <c:v>40951</c:v>
                </c:pt>
                <c:pt idx="1138">
                  <c:v>40952</c:v>
                </c:pt>
                <c:pt idx="1139">
                  <c:v>40953</c:v>
                </c:pt>
                <c:pt idx="1140">
                  <c:v>40954</c:v>
                </c:pt>
                <c:pt idx="1141">
                  <c:v>40955</c:v>
                </c:pt>
                <c:pt idx="1142">
                  <c:v>40956</c:v>
                </c:pt>
                <c:pt idx="1143">
                  <c:v>40957</c:v>
                </c:pt>
                <c:pt idx="1144">
                  <c:v>40958</c:v>
                </c:pt>
                <c:pt idx="1145">
                  <c:v>40959</c:v>
                </c:pt>
                <c:pt idx="1146">
                  <c:v>40960</c:v>
                </c:pt>
                <c:pt idx="1147">
                  <c:v>40961</c:v>
                </c:pt>
                <c:pt idx="1148">
                  <c:v>40962</c:v>
                </c:pt>
                <c:pt idx="1149">
                  <c:v>40963</c:v>
                </c:pt>
                <c:pt idx="1150">
                  <c:v>40964</c:v>
                </c:pt>
                <c:pt idx="1151">
                  <c:v>40965</c:v>
                </c:pt>
                <c:pt idx="1152">
                  <c:v>40966</c:v>
                </c:pt>
                <c:pt idx="1153">
                  <c:v>40967</c:v>
                </c:pt>
                <c:pt idx="1154">
                  <c:v>40968</c:v>
                </c:pt>
                <c:pt idx="1155">
                  <c:v>40969</c:v>
                </c:pt>
                <c:pt idx="1156">
                  <c:v>40970</c:v>
                </c:pt>
                <c:pt idx="1157">
                  <c:v>40971</c:v>
                </c:pt>
                <c:pt idx="1158">
                  <c:v>40972</c:v>
                </c:pt>
                <c:pt idx="1159">
                  <c:v>40973</c:v>
                </c:pt>
                <c:pt idx="1160">
                  <c:v>40974</c:v>
                </c:pt>
                <c:pt idx="1161">
                  <c:v>40975</c:v>
                </c:pt>
                <c:pt idx="1162">
                  <c:v>40976</c:v>
                </c:pt>
                <c:pt idx="1163">
                  <c:v>40977</c:v>
                </c:pt>
                <c:pt idx="1164">
                  <c:v>40978</c:v>
                </c:pt>
                <c:pt idx="1165">
                  <c:v>40979</c:v>
                </c:pt>
                <c:pt idx="1166">
                  <c:v>40980</c:v>
                </c:pt>
                <c:pt idx="1167">
                  <c:v>40981</c:v>
                </c:pt>
                <c:pt idx="1168">
                  <c:v>40982</c:v>
                </c:pt>
                <c:pt idx="1169">
                  <c:v>40983</c:v>
                </c:pt>
                <c:pt idx="1170">
                  <c:v>40984</c:v>
                </c:pt>
                <c:pt idx="1171">
                  <c:v>40985</c:v>
                </c:pt>
                <c:pt idx="1172">
                  <c:v>40986</c:v>
                </c:pt>
                <c:pt idx="1173">
                  <c:v>40987</c:v>
                </c:pt>
                <c:pt idx="1174">
                  <c:v>40988</c:v>
                </c:pt>
                <c:pt idx="1175">
                  <c:v>40989</c:v>
                </c:pt>
                <c:pt idx="1176">
                  <c:v>40990</c:v>
                </c:pt>
                <c:pt idx="1177">
                  <c:v>40991</c:v>
                </c:pt>
                <c:pt idx="1178">
                  <c:v>40992</c:v>
                </c:pt>
                <c:pt idx="1179">
                  <c:v>40993</c:v>
                </c:pt>
                <c:pt idx="1180">
                  <c:v>40994</c:v>
                </c:pt>
                <c:pt idx="1181">
                  <c:v>40995</c:v>
                </c:pt>
                <c:pt idx="1182">
                  <c:v>40996</c:v>
                </c:pt>
                <c:pt idx="1183">
                  <c:v>40997</c:v>
                </c:pt>
                <c:pt idx="1184">
                  <c:v>40998</c:v>
                </c:pt>
                <c:pt idx="1185">
                  <c:v>40999</c:v>
                </c:pt>
                <c:pt idx="1186">
                  <c:v>41000</c:v>
                </c:pt>
                <c:pt idx="1187">
                  <c:v>41001</c:v>
                </c:pt>
                <c:pt idx="1188">
                  <c:v>41002</c:v>
                </c:pt>
                <c:pt idx="1189">
                  <c:v>41003</c:v>
                </c:pt>
                <c:pt idx="1190">
                  <c:v>41004</c:v>
                </c:pt>
                <c:pt idx="1191">
                  <c:v>41005</c:v>
                </c:pt>
                <c:pt idx="1192">
                  <c:v>41006</c:v>
                </c:pt>
                <c:pt idx="1193">
                  <c:v>41007</c:v>
                </c:pt>
                <c:pt idx="1194">
                  <c:v>41008</c:v>
                </c:pt>
                <c:pt idx="1195">
                  <c:v>41009</c:v>
                </c:pt>
                <c:pt idx="1196">
                  <c:v>41010</c:v>
                </c:pt>
                <c:pt idx="1197">
                  <c:v>41011</c:v>
                </c:pt>
                <c:pt idx="1198">
                  <c:v>41012</c:v>
                </c:pt>
                <c:pt idx="1199">
                  <c:v>41013</c:v>
                </c:pt>
                <c:pt idx="1200">
                  <c:v>41014</c:v>
                </c:pt>
                <c:pt idx="1201">
                  <c:v>41015</c:v>
                </c:pt>
                <c:pt idx="1202">
                  <c:v>41016</c:v>
                </c:pt>
                <c:pt idx="1203">
                  <c:v>41017</c:v>
                </c:pt>
                <c:pt idx="1204">
                  <c:v>41018</c:v>
                </c:pt>
                <c:pt idx="1205">
                  <c:v>41019</c:v>
                </c:pt>
                <c:pt idx="1206">
                  <c:v>41020</c:v>
                </c:pt>
                <c:pt idx="1207">
                  <c:v>41021</c:v>
                </c:pt>
                <c:pt idx="1208">
                  <c:v>41022</c:v>
                </c:pt>
                <c:pt idx="1209">
                  <c:v>41023</c:v>
                </c:pt>
                <c:pt idx="1210">
                  <c:v>41024</c:v>
                </c:pt>
                <c:pt idx="1211">
                  <c:v>41025</c:v>
                </c:pt>
                <c:pt idx="1212">
                  <c:v>41026</c:v>
                </c:pt>
                <c:pt idx="1213">
                  <c:v>41027</c:v>
                </c:pt>
                <c:pt idx="1214">
                  <c:v>41028</c:v>
                </c:pt>
                <c:pt idx="1215">
                  <c:v>41029</c:v>
                </c:pt>
                <c:pt idx="1216">
                  <c:v>41030</c:v>
                </c:pt>
                <c:pt idx="1217">
                  <c:v>41031</c:v>
                </c:pt>
                <c:pt idx="1218">
                  <c:v>41032</c:v>
                </c:pt>
                <c:pt idx="1219">
                  <c:v>41033</c:v>
                </c:pt>
                <c:pt idx="1220">
                  <c:v>41034</c:v>
                </c:pt>
                <c:pt idx="1221">
                  <c:v>41035</c:v>
                </c:pt>
                <c:pt idx="1222">
                  <c:v>41036</c:v>
                </c:pt>
                <c:pt idx="1223">
                  <c:v>41037</c:v>
                </c:pt>
                <c:pt idx="1224">
                  <c:v>41038</c:v>
                </c:pt>
                <c:pt idx="1225">
                  <c:v>41039</c:v>
                </c:pt>
                <c:pt idx="1226">
                  <c:v>41040</c:v>
                </c:pt>
                <c:pt idx="1227">
                  <c:v>41041</c:v>
                </c:pt>
                <c:pt idx="1228">
                  <c:v>41042</c:v>
                </c:pt>
                <c:pt idx="1229">
                  <c:v>41043</c:v>
                </c:pt>
                <c:pt idx="1230">
                  <c:v>41044</c:v>
                </c:pt>
                <c:pt idx="1231">
                  <c:v>41045</c:v>
                </c:pt>
                <c:pt idx="1232">
                  <c:v>41046</c:v>
                </c:pt>
                <c:pt idx="1233">
                  <c:v>41047</c:v>
                </c:pt>
                <c:pt idx="1234">
                  <c:v>41048</c:v>
                </c:pt>
                <c:pt idx="1235">
                  <c:v>41049</c:v>
                </c:pt>
                <c:pt idx="1236">
                  <c:v>41050</c:v>
                </c:pt>
                <c:pt idx="1237">
                  <c:v>41051</c:v>
                </c:pt>
                <c:pt idx="1238">
                  <c:v>41052</c:v>
                </c:pt>
                <c:pt idx="1239">
                  <c:v>41053</c:v>
                </c:pt>
                <c:pt idx="1240">
                  <c:v>41054</c:v>
                </c:pt>
                <c:pt idx="1241">
                  <c:v>41055</c:v>
                </c:pt>
                <c:pt idx="1242">
                  <c:v>41056</c:v>
                </c:pt>
                <c:pt idx="1243">
                  <c:v>41057</c:v>
                </c:pt>
                <c:pt idx="1244">
                  <c:v>41058</c:v>
                </c:pt>
                <c:pt idx="1245">
                  <c:v>41059</c:v>
                </c:pt>
                <c:pt idx="1246">
                  <c:v>41060</c:v>
                </c:pt>
                <c:pt idx="1247">
                  <c:v>41061</c:v>
                </c:pt>
                <c:pt idx="1248">
                  <c:v>41062</c:v>
                </c:pt>
                <c:pt idx="1249">
                  <c:v>41063</c:v>
                </c:pt>
                <c:pt idx="1250">
                  <c:v>41064</c:v>
                </c:pt>
                <c:pt idx="1251">
                  <c:v>41065</c:v>
                </c:pt>
                <c:pt idx="1252">
                  <c:v>41066</c:v>
                </c:pt>
                <c:pt idx="1253">
                  <c:v>41067</c:v>
                </c:pt>
                <c:pt idx="1254">
                  <c:v>41068</c:v>
                </c:pt>
                <c:pt idx="1255">
                  <c:v>41069</c:v>
                </c:pt>
                <c:pt idx="1256">
                  <c:v>41070</c:v>
                </c:pt>
                <c:pt idx="1257">
                  <c:v>41071</c:v>
                </c:pt>
                <c:pt idx="1258">
                  <c:v>41072</c:v>
                </c:pt>
                <c:pt idx="1259">
                  <c:v>41073</c:v>
                </c:pt>
                <c:pt idx="1260">
                  <c:v>41074</c:v>
                </c:pt>
                <c:pt idx="1261">
                  <c:v>41075</c:v>
                </c:pt>
                <c:pt idx="1262">
                  <c:v>41076</c:v>
                </c:pt>
                <c:pt idx="1263">
                  <c:v>41077</c:v>
                </c:pt>
                <c:pt idx="1264">
                  <c:v>41078</c:v>
                </c:pt>
                <c:pt idx="1265">
                  <c:v>41079</c:v>
                </c:pt>
                <c:pt idx="1266">
                  <c:v>41080</c:v>
                </c:pt>
                <c:pt idx="1267">
                  <c:v>41081</c:v>
                </c:pt>
                <c:pt idx="1268">
                  <c:v>41082</c:v>
                </c:pt>
                <c:pt idx="1269">
                  <c:v>41083</c:v>
                </c:pt>
                <c:pt idx="1270">
                  <c:v>41084</c:v>
                </c:pt>
                <c:pt idx="1271">
                  <c:v>41085</c:v>
                </c:pt>
                <c:pt idx="1272">
                  <c:v>41086</c:v>
                </c:pt>
                <c:pt idx="1273">
                  <c:v>41087</c:v>
                </c:pt>
                <c:pt idx="1274">
                  <c:v>41088</c:v>
                </c:pt>
                <c:pt idx="1275">
                  <c:v>41089</c:v>
                </c:pt>
                <c:pt idx="1276">
                  <c:v>41090</c:v>
                </c:pt>
                <c:pt idx="1277">
                  <c:v>41091</c:v>
                </c:pt>
                <c:pt idx="1278">
                  <c:v>41092</c:v>
                </c:pt>
                <c:pt idx="1279">
                  <c:v>41093</c:v>
                </c:pt>
                <c:pt idx="1280">
                  <c:v>41094</c:v>
                </c:pt>
                <c:pt idx="1281">
                  <c:v>41095</c:v>
                </c:pt>
                <c:pt idx="1282">
                  <c:v>41096</c:v>
                </c:pt>
                <c:pt idx="1283">
                  <c:v>41097</c:v>
                </c:pt>
                <c:pt idx="1284">
                  <c:v>41098</c:v>
                </c:pt>
                <c:pt idx="1285">
                  <c:v>41099</c:v>
                </c:pt>
                <c:pt idx="1286">
                  <c:v>41100</c:v>
                </c:pt>
                <c:pt idx="1287">
                  <c:v>41101</c:v>
                </c:pt>
                <c:pt idx="1288">
                  <c:v>41102</c:v>
                </c:pt>
                <c:pt idx="1289">
                  <c:v>41103</c:v>
                </c:pt>
                <c:pt idx="1290">
                  <c:v>41104</c:v>
                </c:pt>
                <c:pt idx="1291">
                  <c:v>41105</c:v>
                </c:pt>
                <c:pt idx="1292">
                  <c:v>41106</c:v>
                </c:pt>
                <c:pt idx="1293">
                  <c:v>41107</c:v>
                </c:pt>
                <c:pt idx="1294">
                  <c:v>41108</c:v>
                </c:pt>
                <c:pt idx="1295">
                  <c:v>41109</c:v>
                </c:pt>
                <c:pt idx="1296">
                  <c:v>41110</c:v>
                </c:pt>
                <c:pt idx="1297">
                  <c:v>41111</c:v>
                </c:pt>
                <c:pt idx="1298">
                  <c:v>41112</c:v>
                </c:pt>
                <c:pt idx="1299">
                  <c:v>41113</c:v>
                </c:pt>
                <c:pt idx="1300">
                  <c:v>41114</c:v>
                </c:pt>
                <c:pt idx="1301">
                  <c:v>41115</c:v>
                </c:pt>
                <c:pt idx="1302">
                  <c:v>41116</c:v>
                </c:pt>
                <c:pt idx="1303">
                  <c:v>41117</c:v>
                </c:pt>
                <c:pt idx="1304">
                  <c:v>41118</c:v>
                </c:pt>
                <c:pt idx="1305">
                  <c:v>41119</c:v>
                </c:pt>
                <c:pt idx="1306">
                  <c:v>41120</c:v>
                </c:pt>
                <c:pt idx="1307">
                  <c:v>41121</c:v>
                </c:pt>
                <c:pt idx="1308">
                  <c:v>41122</c:v>
                </c:pt>
                <c:pt idx="1309">
                  <c:v>41123</c:v>
                </c:pt>
                <c:pt idx="1310">
                  <c:v>41124</c:v>
                </c:pt>
                <c:pt idx="1311">
                  <c:v>41125</c:v>
                </c:pt>
                <c:pt idx="1312">
                  <c:v>41126</c:v>
                </c:pt>
                <c:pt idx="1313">
                  <c:v>41127</c:v>
                </c:pt>
                <c:pt idx="1314">
                  <c:v>41128</c:v>
                </c:pt>
                <c:pt idx="1315">
                  <c:v>41129</c:v>
                </c:pt>
                <c:pt idx="1316">
                  <c:v>41130</c:v>
                </c:pt>
                <c:pt idx="1317">
                  <c:v>41131</c:v>
                </c:pt>
                <c:pt idx="1318">
                  <c:v>41132</c:v>
                </c:pt>
                <c:pt idx="1319">
                  <c:v>41133</c:v>
                </c:pt>
                <c:pt idx="1320">
                  <c:v>41134</c:v>
                </c:pt>
                <c:pt idx="1321">
                  <c:v>41135</c:v>
                </c:pt>
                <c:pt idx="1322">
                  <c:v>41136</c:v>
                </c:pt>
                <c:pt idx="1323">
                  <c:v>41137</c:v>
                </c:pt>
                <c:pt idx="1324">
                  <c:v>41138</c:v>
                </c:pt>
                <c:pt idx="1325">
                  <c:v>41139</c:v>
                </c:pt>
                <c:pt idx="1326">
                  <c:v>41140</c:v>
                </c:pt>
                <c:pt idx="1327">
                  <c:v>41141</c:v>
                </c:pt>
                <c:pt idx="1328">
                  <c:v>41142</c:v>
                </c:pt>
                <c:pt idx="1329">
                  <c:v>41143</c:v>
                </c:pt>
                <c:pt idx="1330">
                  <c:v>41144</c:v>
                </c:pt>
                <c:pt idx="1331">
                  <c:v>41145</c:v>
                </c:pt>
                <c:pt idx="1332">
                  <c:v>41146</c:v>
                </c:pt>
                <c:pt idx="1333">
                  <c:v>41147</c:v>
                </c:pt>
                <c:pt idx="1334">
                  <c:v>41148</c:v>
                </c:pt>
                <c:pt idx="1335">
                  <c:v>41149</c:v>
                </c:pt>
                <c:pt idx="1336">
                  <c:v>41150</c:v>
                </c:pt>
                <c:pt idx="1337">
                  <c:v>41151</c:v>
                </c:pt>
                <c:pt idx="1338">
                  <c:v>41152</c:v>
                </c:pt>
                <c:pt idx="1339">
                  <c:v>41153</c:v>
                </c:pt>
                <c:pt idx="1340">
                  <c:v>41154</c:v>
                </c:pt>
                <c:pt idx="1341">
                  <c:v>41155</c:v>
                </c:pt>
                <c:pt idx="1342">
                  <c:v>41156</c:v>
                </c:pt>
                <c:pt idx="1343">
                  <c:v>41157</c:v>
                </c:pt>
                <c:pt idx="1344">
                  <c:v>41158</c:v>
                </c:pt>
                <c:pt idx="1345">
                  <c:v>41159</c:v>
                </c:pt>
                <c:pt idx="1346">
                  <c:v>41160</c:v>
                </c:pt>
                <c:pt idx="1347">
                  <c:v>41161</c:v>
                </c:pt>
                <c:pt idx="1348">
                  <c:v>41162</c:v>
                </c:pt>
                <c:pt idx="1349">
                  <c:v>41163</c:v>
                </c:pt>
                <c:pt idx="1350">
                  <c:v>41164</c:v>
                </c:pt>
                <c:pt idx="1351">
                  <c:v>41165</c:v>
                </c:pt>
                <c:pt idx="1352">
                  <c:v>41166</c:v>
                </c:pt>
                <c:pt idx="1353">
                  <c:v>41167</c:v>
                </c:pt>
                <c:pt idx="1354">
                  <c:v>41168</c:v>
                </c:pt>
                <c:pt idx="1355">
                  <c:v>41169</c:v>
                </c:pt>
                <c:pt idx="1356">
                  <c:v>41170</c:v>
                </c:pt>
                <c:pt idx="1357">
                  <c:v>41171</c:v>
                </c:pt>
                <c:pt idx="1358">
                  <c:v>41172</c:v>
                </c:pt>
                <c:pt idx="1359">
                  <c:v>41173</c:v>
                </c:pt>
                <c:pt idx="1360">
                  <c:v>41174</c:v>
                </c:pt>
                <c:pt idx="1361">
                  <c:v>41175</c:v>
                </c:pt>
                <c:pt idx="1362">
                  <c:v>41176</c:v>
                </c:pt>
                <c:pt idx="1363">
                  <c:v>41177</c:v>
                </c:pt>
                <c:pt idx="1364">
                  <c:v>41178</c:v>
                </c:pt>
                <c:pt idx="1365">
                  <c:v>41179</c:v>
                </c:pt>
                <c:pt idx="1366">
                  <c:v>41180</c:v>
                </c:pt>
                <c:pt idx="1367">
                  <c:v>41181</c:v>
                </c:pt>
                <c:pt idx="1368">
                  <c:v>41182</c:v>
                </c:pt>
                <c:pt idx="1369">
                  <c:v>41183</c:v>
                </c:pt>
                <c:pt idx="1370">
                  <c:v>41184</c:v>
                </c:pt>
                <c:pt idx="1371">
                  <c:v>41185</c:v>
                </c:pt>
                <c:pt idx="1372">
                  <c:v>41186</c:v>
                </c:pt>
                <c:pt idx="1373">
                  <c:v>41187</c:v>
                </c:pt>
                <c:pt idx="1374">
                  <c:v>41188</c:v>
                </c:pt>
                <c:pt idx="1375">
                  <c:v>41189</c:v>
                </c:pt>
                <c:pt idx="1376">
                  <c:v>41190</c:v>
                </c:pt>
                <c:pt idx="1377">
                  <c:v>41191</c:v>
                </c:pt>
                <c:pt idx="1378">
                  <c:v>41192</c:v>
                </c:pt>
                <c:pt idx="1379">
                  <c:v>41193</c:v>
                </c:pt>
                <c:pt idx="1380">
                  <c:v>41194</c:v>
                </c:pt>
                <c:pt idx="1381">
                  <c:v>41195</c:v>
                </c:pt>
                <c:pt idx="1382">
                  <c:v>41196</c:v>
                </c:pt>
                <c:pt idx="1383">
                  <c:v>41197</c:v>
                </c:pt>
                <c:pt idx="1384">
                  <c:v>41198</c:v>
                </c:pt>
                <c:pt idx="1385">
                  <c:v>41199</c:v>
                </c:pt>
                <c:pt idx="1386">
                  <c:v>41200</c:v>
                </c:pt>
                <c:pt idx="1387">
                  <c:v>41201</c:v>
                </c:pt>
                <c:pt idx="1388">
                  <c:v>41202</c:v>
                </c:pt>
                <c:pt idx="1389">
                  <c:v>41203</c:v>
                </c:pt>
                <c:pt idx="1390">
                  <c:v>41204</c:v>
                </c:pt>
                <c:pt idx="1391">
                  <c:v>41205</c:v>
                </c:pt>
                <c:pt idx="1392">
                  <c:v>41206</c:v>
                </c:pt>
                <c:pt idx="1393">
                  <c:v>41207</c:v>
                </c:pt>
                <c:pt idx="1394">
                  <c:v>41208</c:v>
                </c:pt>
                <c:pt idx="1395">
                  <c:v>41209</c:v>
                </c:pt>
                <c:pt idx="1396">
                  <c:v>41210</c:v>
                </c:pt>
                <c:pt idx="1397">
                  <c:v>41211</c:v>
                </c:pt>
                <c:pt idx="1398">
                  <c:v>41212</c:v>
                </c:pt>
                <c:pt idx="1399">
                  <c:v>41213</c:v>
                </c:pt>
                <c:pt idx="1400">
                  <c:v>41214</c:v>
                </c:pt>
                <c:pt idx="1401">
                  <c:v>41215</c:v>
                </c:pt>
                <c:pt idx="1402">
                  <c:v>41216</c:v>
                </c:pt>
                <c:pt idx="1403">
                  <c:v>41217</c:v>
                </c:pt>
                <c:pt idx="1404">
                  <c:v>41218</c:v>
                </c:pt>
                <c:pt idx="1405">
                  <c:v>41219</c:v>
                </c:pt>
                <c:pt idx="1406">
                  <c:v>41220</c:v>
                </c:pt>
                <c:pt idx="1407">
                  <c:v>41221</c:v>
                </c:pt>
                <c:pt idx="1408">
                  <c:v>41222</c:v>
                </c:pt>
                <c:pt idx="1409">
                  <c:v>41223</c:v>
                </c:pt>
                <c:pt idx="1410">
                  <c:v>41224</c:v>
                </c:pt>
                <c:pt idx="1411">
                  <c:v>41225</c:v>
                </c:pt>
                <c:pt idx="1412">
                  <c:v>41226</c:v>
                </c:pt>
                <c:pt idx="1413">
                  <c:v>41227</c:v>
                </c:pt>
                <c:pt idx="1414">
                  <c:v>41228</c:v>
                </c:pt>
                <c:pt idx="1415">
                  <c:v>41229</c:v>
                </c:pt>
                <c:pt idx="1416">
                  <c:v>41230</c:v>
                </c:pt>
                <c:pt idx="1417">
                  <c:v>41231</c:v>
                </c:pt>
                <c:pt idx="1418">
                  <c:v>41232</c:v>
                </c:pt>
                <c:pt idx="1419">
                  <c:v>41233</c:v>
                </c:pt>
                <c:pt idx="1420">
                  <c:v>41234</c:v>
                </c:pt>
                <c:pt idx="1421">
                  <c:v>41235</c:v>
                </c:pt>
                <c:pt idx="1422">
                  <c:v>41236</c:v>
                </c:pt>
                <c:pt idx="1423">
                  <c:v>41237</c:v>
                </c:pt>
                <c:pt idx="1424">
                  <c:v>41238</c:v>
                </c:pt>
                <c:pt idx="1425">
                  <c:v>41239</c:v>
                </c:pt>
                <c:pt idx="1426">
                  <c:v>41240</c:v>
                </c:pt>
                <c:pt idx="1427">
                  <c:v>41241</c:v>
                </c:pt>
                <c:pt idx="1428">
                  <c:v>41242</c:v>
                </c:pt>
                <c:pt idx="1429">
                  <c:v>41243</c:v>
                </c:pt>
                <c:pt idx="1430">
                  <c:v>41244</c:v>
                </c:pt>
                <c:pt idx="1431">
                  <c:v>41245</c:v>
                </c:pt>
                <c:pt idx="1432">
                  <c:v>41246</c:v>
                </c:pt>
                <c:pt idx="1433">
                  <c:v>41247</c:v>
                </c:pt>
                <c:pt idx="1434">
                  <c:v>41248</c:v>
                </c:pt>
                <c:pt idx="1435">
                  <c:v>41249</c:v>
                </c:pt>
                <c:pt idx="1436">
                  <c:v>41250</c:v>
                </c:pt>
                <c:pt idx="1437">
                  <c:v>41251</c:v>
                </c:pt>
                <c:pt idx="1438">
                  <c:v>41252</c:v>
                </c:pt>
                <c:pt idx="1439">
                  <c:v>41253</c:v>
                </c:pt>
                <c:pt idx="1440">
                  <c:v>41254</c:v>
                </c:pt>
                <c:pt idx="1441">
                  <c:v>41255</c:v>
                </c:pt>
                <c:pt idx="1442">
                  <c:v>41256</c:v>
                </c:pt>
                <c:pt idx="1443">
                  <c:v>41257</c:v>
                </c:pt>
                <c:pt idx="1444">
                  <c:v>41258</c:v>
                </c:pt>
                <c:pt idx="1445">
                  <c:v>41259</c:v>
                </c:pt>
                <c:pt idx="1446">
                  <c:v>41260</c:v>
                </c:pt>
                <c:pt idx="1447">
                  <c:v>41261</c:v>
                </c:pt>
                <c:pt idx="1448">
                  <c:v>41262</c:v>
                </c:pt>
                <c:pt idx="1449">
                  <c:v>41263</c:v>
                </c:pt>
                <c:pt idx="1450">
                  <c:v>41264</c:v>
                </c:pt>
                <c:pt idx="1451">
                  <c:v>41265</c:v>
                </c:pt>
                <c:pt idx="1452">
                  <c:v>41266</c:v>
                </c:pt>
                <c:pt idx="1453">
                  <c:v>41267</c:v>
                </c:pt>
                <c:pt idx="1454">
                  <c:v>41268</c:v>
                </c:pt>
                <c:pt idx="1455">
                  <c:v>41269</c:v>
                </c:pt>
                <c:pt idx="1456">
                  <c:v>41270</c:v>
                </c:pt>
                <c:pt idx="1457">
                  <c:v>41271</c:v>
                </c:pt>
                <c:pt idx="1458">
                  <c:v>41272</c:v>
                </c:pt>
                <c:pt idx="1459">
                  <c:v>41273</c:v>
                </c:pt>
                <c:pt idx="1460">
                  <c:v>41274</c:v>
                </c:pt>
                <c:pt idx="1461">
                  <c:v>41275</c:v>
                </c:pt>
                <c:pt idx="1462">
                  <c:v>41276</c:v>
                </c:pt>
                <c:pt idx="1463">
                  <c:v>41277</c:v>
                </c:pt>
                <c:pt idx="1464">
                  <c:v>41278</c:v>
                </c:pt>
                <c:pt idx="1465">
                  <c:v>41279</c:v>
                </c:pt>
                <c:pt idx="1466">
                  <c:v>41280</c:v>
                </c:pt>
                <c:pt idx="1467">
                  <c:v>41281</c:v>
                </c:pt>
                <c:pt idx="1468">
                  <c:v>41282</c:v>
                </c:pt>
                <c:pt idx="1469">
                  <c:v>41283</c:v>
                </c:pt>
                <c:pt idx="1470">
                  <c:v>41284</c:v>
                </c:pt>
                <c:pt idx="1471">
                  <c:v>41285</c:v>
                </c:pt>
                <c:pt idx="1472">
                  <c:v>41286</c:v>
                </c:pt>
                <c:pt idx="1473">
                  <c:v>41287</c:v>
                </c:pt>
                <c:pt idx="1474">
                  <c:v>41288</c:v>
                </c:pt>
                <c:pt idx="1475">
                  <c:v>41289</c:v>
                </c:pt>
                <c:pt idx="1476">
                  <c:v>41290</c:v>
                </c:pt>
                <c:pt idx="1477">
                  <c:v>41291</c:v>
                </c:pt>
                <c:pt idx="1478">
                  <c:v>41292</c:v>
                </c:pt>
                <c:pt idx="1479">
                  <c:v>41293</c:v>
                </c:pt>
                <c:pt idx="1480">
                  <c:v>41294</c:v>
                </c:pt>
                <c:pt idx="1481">
                  <c:v>41295</c:v>
                </c:pt>
                <c:pt idx="1482">
                  <c:v>41296</c:v>
                </c:pt>
                <c:pt idx="1483">
                  <c:v>41297</c:v>
                </c:pt>
                <c:pt idx="1484">
                  <c:v>41298</c:v>
                </c:pt>
                <c:pt idx="1485">
                  <c:v>41299</c:v>
                </c:pt>
                <c:pt idx="1486">
                  <c:v>41300</c:v>
                </c:pt>
                <c:pt idx="1487">
                  <c:v>41301</c:v>
                </c:pt>
                <c:pt idx="1488">
                  <c:v>41302</c:v>
                </c:pt>
                <c:pt idx="1489">
                  <c:v>41303</c:v>
                </c:pt>
                <c:pt idx="1490">
                  <c:v>41304</c:v>
                </c:pt>
                <c:pt idx="1491">
                  <c:v>41305</c:v>
                </c:pt>
                <c:pt idx="1492">
                  <c:v>41306</c:v>
                </c:pt>
                <c:pt idx="1493">
                  <c:v>41307</c:v>
                </c:pt>
                <c:pt idx="1494">
                  <c:v>41308</c:v>
                </c:pt>
                <c:pt idx="1495">
                  <c:v>41309</c:v>
                </c:pt>
                <c:pt idx="1496">
                  <c:v>41310</c:v>
                </c:pt>
                <c:pt idx="1497">
                  <c:v>41311</c:v>
                </c:pt>
                <c:pt idx="1498">
                  <c:v>41312</c:v>
                </c:pt>
                <c:pt idx="1499">
                  <c:v>41313</c:v>
                </c:pt>
                <c:pt idx="1500">
                  <c:v>41314</c:v>
                </c:pt>
                <c:pt idx="1501">
                  <c:v>41315</c:v>
                </c:pt>
                <c:pt idx="1502">
                  <c:v>41316</c:v>
                </c:pt>
                <c:pt idx="1503">
                  <c:v>41317</c:v>
                </c:pt>
                <c:pt idx="1504">
                  <c:v>41318</c:v>
                </c:pt>
                <c:pt idx="1505">
                  <c:v>41319</c:v>
                </c:pt>
                <c:pt idx="1506">
                  <c:v>41320</c:v>
                </c:pt>
                <c:pt idx="1507">
                  <c:v>41321</c:v>
                </c:pt>
                <c:pt idx="1508">
                  <c:v>41322</c:v>
                </c:pt>
                <c:pt idx="1509">
                  <c:v>41323</c:v>
                </c:pt>
                <c:pt idx="1510">
                  <c:v>41324</c:v>
                </c:pt>
                <c:pt idx="1511">
                  <c:v>41325</c:v>
                </c:pt>
                <c:pt idx="1512">
                  <c:v>41326</c:v>
                </c:pt>
                <c:pt idx="1513">
                  <c:v>41327</c:v>
                </c:pt>
                <c:pt idx="1514">
                  <c:v>41328</c:v>
                </c:pt>
                <c:pt idx="1515">
                  <c:v>41329</c:v>
                </c:pt>
                <c:pt idx="1516">
                  <c:v>41330</c:v>
                </c:pt>
                <c:pt idx="1517">
                  <c:v>41331</c:v>
                </c:pt>
                <c:pt idx="1518">
                  <c:v>41332</c:v>
                </c:pt>
                <c:pt idx="1519">
                  <c:v>41333</c:v>
                </c:pt>
                <c:pt idx="1520">
                  <c:v>41334</c:v>
                </c:pt>
                <c:pt idx="1521">
                  <c:v>41335</c:v>
                </c:pt>
                <c:pt idx="1522">
                  <c:v>41336</c:v>
                </c:pt>
                <c:pt idx="1523">
                  <c:v>41337</c:v>
                </c:pt>
                <c:pt idx="1524">
                  <c:v>41338</c:v>
                </c:pt>
                <c:pt idx="1525">
                  <c:v>41339</c:v>
                </c:pt>
                <c:pt idx="1526">
                  <c:v>41340</c:v>
                </c:pt>
                <c:pt idx="1527">
                  <c:v>41341</c:v>
                </c:pt>
                <c:pt idx="1528">
                  <c:v>41342</c:v>
                </c:pt>
                <c:pt idx="1529">
                  <c:v>41343</c:v>
                </c:pt>
                <c:pt idx="1530">
                  <c:v>41344</c:v>
                </c:pt>
                <c:pt idx="1531">
                  <c:v>41345</c:v>
                </c:pt>
                <c:pt idx="1532">
                  <c:v>41346</c:v>
                </c:pt>
                <c:pt idx="1533">
                  <c:v>41347</c:v>
                </c:pt>
                <c:pt idx="1534">
                  <c:v>41348</c:v>
                </c:pt>
                <c:pt idx="1535">
                  <c:v>41349</c:v>
                </c:pt>
                <c:pt idx="1536">
                  <c:v>41350</c:v>
                </c:pt>
                <c:pt idx="1537">
                  <c:v>41351</c:v>
                </c:pt>
                <c:pt idx="1538">
                  <c:v>41352</c:v>
                </c:pt>
                <c:pt idx="1539">
                  <c:v>41353</c:v>
                </c:pt>
                <c:pt idx="1540">
                  <c:v>41354</c:v>
                </c:pt>
                <c:pt idx="1541">
                  <c:v>41355</c:v>
                </c:pt>
                <c:pt idx="1542">
                  <c:v>41356</c:v>
                </c:pt>
                <c:pt idx="1543">
                  <c:v>41357</c:v>
                </c:pt>
                <c:pt idx="1544">
                  <c:v>41358</c:v>
                </c:pt>
                <c:pt idx="1545">
                  <c:v>41359</c:v>
                </c:pt>
                <c:pt idx="1546">
                  <c:v>41360</c:v>
                </c:pt>
                <c:pt idx="1547">
                  <c:v>41361</c:v>
                </c:pt>
                <c:pt idx="1548">
                  <c:v>41362</c:v>
                </c:pt>
                <c:pt idx="1549">
                  <c:v>41363</c:v>
                </c:pt>
                <c:pt idx="1550">
                  <c:v>41364</c:v>
                </c:pt>
                <c:pt idx="1551">
                  <c:v>41365</c:v>
                </c:pt>
                <c:pt idx="1552">
                  <c:v>41366</c:v>
                </c:pt>
                <c:pt idx="1553">
                  <c:v>41367</c:v>
                </c:pt>
                <c:pt idx="1554">
                  <c:v>41368</c:v>
                </c:pt>
                <c:pt idx="1555">
                  <c:v>41369</c:v>
                </c:pt>
                <c:pt idx="1556">
                  <c:v>41370</c:v>
                </c:pt>
                <c:pt idx="1557">
                  <c:v>41371</c:v>
                </c:pt>
                <c:pt idx="1558">
                  <c:v>41372</c:v>
                </c:pt>
                <c:pt idx="1559">
                  <c:v>41373</c:v>
                </c:pt>
                <c:pt idx="1560">
                  <c:v>41374</c:v>
                </c:pt>
                <c:pt idx="1561">
                  <c:v>41375</c:v>
                </c:pt>
                <c:pt idx="1562">
                  <c:v>41376</c:v>
                </c:pt>
                <c:pt idx="1563">
                  <c:v>41377</c:v>
                </c:pt>
                <c:pt idx="1564">
                  <c:v>41378</c:v>
                </c:pt>
                <c:pt idx="1565">
                  <c:v>41379</c:v>
                </c:pt>
                <c:pt idx="1566">
                  <c:v>41380</c:v>
                </c:pt>
                <c:pt idx="1567">
                  <c:v>41381</c:v>
                </c:pt>
                <c:pt idx="1568">
                  <c:v>41382</c:v>
                </c:pt>
                <c:pt idx="1569">
                  <c:v>41383</c:v>
                </c:pt>
                <c:pt idx="1570">
                  <c:v>41384</c:v>
                </c:pt>
                <c:pt idx="1571">
                  <c:v>41385</c:v>
                </c:pt>
                <c:pt idx="1572">
                  <c:v>41386</c:v>
                </c:pt>
                <c:pt idx="1573">
                  <c:v>41387</c:v>
                </c:pt>
                <c:pt idx="1574">
                  <c:v>41388</c:v>
                </c:pt>
                <c:pt idx="1575">
                  <c:v>41389</c:v>
                </c:pt>
                <c:pt idx="1576">
                  <c:v>41390</c:v>
                </c:pt>
                <c:pt idx="1577">
                  <c:v>41391</c:v>
                </c:pt>
                <c:pt idx="1578">
                  <c:v>41392</c:v>
                </c:pt>
                <c:pt idx="1579">
                  <c:v>41393</c:v>
                </c:pt>
                <c:pt idx="1580">
                  <c:v>41394</c:v>
                </c:pt>
                <c:pt idx="1581">
                  <c:v>41395</c:v>
                </c:pt>
                <c:pt idx="1582">
                  <c:v>41396</c:v>
                </c:pt>
                <c:pt idx="1583">
                  <c:v>41397</c:v>
                </c:pt>
                <c:pt idx="1584">
                  <c:v>41398</c:v>
                </c:pt>
                <c:pt idx="1585">
                  <c:v>41399</c:v>
                </c:pt>
                <c:pt idx="1586">
                  <c:v>41400</c:v>
                </c:pt>
                <c:pt idx="1587">
                  <c:v>41401</c:v>
                </c:pt>
                <c:pt idx="1588">
                  <c:v>41402</c:v>
                </c:pt>
                <c:pt idx="1589">
                  <c:v>41403</c:v>
                </c:pt>
                <c:pt idx="1590">
                  <c:v>41404</c:v>
                </c:pt>
                <c:pt idx="1591">
                  <c:v>41405</c:v>
                </c:pt>
                <c:pt idx="1592">
                  <c:v>41406</c:v>
                </c:pt>
                <c:pt idx="1593">
                  <c:v>41407</c:v>
                </c:pt>
                <c:pt idx="1594">
                  <c:v>41408</c:v>
                </c:pt>
                <c:pt idx="1595">
                  <c:v>41409</c:v>
                </c:pt>
                <c:pt idx="1596">
                  <c:v>41410</c:v>
                </c:pt>
                <c:pt idx="1597">
                  <c:v>41411</c:v>
                </c:pt>
                <c:pt idx="1598">
                  <c:v>41412</c:v>
                </c:pt>
                <c:pt idx="1599">
                  <c:v>41413</c:v>
                </c:pt>
                <c:pt idx="1600">
                  <c:v>41414</c:v>
                </c:pt>
                <c:pt idx="1601">
                  <c:v>41415</c:v>
                </c:pt>
                <c:pt idx="1602">
                  <c:v>41416</c:v>
                </c:pt>
                <c:pt idx="1603">
                  <c:v>41417</c:v>
                </c:pt>
                <c:pt idx="1604">
                  <c:v>41418</c:v>
                </c:pt>
                <c:pt idx="1605">
                  <c:v>41419</c:v>
                </c:pt>
                <c:pt idx="1606">
                  <c:v>41420</c:v>
                </c:pt>
                <c:pt idx="1607">
                  <c:v>41421</c:v>
                </c:pt>
                <c:pt idx="1608">
                  <c:v>41422</c:v>
                </c:pt>
                <c:pt idx="1609">
                  <c:v>41423</c:v>
                </c:pt>
                <c:pt idx="1610">
                  <c:v>41424</c:v>
                </c:pt>
                <c:pt idx="1611">
                  <c:v>41425</c:v>
                </c:pt>
                <c:pt idx="1612">
                  <c:v>41426</c:v>
                </c:pt>
                <c:pt idx="1613">
                  <c:v>41427</c:v>
                </c:pt>
                <c:pt idx="1614">
                  <c:v>41428</c:v>
                </c:pt>
                <c:pt idx="1615">
                  <c:v>41429</c:v>
                </c:pt>
                <c:pt idx="1616">
                  <c:v>41430</c:v>
                </c:pt>
                <c:pt idx="1617">
                  <c:v>41431</c:v>
                </c:pt>
                <c:pt idx="1618">
                  <c:v>41432</c:v>
                </c:pt>
                <c:pt idx="1619">
                  <c:v>41433</c:v>
                </c:pt>
                <c:pt idx="1620">
                  <c:v>41434</c:v>
                </c:pt>
                <c:pt idx="1621">
                  <c:v>41435</c:v>
                </c:pt>
                <c:pt idx="1622">
                  <c:v>41436</c:v>
                </c:pt>
                <c:pt idx="1623">
                  <c:v>41437</c:v>
                </c:pt>
                <c:pt idx="1624">
                  <c:v>41438</c:v>
                </c:pt>
                <c:pt idx="1625">
                  <c:v>41439</c:v>
                </c:pt>
                <c:pt idx="1626">
                  <c:v>41440</c:v>
                </c:pt>
                <c:pt idx="1627">
                  <c:v>41441</c:v>
                </c:pt>
                <c:pt idx="1628">
                  <c:v>41442</c:v>
                </c:pt>
                <c:pt idx="1629">
                  <c:v>41443</c:v>
                </c:pt>
                <c:pt idx="1630">
                  <c:v>41444</c:v>
                </c:pt>
                <c:pt idx="1631">
                  <c:v>41445</c:v>
                </c:pt>
                <c:pt idx="1632">
                  <c:v>41446</c:v>
                </c:pt>
                <c:pt idx="1633">
                  <c:v>41447</c:v>
                </c:pt>
                <c:pt idx="1634">
                  <c:v>41448</c:v>
                </c:pt>
                <c:pt idx="1635">
                  <c:v>41449</c:v>
                </c:pt>
                <c:pt idx="1636">
                  <c:v>41450</c:v>
                </c:pt>
                <c:pt idx="1637">
                  <c:v>41451</c:v>
                </c:pt>
                <c:pt idx="1638">
                  <c:v>41452</c:v>
                </c:pt>
                <c:pt idx="1639">
                  <c:v>41453</c:v>
                </c:pt>
                <c:pt idx="1640">
                  <c:v>41454</c:v>
                </c:pt>
                <c:pt idx="1641">
                  <c:v>41455</c:v>
                </c:pt>
                <c:pt idx="1642">
                  <c:v>41456</c:v>
                </c:pt>
                <c:pt idx="1643">
                  <c:v>41457</c:v>
                </c:pt>
                <c:pt idx="1644">
                  <c:v>41458</c:v>
                </c:pt>
                <c:pt idx="1645">
                  <c:v>41459</c:v>
                </c:pt>
                <c:pt idx="1646">
                  <c:v>41460</c:v>
                </c:pt>
                <c:pt idx="1647">
                  <c:v>41461</c:v>
                </c:pt>
                <c:pt idx="1648">
                  <c:v>41462</c:v>
                </c:pt>
                <c:pt idx="1649">
                  <c:v>41463</c:v>
                </c:pt>
                <c:pt idx="1650">
                  <c:v>41464</c:v>
                </c:pt>
                <c:pt idx="1651">
                  <c:v>41465</c:v>
                </c:pt>
                <c:pt idx="1652">
                  <c:v>41466</c:v>
                </c:pt>
                <c:pt idx="1653">
                  <c:v>41467</c:v>
                </c:pt>
                <c:pt idx="1654">
                  <c:v>41468</c:v>
                </c:pt>
                <c:pt idx="1655">
                  <c:v>41469</c:v>
                </c:pt>
                <c:pt idx="1656">
                  <c:v>41470</c:v>
                </c:pt>
                <c:pt idx="1657">
                  <c:v>41471</c:v>
                </c:pt>
                <c:pt idx="1658">
                  <c:v>41472</c:v>
                </c:pt>
                <c:pt idx="1659">
                  <c:v>41473</c:v>
                </c:pt>
                <c:pt idx="1660">
                  <c:v>41474</c:v>
                </c:pt>
                <c:pt idx="1661">
                  <c:v>41475</c:v>
                </c:pt>
                <c:pt idx="1662">
                  <c:v>41476</c:v>
                </c:pt>
                <c:pt idx="1663">
                  <c:v>41477</c:v>
                </c:pt>
                <c:pt idx="1664">
                  <c:v>41478</c:v>
                </c:pt>
                <c:pt idx="1665">
                  <c:v>41479</c:v>
                </c:pt>
                <c:pt idx="1666">
                  <c:v>41480</c:v>
                </c:pt>
                <c:pt idx="1667">
                  <c:v>41481</c:v>
                </c:pt>
                <c:pt idx="1668">
                  <c:v>41482</c:v>
                </c:pt>
                <c:pt idx="1669">
                  <c:v>41483</c:v>
                </c:pt>
                <c:pt idx="1670">
                  <c:v>41484</c:v>
                </c:pt>
                <c:pt idx="1671">
                  <c:v>41485</c:v>
                </c:pt>
                <c:pt idx="1672">
                  <c:v>41486</c:v>
                </c:pt>
                <c:pt idx="1673">
                  <c:v>41487</c:v>
                </c:pt>
                <c:pt idx="1674">
                  <c:v>41488</c:v>
                </c:pt>
                <c:pt idx="1675">
                  <c:v>41489</c:v>
                </c:pt>
                <c:pt idx="1676">
                  <c:v>41490</c:v>
                </c:pt>
                <c:pt idx="1677">
                  <c:v>41491</c:v>
                </c:pt>
                <c:pt idx="1678">
                  <c:v>41492</c:v>
                </c:pt>
                <c:pt idx="1679">
                  <c:v>41493</c:v>
                </c:pt>
                <c:pt idx="1680">
                  <c:v>41494</c:v>
                </c:pt>
                <c:pt idx="1681">
                  <c:v>41495</c:v>
                </c:pt>
                <c:pt idx="1682">
                  <c:v>41496</c:v>
                </c:pt>
                <c:pt idx="1683">
                  <c:v>41497</c:v>
                </c:pt>
                <c:pt idx="1684">
                  <c:v>41498</c:v>
                </c:pt>
                <c:pt idx="1685">
                  <c:v>41499</c:v>
                </c:pt>
                <c:pt idx="1686">
                  <c:v>41500</c:v>
                </c:pt>
                <c:pt idx="1687">
                  <c:v>41501</c:v>
                </c:pt>
                <c:pt idx="1688">
                  <c:v>41502</c:v>
                </c:pt>
                <c:pt idx="1689">
                  <c:v>41503</c:v>
                </c:pt>
                <c:pt idx="1690">
                  <c:v>41504</c:v>
                </c:pt>
                <c:pt idx="1691">
                  <c:v>41505</c:v>
                </c:pt>
                <c:pt idx="1692">
                  <c:v>41506</c:v>
                </c:pt>
                <c:pt idx="1693">
                  <c:v>41507</c:v>
                </c:pt>
                <c:pt idx="1694">
                  <c:v>41508</c:v>
                </c:pt>
                <c:pt idx="1695">
                  <c:v>41509</c:v>
                </c:pt>
                <c:pt idx="1696">
                  <c:v>41510</c:v>
                </c:pt>
                <c:pt idx="1697">
                  <c:v>41511</c:v>
                </c:pt>
                <c:pt idx="1698">
                  <c:v>41512</c:v>
                </c:pt>
                <c:pt idx="1699">
                  <c:v>41513</c:v>
                </c:pt>
                <c:pt idx="1700">
                  <c:v>41514</c:v>
                </c:pt>
                <c:pt idx="1701">
                  <c:v>41515</c:v>
                </c:pt>
                <c:pt idx="1702">
                  <c:v>41516</c:v>
                </c:pt>
                <c:pt idx="1703">
                  <c:v>41517</c:v>
                </c:pt>
                <c:pt idx="1704">
                  <c:v>41518</c:v>
                </c:pt>
                <c:pt idx="1705">
                  <c:v>41519</c:v>
                </c:pt>
                <c:pt idx="1706">
                  <c:v>41520</c:v>
                </c:pt>
                <c:pt idx="1707">
                  <c:v>41521</c:v>
                </c:pt>
                <c:pt idx="1708">
                  <c:v>41522</c:v>
                </c:pt>
                <c:pt idx="1709">
                  <c:v>41523</c:v>
                </c:pt>
                <c:pt idx="1710">
                  <c:v>41524</c:v>
                </c:pt>
                <c:pt idx="1711">
                  <c:v>41525</c:v>
                </c:pt>
                <c:pt idx="1712">
                  <c:v>41526</c:v>
                </c:pt>
                <c:pt idx="1713">
                  <c:v>41527</c:v>
                </c:pt>
                <c:pt idx="1714">
                  <c:v>41528</c:v>
                </c:pt>
                <c:pt idx="1715">
                  <c:v>41529</c:v>
                </c:pt>
                <c:pt idx="1716">
                  <c:v>41530</c:v>
                </c:pt>
                <c:pt idx="1717">
                  <c:v>41531</c:v>
                </c:pt>
                <c:pt idx="1718">
                  <c:v>41532</c:v>
                </c:pt>
                <c:pt idx="1719">
                  <c:v>41533</c:v>
                </c:pt>
                <c:pt idx="1720">
                  <c:v>41534</c:v>
                </c:pt>
                <c:pt idx="1721">
                  <c:v>41535</c:v>
                </c:pt>
                <c:pt idx="1722">
                  <c:v>41536</c:v>
                </c:pt>
                <c:pt idx="1723">
                  <c:v>41537</c:v>
                </c:pt>
                <c:pt idx="1724">
                  <c:v>41538</c:v>
                </c:pt>
                <c:pt idx="1725">
                  <c:v>41539</c:v>
                </c:pt>
                <c:pt idx="1726">
                  <c:v>41540</c:v>
                </c:pt>
                <c:pt idx="1727">
                  <c:v>41541</c:v>
                </c:pt>
                <c:pt idx="1728">
                  <c:v>41542</c:v>
                </c:pt>
                <c:pt idx="1729">
                  <c:v>41543</c:v>
                </c:pt>
                <c:pt idx="1730">
                  <c:v>41544</c:v>
                </c:pt>
                <c:pt idx="1731">
                  <c:v>41545</c:v>
                </c:pt>
                <c:pt idx="1732">
                  <c:v>41546</c:v>
                </c:pt>
                <c:pt idx="1733">
                  <c:v>41547</c:v>
                </c:pt>
                <c:pt idx="1734">
                  <c:v>41548</c:v>
                </c:pt>
                <c:pt idx="1735">
                  <c:v>41549</c:v>
                </c:pt>
                <c:pt idx="1736">
                  <c:v>41550</c:v>
                </c:pt>
                <c:pt idx="1737">
                  <c:v>41551</c:v>
                </c:pt>
                <c:pt idx="1738">
                  <c:v>41552</c:v>
                </c:pt>
                <c:pt idx="1739">
                  <c:v>41553</c:v>
                </c:pt>
                <c:pt idx="1740">
                  <c:v>41554</c:v>
                </c:pt>
                <c:pt idx="1741">
                  <c:v>41555</c:v>
                </c:pt>
                <c:pt idx="1742">
                  <c:v>41556</c:v>
                </c:pt>
                <c:pt idx="1743">
                  <c:v>41557</c:v>
                </c:pt>
                <c:pt idx="1744">
                  <c:v>41558</c:v>
                </c:pt>
                <c:pt idx="1745">
                  <c:v>41559</c:v>
                </c:pt>
                <c:pt idx="1746">
                  <c:v>41560</c:v>
                </c:pt>
                <c:pt idx="1747">
                  <c:v>41561</c:v>
                </c:pt>
                <c:pt idx="1748">
                  <c:v>41562</c:v>
                </c:pt>
                <c:pt idx="1749">
                  <c:v>41563</c:v>
                </c:pt>
                <c:pt idx="1750">
                  <c:v>41564</c:v>
                </c:pt>
                <c:pt idx="1751">
                  <c:v>41565</c:v>
                </c:pt>
                <c:pt idx="1752">
                  <c:v>41566</c:v>
                </c:pt>
                <c:pt idx="1753">
                  <c:v>41567</c:v>
                </c:pt>
                <c:pt idx="1754">
                  <c:v>41568</c:v>
                </c:pt>
                <c:pt idx="1755">
                  <c:v>41569</c:v>
                </c:pt>
                <c:pt idx="1756">
                  <c:v>41570</c:v>
                </c:pt>
                <c:pt idx="1757">
                  <c:v>41571</c:v>
                </c:pt>
                <c:pt idx="1758">
                  <c:v>41572</c:v>
                </c:pt>
                <c:pt idx="1759">
                  <c:v>41573</c:v>
                </c:pt>
                <c:pt idx="1760">
                  <c:v>41574</c:v>
                </c:pt>
                <c:pt idx="1761">
                  <c:v>41575</c:v>
                </c:pt>
                <c:pt idx="1762">
                  <c:v>41576</c:v>
                </c:pt>
                <c:pt idx="1763">
                  <c:v>41577</c:v>
                </c:pt>
                <c:pt idx="1764">
                  <c:v>41578</c:v>
                </c:pt>
                <c:pt idx="1765">
                  <c:v>41579</c:v>
                </c:pt>
                <c:pt idx="1766">
                  <c:v>41580</c:v>
                </c:pt>
                <c:pt idx="1767">
                  <c:v>41581</c:v>
                </c:pt>
                <c:pt idx="1768">
                  <c:v>41582</c:v>
                </c:pt>
                <c:pt idx="1769">
                  <c:v>41583</c:v>
                </c:pt>
                <c:pt idx="1770">
                  <c:v>41584</c:v>
                </c:pt>
                <c:pt idx="1771">
                  <c:v>41585</c:v>
                </c:pt>
                <c:pt idx="1772">
                  <c:v>41586</c:v>
                </c:pt>
                <c:pt idx="1773">
                  <c:v>41587</c:v>
                </c:pt>
                <c:pt idx="1774">
                  <c:v>41588</c:v>
                </c:pt>
                <c:pt idx="1775">
                  <c:v>41589</c:v>
                </c:pt>
                <c:pt idx="1776">
                  <c:v>41590</c:v>
                </c:pt>
                <c:pt idx="1777">
                  <c:v>41591</c:v>
                </c:pt>
                <c:pt idx="1778">
                  <c:v>41592</c:v>
                </c:pt>
                <c:pt idx="1779">
                  <c:v>41593</c:v>
                </c:pt>
                <c:pt idx="1780">
                  <c:v>41594</c:v>
                </c:pt>
                <c:pt idx="1781">
                  <c:v>41595</c:v>
                </c:pt>
                <c:pt idx="1782">
                  <c:v>41596</c:v>
                </c:pt>
                <c:pt idx="1783">
                  <c:v>41597</c:v>
                </c:pt>
                <c:pt idx="1784">
                  <c:v>41598</c:v>
                </c:pt>
                <c:pt idx="1785">
                  <c:v>41599</c:v>
                </c:pt>
                <c:pt idx="1786">
                  <c:v>41600</c:v>
                </c:pt>
                <c:pt idx="1787">
                  <c:v>41601</c:v>
                </c:pt>
                <c:pt idx="1788">
                  <c:v>41602</c:v>
                </c:pt>
                <c:pt idx="1789">
                  <c:v>41603</c:v>
                </c:pt>
                <c:pt idx="1790">
                  <c:v>41604</c:v>
                </c:pt>
                <c:pt idx="1791">
                  <c:v>41605</c:v>
                </c:pt>
                <c:pt idx="1792">
                  <c:v>41606</c:v>
                </c:pt>
                <c:pt idx="1793">
                  <c:v>41607</c:v>
                </c:pt>
                <c:pt idx="1794">
                  <c:v>41608</c:v>
                </c:pt>
                <c:pt idx="1795">
                  <c:v>41609</c:v>
                </c:pt>
                <c:pt idx="1796">
                  <c:v>41610</c:v>
                </c:pt>
                <c:pt idx="1797">
                  <c:v>41611</c:v>
                </c:pt>
                <c:pt idx="1798">
                  <c:v>41612</c:v>
                </c:pt>
                <c:pt idx="1799">
                  <c:v>41613</c:v>
                </c:pt>
                <c:pt idx="1800">
                  <c:v>41614</c:v>
                </c:pt>
                <c:pt idx="1801">
                  <c:v>41615</c:v>
                </c:pt>
                <c:pt idx="1802">
                  <c:v>41616</c:v>
                </c:pt>
                <c:pt idx="1803">
                  <c:v>41617</c:v>
                </c:pt>
                <c:pt idx="1804">
                  <c:v>41618</c:v>
                </c:pt>
                <c:pt idx="1805">
                  <c:v>41619</c:v>
                </c:pt>
                <c:pt idx="1806">
                  <c:v>41620</c:v>
                </c:pt>
                <c:pt idx="1807">
                  <c:v>41621</c:v>
                </c:pt>
                <c:pt idx="1808">
                  <c:v>41622</c:v>
                </c:pt>
                <c:pt idx="1809">
                  <c:v>41623</c:v>
                </c:pt>
                <c:pt idx="1810">
                  <c:v>41624</c:v>
                </c:pt>
                <c:pt idx="1811">
                  <c:v>41625</c:v>
                </c:pt>
                <c:pt idx="1812">
                  <c:v>41626</c:v>
                </c:pt>
                <c:pt idx="1813">
                  <c:v>41627</c:v>
                </c:pt>
                <c:pt idx="1814">
                  <c:v>41628</c:v>
                </c:pt>
                <c:pt idx="1815">
                  <c:v>41629</c:v>
                </c:pt>
                <c:pt idx="1816">
                  <c:v>41630</c:v>
                </c:pt>
                <c:pt idx="1817">
                  <c:v>41631</c:v>
                </c:pt>
                <c:pt idx="1818">
                  <c:v>41632</c:v>
                </c:pt>
                <c:pt idx="1819">
                  <c:v>41633</c:v>
                </c:pt>
                <c:pt idx="1820">
                  <c:v>41634</c:v>
                </c:pt>
                <c:pt idx="1821">
                  <c:v>41635</c:v>
                </c:pt>
                <c:pt idx="1822">
                  <c:v>41636</c:v>
                </c:pt>
                <c:pt idx="1823">
                  <c:v>41637</c:v>
                </c:pt>
                <c:pt idx="1824">
                  <c:v>41638</c:v>
                </c:pt>
                <c:pt idx="1825">
                  <c:v>41639</c:v>
                </c:pt>
                <c:pt idx="1826">
                  <c:v>41640</c:v>
                </c:pt>
                <c:pt idx="1827">
                  <c:v>41641</c:v>
                </c:pt>
                <c:pt idx="1828">
                  <c:v>41642</c:v>
                </c:pt>
                <c:pt idx="1829">
                  <c:v>41643</c:v>
                </c:pt>
                <c:pt idx="1830">
                  <c:v>41644</c:v>
                </c:pt>
                <c:pt idx="1831">
                  <c:v>41645</c:v>
                </c:pt>
                <c:pt idx="1832">
                  <c:v>41646</c:v>
                </c:pt>
                <c:pt idx="1833">
                  <c:v>41647</c:v>
                </c:pt>
                <c:pt idx="1834">
                  <c:v>41648</c:v>
                </c:pt>
                <c:pt idx="1835">
                  <c:v>41649</c:v>
                </c:pt>
                <c:pt idx="1836">
                  <c:v>41650</c:v>
                </c:pt>
                <c:pt idx="1837">
                  <c:v>41651</c:v>
                </c:pt>
                <c:pt idx="1838">
                  <c:v>41652</c:v>
                </c:pt>
                <c:pt idx="1839">
                  <c:v>41653</c:v>
                </c:pt>
                <c:pt idx="1840">
                  <c:v>41654</c:v>
                </c:pt>
                <c:pt idx="1841">
                  <c:v>41655</c:v>
                </c:pt>
                <c:pt idx="1842">
                  <c:v>41656</c:v>
                </c:pt>
                <c:pt idx="1843">
                  <c:v>41657</c:v>
                </c:pt>
                <c:pt idx="1844">
                  <c:v>41658</c:v>
                </c:pt>
                <c:pt idx="1845">
                  <c:v>41659</c:v>
                </c:pt>
                <c:pt idx="1846">
                  <c:v>41660</c:v>
                </c:pt>
                <c:pt idx="1847">
                  <c:v>41661</c:v>
                </c:pt>
                <c:pt idx="1848">
                  <c:v>41662</c:v>
                </c:pt>
                <c:pt idx="1849">
                  <c:v>41663</c:v>
                </c:pt>
                <c:pt idx="1850">
                  <c:v>41664</c:v>
                </c:pt>
                <c:pt idx="1851">
                  <c:v>41665</c:v>
                </c:pt>
                <c:pt idx="1852">
                  <c:v>41666</c:v>
                </c:pt>
                <c:pt idx="1853">
                  <c:v>41667</c:v>
                </c:pt>
                <c:pt idx="1854">
                  <c:v>41668</c:v>
                </c:pt>
                <c:pt idx="1855">
                  <c:v>41669</c:v>
                </c:pt>
                <c:pt idx="1856">
                  <c:v>41670</c:v>
                </c:pt>
                <c:pt idx="1857">
                  <c:v>41671</c:v>
                </c:pt>
                <c:pt idx="1858">
                  <c:v>41672</c:v>
                </c:pt>
                <c:pt idx="1859">
                  <c:v>41673</c:v>
                </c:pt>
                <c:pt idx="1860">
                  <c:v>41674</c:v>
                </c:pt>
                <c:pt idx="1861">
                  <c:v>41675</c:v>
                </c:pt>
                <c:pt idx="1862">
                  <c:v>41676</c:v>
                </c:pt>
                <c:pt idx="1863">
                  <c:v>41677</c:v>
                </c:pt>
                <c:pt idx="1864">
                  <c:v>41678</c:v>
                </c:pt>
                <c:pt idx="1865">
                  <c:v>41679</c:v>
                </c:pt>
                <c:pt idx="1866">
                  <c:v>41680</c:v>
                </c:pt>
                <c:pt idx="1867">
                  <c:v>41681</c:v>
                </c:pt>
                <c:pt idx="1868">
                  <c:v>41682</c:v>
                </c:pt>
                <c:pt idx="1869">
                  <c:v>41683</c:v>
                </c:pt>
                <c:pt idx="1870">
                  <c:v>41684</c:v>
                </c:pt>
                <c:pt idx="1871">
                  <c:v>41685</c:v>
                </c:pt>
                <c:pt idx="1872">
                  <c:v>41686</c:v>
                </c:pt>
                <c:pt idx="1873">
                  <c:v>41687</c:v>
                </c:pt>
                <c:pt idx="1874">
                  <c:v>41688</c:v>
                </c:pt>
                <c:pt idx="1875">
                  <c:v>41689</c:v>
                </c:pt>
                <c:pt idx="1876">
                  <c:v>41690</c:v>
                </c:pt>
                <c:pt idx="1877">
                  <c:v>41691</c:v>
                </c:pt>
                <c:pt idx="1878">
                  <c:v>41692</c:v>
                </c:pt>
                <c:pt idx="1879">
                  <c:v>41693</c:v>
                </c:pt>
                <c:pt idx="1880">
                  <c:v>41694</c:v>
                </c:pt>
                <c:pt idx="1881">
                  <c:v>41695</c:v>
                </c:pt>
                <c:pt idx="1882">
                  <c:v>41696</c:v>
                </c:pt>
                <c:pt idx="1883">
                  <c:v>41697</c:v>
                </c:pt>
                <c:pt idx="1884">
                  <c:v>41698</c:v>
                </c:pt>
                <c:pt idx="1885">
                  <c:v>41699</c:v>
                </c:pt>
                <c:pt idx="1886">
                  <c:v>41700</c:v>
                </c:pt>
                <c:pt idx="1887">
                  <c:v>41701</c:v>
                </c:pt>
                <c:pt idx="1888">
                  <c:v>41702</c:v>
                </c:pt>
                <c:pt idx="1889">
                  <c:v>41703</c:v>
                </c:pt>
                <c:pt idx="1890">
                  <c:v>41704</c:v>
                </c:pt>
                <c:pt idx="1891">
                  <c:v>41705</c:v>
                </c:pt>
                <c:pt idx="1892">
                  <c:v>41706</c:v>
                </c:pt>
                <c:pt idx="1893">
                  <c:v>41707</c:v>
                </c:pt>
                <c:pt idx="1894">
                  <c:v>41708</c:v>
                </c:pt>
                <c:pt idx="1895">
                  <c:v>41709</c:v>
                </c:pt>
                <c:pt idx="1896">
                  <c:v>41710</c:v>
                </c:pt>
                <c:pt idx="1897">
                  <c:v>41711</c:v>
                </c:pt>
                <c:pt idx="1898">
                  <c:v>41712</c:v>
                </c:pt>
                <c:pt idx="1899">
                  <c:v>41713</c:v>
                </c:pt>
                <c:pt idx="1900">
                  <c:v>41714</c:v>
                </c:pt>
                <c:pt idx="1901">
                  <c:v>41715</c:v>
                </c:pt>
                <c:pt idx="1902">
                  <c:v>41716</c:v>
                </c:pt>
                <c:pt idx="1903">
                  <c:v>41717</c:v>
                </c:pt>
                <c:pt idx="1904">
                  <c:v>41718</c:v>
                </c:pt>
                <c:pt idx="1905">
                  <c:v>41719</c:v>
                </c:pt>
                <c:pt idx="1906">
                  <c:v>41720</c:v>
                </c:pt>
                <c:pt idx="1907">
                  <c:v>41721</c:v>
                </c:pt>
                <c:pt idx="1908">
                  <c:v>41722</c:v>
                </c:pt>
                <c:pt idx="1909">
                  <c:v>41723</c:v>
                </c:pt>
                <c:pt idx="1910">
                  <c:v>41724</c:v>
                </c:pt>
                <c:pt idx="1911">
                  <c:v>41725</c:v>
                </c:pt>
                <c:pt idx="1912">
                  <c:v>41726</c:v>
                </c:pt>
                <c:pt idx="1913">
                  <c:v>41727</c:v>
                </c:pt>
                <c:pt idx="1914">
                  <c:v>41728</c:v>
                </c:pt>
                <c:pt idx="1915">
                  <c:v>41729</c:v>
                </c:pt>
                <c:pt idx="1916">
                  <c:v>41730</c:v>
                </c:pt>
                <c:pt idx="1917">
                  <c:v>41731</c:v>
                </c:pt>
                <c:pt idx="1918">
                  <c:v>41732</c:v>
                </c:pt>
                <c:pt idx="1919">
                  <c:v>41733</c:v>
                </c:pt>
                <c:pt idx="1920">
                  <c:v>41734</c:v>
                </c:pt>
                <c:pt idx="1921">
                  <c:v>41735</c:v>
                </c:pt>
                <c:pt idx="1922">
                  <c:v>41736</c:v>
                </c:pt>
                <c:pt idx="1923">
                  <c:v>41737</c:v>
                </c:pt>
                <c:pt idx="1924">
                  <c:v>41738</c:v>
                </c:pt>
                <c:pt idx="1925">
                  <c:v>41739</c:v>
                </c:pt>
                <c:pt idx="1926">
                  <c:v>41740</c:v>
                </c:pt>
                <c:pt idx="1927">
                  <c:v>41741</c:v>
                </c:pt>
                <c:pt idx="1928">
                  <c:v>41742</c:v>
                </c:pt>
                <c:pt idx="1929">
                  <c:v>41743</c:v>
                </c:pt>
                <c:pt idx="1930">
                  <c:v>41744</c:v>
                </c:pt>
                <c:pt idx="1931">
                  <c:v>41745</c:v>
                </c:pt>
                <c:pt idx="1932">
                  <c:v>41746</c:v>
                </c:pt>
                <c:pt idx="1933">
                  <c:v>41747</c:v>
                </c:pt>
                <c:pt idx="1934">
                  <c:v>41748</c:v>
                </c:pt>
                <c:pt idx="1935">
                  <c:v>41749</c:v>
                </c:pt>
                <c:pt idx="1936">
                  <c:v>41750</c:v>
                </c:pt>
                <c:pt idx="1937">
                  <c:v>41751</c:v>
                </c:pt>
                <c:pt idx="1938">
                  <c:v>41752</c:v>
                </c:pt>
                <c:pt idx="1939">
                  <c:v>41753</c:v>
                </c:pt>
                <c:pt idx="1940">
                  <c:v>41754</c:v>
                </c:pt>
                <c:pt idx="1941">
                  <c:v>41755</c:v>
                </c:pt>
                <c:pt idx="1942">
                  <c:v>41756</c:v>
                </c:pt>
                <c:pt idx="1943">
                  <c:v>41757</c:v>
                </c:pt>
                <c:pt idx="1944">
                  <c:v>41758</c:v>
                </c:pt>
                <c:pt idx="1945">
                  <c:v>41759</c:v>
                </c:pt>
                <c:pt idx="1946">
                  <c:v>41760</c:v>
                </c:pt>
                <c:pt idx="1947">
                  <c:v>41761</c:v>
                </c:pt>
                <c:pt idx="1948">
                  <c:v>41762</c:v>
                </c:pt>
                <c:pt idx="1949">
                  <c:v>41763</c:v>
                </c:pt>
                <c:pt idx="1950">
                  <c:v>41764</c:v>
                </c:pt>
                <c:pt idx="1951">
                  <c:v>41765</c:v>
                </c:pt>
                <c:pt idx="1952">
                  <c:v>41766</c:v>
                </c:pt>
                <c:pt idx="1953">
                  <c:v>41767</c:v>
                </c:pt>
                <c:pt idx="1954">
                  <c:v>41768</c:v>
                </c:pt>
                <c:pt idx="1955">
                  <c:v>41769</c:v>
                </c:pt>
                <c:pt idx="1956">
                  <c:v>41770</c:v>
                </c:pt>
                <c:pt idx="1957">
                  <c:v>41771</c:v>
                </c:pt>
                <c:pt idx="1958">
                  <c:v>41772</c:v>
                </c:pt>
                <c:pt idx="1959">
                  <c:v>41773</c:v>
                </c:pt>
                <c:pt idx="1960">
                  <c:v>41774</c:v>
                </c:pt>
                <c:pt idx="1961">
                  <c:v>41775</c:v>
                </c:pt>
                <c:pt idx="1962">
                  <c:v>41776</c:v>
                </c:pt>
                <c:pt idx="1963">
                  <c:v>41777</c:v>
                </c:pt>
                <c:pt idx="1964">
                  <c:v>41778</c:v>
                </c:pt>
                <c:pt idx="1965">
                  <c:v>41779</c:v>
                </c:pt>
                <c:pt idx="1966">
                  <c:v>41780</c:v>
                </c:pt>
                <c:pt idx="1967">
                  <c:v>41781</c:v>
                </c:pt>
                <c:pt idx="1968">
                  <c:v>41782</c:v>
                </c:pt>
                <c:pt idx="1969">
                  <c:v>41783</c:v>
                </c:pt>
                <c:pt idx="1970">
                  <c:v>41784</c:v>
                </c:pt>
                <c:pt idx="1971">
                  <c:v>41785</c:v>
                </c:pt>
                <c:pt idx="1972">
                  <c:v>41786</c:v>
                </c:pt>
                <c:pt idx="1973">
                  <c:v>41787</c:v>
                </c:pt>
                <c:pt idx="1974">
                  <c:v>41788</c:v>
                </c:pt>
                <c:pt idx="1975">
                  <c:v>41789</c:v>
                </c:pt>
                <c:pt idx="1976">
                  <c:v>41790</c:v>
                </c:pt>
                <c:pt idx="1977">
                  <c:v>41791</c:v>
                </c:pt>
                <c:pt idx="1978">
                  <c:v>41792</c:v>
                </c:pt>
                <c:pt idx="1979">
                  <c:v>41793</c:v>
                </c:pt>
                <c:pt idx="1980">
                  <c:v>41794</c:v>
                </c:pt>
                <c:pt idx="1981">
                  <c:v>41795</c:v>
                </c:pt>
                <c:pt idx="1982">
                  <c:v>41796</c:v>
                </c:pt>
                <c:pt idx="1983">
                  <c:v>41797</c:v>
                </c:pt>
                <c:pt idx="1984">
                  <c:v>41798</c:v>
                </c:pt>
                <c:pt idx="1985">
                  <c:v>41799</c:v>
                </c:pt>
                <c:pt idx="1986">
                  <c:v>41800</c:v>
                </c:pt>
                <c:pt idx="1987">
                  <c:v>41801</c:v>
                </c:pt>
                <c:pt idx="1988">
                  <c:v>41802</c:v>
                </c:pt>
                <c:pt idx="1989">
                  <c:v>41803</c:v>
                </c:pt>
                <c:pt idx="1990">
                  <c:v>41804</c:v>
                </c:pt>
                <c:pt idx="1991">
                  <c:v>41805</c:v>
                </c:pt>
                <c:pt idx="1992">
                  <c:v>41806</c:v>
                </c:pt>
                <c:pt idx="1993">
                  <c:v>41807</c:v>
                </c:pt>
                <c:pt idx="1994">
                  <c:v>41808</c:v>
                </c:pt>
                <c:pt idx="1995">
                  <c:v>41809</c:v>
                </c:pt>
                <c:pt idx="1996">
                  <c:v>41810</c:v>
                </c:pt>
                <c:pt idx="1997">
                  <c:v>41811</c:v>
                </c:pt>
                <c:pt idx="1998">
                  <c:v>41812</c:v>
                </c:pt>
                <c:pt idx="1999">
                  <c:v>41813</c:v>
                </c:pt>
                <c:pt idx="2000">
                  <c:v>41814</c:v>
                </c:pt>
                <c:pt idx="2001">
                  <c:v>41815</c:v>
                </c:pt>
                <c:pt idx="2002">
                  <c:v>41816</c:v>
                </c:pt>
                <c:pt idx="2003">
                  <c:v>41817</c:v>
                </c:pt>
                <c:pt idx="2004">
                  <c:v>41818</c:v>
                </c:pt>
                <c:pt idx="2005">
                  <c:v>41819</c:v>
                </c:pt>
                <c:pt idx="2006">
                  <c:v>41820</c:v>
                </c:pt>
                <c:pt idx="2007">
                  <c:v>41821</c:v>
                </c:pt>
                <c:pt idx="2008">
                  <c:v>41822</c:v>
                </c:pt>
                <c:pt idx="2009">
                  <c:v>41823</c:v>
                </c:pt>
                <c:pt idx="2010">
                  <c:v>41824</c:v>
                </c:pt>
                <c:pt idx="2011">
                  <c:v>41825</c:v>
                </c:pt>
                <c:pt idx="2012">
                  <c:v>41826</c:v>
                </c:pt>
                <c:pt idx="2013">
                  <c:v>41827</c:v>
                </c:pt>
                <c:pt idx="2014">
                  <c:v>41828</c:v>
                </c:pt>
                <c:pt idx="2015">
                  <c:v>41829</c:v>
                </c:pt>
                <c:pt idx="2016">
                  <c:v>41830</c:v>
                </c:pt>
                <c:pt idx="2017">
                  <c:v>41831</c:v>
                </c:pt>
                <c:pt idx="2018">
                  <c:v>41832</c:v>
                </c:pt>
                <c:pt idx="2019">
                  <c:v>41833</c:v>
                </c:pt>
                <c:pt idx="2020">
                  <c:v>41834</c:v>
                </c:pt>
                <c:pt idx="2021">
                  <c:v>41835</c:v>
                </c:pt>
                <c:pt idx="2022">
                  <c:v>41836</c:v>
                </c:pt>
                <c:pt idx="2023">
                  <c:v>41837</c:v>
                </c:pt>
                <c:pt idx="2024">
                  <c:v>41838</c:v>
                </c:pt>
                <c:pt idx="2025">
                  <c:v>41839</c:v>
                </c:pt>
                <c:pt idx="2026">
                  <c:v>41840</c:v>
                </c:pt>
                <c:pt idx="2027">
                  <c:v>41841</c:v>
                </c:pt>
                <c:pt idx="2028">
                  <c:v>41842</c:v>
                </c:pt>
                <c:pt idx="2029">
                  <c:v>41843</c:v>
                </c:pt>
                <c:pt idx="2030">
                  <c:v>41844</c:v>
                </c:pt>
                <c:pt idx="2031">
                  <c:v>41845</c:v>
                </c:pt>
                <c:pt idx="2032">
                  <c:v>41846</c:v>
                </c:pt>
                <c:pt idx="2033">
                  <c:v>41847</c:v>
                </c:pt>
                <c:pt idx="2034">
                  <c:v>41848</c:v>
                </c:pt>
                <c:pt idx="2035">
                  <c:v>41849</c:v>
                </c:pt>
                <c:pt idx="2036">
                  <c:v>41850</c:v>
                </c:pt>
                <c:pt idx="2037">
                  <c:v>41851</c:v>
                </c:pt>
                <c:pt idx="2038">
                  <c:v>41852</c:v>
                </c:pt>
                <c:pt idx="2039">
                  <c:v>41853</c:v>
                </c:pt>
                <c:pt idx="2040">
                  <c:v>41854</c:v>
                </c:pt>
                <c:pt idx="2041">
                  <c:v>41855</c:v>
                </c:pt>
                <c:pt idx="2042">
                  <c:v>41856</c:v>
                </c:pt>
                <c:pt idx="2043">
                  <c:v>41857</c:v>
                </c:pt>
                <c:pt idx="2044">
                  <c:v>41858</c:v>
                </c:pt>
                <c:pt idx="2045">
                  <c:v>41859</c:v>
                </c:pt>
                <c:pt idx="2046">
                  <c:v>41860</c:v>
                </c:pt>
                <c:pt idx="2047">
                  <c:v>41861</c:v>
                </c:pt>
                <c:pt idx="2048">
                  <c:v>41862</c:v>
                </c:pt>
                <c:pt idx="2049">
                  <c:v>41863</c:v>
                </c:pt>
                <c:pt idx="2050">
                  <c:v>41864</c:v>
                </c:pt>
                <c:pt idx="2051">
                  <c:v>41865</c:v>
                </c:pt>
                <c:pt idx="2052">
                  <c:v>41866</c:v>
                </c:pt>
                <c:pt idx="2053">
                  <c:v>41867</c:v>
                </c:pt>
                <c:pt idx="2054">
                  <c:v>41868</c:v>
                </c:pt>
                <c:pt idx="2055">
                  <c:v>41869</c:v>
                </c:pt>
                <c:pt idx="2056">
                  <c:v>41870</c:v>
                </c:pt>
                <c:pt idx="2057">
                  <c:v>41871</c:v>
                </c:pt>
                <c:pt idx="2058">
                  <c:v>41872</c:v>
                </c:pt>
                <c:pt idx="2059">
                  <c:v>41873</c:v>
                </c:pt>
                <c:pt idx="2060">
                  <c:v>41874</c:v>
                </c:pt>
                <c:pt idx="2061">
                  <c:v>41875</c:v>
                </c:pt>
                <c:pt idx="2062">
                  <c:v>41876</c:v>
                </c:pt>
                <c:pt idx="2063">
                  <c:v>41877</c:v>
                </c:pt>
                <c:pt idx="2064">
                  <c:v>41878</c:v>
                </c:pt>
                <c:pt idx="2065">
                  <c:v>41879</c:v>
                </c:pt>
                <c:pt idx="2066">
                  <c:v>41880</c:v>
                </c:pt>
                <c:pt idx="2067">
                  <c:v>41881</c:v>
                </c:pt>
                <c:pt idx="2068">
                  <c:v>41882</c:v>
                </c:pt>
                <c:pt idx="2069">
                  <c:v>41883</c:v>
                </c:pt>
                <c:pt idx="2070">
                  <c:v>41884</c:v>
                </c:pt>
                <c:pt idx="2071">
                  <c:v>41885</c:v>
                </c:pt>
                <c:pt idx="2072">
                  <c:v>41886</c:v>
                </c:pt>
                <c:pt idx="2073">
                  <c:v>41887</c:v>
                </c:pt>
                <c:pt idx="2074">
                  <c:v>41888</c:v>
                </c:pt>
                <c:pt idx="2075">
                  <c:v>41889</c:v>
                </c:pt>
                <c:pt idx="2076">
                  <c:v>41890</c:v>
                </c:pt>
                <c:pt idx="2077">
                  <c:v>41891</c:v>
                </c:pt>
                <c:pt idx="2078">
                  <c:v>41892</c:v>
                </c:pt>
                <c:pt idx="2079">
                  <c:v>41893</c:v>
                </c:pt>
                <c:pt idx="2080">
                  <c:v>41894</c:v>
                </c:pt>
                <c:pt idx="2081">
                  <c:v>41895</c:v>
                </c:pt>
                <c:pt idx="2082">
                  <c:v>41896</c:v>
                </c:pt>
                <c:pt idx="2083">
                  <c:v>41897</c:v>
                </c:pt>
                <c:pt idx="2084">
                  <c:v>41898</c:v>
                </c:pt>
                <c:pt idx="2085">
                  <c:v>41899</c:v>
                </c:pt>
                <c:pt idx="2086">
                  <c:v>41900</c:v>
                </c:pt>
                <c:pt idx="2087">
                  <c:v>41901</c:v>
                </c:pt>
                <c:pt idx="2088">
                  <c:v>41902</c:v>
                </c:pt>
                <c:pt idx="2089">
                  <c:v>41903</c:v>
                </c:pt>
                <c:pt idx="2090">
                  <c:v>41904</c:v>
                </c:pt>
                <c:pt idx="2091">
                  <c:v>41905</c:v>
                </c:pt>
                <c:pt idx="2092">
                  <c:v>41906</c:v>
                </c:pt>
                <c:pt idx="2093">
                  <c:v>41907</c:v>
                </c:pt>
                <c:pt idx="2094">
                  <c:v>41908</c:v>
                </c:pt>
                <c:pt idx="2095">
                  <c:v>41909</c:v>
                </c:pt>
                <c:pt idx="2096">
                  <c:v>41910</c:v>
                </c:pt>
                <c:pt idx="2097">
                  <c:v>41911</c:v>
                </c:pt>
                <c:pt idx="2098">
                  <c:v>41912</c:v>
                </c:pt>
                <c:pt idx="2099">
                  <c:v>41913</c:v>
                </c:pt>
                <c:pt idx="2100">
                  <c:v>41914</c:v>
                </c:pt>
                <c:pt idx="2101">
                  <c:v>41915</c:v>
                </c:pt>
                <c:pt idx="2102">
                  <c:v>41916</c:v>
                </c:pt>
                <c:pt idx="2103">
                  <c:v>41917</c:v>
                </c:pt>
                <c:pt idx="2104">
                  <c:v>41918</c:v>
                </c:pt>
                <c:pt idx="2105">
                  <c:v>41919</c:v>
                </c:pt>
                <c:pt idx="2106">
                  <c:v>41920</c:v>
                </c:pt>
                <c:pt idx="2107">
                  <c:v>41921</c:v>
                </c:pt>
                <c:pt idx="2108">
                  <c:v>41922</c:v>
                </c:pt>
                <c:pt idx="2109">
                  <c:v>41923</c:v>
                </c:pt>
                <c:pt idx="2110">
                  <c:v>41924</c:v>
                </c:pt>
                <c:pt idx="2111">
                  <c:v>41925</c:v>
                </c:pt>
                <c:pt idx="2112">
                  <c:v>41926</c:v>
                </c:pt>
                <c:pt idx="2113">
                  <c:v>41927</c:v>
                </c:pt>
                <c:pt idx="2114">
                  <c:v>41928</c:v>
                </c:pt>
                <c:pt idx="2115">
                  <c:v>41929</c:v>
                </c:pt>
                <c:pt idx="2116">
                  <c:v>41930</c:v>
                </c:pt>
                <c:pt idx="2117">
                  <c:v>41931</c:v>
                </c:pt>
                <c:pt idx="2118">
                  <c:v>41932</c:v>
                </c:pt>
                <c:pt idx="2119">
                  <c:v>41933</c:v>
                </c:pt>
                <c:pt idx="2120">
                  <c:v>41934</c:v>
                </c:pt>
                <c:pt idx="2121">
                  <c:v>41935</c:v>
                </c:pt>
                <c:pt idx="2122">
                  <c:v>41936</c:v>
                </c:pt>
                <c:pt idx="2123">
                  <c:v>41937</c:v>
                </c:pt>
                <c:pt idx="2124">
                  <c:v>41938</c:v>
                </c:pt>
                <c:pt idx="2125">
                  <c:v>41939</c:v>
                </c:pt>
                <c:pt idx="2126">
                  <c:v>41940</c:v>
                </c:pt>
                <c:pt idx="2127">
                  <c:v>41941</c:v>
                </c:pt>
                <c:pt idx="2128">
                  <c:v>41942</c:v>
                </c:pt>
                <c:pt idx="2129">
                  <c:v>41943</c:v>
                </c:pt>
                <c:pt idx="2130">
                  <c:v>41944</c:v>
                </c:pt>
                <c:pt idx="2131">
                  <c:v>41945</c:v>
                </c:pt>
                <c:pt idx="2132">
                  <c:v>41946</c:v>
                </c:pt>
                <c:pt idx="2133">
                  <c:v>41947</c:v>
                </c:pt>
                <c:pt idx="2134">
                  <c:v>41948</c:v>
                </c:pt>
                <c:pt idx="2135">
                  <c:v>41949</c:v>
                </c:pt>
                <c:pt idx="2136">
                  <c:v>41950</c:v>
                </c:pt>
                <c:pt idx="2137">
                  <c:v>41951</c:v>
                </c:pt>
                <c:pt idx="2138">
                  <c:v>41952</c:v>
                </c:pt>
                <c:pt idx="2139">
                  <c:v>41953</c:v>
                </c:pt>
                <c:pt idx="2140">
                  <c:v>41954</c:v>
                </c:pt>
                <c:pt idx="2141">
                  <c:v>41955</c:v>
                </c:pt>
                <c:pt idx="2142">
                  <c:v>41956</c:v>
                </c:pt>
                <c:pt idx="2143">
                  <c:v>41957</c:v>
                </c:pt>
                <c:pt idx="2144">
                  <c:v>41958</c:v>
                </c:pt>
                <c:pt idx="2145">
                  <c:v>41959</c:v>
                </c:pt>
                <c:pt idx="2146">
                  <c:v>41960</c:v>
                </c:pt>
                <c:pt idx="2147">
                  <c:v>41961</c:v>
                </c:pt>
                <c:pt idx="2148">
                  <c:v>41962</c:v>
                </c:pt>
                <c:pt idx="2149">
                  <c:v>41963</c:v>
                </c:pt>
                <c:pt idx="2150">
                  <c:v>41964</c:v>
                </c:pt>
                <c:pt idx="2151">
                  <c:v>41965</c:v>
                </c:pt>
                <c:pt idx="2152">
                  <c:v>41966</c:v>
                </c:pt>
                <c:pt idx="2153">
                  <c:v>41967</c:v>
                </c:pt>
                <c:pt idx="2154">
                  <c:v>41968</c:v>
                </c:pt>
                <c:pt idx="2155">
                  <c:v>41969</c:v>
                </c:pt>
                <c:pt idx="2156">
                  <c:v>41970</c:v>
                </c:pt>
                <c:pt idx="2157">
                  <c:v>41971</c:v>
                </c:pt>
                <c:pt idx="2158">
                  <c:v>41972</c:v>
                </c:pt>
                <c:pt idx="2159">
                  <c:v>41973</c:v>
                </c:pt>
                <c:pt idx="2160">
                  <c:v>41974</c:v>
                </c:pt>
                <c:pt idx="2161">
                  <c:v>41975</c:v>
                </c:pt>
                <c:pt idx="2162">
                  <c:v>41976</c:v>
                </c:pt>
                <c:pt idx="2163">
                  <c:v>41977</c:v>
                </c:pt>
                <c:pt idx="2164">
                  <c:v>41978</c:v>
                </c:pt>
                <c:pt idx="2165">
                  <c:v>41979</c:v>
                </c:pt>
                <c:pt idx="2166">
                  <c:v>41980</c:v>
                </c:pt>
                <c:pt idx="2167">
                  <c:v>41981</c:v>
                </c:pt>
                <c:pt idx="2168">
                  <c:v>41982</c:v>
                </c:pt>
                <c:pt idx="2169">
                  <c:v>41983</c:v>
                </c:pt>
                <c:pt idx="2170">
                  <c:v>41984</c:v>
                </c:pt>
                <c:pt idx="2171">
                  <c:v>41985</c:v>
                </c:pt>
                <c:pt idx="2172">
                  <c:v>41986</c:v>
                </c:pt>
                <c:pt idx="2173">
                  <c:v>41987</c:v>
                </c:pt>
                <c:pt idx="2174">
                  <c:v>41988</c:v>
                </c:pt>
                <c:pt idx="2175">
                  <c:v>41989</c:v>
                </c:pt>
                <c:pt idx="2176">
                  <c:v>41990</c:v>
                </c:pt>
                <c:pt idx="2177">
                  <c:v>41991</c:v>
                </c:pt>
                <c:pt idx="2178">
                  <c:v>41992</c:v>
                </c:pt>
                <c:pt idx="2179">
                  <c:v>41993</c:v>
                </c:pt>
                <c:pt idx="2180">
                  <c:v>41994</c:v>
                </c:pt>
                <c:pt idx="2181">
                  <c:v>41995</c:v>
                </c:pt>
                <c:pt idx="2182">
                  <c:v>41996</c:v>
                </c:pt>
                <c:pt idx="2183">
                  <c:v>41997</c:v>
                </c:pt>
                <c:pt idx="2184">
                  <c:v>41998</c:v>
                </c:pt>
                <c:pt idx="2185">
                  <c:v>41999</c:v>
                </c:pt>
                <c:pt idx="2186">
                  <c:v>42000</c:v>
                </c:pt>
                <c:pt idx="2187">
                  <c:v>42001</c:v>
                </c:pt>
                <c:pt idx="2188">
                  <c:v>42002</c:v>
                </c:pt>
                <c:pt idx="2189">
                  <c:v>42003</c:v>
                </c:pt>
                <c:pt idx="2190">
                  <c:v>42004</c:v>
                </c:pt>
              </c:numCache>
            </c:numRef>
          </c:cat>
          <c:val>
            <c:numRef>
              <c:f>'ng-l'!$G$2:$G$2192</c:f>
              <c:numCache>
                <c:formatCode>General</c:formatCode>
                <c:ptCount val="21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2.57</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2.0300000000000002</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1.6800000000000002</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1.41</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4.05</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3.4299999999999997</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21.7</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19.7</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3.54</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1.9</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1.1599999999999999</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8.6999999999999993</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3.27</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2.61</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5.5</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6</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numCache>
            </c:numRef>
          </c:val>
          <c:extLst>
            <c:ext xmlns:c16="http://schemas.microsoft.com/office/drawing/2014/chart" uri="{C3380CC4-5D6E-409C-BE32-E72D297353CC}">
              <c16:uniqueId val="{00000002-3B83-469A-B082-DEACA61812DA}"/>
            </c:ext>
          </c:extLst>
        </c:ser>
        <c:dLbls>
          <c:showLegendKey val="0"/>
          <c:showVal val="0"/>
          <c:showCatName val="0"/>
          <c:showSerName val="0"/>
          <c:showPercent val="0"/>
          <c:showBubbleSize val="0"/>
        </c:dLbls>
        <c:gapWidth val="164"/>
        <c:overlap val="-35"/>
        <c:axId val="-440249712"/>
        <c:axId val="-440265488"/>
      </c:barChart>
      <c:dateAx>
        <c:axId val="-440249712"/>
        <c:scaling>
          <c:orientation val="minMax"/>
        </c:scaling>
        <c:delete val="0"/>
        <c:axPos val="b"/>
        <c:title>
          <c:tx>
            <c:rich>
              <a:bodyPr/>
              <a:lstStyle/>
              <a:p>
                <a:pPr>
                  <a:defRPr sz="900" b="0" i="0" u="none" strike="noStrike" baseline="0">
                    <a:solidFill>
                      <a:srgbClr val="808080"/>
                    </a:solidFill>
                    <a:latin typeface="Calibri"/>
                    <a:ea typeface="Calibri"/>
                    <a:cs typeface="Calibri"/>
                  </a:defRPr>
                </a:pPr>
                <a:r>
                  <a:rPr lang="en-US"/>
                  <a:t>Daily</a:t>
                </a:r>
              </a:p>
            </c:rich>
          </c:tx>
          <c:overlay val="0"/>
          <c:spPr>
            <a:noFill/>
            <a:ln w="25400">
              <a:noFill/>
            </a:ln>
          </c:spPr>
        </c:title>
        <c:numFmt formatCode="d\-mmm\-yy" sourceLinked="0"/>
        <c:majorTickMark val="none"/>
        <c:minorTickMark val="none"/>
        <c:tickLblPos val="nextTo"/>
        <c:spPr>
          <a:ln w="6350">
            <a:noFill/>
          </a:ln>
        </c:spPr>
        <c:txPr>
          <a:bodyPr rot="0" vert="horz"/>
          <a:lstStyle/>
          <a:p>
            <a:pPr>
              <a:defRPr sz="900" b="0" i="0" u="none" strike="noStrike" baseline="0">
                <a:solidFill>
                  <a:srgbClr val="808080"/>
                </a:solidFill>
                <a:latin typeface="Calibri"/>
                <a:ea typeface="Calibri"/>
                <a:cs typeface="Calibri"/>
              </a:defRPr>
            </a:pPr>
            <a:endParaRPr lang="en-US"/>
          </a:p>
        </c:txPr>
        <c:crossAx val="-440265488"/>
        <c:crosses val="autoZero"/>
        <c:auto val="1"/>
        <c:lblOffset val="100"/>
        <c:baseTimeUnit val="days"/>
      </c:dateAx>
      <c:valAx>
        <c:axId val="-440265488"/>
        <c:scaling>
          <c:orientation val="minMax"/>
        </c:scaling>
        <c:delete val="0"/>
        <c:axPos val="l"/>
        <c:title>
          <c:tx>
            <c:rich>
              <a:bodyPr/>
              <a:lstStyle/>
              <a:p>
                <a:pPr>
                  <a:defRPr sz="900" b="0" i="0" u="none" strike="noStrike" baseline="0">
                    <a:solidFill>
                      <a:srgbClr val="808080"/>
                    </a:solidFill>
                    <a:latin typeface="Calibri"/>
                    <a:ea typeface="Calibri"/>
                    <a:cs typeface="Calibri"/>
                  </a:defRPr>
                </a:pPr>
                <a:r>
                  <a:rPr lang="en-US"/>
                  <a:t>Concentration (ng/l)</a:t>
                </a:r>
              </a:p>
            </c:rich>
          </c:tx>
          <c:overlay val="0"/>
          <c:spPr>
            <a:noFill/>
            <a:ln w="25400">
              <a:noFill/>
            </a:ln>
          </c:spPr>
        </c:title>
        <c:numFmt formatCode="General" sourceLinked="1"/>
        <c:majorTickMark val="none"/>
        <c:minorTickMark val="none"/>
        <c:tickLblPos val="nextTo"/>
        <c:spPr>
          <a:ln w="6350">
            <a:noFill/>
          </a:ln>
        </c:spPr>
        <c:txPr>
          <a:bodyPr rot="0" vert="horz"/>
          <a:lstStyle/>
          <a:p>
            <a:pPr>
              <a:defRPr sz="900" b="0" i="0" u="none" strike="noStrike" baseline="0">
                <a:solidFill>
                  <a:srgbClr val="808080"/>
                </a:solidFill>
                <a:latin typeface="Calibri"/>
                <a:ea typeface="Calibri"/>
                <a:cs typeface="Calibri"/>
              </a:defRPr>
            </a:pPr>
            <a:endParaRPr lang="en-US"/>
          </a:p>
        </c:txPr>
        <c:crossAx val="-440249712"/>
        <c:crosses val="autoZero"/>
        <c:crossBetween val="between"/>
      </c:valAx>
      <c:spPr>
        <a:noFill/>
        <a:ln w="25400">
          <a:noFill/>
        </a:ln>
      </c:spPr>
    </c:plotArea>
    <c:legend>
      <c:legendPos val="t"/>
      <c:overlay val="0"/>
      <c:spPr>
        <a:noFill/>
        <a:ln w="25400">
          <a:noFill/>
        </a:ln>
      </c:spPr>
      <c:txPr>
        <a:bodyPr/>
        <a:lstStyle/>
        <a:p>
          <a:pPr>
            <a:defRPr sz="825" b="0" i="0" u="none" strike="noStrike" baseline="0">
              <a:solidFill>
                <a:srgbClr val="808080"/>
              </a:solidFill>
              <a:latin typeface="Calibri"/>
              <a:ea typeface="Calibri"/>
              <a:cs typeface="Calibri"/>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'ng-l'!$F$1</c:f>
              <c:strCache>
                <c:ptCount val="1"/>
                <c:pt idx="0">
                  <c:v>Simulation</c:v>
                </c:pt>
              </c:strCache>
            </c:strRef>
          </c:tx>
          <c:spPr>
            <a:noFill/>
            <a:ln w="25400" cap="flat" cmpd="sng" algn="ctr">
              <a:solidFill>
                <a:schemeClr val="accent1"/>
              </a:solidFill>
              <a:miter lim="800000"/>
            </a:ln>
            <a:effectLst/>
          </c:spPr>
          <c:invertIfNegative val="0"/>
          <c:dLbls>
            <c:dLbl>
              <c:idx val="80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88E-4B23-98B0-EEE4FC9B1627}"/>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1"/>
              </c:ext>
            </c:extLst>
          </c:dLbls>
          <c:cat>
            <c:numRef>
              <c:f>'ng-l'!$E$2:$E$2192</c:f>
              <c:numCache>
                <c:formatCode>d\-mmm\-yy</c:formatCode>
                <c:ptCount val="2191"/>
                <c:pt idx="0">
                  <c:v>39814</c:v>
                </c:pt>
                <c:pt idx="1">
                  <c:v>39815</c:v>
                </c:pt>
                <c:pt idx="2">
                  <c:v>39816</c:v>
                </c:pt>
                <c:pt idx="3">
                  <c:v>39817</c:v>
                </c:pt>
                <c:pt idx="4">
                  <c:v>39818</c:v>
                </c:pt>
                <c:pt idx="5">
                  <c:v>39819</c:v>
                </c:pt>
                <c:pt idx="6">
                  <c:v>39820</c:v>
                </c:pt>
                <c:pt idx="7">
                  <c:v>39821</c:v>
                </c:pt>
                <c:pt idx="8">
                  <c:v>39822</c:v>
                </c:pt>
                <c:pt idx="9">
                  <c:v>39823</c:v>
                </c:pt>
                <c:pt idx="10">
                  <c:v>39824</c:v>
                </c:pt>
                <c:pt idx="11">
                  <c:v>39825</c:v>
                </c:pt>
                <c:pt idx="12">
                  <c:v>39826</c:v>
                </c:pt>
                <c:pt idx="13">
                  <c:v>39827</c:v>
                </c:pt>
                <c:pt idx="14">
                  <c:v>39828</c:v>
                </c:pt>
                <c:pt idx="15">
                  <c:v>39829</c:v>
                </c:pt>
                <c:pt idx="16">
                  <c:v>39830</c:v>
                </c:pt>
                <c:pt idx="17">
                  <c:v>39831</c:v>
                </c:pt>
                <c:pt idx="18">
                  <c:v>39832</c:v>
                </c:pt>
                <c:pt idx="19">
                  <c:v>39833</c:v>
                </c:pt>
                <c:pt idx="20">
                  <c:v>39834</c:v>
                </c:pt>
                <c:pt idx="21">
                  <c:v>39835</c:v>
                </c:pt>
                <c:pt idx="22">
                  <c:v>39836</c:v>
                </c:pt>
                <c:pt idx="23">
                  <c:v>39837</c:v>
                </c:pt>
                <c:pt idx="24">
                  <c:v>39838</c:v>
                </c:pt>
                <c:pt idx="25">
                  <c:v>39839</c:v>
                </c:pt>
                <c:pt idx="26">
                  <c:v>39840</c:v>
                </c:pt>
                <c:pt idx="27">
                  <c:v>39841</c:v>
                </c:pt>
                <c:pt idx="28">
                  <c:v>39842</c:v>
                </c:pt>
                <c:pt idx="29">
                  <c:v>39843</c:v>
                </c:pt>
                <c:pt idx="30">
                  <c:v>39844</c:v>
                </c:pt>
                <c:pt idx="31">
                  <c:v>39845</c:v>
                </c:pt>
                <c:pt idx="32">
                  <c:v>39846</c:v>
                </c:pt>
                <c:pt idx="33">
                  <c:v>39847</c:v>
                </c:pt>
                <c:pt idx="34">
                  <c:v>39848</c:v>
                </c:pt>
                <c:pt idx="35">
                  <c:v>39849</c:v>
                </c:pt>
                <c:pt idx="36">
                  <c:v>39850</c:v>
                </c:pt>
                <c:pt idx="37">
                  <c:v>39851</c:v>
                </c:pt>
                <c:pt idx="38">
                  <c:v>39852</c:v>
                </c:pt>
                <c:pt idx="39">
                  <c:v>39853</c:v>
                </c:pt>
                <c:pt idx="40">
                  <c:v>39854</c:v>
                </c:pt>
                <c:pt idx="41">
                  <c:v>39855</c:v>
                </c:pt>
                <c:pt idx="42">
                  <c:v>39856</c:v>
                </c:pt>
                <c:pt idx="43">
                  <c:v>39857</c:v>
                </c:pt>
                <c:pt idx="44">
                  <c:v>39858</c:v>
                </c:pt>
                <c:pt idx="45">
                  <c:v>39859</c:v>
                </c:pt>
                <c:pt idx="46">
                  <c:v>39860</c:v>
                </c:pt>
                <c:pt idx="47">
                  <c:v>39861</c:v>
                </c:pt>
                <c:pt idx="48">
                  <c:v>39862</c:v>
                </c:pt>
                <c:pt idx="49">
                  <c:v>39863</c:v>
                </c:pt>
                <c:pt idx="50">
                  <c:v>39864</c:v>
                </c:pt>
                <c:pt idx="51">
                  <c:v>39865</c:v>
                </c:pt>
                <c:pt idx="52">
                  <c:v>39866</c:v>
                </c:pt>
                <c:pt idx="53">
                  <c:v>39867</c:v>
                </c:pt>
                <c:pt idx="54">
                  <c:v>39868</c:v>
                </c:pt>
                <c:pt idx="55">
                  <c:v>39869</c:v>
                </c:pt>
                <c:pt idx="56">
                  <c:v>39870</c:v>
                </c:pt>
                <c:pt idx="57">
                  <c:v>39871</c:v>
                </c:pt>
                <c:pt idx="58">
                  <c:v>39872</c:v>
                </c:pt>
                <c:pt idx="59">
                  <c:v>39873</c:v>
                </c:pt>
                <c:pt idx="60">
                  <c:v>39874</c:v>
                </c:pt>
                <c:pt idx="61">
                  <c:v>39875</c:v>
                </c:pt>
                <c:pt idx="62">
                  <c:v>39876</c:v>
                </c:pt>
                <c:pt idx="63">
                  <c:v>39877</c:v>
                </c:pt>
                <c:pt idx="64">
                  <c:v>39878</c:v>
                </c:pt>
                <c:pt idx="65">
                  <c:v>39879</c:v>
                </c:pt>
                <c:pt idx="66">
                  <c:v>39880</c:v>
                </c:pt>
                <c:pt idx="67">
                  <c:v>39881</c:v>
                </c:pt>
                <c:pt idx="68">
                  <c:v>39882</c:v>
                </c:pt>
                <c:pt idx="69">
                  <c:v>39883</c:v>
                </c:pt>
                <c:pt idx="70">
                  <c:v>39884</c:v>
                </c:pt>
                <c:pt idx="71">
                  <c:v>39885</c:v>
                </c:pt>
                <c:pt idx="72">
                  <c:v>39886</c:v>
                </c:pt>
                <c:pt idx="73">
                  <c:v>39887</c:v>
                </c:pt>
                <c:pt idx="74">
                  <c:v>39888</c:v>
                </c:pt>
                <c:pt idx="75">
                  <c:v>39889</c:v>
                </c:pt>
                <c:pt idx="76">
                  <c:v>39890</c:v>
                </c:pt>
                <c:pt idx="77">
                  <c:v>39891</c:v>
                </c:pt>
                <c:pt idx="78">
                  <c:v>39892</c:v>
                </c:pt>
                <c:pt idx="79">
                  <c:v>39893</c:v>
                </c:pt>
                <c:pt idx="80">
                  <c:v>39894</c:v>
                </c:pt>
                <c:pt idx="81">
                  <c:v>39895</c:v>
                </c:pt>
                <c:pt idx="82">
                  <c:v>39896</c:v>
                </c:pt>
                <c:pt idx="83">
                  <c:v>39897</c:v>
                </c:pt>
                <c:pt idx="84">
                  <c:v>39898</c:v>
                </c:pt>
                <c:pt idx="85">
                  <c:v>39899</c:v>
                </c:pt>
                <c:pt idx="86">
                  <c:v>39900</c:v>
                </c:pt>
                <c:pt idx="87">
                  <c:v>39901</c:v>
                </c:pt>
                <c:pt idx="88">
                  <c:v>39902</c:v>
                </c:pt>
                <c:pt idx="89">
                  <c:v>39903</c:v>
                </c:pt>
                <c:pt idx="90">
                  <c:v>39904</c:v>
                </c:pt>
                <c:pt idx="91">
                  <c:v>39905</c:v>
                </c:pt>
                <c:pt idx="92">
                  <c:v>39906</c:v>
                </c:pt>
                <c:pt idx="93">
                  <c:v>39907</c:v>
                </c:pt>
                <c:pt idx="94">
                  <c:v>39908</c:v>
                </c:pt>
                <c:pt idx="95">
                  <c:v>39909</c:v>
                </c:pt>
                <c:pt idx="96">
                  <c:v>39910</c:v>
                </c:pt>
                <c:pt idx="97">
                  <c:v>39911</c:v>
                </c:pt>
                <c:pt idx="98">
                  <c:v>39912</c:v>
                </c:pt>
                <c:pt idx="99">
                  <c:v>39913</c:v>
                </c:pt>
                <c:pt idx="100">
                  <c:v>39914</c:v>
                </c:pt>
                <c:pt idx="101">
                  <c:v>39915</c:v>
                </c:pt>
                <c:pt idx="102">
                  <c:v>39916</c:v>
                </c:pt>
                <c:pt idx="103">
                  <c:v>39917</c:v>
                </c:pt>
                <c:pt idx="104">
                  <c:v>39918</c:v>
                </c:pt>
                <c:pt idx="105">
                  <c:v>39919</c:v>
                </c:pt>
                <c:pt idx="106">
                  <c:v>39920</c:v>
                </c:pt>
                <c:pt idx="107">
                  <c:v>39921</c:v>
                </c:pt>
                <c:pt idx="108">
                  <c:v>39922</c:v>
                </c:pt>
                <c:pt idx="109">
                  <c:v>39923</c:v>
                </c:pt>
                <c:pt idx="110">
                  <c:v>39924</c:v>
                </c:pt>
                <c:pt idx="111">
                  <c:v>39925</c:v>
                </c:pt>
                <c:pt idx="112">
                  <c:v>39926</c:v>
                </c:pt>
                <c:pt idx="113">
                  <c:v>39927</c:v>
                </c:pt>
                <c:pt idx="114">
                  <c:v>39928</c:v>
                </c:pt>
                <c:pt idx="115">
                  <c:v>39929</c:v>
                </c:pt>
                <c:pt idx="116">
                  <c:v>39930</c:v>
                </c:pt>
                <c:pt idx="117">
                  <c:v>39931</c:v>
                </c:pt>
                <c:pt idx="118">
                  <c:v>39932</c:v>
                </c:pt>
                <c:pt idx="119">
                  <c:v>39933</c:v>
                </c:pt>
                <c:pt idx="120">
                  <c:v>39934</c:v>
                </c:pt>
                <c:pt idx="121">
                  <c:v>39935</c:v>
                </c:pt>
                <c:pt idx="122">
                  <c:v>39936</c:v>
                </c:pt>
                <c:pt idx="123">
                  <c:v>39937</c:v>
                </c:pt>
                <c:pt idx="124">
                  <c:v>39938</c:v>
                </c:pt>
                <c:pt idx="125">
                  <c:v>39939</c:v>
                </c:pt>
                <c:pt idx="126">
                  <c:v>39940</c:v>
                </c:pt>
                <c:pt idx="127">
                  <c:v>39941</c:v>
                </c:pt>
                <c:pt idx="128">
                  <c:v>39942</c:v>
                </c:pt>
                <c:pt idx="129">
                  <c:v>39943</c:v>
                </c:pt>
                <c:pt idx="130">
                  <c:v>39944</c:v>
                </c:pt>
                <c:pt idx="131">
                  <c:v>39945</c:v>
                </c:pt>
                <c:pt idx="132">
                  <c:v>39946</c:v>
                </c:pt>
                <c:pt idx="133">
                  <c:v>39947</c:v>
                </c:pt>
                <c:pt idx="134">
                  <c:v>39948</c:v>
                </c:pt>
                <c:pt idx="135">
                  <c:v>39949</c:v>
                </c:pt>
                <c:pt idx="136">
                  <c:v>39950</c:v>
                </c:pt>
                <c:pt idx="137">
                  <c:v>39951</c:v>
                </c:pt>
                <c:pt idx="138">
                  <c:v>39952</c:v>
                </c:pt>
                <c:pt idx="139">
                  <c:v>39953</c:v>
                </c:pt>
                <c:pt idx="140">
                  <c:v>39954</c:v>
                </c:pt>
                <c:pt idx="141">
                  <c:v>39955</c:v>
                </c:pt>
                <c:pt idx="142">
                  <c:v>39956</c:v>
                </c:pt>
                <c:pt idx="143">
                  <c:v>39957</c:v>
                </c:pt>
                <c:pt idx="144">
                  <c:v>39958</c:v>
                </c:pt>
                <c:pt idx="145">
                  <c:v>39959</c:v>
                </c:pt>
                <c:pt idx="146">
                  <c:v>39960</c:v>
                </c:pt>
                <c:pt idx="147">
                  <c:v>39961</c:v>
                </c:pt>
                <c:pt idx="148">
                  <c:v>39962</c:v>
                </c:pt>
                <c:pt idx="149">
                  <c:v>39963</c:v>
                </c:pt>
                <c:pt idx="150">
                  <c:v>39964</c:v>
                </c:pt>
                <c:pt idx="151">
                  <c:v>39965</c:v>
                </c:pt>
                <c:pt idx="152">
                  <c:v>39966</c:v>
                </c:pt>
                <c:pt idx="153">
                  <c:v>39967</c:v>
                </c:pt>
                <c:pt idx="154">
                  <c:v>39968</c:v>
                </c:pt>
                <c:pt idx="155">
                  <c:v>39969</c:v>
                </c:pt>
                <c:pt idx="156">
                  <c:v>39970</c:v>
                </c:pt>
                <c:pt idx="157">
                  <c:v>39971</c:v>
                </c:pt>
                <c:pt idx="158">
                  <c:v>39972</c:v>
                </c:pt>
                <c:pt idx="159">
                  <c:v>39973</c:v>
                </c:pt>
                <c:pt idx="160">
                  <c:v>39974</c:v>
                </c:pt>
                <c:pt idx="161">
                  <c:v>39975</c:v>
                </c:pt>
                <c:pt idx="162">
                  <c:v>39976</c:v>
                </c:pt>
                <c:pt idx="163">
                  <c:v>39977</c:v>
                </c:pt>
                <c:pt idx="164">
                  <c:v>39978</c:v>
                </c:pt>
                <c:pt idx="165">
                  <c:v>39979</c:v>
                </c:pt>
                <c:pt idx="166">
                  <c:v>39980</c:v>
                </c:pt>
                <c:pt idx="167">
                  <c:v>39981</c:v>
                </c:pt>
                <c:pt idx="168">
                  <c:v>39982</c:v>
                </c:pt>
                <c:pt idx="169">
                  <c:v>39983</c:v>
                </c:pt>
                <c:pt idx="170">
                  <c:v>39984</c:v>
                </c:pt>
                <c:pt idx="171">
                  <c:v>39985</c:v>
                </c:pt>
                <c:pt idx="172">
                  <c:v>39986</c:v>
                </c:pt>
                <c:pt idx="173">
                  <c:v>39987</c:v>
                </c:pt>
                <c:pt idx="174">
                  <c:v>39988</c:v>
                </c:pt>
                <c:pt idx="175">
                  <c:v>39989</c:v>
                </c:pt>
                <c:pt idx="176">
                  <c:v>39990</c:v>
                </c:pt>
                <c:pt idx="177">
                  <c:v>39991</c:v>
                </c:pt>
                <c:pt idx="178">
                  <c:v>39992</c:v>
                </c:pt>
                <c:pt idx="179">
                  <c:v>39993</c:v>
                </c:pt>
                <c:pt idx="180">
                  <c:v>39994</c:v>
                </c:pt>
                <c:pt idx="181">
                  <c:v>39995</c:v>
                </c:pt>
                <c:pt idx="182">
                  <c:v>39996</c:v>
                </c:pt>
                <c:pt idx="183">
                  <c:v>39997</c:v>
                </c:pt>
                <c:pt idx="184">
                  <c:v>39998</c:v>
                </c:pt>
                <c:pt idx="185">
                  <c:v>39999</c:v>
                </c:pt>
                <c:pt idx="186">
                  <c:v>40000</c:v>
                </c:pt>
                <c:pt idx="187">
                  <c:v>40001</c:v>
                </c:pt>
                <c:pt idx="188">
                  <c:v>40002</c:v>
                </c:pt>
                <c:pt idx="189">
                  <c:v>40003</c:v>
                </c:pt>
                <c:pt idx="190">
                  <c:v>40004</c:v>
                </c:pt>
                <c:pt idx="191">
                  <c:v>40005</c:v>
                </c:pt>
                <c:pt idx="192">
                  <c:v>40006</c:v>
                </c:pt>
                <c:pt idx="193">
                  <c:v>40007</c:v>
                </c:pt>
                <c:pt idx="194">
                  <c:v>40008</c:v>
                </c:pt>
                <c:pt idx="195">
                  <c:v>40009</c:v>
                </c:pt>
                <c:pt idx="196">
                  <c:v>40010</c:v>
                </c:pt>
                <c:pt idx="197">
                  <c:v>40011</c:v>
                </c:pt>
                <c:pt idx="198">
                  <c:v>40012</c:v>
                </c:pt>
                <c:pt idx="199">
                  <c:v>40013</c:v>
                </c:pt>
                <c:pt idx="200">
                  <c:v>40014</c:v>
                </c:pt>
                <c:pt idx="201">
                  <c:v>40015</c:v>
                </c:pt>
                <c:pt idx="202">
                  <c:v>40016</c:v>
                </c:pt>
                <c:pt idx="203">
                  <c:v>40017</c:v>
                </c:pt>
                <c:pt idx="204">
                  <c:v>40018</c:v>
                </c:pt>
                <c:pt idx="205">
                  <c:v>40019</c:v>
                </c:pt>
                <c:pt idx="206">
                  <c:v>40020</c:v>
                </c:pt>
                <c:pt idx="207">
                  <c:v>40021</c:v>
                </c:pt>
                <c:pt idx="208">
                  <c:v>40022</c:v>
                </c:pt>
                <c:pt idx="209">
                  <c:v>40023</c:v>
                </c:pt>
                <c:pt idx="210">
                  <c:v>40024</c:v>
                </c:pt>
                <c:pt idx="211">
                  <c:v>40025</c:v>
                </c:pt>
                <c:pt idx="212">
                  <c:v>40026</c:v>
                </c:pt>
                <c:pt idx="213">
                  <c:v>40027</c:v>
                </c:pt>
                <c:pt idx="214">
                  <c:v>40028</c:v>
                </c:pt>
                <c:pt idx="215">
                  <c:v>40029</c:v>
                </c:pt>
                <c:pt idx="216">
                  <c:v>40030</c:v>
                </c:pt>
                <c:pt idx="217">
                  <c:v>40031</c:v>
                </c:pt>
                <c:pt idx="218">
                  <c:v>40032</c:v>
                </c:pt>
                <c:pt idx="219">
                  <c:v>40033</c:v>
                </c:pt>
                <c:pt idx="220">
                  <c:v>40034</c:v>
                </c:pt>
                <c:pt idx="221">
                  <c:v>40035</c:v>
                </c:pt>
                <c:pt idx="222">
                  <c:v>40036</c:v>
                </c:pt>
                <c:pt idx="223">
                  <c:v>40037</c:v>
                </c:pt>
                <c:pt idx="224">
                  <c:v>40038</c:v>
                </c:pt>
                <c:pt idx="225">
                  <c:v>40039</c:v>
                </c:pt>
                <c:pt idx="226">
                  <c:v>40040</c:v>
                </c:pt>
                <c:pt idx="227">
                  <c:v>40041</c:v>
                </c:pt>
                <c:pt idx="228">
                  <c:v>40042</c:v>
                </c:pt>
                <c:pt idx="229">
                  <c:v>40043</c:v>
                </c:pt>
                <c:pt idx="230">
                  <c:v>40044</c:v>
                </c:pt>
                <c:pt idx="231">
                  <c:v>40045</c:v>
                </c:pt>
                <c:pt idx="232">
                  <c:v>40046</c:v>
                </c:pt>
                <c:pt idx="233">
                  <c:v>40047</c:v>
                </c:pt>
                <c:pt idx="234">
                  <c:v>40048</c:v>
                </c:pt>
                <c:pt idx="235">
                  <c:v>40049</c:v>
                </c:pt>
                <c:pt idx="236">
                  <c:v>40050</c:v>
                </c:pt>
                <c:pt idx="237">
                  <c:v>40051</c:v>
                </c:pt>
                <c:pt idx="238">
                  <c:v>40052</c:v>
                </c:pt>
                <c:pt idx="239">
                  <c:v>40053</c:v>
                </c:pt>
                <c:pt idx="240">
                  <c:v>40054</c:v>
                </c:pt>
                <c:pt idx="241">
                  <c:v>40055</c:v>
                </c:pt>
                <c:pt idx="242">
                  <c:v>40056</c:v>
                </c:pt>
                <c:pt idx="243">
                  <c:v>40057</c:v>
                </c:pt>
                <c:pt idx="244">
                  <c:v>40058</c:v>
                </c:pt>
                <c:pt idx="245">
                  <c:v>40059</c:v>
                </c:pt>
                <c:pt idx="246">
                  <c:v>40060</c:v>
                </c:pt>
                <c:pt idx="247">
                  <c:v>40061</c:v>
                </c:pt>
                <c:pt idx="248">
                  <c:v>40062</c:v>
                </c:pt>
                <c:pt idx="249">
                  <c:v>40063</c:v>
                </c:pt>
                <c:pt idx="250">
                  <c:v>40064</c:v>
                </c:pt>
                <c:pt idx="251">
                  <c:v>40065</c:v>
                </c:pt>
                <c:pt idx="252">
                  <c:v>40066</c:v>
                </c:pt>
                <c:pt idx="253">
                  <c:v>40067</c:v>
                </c:pt>
                <c:pt idx="254">
                  <c:v>40068</c:v>
                </c:pt>
                <c:pt idx="255">
                  <c:v>40069</c:v>
                </c:pt>
                <c:pt idx="256">
                  <c:v>40070</c:v>
                </c:pt>
                <c:pt idx="257">
                  <c:v>40071</c:v>
                </c:pt>
                <c:pt idx="258">
                  <c:v>40072</c:v>
                </c:pt>
                <c:pt idx="259">
                  <c:v>40073</c:v>
                </c:pt>
                <c:pt idx="260">
                  <c:v>40074</c:v>
                </c:pt>
                <c:pt idx="261">
                  <c:v>40075</c:v>
                </c:pt>
                <c:pt idx="262">
                  <c:v>40076</c:v>
                </c:pt>
                <c:pt idx="263">
                  <c:v>40077</c:v>
                </c:pt>
                <c:pt idx="264">
                  <c:v>40078</c:v>
                </c:pt>
                <c:pt idx="265">
                  <c:v>40079</c:v>
                </c:pt>
                <c:pt idx="266">
                  <c:v>40080</c:v>
                </c:pt>
                <c:pt idx="267">
                  <c:v>40081</c:v>
                </c:pt>
                <c:pt idx="268">
                  <c:v>40082</c:v>
                </c:pt>
                <c:pt idx="269">
                  <c:v>40083</c:v>
                </c:pt>
                <c:pt idx="270">
                  <c:v>40084</c:v>
                </c:pt>
                <c:pt idx="271">
                  <c:v>40085</c:v>
                </c:pt>
                <c:pt idx="272">
                  <c:v>40086</c:v>
                </c:pt>
                <c:pt idx="273">
                  <c:v>40087</c:v>
                </c:pt>
                <c:pt idx="274">
                  <c:v>40088</c:v>
                </c:pt>
                <c:pt idx="275">
                  <c:v>40089</c:v>
                </c:pt>
                <c:pt idx="276">
                  <c:v>40090</c:v>
                </c:pt>
                <c:pt idx="277">
                  <c:v>40091</c:v>
                </c:pt>
                <c:pt idx="278">
                  <c:v>40092</c:v>
                </c:pt>
                <c:pt idx="279">
                  <c:v>40093</c:v>
                </c:pt>
                <c:pt idx="280">
                  <c:v>40094</c:v>
                </c:pt>
                <c:pt idx="281">
                  <c:v>40095</c:v>
                </c:pt>
                <c:pt idx="282">
                  <c:v>40096</c:v>
                </c:pt>
                <c:pt idx="283">
                  <c:v>40097</c:v>
                </c:pt>
                <c:pt idx="284">
                  <c:v>40098</c:v>
                </c:pt>
                <c:pt idx="285">
                  <c:v>40099</c:v>
                </c:pt>
                <c:pt idx="286">
                  <c:v>40100</c:v>
                </c:pt>
                <c:pt idx="287">
                  <c:v>40101</c:v>
                </c:pt>
                <c:pt idx="288">
                  <c:v>40102</c:v>
                </c:pt>
                <c:pt idx="289">
                  <c:v>40103</c:v>
                </c:pt>
                <c:pt idx="290">
                  <c:v>40104</c:v>
                </c:pt>
                <c:pt idx="291">
                  <c:v>40105</c:v>
                </c:pt>
                <c:pt idx="292">
                  <c:v>40106</c:v>
                </c:pt>
                <c:pt idx="293">
                  <c:v>40107</c:v>
                </c:pt>
                <c:pt idx="294">
                  <c:v>40108</c:v>
                </c:pt>
                <c:pt idx="295">
                  <c:v>40109</c:v>
                </c:pt>
                <c:pt idx="296">
                  <c:v>40110</c:v>
                </c:pt>
                <c:pt idx="297">
                  <c:v>40111</c:v>
                </c:pt>
                <c:pt idx="298">
                  <c:v>40112</c:v>
                </c:pt>
                <c:pt idx="299">
                  <c:v>40113</c:v>
                </c:pt>
                <c:pt idx="300">
                  <c:v>40114</c:v>
                </c:pt>
                <c:pt idx="301">
                  <c:v>40115</c:v>
                </c:pt>
                <c:pt idx="302">
                  <c:v>40116</c:v>
                </c:pt>
                <c:pt idx="303">
                  <c:v>40117</c:v>
                </c:pt>
                <c:pt idx="304">
                  <c:v>40118</c:v>
                </c:pt>
                <c:pt idx="305">
                  <c:v>40119</c:v>
                </c:pt>
                <c:pt idx="306">
                  <c:v>40120</c:v>
                </c:pt>
                <c:pt idx="307">
                  <c:v>40121</c:v>
                </c:pt>
                <c:pt idx="308">
                  <c:v>40122</c:v>
                </c:pt>
                <c:pt idx="309">
                  <c:v>40123</c:v>
                </c:pt>
                <c:pt idx="310">
                  <c:v>40124</c:v>
                </c:pt>
                <c:pt idx="311">
                  <c:v>40125</c:v>
                </c:pt>
                <c:pt idx="312">
                  <c:v>40126</c:v>
                </c:pt>
                <c:pt idx="313">
                  <c:v>40127</c:v>
                </c:pt>
                <c:pt idx="314">
                  <c:v>40128</c:v>
                </c:pt>
                <c:pt idx="315">
                  <c:v>40129</c:v>
                </c:pt>
                <c:pt idx="316">
                  <c:v>40130</c:v>
                </c:pt>
                <c:pt idx="317">
                  <c:v>40131</c:v>
                </c:pt>
                <c:pt idx="318">
                  <c:v>40132</c:v>
                </c:pt>
                <c:pt idx="319">
                  <c:v>40133</c:v>
                </c:pt>
                <c:pt idx="320">
                  <c:v>40134</c:v>
                </c:pt>
                <c:pt idx="321">
                  <c:v>40135</c:v>
                </c:pt>
                <c:pt idx="322">
                  <c:v>40136</c:v>
                </c:pt>
                <c:pt idx="323">
                  <c:v>40137</c:v>
                </c:pt>
                <c:pt idx="324">
                  <c:v>40138</c:v>
                </c:pt>
                <c:pt idx="325">
                  <c:v>40139</c:v>
                </c:pt>
                <c:pt idx="326">
                  <c:v>40140</c:v>
                </c:pt>
                <c:pt idx="327">
                  <c:v>40141</c:v>
                </c:pt>
                <c:pt idx="328">
                  <c:v>40142</c:v>
                </c:pt>
                <c:pt idx="329">
                  <c:v>40143</c:v>
                </c:pt>
                <c:pt idx="330">
                  <c:v>40144</c:v>
                </c:pt>
                <c:pt idx="331">
                  <c:v>40145</c:v>
                </c:pt>
                <c:pt idx="332">
                  <c:v>40146</c:v>
                </c:pt>
                <c:pt idx="333">
                  <c:v>40147</c:v>
                </c:pt>
                <c:pt idx="334">
                  <c:v>40148</c:v>
                </c:pt>
                <c:pt idx="335">
                  <c:v>40149</c:v>
                </c:pt>
                <c:pt idx="336">
                  <c:v>40150</c:v>
                </c:pt>
                <c:pt idx="337">
                  <c:v>40151</c:v>
                </c:pt>
                <c:pt idx="338">
                  <c:v>40152</c:v>
                </c:pt>
                <c:pt idx="339">
                  <c:v>40153</c:v>
                </c:pt>
                <c:pt idx="340">
                  <c:v>40154</c:v>
                </c:pt>
                <c:pt idx="341">
                  <c:v>40155</c:v>
                </c:pt>
                <c:pt idx="342">
                  <c:v>40156</c:v>
                </c:pt>
                <c:pt idx="343">
                  <c:v>40157</c:v>
                </c:pt>
                <c:pt idx="344">
                  <c:v>40158</c:v>
                </c:pt>
                <c:pt idx="345">
                  <c:v>40159</c:v>
                </c:pt>
                <c:pt idx="346">
                  <c:v>40160</c:v>
                </c:pt>
                <c:pt idx="347">
                  <c:v>40161</c:v>
                </c:pt>
                <c:pt idx="348">
                  <c:v>40162</c:v>
                </c:pt>
                <c:pt idx="349">
                  <c:v>40163</c:v>
                </c:pt>
                <c:pt idx="350">
                  <c:v>40164</c:v>
                </c:pt>
                <c:pt idx="351">
                  <c:v>40165</c:v>
                </c:pt>
                <c:pt idx="352">
                  <c:v>40166</c:v>
                </c:pt>
                <c:pt idx="353">
                  <c:v>40167</c:v>
                </c:pt>
                <c:pt idx="354">
                  <c:v>40168</c:v>
                </c:pt>
                <c:pt idx="355">
                  <c:v>40169</c:v>
                </c:pt>
                <c:pt idx="356">
                  <c:v>40170</c:v>
                </c:pt>
                <c:pt idx="357">
                  <c:v>40171</c:v>
                </c:pt>
                <c:pt idx="358">
                  <c:v>40172</c:v>
                </c:pt>
                <c:pt idx="359">
                  <c:v>40173</c:v>
                </c:pt>
                <c:pt idx="360">
                  <c:v>40174</c:v>
                </c:pt>
                <c:pt idx="361">
                  <c:v>40175</c:v>
                </c:pt>
                <c:pt idx="362">
                  <c:v>40176</c:v>
                </c:pt>
                <c:pt idx="363">
                  <c:v>40177</c:v>
                </c:pt>
                <c:pt idx="364">
                  <c:v>40178</c:v>
                </c:pt>
                <c:pt idx="365">
                  <c:v>40179</c:v>
                </c:pt>
                <c:pt idx="366">
                  <c:v>40180</c:v>
                </c:pt>
                <c:pt idx="367">
                  <c:v>40181</c:v>
                </c:pt>
                <c:pt idx="368">
                  <c:v>40182</c:v>
                </c:pt>
                <c:pt idx="369">
                  <c:v>40183</c:v>
                </c:pt>
                <c:pt idx="370">
                  <c:v>40184</c:v>
                </c:pt>
                <c:pt idx="371">
                  <c:v>40185</c:v>
                </c:pt>
                <c:pt idx="372">
                  <c:v>40186</c:v>
                </c:pt>
                <c:pt idx="373">
                  <c:v>40187</c:v>
                </c:pt>
                <c:pt idx="374">
                  <c:v>40188</c:v>
                </c:pt>
                <c:pt idx="375">
                  <c:v>40189</c:v>
                </c:pt>
                <c:pt idx="376">
                  <c:v>40190</c:v>
                </c:pt>
                <c:pt idx="377">
                  <c:v>40191</c:v>
                </c:pt>
                <c:pt idx="378">
                  <c:v>40192</c:v>
                </c:pt>
                <c:pt idx="379">
                  <c:v>40193</c:v>
                </c:pt>
                <c:pt idx="380">
                  <c:v>40194</c:v>
                </c:pt>
                <c:pt idx="381">
                  <c:v>40195</c:v>
                </c:pt>
                <c:pt idx="382">
                  <c:v>40196</c:v>
                </c:pt>
                <c:pt idx="383">
                  <c:v>40197</c:v>
                </c:pt>
                <c:pt idx="384">
                  <c:v>40198</c:v>
                </c:pt>
                <c:pt idx="385">
                  <c:v>40199</c:v>
                </c:pt>
                <c:pt idx="386">
                  <c:v>40200</c:v>
                </c:pt>
                <c:pt idx="387">
                  <c:v>40201</c:v>
                </c:pt>
                <c:pt idx="388">
                  <c:v>40202</c:v>
                </c:pt>
                <c:pt idx="389">
                  <c:v>40203</c:v>
                </c:pt>
                <c:pt idx="390">
                  <c:v>40204</c:v>
                </c:pt>
                <c:pt idx="391">
                  <c:v>40205</c:v>
                </c:pt>
                <c:pt idx="392">
                  <c:v>40206</c:v>
                </c:pt>
                <c:pt idx="393">
                  <c:v>40207</c:v>
                </c:pt>
                <c:pt idx="394">
                  <c:v>40208</c:v>
                </c:pt>
                <c:pt idx="395">
                  <c:v>40209</c:v>
                </c:pt>
                <c:pt idx="396">
                  <c:v>40210</c:v>
                </c:pt>
                <c:pt idx="397">
                  <c:v>40211</c:v>
                </c:pt>
                <c:pt idx="398">
                  <c:v>40212</c:v>
                </c:pt>
                <c:pt idx="399">
                  <c:v>40213</c:v>
                </c:pt>
                <c:pt idx="400">
                  <c:v>40214</c:v>
                </c:pt>
                <c:pt idx="401">
                  <c:v>40215</c:v>
                </c:pt>
                <c:pt idx="402">
                  <c:v>40216</c:v>
                </c:pt>
                <c:pt idx="403">
                  <c:v>40217</c:v>
                </c:pt>
                <c:pt idx="404">
                  <c:v>40218</c:v>
                </c:pt>
                <c:pt idx="405">
                  <c:v>40219</c:v>
                </c:pt>
                <c:pt idx="406">
                  <c:v>40220</c:v>
                </c:pt>
                <c:pt idx="407">
                  <c:v>40221</c:v>
                </c:pt>
                <c:pt idx="408">
                  <c:v>40222</c:v>
                </c:pt>
                <c:pt idx="409">
                  <c:v>40223</c:v>
                </c:pt>
                <c:pt idx="410">
                  <c:v>40224</c:v>
                </c:pt>
                <c:pt idx="411">
                  <c:v>40225</c:v>
                </c:pt>
                <c:pt idx="412">
                  <c:v>40226</c:v>
                </c:pt>
                <c:pt idx="413">
                  <c:v>40227</c:v>
                </c:pt>
                <c:pt idx="414">
                  <c:v>40228</c:v>
                </c:pt>
                <c:pt idx="415">
                  <c:v>40229</c:v>
                </c:pt>
                <c:pt idx="416">
                  <c:v>40230</c:v>
                </c:pt>
                <c:pt idx="417">
                  <c:v>40231</c:v>
                </c:pt>
                <c:pt idx="418">
                  <c:v>40232</c:v>
                </c:pt>
                <c:pt idx="419">
                  <c:v>40233</c:v>
                </c:pt>
                <c:pt idx="420">
                  <c:v>40234</c:v>
                </c:pt>
                <c:pt idx="421">
                  <c:v>40235</c:v>
                </c:pt>
                <c:pt idx="422">
                  <c:v>40236</c:v>
                </c:pt>
                <c:pt idx="423">
                  <c:v>40237</c:v>
                </c:pt>
                <c:pt idx="424">
                  <c:v>40238</c:v>
                </c:pt>
                <c:pt idx="425">
                  <c:v>40239</c:v>
                </c:pt>
                <c:pt idx="426">
                  <c:v>40240</c:v>
                </c:pt>
                <c:pt idx="427">
                  <c:v>40241</c:v>
                </c:pt>
                <c:pt idx="428">
                  <c:v>40242</c:v>
                </c:pt>
                <c:pt idx="429">
                  <c:v>40243</c:v>
                </c:pt>
                <c:pt idx="430">
                  <c:v>40244</c:v>
                </c:pt>
                <c:pt idx="431">
                  <c:v>40245</c:v>
                </c:pt>
                <c:pt idx="432">
                  <c:v>40246</c:v>
                </c:pt>
                <c:pt idx="433">
                  <c:v>40247</c:v>
                </c:pt>
                <c:pt idx="434">
                  <c:v>40248</c:v>
                </c:pt>
                <c:pt idx="435">
                  <c:v>40249</c:v>
                </c:pt>
                <c:pt idx="436">
                  <c:v>40250</c:v>
                </c:pt>
                <c:pt idx="437">
                  <c:v>40251</c:v>
                </c:pt>
                <c:pt idx="438">
                  <c:v>40252</c:v>
                </c:pt>
                <c:pt idx="439">
                  <c:v>40253</c:v>
                </c:pt>
                <c:pt idx="440">
                  <c:v>40254</c:v>
                </c:pt>
                <c:pt idx="441">
                  <c:v>40255</c:v>
                </c:pt>
                <c:pt idx="442">
                  <c:v>40256</c:v>
                </c:pt>
                <c:pt idx="443">
                  <c:v>40257</c:v>
                </c:pt>
                <c:pt idx="444">
                  <c:v>40258</c:v>
                </c:pt>
                <c:pt idx="445">
                  <c:v>40259</c:v>
                </c:pt>
                <c:pt idx="446">
                  <c:v>40260</c:v>
                </c:pt>
                <c:pt idx="447">
                  <c:v>40261</c:v>
                </c:pt>
                <c:pt idx="448">
                  <c:v>40262</c:v>
                </c:pt>
                <c:pt idx="449">
                  <c:v>40263</c:v>
                </c:pt>
                <c:pt idx="450">
                  <c:v>40264</c:v>
                </c:pt>
                <c:pt idx="451">
                  <c:v>40265</c:v>
                </c:pt>
                <c:pt idx="452">
                  <c:v>40266</c:v>
                </c:pt>
                <c:pt idx="453">
                  <c:v>40267</c:v>
                </c:pt>
                <c:pt idx="454">
                  <c:v>40268</c:v>
                </c:pt>
                <c:pt idx="455">
                  <c:v>40269</c:v>
                </c:pt>
                <c:pt idx="456">
                  <c:v>40270</c:v>
                </c:pt>
                <c:pt idx="457">
                  <c:v>40271</c:v>
                </c:pt>
                <c:pt idx="458">
                  <c:v>40272</c:v>
                </c:pt>
                <c:pt idx="459">
                  <c:v>40273</c:v>
                </c:pt>
                <c:pt idx="460">
                  <c:v>40274</c:v>
                </c:pt>
                <c:pt idx="461">
                  <c:v>40275</c:v>
                </c:pt>
                <c:pt idx="462">
                  <c:v>40276</c:v>
                </c:pt>
                <c:pt idx="463">
                  <c:v>40277</c:v>
                </c:pt>
                <c:pt idx="464">
                  <c:v>40278</c:v>
                </c:pt>
                <c:pt idx="465">
                  <c:v>40279</c:v>
                </c:pt>
                <c:pt idx="466">
                  <c:v>40280</c:v>
                </c:pt>
                <c:pt idx="467">
                  <c:v>40281</c:v>
                </c:pt>
                <c:pt idx="468">
                  <c:v>40282</c:v>
                </c:pt>
                <c:pt idx="469">
                  <c:v>40283</c:v>
                </c:pt>
                <c:pt idx="470">
                  <c:v>40284</c:v>
                </c:pt>
                <c:pt idx="471">
                  <c:v>40285</c:v>
                </c:pt>
                <c:pt idx="472">
                  <c:v>40286</c:v>
                </c:pt>
                <c:pt idx="473">
                  <c:v>40287</c:v>
                </c:pt>
                <c:pt idx="474">
                  <c:v>40288</c:v>
                </c:pt>
                <c:pt idx="475">
                  <c:v>40289</c:v>
                </c:pt>
                <c:pt idx="476">
                  <c:v>40290</c:v>
                </c:pt>
                <c:pt idx="477">
                  <c:v>40291</c:v>
                </c:pt>
                <c:pt idx="478">
                  <c:v>40292</c:v>
                </c:pt>
                <c:pt idx="479">
                  <c:v>40293</c:v>
                </c:pt>
                <c:pt idx="480">
                  <c:v>40294</c:v>
                </c:pt>
                <c:pt idx="481">
                  <c:v>40295</c:v>
                </c:pt>
                <c:pt idx="482">
                  <c:v>40296</c:v>
                </c:pt>
                <c:pt idx="483">
                  <c:v>40297</c:v>
                </c:pt>
                <c:pt idx="484">
                  <c:v>40298</c:v>
                </c:pt>
                <c:pt idx="485">
                  <c:v>40299</c:v>
                </c:pt>
                <c:pt idx="486">
                  <c:v>40300</c:v>
                </c:pt>
                <c:pt idx="487">
                  <c:v>40301</c:v>
                </c:pt>
                <c:pt idx="488">
                  <c:v>40302</c:v>
                </c:pt>
                <c:pt idx="489">
                  <c:v>40303</c:v>
                </c:pt>
                <c:pt idx="490">
                  <c:v>40304</c:v>
                </c:pt>
                <c:pt idx="491">
                  <c:v>40305</c:v>
                </c:pt>
                <c:pt idx="492">
                  <c:v>40306</c:v>
                </c:pt>
                <c:pt idx="493">
                  <c:v>40307</c:v>
                </c:pt>
                <c:pt idx="494">
                  <c:v>40308</c:v>
                </c:pt>
                <c:pt idx="495">
                  <c:v>40309</c:v>
                </c:pt>
                <c:pt idx="496">
                  <c:v>40310</c:v>
                </c:pt>
                <c:pt idx="497">
                  <c:v>40311</c:v>
                </c:pt>
                <c:pt idx="498">
                  <c:v>40312</c:v>
                </c:pt>
                <c:pt idx="499">
                  <c:v>40313</c:v>
                </c:pt>
                <c:pt idx="500">
                  <c:v>40314</c:v>
                </c:pt>
                <c:pt idx="501">
                  <c:v>40315</c:v>
                </c:pt>
                <c:pt idx="502">
                  <c:v>40316</c:v>
                </c:pt>
                <c:pt idx="503">
                  <c:v>40317</c:v>
                </c:pt>
                <c:pt idx="504">
                  <c:v>40318</c:v>
                </c:pt>
                <c:pt idx="505">
                  <c:v>40319</c:v>
                </c:pt>
                <c:pt idx="506">
                  <c:v>40320</c:v>
                </c:pt>
                <c:pt idx="507">
                  <c:v>40321</c:v>
                </c:pt>
                <c:pt idx="508">
                  <c:v>40322</c:v>
                </c:pt>
                <c:pt idx="509">
                  <c:v>40323</c:v>
                </c:pt>
                <c:pt idx="510">
                  <c:v>40324</c:v>
                </c:pt>
                <c:pt idx="511">
                  <c:v>40325</c:v>
                </c:pt>
                <c:pt idx="512">
                  <c:v>40326</c:v>
                </c:pt>
                <c:pt idx="513">
                  <c:v>40327</c:v>
                </c:pt>
                <c:pt idx="514">
                  <c:v>40328</c:v>
                </c:pt>
                <c:pt idx="515">
                  <c:v>40329</c:v>
                </c:pt>
                <c:pt idx="516">
                  <c:v>40330</c:v>
                </c:pt>
                <c:pt idx="517">
                  <c:v>40331</c:v>
                </c:pt>
                <c:pt idx="518">
                  <c:v>40332</c:v>
                </c:pt>
                <c:pt idx="519">
                  <c:v>40333</c:v>
                </c:pt>
                <c:pt idx="520">
                  <c:v>40334</c:v>
                </c:pt>
                <c:pt idx="521">
                  <c:v>40335</c:v>
                </c:pt>
                <c:pt idx="522">
                  <c:v>40336</c:v>
                </c:pt>
                <c:pt idx="523">
                  <c:v>40337</c:v>
                </c:pt>
                <c:pt idx="524">
                  <c:v>40338</c:v>
                </c:pt>
                <c:pt idx="525">
                  <c:v>40339</c:v>
                </c:pt>
                <c:pt idx="526">
                  <c:v>40340</c:v>
                </c:pt>
                <c:pt idx="527">
                  <c:v>40341</c:v>
                </c:pt>
                <c:pt idx="528">
                  <c:v>40342</c:v>
                </c:pt>
                <c:pt idx="529">
                  <c:v>40343</c:v>
                </c:pt>
                <c:pt idx="530">
                  <c:v>40344</c:v>
                </c:pt>
                <c:pt idx="531">
                  <c:v>40345</c:v>
                </c:pt>
                <c:pt idx="532">
                  <c:v>40346</c:v>
                </c:pt>
                <c:pt idx="533">
                  <c:v>40347</c:v>
                </c:pt>
                <c:pt idx="534">
                  <c:v>40348</c:v>
                </c:pt>
                <c:pt idx="535">
                  <c:v>40349</c:v>
                </c:pt>
                <c:pt idx="536">
                  <c:v>40350</c:v>
                </c:pt>
                <c:pt idx="537">
                  <c:v>40351</c:v>
                </c:pt>
                <c:pt idx="538">
                  <c:v>40352</c:v>
                </c:pt>
                <c:pt idx="539">
                  <c:v>40353</c:v>
                </c:pt>
                <c:pt idx="540">
                  <c:v>40354</c:v>
                </c:pt>
                <c:pt idx="541">
                  <c:v>40355</c:v>
                </c:pt>
                <c:pt idx="542">
                  <c:v>40356</c:v>
                </c:pt>
                <c:pt idx="543">
                  <c:v>40357</c:v>
                </c:pt>
                <c:pt idx="544">
                  <c:v>40358</c:v>
                </c:pt>
                <c:pt idx="545">
                  <c:v>40359</c:v>
                </c:pt>
                <c:pt idx="546">
                  <c:v>40360</c:v>
                </c:pt>
                <c:pt idx="547">
                  <c:v>40361</c:v>
                </c:pt>
                <c:pt idx="548">
                  <c:v>40362</c:v>
                </c:pt>
                <c:pt idx="549">
                  <c:v>40363</c:v>
                </c:pt>
                <c:pt idx="550">
                  <c:v>40364</c:v>
                </c:pt>
                <c:pt idx="551">
                  <c:v>40365</c:v>
                </c:pt>
                <c:pt idx="552">
                  <c:v>40366</c:v>
                </c:pt>
                <c:pt idx="553">
                  <c:v>40367</c:v>
                </c:pt>
                <c:pt idx="554">
                  <c:v>40368</c:v>
                </c:pt>
                <c:pt idx="555">
                  <c:v>40369</c:v>
                </c:pt>
                <c:pt idx="556">
                  <c:v>40370</c:v>
                </c:pt>
                <c:pt idx="557">
                  <c:v>40371</c:v>
                </c:pt>
                <c:pt idx="558">
                  <c:v>40372</c:v>
                </c:pt>
                <c:pt idx="559">
                  <c:v>40373</c:v>
                </c:pt>
                <c:pt idx="560">
                  <c:v>40374</c:v>
                </c:pt>
                <c:pt idx="561">
                  <c:v>40375</c:v>
                </c:pt>
                <c:pt idx="562">
                  <c:v>40376</c:v>
                </c:pt>
                <c:pt idx="563">
                  <c:v>40377</c:v>
                </c:pt>
                <c:pt idx="564">
                  <c:v>40378</c:v>
                </c:pt>
                <c:pt idx="565">
                  <c:v>40379</c:v>
                </c:pt>
                <c:pt idx="566">
                  <c:v>40380</c:v>
                </c:pt>
                <c:pt idx="567">
                  <c:v>40381</c:v>
                </c:pt>
                <c:pt idx="568">
                  <c:v>40382</c:v>
                </c:pt>
                <c:pt idx="569">
                  <c:v>40383</c:v>
                </c:pt>
                <c:pt idx="570">
                  <c:v>40384</c:v>
                </c:pt>
                <c:pt idx="571">
                  <c:v>40385</c:v>
                </c:pt>
                <c:pt idx="572">
                  <c:v>40386</c:v>
                </c:pt>
                <c:pt idx="573">
                  <c:v>40387</c:v>
                </c:pt>
                <c:pt idx="574">
                  <c:v>40388</c:v>
                </c:pt>
                <c:pt idx="575">
                  <c:v>40389</c:v>
                </c:pt>
                <c:pt idx="576">
                  <c:v>40390</c:v>
                </c:pt>
                <c:pt idx="577">
                  <c:v>40391</c:v>
                </c:pt>
                <c:pt idx="578">
                  <c:v>40392</c:v>
                </c:pt>
                <c:pt idx="579">
                  <c:v>40393</c:v>
                </c:pt>
                <c:pt idx="580">
                  <c:v>40394</c:v>
                </c:pt>
                <c:pt idx="581">
                  <c:v>40395</c:v>
                </c:pt>
                <c:pt idx="582">
                  <c:v>40396</c:v>
                </c:pt>
                <c:pt idx="583">
                  <c:v>40397</c:v>
                </c:pt>
                <c:pt idx="584">
                  <c:v>40398</c:v>
                </c:pt>
                <c:pt idx="585">
                  <c:v>40399</c:v>
                </c:pt>
                <c:pt idx="586">
                  <c:v>40400</c:v>
                </c:pt>
                <c:pt idx="587">
                  <c:v>40401</c:v>
                </c:pt>
                <c:pt idx="588">
                  <c:v>40402</c:v>
                </c:pt>
                <c:pt idx="589">
                  <c:v>40403</c:v>
                </c:pt>
                <c:pt idx="590">
                  <c:v>40404</c:v>
                </c:pt>
                <c:pt idx="591">
                  <c:v>40405</c:v>
                </c:pt>
                <c:pt idx="592">
                  <c:v>40406</c:v>
                </c:pt>
                <c:pt idx="593">
                  <c:v>40407</c:v>
                </c:pt>
                <c:pt idx="594">
                  <c:v>40408</c:v>
                </c:pt>
                <c:pt idx="595">
                  <c:v>40409</c:v>
                </c:pt>
                <c:pt idx="596">
                  <c:v>40410</c:v>
                </c:pt>
                <c:pt idx="597">
                  <c:v>40411</c:v>
                </c:pt>
                <c:pt idx="598">
                  <c:v>40412</c:v>
                </c:pt>
                <c:pt idx="599">
                  <c:v>40413</c:v>
                </c:pt>
                <c:pt idx="600">
                  <c:v>40414</c:v>
                </c:pt>
                <c:pt idx="601">
                  <c:v>40415</c:v>
                </c:pt>
                <c:pt idx="602">
                  <c:v>40416</c:v>
                </c:pt>
                <c:pt idx="603">
                  <c:v>40417</c:v>
                </c:pt>
                <c:pt idx="604">
                  <c:v>40418</c:v>
                </c:pt>
                <c:pt idx="605">
                  <c:v>40419</c:v>
                </c:pt>
                <c:pt idx="606">
                  <c:v>40420</c:v>
                </c:pt>
                <c:pt idx="607">
                  <c:v>40421</c:v>
                </c:pt>
                <c:pt idx="608">
                  <c:v>40422</c:v>
                </c:pt>
                <c:pt idx="609">
                  <c:v>40423</c:v>
                </c:pt>
                <c:pt idx="610">
                  <c:v>40424</c:v>
                </c:pt>
                <c:pt idx="611">
                  <c:v>40425</c:v>
                </c:pt>
                <c:pt idx="612">
                  <c:v>40426</c:v>
                </c:pt>
                <c:pt idx="613">
                  <c:v>40427</c:v>
                </c:pt>
                <c:pt idx="614">
                  <c:v>40428</c:v>
                </c:pt>
                <c:pt idx="615">
                  <c:v>40429</c:v>
                </c:pt>
                <c:pt idx="616">
                  <c:v>40430</c:v>
                </c:pt>
                <c:pt idx="617">
                  <c:v>40431</c:v>
                </c:pt>
                <c:pt idx="618">
                  <c:v>40432</c:v>
                </c:pt>
                <c:pt idx="619">
                  <c:v>40433</c:v>
                </c:pt>
                <c:pt idx="620">
                  <c:v>40434</c:v>
                </c:pt>
                <c:pt idx="621">
                  <c:v>40435</c:v>
                </c:pt>
                <c:pt idx="622">
                  <c:v>40436</c:v>
                </c:pt>
                <c:pt idx="623">
                  <c:v>40437</c:v>
                </c:pt>
                <c:pt idx="624">
                  <c:v>40438</c:v>
                </c:pt>
                <c:pt idx="625">
                  <c:v>40439</c:v>
                </c:pt>
                <c:pt idx="626">
                  <c:v>40440</c:v>
                </c:pt>
                <c:pt idx="627">
                  <c:v>40441</c:v>
                </c:pt>
                <c:pt idx="628">
                  <c:v>40442</c:v>
                </c:pt>
                <c:pt idx="629">
                  <c:v>40443</c:v>
                </c:pt>
                <c:pt idx="630">
                  <c:v>40444</c:v>
                </c:pt>
                <c:pt idx="631">
                  <c:v>40445</c:v>
                </c:pt>
                <c:pt idx="632">
                  <c:v>40446</c:v>
                </c:pt>
                <c:pt idx="633">
                  <c:v>40447</c:v>
                </c:pt>
                <c:pt idx="634">
                  <c:v>40448</c:v>
                </c:pt>
                <c:pt idx="635">
                  <c:v>40449</c:v>
                </c:pt>
                <c:pt idx="636">
                  <c:v>40450</c:v>
                </c:pt>
                <c:pt idx="637">
                  <c:v>40451</c:v>
                </c:pt>
                <c:pt idx="638">
                  <c:v>40452</c:v>
                </c:pt>
                <c:pt idx="639">
                  <c:v>40453</c:v>
                </c:pt>
                <c:pt idx="640">
                  <c:v>40454</c:v>
                </c:pt>
                <c:pt idx="641">
                  <c:v>40455</c:v>
                </c:pt>
                <c:pt idx="642">
                  <c:v>40456</c:v>
                </c:pt>
                <c:pt idx="643">
                  <c:v>40457</c:v>
                </c:pt>
                <c:pt idx="644">
                  <c:v>40458</c:v>
                </c:pt>
                <c:pt idx="645">
                  <c:v>40459</c:v>
                </c:pt>
                <c:pt idx="646">
                  <c:v>40460</c:v>
                </c:pt>
                <c:pt idx="647">
                  <c:v>40461</c:v>
                </c:pt>
                <c:pt idx="648">
                  <c:v>40462</c:v>
                </c:pt>
                <c:pt idx="649">
                  <c:v>40463</c:v>
                </c:pt>
                <c:pt idx="650">
                  <c:v>40464</c:v>
                </c:pt>
                <c:pt idx="651">
                  <c:v>40465</c:v>
                </c:pt>
                <c:pt idx="652">
                  <c:v>40466</c:v>
                </c:pt>
                <c:pt idx="653">
                  <c:v>40467</c:v>
                </c:pt>
                <c:pt idx="654">
                  <c:v>40468</c:v>
                </c:pt>
                <c:pt idx="655">
                  <c:v>40469</c:v>
                </c:pt>
                <c:pt idx="656">
                  <c:v>40470</c:v>
                </c:pt>
                <c:pt idx="657">
                  <c:v>40471</c:v>
                </c:pt>
                <c:pt idx="658">
                  <c:v>40472</c:v>
                </c:pt>
                <c:pt idx="659">
                  <c:v>40473</c:v>
                </c:pt>
                <c:pt idx="660">
                  <c:v>40474</c:v>
                </c:pt>
                <c:pt idx="661">
                  <c:v>40475</c:v>
                </c:pt>
                <c:pt idx="662">
                  <c:v>40476</c:v>
                </c:pt>
                <c:pt idx="663">
                  <c:v>40477</c:v>
                </c:pt>
                <c:pt idx="664">
                  <c:v>40478</c:v>
                </c:pt>
                <c:pt idx="665">
                  <c:v>40479</c:v>
                </c:pt>
                <c:pt idx="666">
                  <c:v>40480</c:v>
                </c:pt>
                <c:pt idx="667">
                  <c:v>40481</c:v>
                </c:pt>
                <c:pt idx="668">
                  <c:v>40482</c:v>
                </c:pt>
                <c:pt idx="669">
                  <c:v>40483</c:v>
                </c:pt>
                <c:pt idx="670">
                  <c:v>40484</c:v>
                </c:pt>
                <c:pt idx="671">
                  <c:v>40485</c:v>
                </c:pt>
                <c:pt idx="672">
                  <c:v>40486</c:v>
                </c:pt>
                <c:pt idx="673">
                  <c:v>40487</c:v>
                </c:pt>
                <c:pt idx="674">
                  <c:v>40488</c:v>
                </c:pt>
                <c:pt idx="675">
                  <c:v>40489</c:v>
                </c:pt>
                <c:pt idx="676">
                  <c:v>40490</c:v>
                </c:pt>
                <c:pt idx="677">
                  <c:v>40491</c:v>
                </c:pt>
                <c:pt idx="678">
                  <c:v>40492</c:v>
                </c:pt>
                <c:pt idx="679">
                  <c:v>40493</c:v>
                </c:pt>
                <c:pt idx="680">
                  <c:v>40494</c:v>
                </c:pt>
                <c:pt idx="681">
                  <c:v>40495</c:v>
                </c:pt>
                <c:pt idx="682">
                  <c:v>40496</c:v>
                </c:pt>
                <c:pt idx="683">
                  <c:v>40497</c:v>
                </c:pt>
                <c:pt idx="684">
                  <c:v>40498</c:v>
                </c:pt>
                <c:pt idx="685">
                  <c:v>40499</c:v>
                </c:pt>
                <c:pt idx="686">
                  <c:v>40500</c:v>
                </c:pt>
                <c:pt idx="687">
                  <c:v>40501</c:v>
                </c:pt>
                <c:pt idx="688">
                  <c:v>40502</c:v>
                </c:pt>
                <c:pt idx="689">
                  <c:v>40503</c:v>
                </c:pt>
                <c:pt idx="690">
                  <c:v>40504</c:v>
                </c:pt>
                <c:pt idx="691">
                  <c:v>40505</c:v>
                </c:pt>
                <c:pt idx="692">
                  <c:v>40506</c:v>
                </c:pt>
                <c:pt idx="693">
                  <c:v>40507</c:v>
                </c:pt>
                <c:pt idx="694">
                  <c:v>40508</c:v>
                </c:pt>
                <c:pt idx="695">
                  <c:v>40509</c:v>
                </c:pt>
                <c:pt idx="696">
                  <c:v>40510</c:v>
                </c:pt>
                <c:pt idx="697">
                  <c:v>40511</c:v>
                </c:pt>
                <c:pt idx="698">
                  <c:v>40512</c:v>
                </c:pt>
                <c:pt idx="699">
                  <c:v>40513</c:v>
                </c:pt>
                <c:pt idx="700">
                  <c:v>40514</c:v>
                </c:pt>
                <c:pt idx="701">
                  <c:v>40515</c:v>
                </c:pt>
                <c:pt idx="702">
                  <c:v>40516</c:v>
                </c:pt>
                <c:pt idx="703">
                  <c:v>40517</c:v>
                </c:pt>
                <c:pt idx="704">
                  <c:v>40518</c:v>
                </c:pt>
                <c:pt idx="705">
                  <c:v>40519</c:v>
                </c:pt>
                <c:pt idx="706">
                  <c:v>40520</c:v>
                </c:pt>
                <c:pt idx="707">
                  <c:v>40521</c:v>
                </c:pt>
                <c:pt idx="708">
                  <c:v>40522</c:v>
                </c:pt>
                <c:pt idx="709">
                  <c:v>40523</c:v>
                </c:pt>
                <c:pt idx="710">
                  <c:v>40524</c:v>
                </c:pt>
                <c:pt idx="711">
                  <c:v>40525</c:v>
                </c:pt>
                <c:pt idx="712">
                  <c:v>40526</c:v>
                </c:pt>
                <c:pt idx="713">
                  <c:v>40527</c:v>
                </c:pt>
                <c:pt idx="714">
                  <c:v>40528</c:v>
                </c:pt>
                <c:pt idx="715">
                  <c:v>40529</c:v>
                </c:pt>
                <c:pt idx="716">
                  <c:v>40530</c:v>
                </c:pt>
                <c:pt idx="717">
                  <c:v>40531</c:v>
                </c:pt>
                <c:pt idx="718">
                  <c:v>40532</c:v>
                </c:pt>
                <c:pt idx="719">
                  <c:v>40533</c:v>
                </c:pt>
                <c:pt idx="720">
                  <c:v>40534</c:v>
                </c:pt>
                <c:pt idx="721">
                  <c:v>40535</c:v>
                </c:pt>
                <c:pt idx="722">
                  <c:v>40536</c:v>
                </c:pt>
                <c:pt idx="723">
                  <c:v>40537</c:v>
                </c:pt>
                <c:pt idx="724">
                  <c:v>40538</c:v>
                </c:pt>
                <c:pt idx="725">
                  <c:v>40539</c:v>
                </c:pt>
                <c:pt idx="726">
                  <c:v>40540</c:v>
                </c:pt>
                <c:pt idx="727">
                  <c:v>40541</c:v>
                </c:pt>
                <c:pt idx="728">
                  <c:v>40542</c:v>
                </c:pt>
                <c:pt idx="729">
                  <c:v>40543</c:v>
                </c:pt>
                <c:pt idx="730">
                  <c:v>40544</c:v>
                </c:pt>
                <c:pt idx="731">
                  <c:v>40545</c:v>
                </c:pt>
                <c:pt idx="732">
                  <c:v>40546</c:v>
                </c:pt>
                <c:pt idx="733">
                  <c:v>40547</c:v>
                </c:pt>
                <c:pt idx="734">
                  <c:v>40548</c:v>
                </c:pt>
                <c:pt idx="735">
                  <c:v>40549</c:v>
                </c:pt>
                <c:pt idx="736">
                  <c:v>40550</c:v>
                </c:pt>
                <c:pt idx="737">
                  <c:v>40551</c:v>
                </c:pt>
                <c:pt idx="738">
                  <c:v>40552</c:v>
                </c:pt>
                <c:pt idx="739">
                  <c:v>40553</c:v>
                </c:pt>
                <c:pt idx="740">
                  <c:v>40554</c:v>
                </c:pt>
                <c:pt idx="741">
                  <c:v>40555</c:v>
                </c:pt>
                <c:pt idx="742">
                  <c:v>40556</c:v>
                </c:pt>
                <c:pt idx="743">
                  <c:v>40557</c:v>
                </c:pt>
                <c:pt idx="744">
                  <c:v>40558</c:v>
                </c:pt>
                <c:pt idx="745">
                  <c:v>40559</c:v>
                </c:pt>
                <c:pt idx="746">
                  <c:v>40560</c:v>
                </c:pt>
                <c:pt idx="747">
                  <c:v>40561</c:v>
                </c:pt>
                <c:pt idx="748">
                  <c:v>40562</c:v>
                </c:pt>
                <c:pt idx="749">
                  <c:v>40563</c:v>
                </c:pt>
                <c:pt idx="750">
                  <c:v>40564</c:v>
                </c:pt>
                <c:pt idx="751">
                  <c:v>40565</c:v>
                </c:pt>
                <c:pt idx="752">
                  <c:v>40566</c:v>
                </c:pt>
                <c:pt idx="753">
                  <c:v>40567</c:v>
                </c:pt>
                <c:pt idx="754">
                  <c:v>40568</c:v>
                </c:pt>
                <c:pt idx="755">
                  <c:v>40569</c:v>
                </c:pt>
                <c:pt idx="756">
                  <c:v>40570</c:v>
                </c:pt>
                <c:pt idx="757">
                  <c:v>40571</c:v>
                </c:pt>
                <c:pt idx="758">
                  <c:v>40572</c:v>
                </c:pt>
                <c:pt idx="759">
                  <c:v>40573</c:v>
                </c:pt>
                <c:pt idx="760">
                  <c:v>40574</c:v>
                </c:pt>
                <c:pt idx="761">
                  <c:v>40575</c:v>
                </c:pt>
                <c:pt idx="762">
                  <c:v>40576</c:v>
                </c:pt>
                <c:pt idx="763">
                  <c:v>40577</c:v>
                </c:pt>
                <c:pt idx="764">
                  <c:v>40578</c:v>
                </c:pt>
                <c:pt idx="765">
                  <c:v>40579</c:v>
                </c:pt>
                <c:pt idx="766">
                  <c:v>40580</c:v>
                </c:pt>
                <c:pt idx="767">
                  <c:v>40581</c:v>
                </c:pt>
                <c:pt idx="768">
                  <c:v>40582</c:v>
                </c:pt>
                <c:pt idx="769">
                  <c:v>40583</c:v>
                </c:pt>
                <c:pt idx="770">
                  <c:v>40584</c:v>
                </c:pt>
                <c:pt idx="771">
                  <c:v>40585</c:v>
                </c:pt>
                <c:pt idx="772">
                  <c:v>40586</c:v>
                </c:pt>
                <c:pt idx="773">
                  <c:v>40587</c:v>
                </c:pt>
                <c:pt idx="774">
                  <c:v>40588</c:v>
                </c:pt>
                <c:pt idx="775">
                  <c:v>40589</c:v>
                </c:pt>
                <c:pt idx="776">
                  <c:v>40590</c:v>
                </c:pt>
                <c:pt idx="777">
                  <c:v>40591</c:v>
                </c:pt>
                <c:pt idx="778">
                  <c:v>40592</c:v>
                </c:pt>
                <c:pt idx="779">
                  <c:v>40593</c:v>
                </c:pt>
                <c:pt idx="780">
                  <c:v>40594</c:v>
                </c:pt>
                <c:pt idx="781">
                  <c:v>40595</c:v>
                </c:pt>
                <c:pt idx="782">
                  <c:v>40596</c:v>
                </c:pt>
                <c:pt idx="783">
                  <c:v>40597</c:v>
                </c:pt>
                <c:pt idx="784">
                  <c:v>40598</c:v>
                </c:pt>
                <c:pt idx="785">
                  <c:v>40599</c:v>
                </c:pt>
                <c:pt idx="786">
                  <c:v>40600</c:v>
                </c:pt>
                <c:pt idx="787">
                  <c:v>40601</c:v>
                </c:pt>
                <c:pt idx="788">
                  <c:v>40602</c:v>
                </c:pt>
                <c:pt idx="789">
                  <c:v>40603</c:v>
                </c:pt>
                <c:pt idx="790">
                  <c:v>40604</c:v>
                </c:pt>
                <c:pt idx="791">
                  <c:v>40605</c:v>
                </c:pt>
                <c:pt idx="792">
                  <c:v>40606</c:v>
                </c:pt>
                <c:pt idx="793">
                  <c:v>40607</c:v>
                </c:pt>
                <c:pt idx="794">
                  <c:v>40608</c:v>
                </c:pt>
                <c:pt idx="795">
                  <c:v>40609</c:v>
                </c:pt>
                <c:pt idx="796">
                  <c:v>40610</c:v>
                </c:pt>
                <c:pt idx="797">
                  <c:v>40611</c:v>
                </c:pt>
                <c:pt idx="798">
                  <c:v>40612</c:v>
                </c:pt>
                <c:pt idx="799">
                  <c:v>40613</c:v>
                </c:pt>
                <c:pt idx="800">
                  <c:v>40614</c:v>
                </c:pt>
                <c:pt idx="801">
                  <c:v>40615</c:v>
                </c:pt>
                <c:pt idx="802">
                  <c:v>40616</c:v>
                </c:pt>
                <c:pt idx="803">
                  <c:v>40617</c:v>
                </c:pt>
                <c:pt idx="804">
                  <c:v>40618</c:v>
                </c:pt>
                <c:pt idx="805">
                  <c:v>40619</c:v>
                </c:pt>
                <c:pt idx="806">
                  <c:v>40620</c:v>
                </c:pt>
                <c:pt idx="807">
                  <c:v>40621</c:v>
                </c:pt>
                <c:pt idx="808">
                  <c:v>40622</c:v>
                </c:pt>
                <c:pt idx="809">
                  <c:v>40623</c:v>
                </c:pt>
                <c:pt idx="810">
                  <c:v>40624</c:v>
                </c:pt>
                <c:pt idx="811">
                  <c:v>40625</c:v>
                </c:pt>
                <c:pt idx="812">
                  <c:v>40626</c:v>
                </c:pt>
                <c:pt idx="813">
                  <c:v>40627</c:v>
                </c:pt>
                <c:pt idx="814">
                  <c:v>40628</c:v>
                </c:pt>
                <c:pt idx="815">
                  <c:v>40629</c:v>
                </c:pt>
                <c:pt idx="816">
                  <c:v>40630</c:v>
                </c:pt>
                <c:pt idx="817">
                  <c:v>40631</c:v>
                </c:pt>
                <c:pt idx="818">
                  <c:v>40632</c:v>
                </c:pt>
                <c:pt idx="819">
                  <c:v>40633</c:v>
                </c:pt>
                <c:pt idx="820">
                  <c:v>40634</c:v>
                </c:pt>
                <c:pt idx="821">
                  <c:v>40635</c:v>
                </c:pt>
                <c:pt idx="822">
                  <c:v>40636</c:v>
                </c:pt>
                <c:pt idx="823">
                  <c:v>40637</c:v>
                </c:pt>
                <c:pt idx="824">
                  <c:v>40638</c:v>
                </c:pt>
                <c:pt idx="825">
                  <c:v>40639</c:v>
                </c:pt>
                <c:pt idx="826">
                  <c:v>40640</c:v>
                </c:pt>
                <c:pt idx="827">
                  <c:v>40641</c:v>
                </c:pt>
                <c:pt idx="828">
                  <c:v>40642</c:v>
                </c:pt>
                <c:pt idx="829">
                  <c:v>40643</c:v>
                </c:pt>
                <c:pt idx="830">
                  <c:v>40644</c:v>
                </c:pt>
                <c:pt idx="831">
                  <c:v>40645</c:v>
                </c:pt>
                <c:pt idx="832">
                  <c:v>40646</c:v>
                </c:pt>
                <c:pt idx="833">
                  <c:v>40647</c:v>
                </c:pt>
                <c:pt idx="834">
                  <c:v>40648</c:v>
                </c:pt>
                <c:pt idx="835">
                  <c:v>40649</c:v>
                </c:pt>
                <c:pt idx="836">
                  <c:v>40650</c:v>
                </c:pt>
                <c:pt idx="837">
                  <c:v>40651</c:v>
                </c:pt>
                <c:pt idx="838">
                  <c:v>40652</c:v>
                </c:pt>
                <c:pt idx="839">
                  <c:v>40653</c:v>
                </c:pt>
                <c:pt idx="840">
                  <c:v>40654</c:v>
                </c:pt>
                <c:pt idx="841">
                  <c:v>40655</c:v>
                </c:pt>
                <c:pt idx="842">
                  <c:v>40656</c:v>
                </c:pt>
                <c:pt idx="843">
                  <c:v>40657</c:v>
                </c:pt>
                <c:pt idx="844">
                  <c:v>40658</c:v>
                </c:pt>
                <c:pt idx="845">
                  <c:v>40659</c:v>
                </c:pt>
                <c:pt idx="846">
                  <c:v>40660</c:v>
                </c:pt>
                <c:pt idx="847">
                  <c:v>40661</c:v>
                </c:pt>
                <c:pt idx="848">
                  <c:v>40662</c:v>
                </c:pt>
                <c:pt idx="849">
                  <c:v>40663</c:v>
                </c:pt>
                <c:pt idx="850">
                  <c:v>40664</c:v>
                </c:pt>
                <c:pt idx="851">
                  <c:v>40665</c:v>
                </c:pt>
                <c:pt idx="852">
                  <c:v>40666</c:v>
                </c:pt>
                <c:pt idx="853">
                  <c:v>40667</c:v>
                </c:pt>
                <c:pt idx="854">
                  <c:v>40668</c:v>
                </c:pt>
                <c:pt idx="855">
                  <c:v>40669</c:v>
                </c:pt>
                <c:pt idx="856">
                  <c:v>40670</c:v>
                </c:pt>
                <c:pt idx="857">
                  <c:v>40671</c:v>
                </c:pt>
                <c:pt idx="858">
                  <c:v>40672</c:v>
                </c:pt>
                <c:pt idx="859">
                  <c:v>40673</c:v>
                </c:pt>
                <c:pt idx="860">
                  <c:v>40674</c:v>
                </c:pt>
                <c:pt idx="861">
                  <c:v>40675</c:v>
                </c:pt>
                <c:pt idx="862">
                  <c:v>40676</c:v>
                </c:pt>
                <c:pt idx="863">
                  <c:v>40677</c:v>
                </c:pt>
                <c:pt idx="864">
                  <c:v>40678</c:v>
                </c:pt>
                <c:pt idx="865">
                  <c:v>40679</c:v>
                </c:pt>
                <c:pt idx="866">
                  <c:v>40680</c:v>
                </c:pt>
                <c:pt idx="867">
                  <c:v>40681</c:v>
                </c:pt>
                <c:pt idx="868">
                  <c:v>40682</c:v>
                </c:pt>
                <c:pt idx="869">
                  <c:v>40683</c:v>
                </c:pt>
                <c:pt idx="870">
                  <c:v>40684</c:v>
                </c:pt>
                <c:pt idx="871">
                  <c:v>40685</c:v>
                </c:pt>
                <c:pt idx="872">
                  <c:v>40686</c:v>
                </c:pt>
                <c:pt idx="873">
                  <c:v>40687</c:v>
                </c:pt>
                <c:pt idx="874">
                  <c:v>40688</c:v>
                </c:pt>
                <c:pt idx="875">
                  <c:v>40689</c:v>
                </c:pt>
                <c:pt idx="876">
                  <c:v>40690</c:v>
                </c:pt>
                <c:pt idx="877">
                  <c:v>40691</c:v>
                </c:pt>
                <c:pt idx="878">
                  <c:v>40692</c:v>
                </c:pt>
                <c:pt idx="879">
                  <c:v>40693</c:v>
                </c:pt>
                <c:pt idx="880">
                  <c:v>40694</c:v>
                </c:pt>
                <c:pt idx="881">
                  <c:v>40695</c:v>
                </c:pt>
                <c:pt idx="882">
                  <c:v>40696</c:v>
                </c:pt>
                <c:pt idx="883">
                  <c:v>40697</c:v>
                </c:pt>
                <c:pt idx="884">
                  <c:v>40698</c:v>
                </c:pt>
                <c:pt idx="885">
                  <c:v>40699</c:v>
                </c:pt>
                <c:pt idx="886">
                  <c:v>40700</c:v>
                </c:pt>
                <c:pt idx="887">
                  <c:v>40701</c:v>
                </c:pt>
                <c:pt idx="888">
                  <c:v>40702</c:v>
                </c:pt>
                <c:pt idx="889">
                  <c:v>40703</c:v>
                </c:pt>
                <c:pt idx="890">
                  <c:v>40704</c:v>
                </c:pt>
                <c:pt idx="891">
                  <c:v>40705</c:v>
                </c:pt>
                <c:pt idx="892">
                  <c:v>40706</c:v>
                </c:pt>
                <c:pt idx="893">
                  <c:v>40707</c:v>
                </c:pt>
                <c:pt idx="894">
                  <c:v>40708</c:v>
                </c:pt>
                <c:pt idx="895">
                  <c:v>40709</c:v>
                </c:pt>
                <c:pt idx="896">
                  <c:v>40710</c:v>
                </c:pt>
                <c:pt idx="897">
                  <c:v>40711</c:v>
                </c:pt>
                <c:pt idx="898">
                  <c:v>40712</c:v>
                </c:pt>
                <c:pt idx="899">
                  <c:v>40713</c:v>
                </c:pt>
                <c:pt idx="900">
                  <c:v>40714</c:v>
                </c:pt>
                <c:pt idx="901">
                  <c:v>40715</c:v>
                </c:pt>
                <c:pt idx="902">
                  <c:v>40716</c:v>
                </c:pt>
                <c:pt idx="903">
                  <c:v>40717</c:v>
                </c:pt>
                <c:pt idx="904">
                  <c:v>40718</c:v>
                </c:pt>
                <c:pt idx="905">
                  <c:v>40719</c:v>
                </c:pt>
                <c:pt idx="906">
                  <c:v>40720</c:v>
                </c:pt>
                <c:pt idx="907">
                  <c:v>40721</c:v>
                </c:pt>
                <c:pt idx="908">
                  <c:v>40722</c:v>
                </c:pt>
                <c:pt idx="909">
                  <c:v>40723</c:v>
                </c:pt>
                <c:pt idx="910">
                  <c:v>40724</c:v>
                </c:pt>
                <c:pt idx="911">
                  <c:v>40725</c:v>
                </c:pt>
                <c:pt idx="912">
                  <c:v>40726</c:v>
                </c:pt>
                <c:pt idx="913">
                  <c:v>40727</c:v>
                </c:pt>
                <c:pt idx="914">
                  <c:v>40728</c:v>
                </c:pt>
                <c:pt idx="915">
                  <c:v>40729</c:v>
                </c:pt>
                <c:pt idx="916">
                  <c:v>40730</c:v>
                </c:pt>
                <c:pt idx="917">
                  <c:v>40731</c:v>
                </c:pt>
                <c:pt idx="918">
                  <c:v>40732</c:v>
                </c:pt>
                <c:pt idx="919">
                  <c:v>40733</c:v>
                </c:pt>
                <c:pt idx="920">
                  <c:v>40734</c:v>
                </c:pt>
                <c:pt idx="921">
                  <c:v>40735</c:v>
                </c:pt>
                <c:pt idx="922">
                  <c:v>40736</c:v>
                </c:pt>
                <c:pt idx="923">
                  <c:v>40737</c:v>
                </c:pt>
                <c:pt idx="924">
                  <c:v>40738</c:v>
                </c:pt>
                <c:pt idx="925">
                  <c:v>40739</c:v>
                </c:pt>
                <c:pt idx="926">
                  <c:v>40740</c:v>
                </c:pt>
                <c:pt idx="927">
                  <c:v>40741</c:v>
                </c:pt>
                <c:pt idx="928">
                  <c:v>40742</c:v>
                </c:pt>
                <c:pt idx="929">
                  <c:v>40743</c:v>
                </c:pt>
                <c:pt idx="930">
                  <c:v>40744</c:v>
                </c:pt>
                <c:pt idx="931">
                  <c:v>40745</c:v>
                </c:pt>
                <c:pt idx="932">
                  <c:v>40746</c:v>
                </c:pt>
                <c:pt idx="933">
                  <c:v>40747</c:v>
                </c:pt>
                <c:pt idx="934">
                  <c:v>40748</c:v>
                </c:pt>
                <c:pt idx="935">
                  <c:v>40749</c:v>
                </c:pt>
                <c:pt idx="936">
                  <c:v>40750</c:v>
                </c:pt>
                <c:pt idx="937">
                  <c:v>40751</c:v>
                </c:pt>
                <c:pt idx="938">
                  <c:v>40752</c:v>
                </c:pt>
                <c:pt idx="939">
                  <c:v>40753</c:v>
                </c:pt>
                <c:pt idx="940">
                  <c:v>40754</c:v>
                </c:pt>
                <c:pt idx="941">
                  <c:v>40755</c:v>
                </c:pt>
                <c:pt idx="942">
                  <c:v>40756</c:v>
                </c:pt>
                <c:pt idx="943">
                  <c:v>40757</c:v>
                </c:pt>
                <c:pt idx="944">
                  <c:v>40758</c:v>
                </c:pt>
                <c:pt idx="945">
                  <c:v>40759</c:v>
                </c:pt>
                <c:pt idx="946">
                  <c:v>40760</c:v>
                </c:pt>
                <c:pt idx="947">
                  <c:v>40761</c:v>
                </c:pt>
                <c:pt idx="948">
                  <c:v>40762</c:v>
                </c:pt>
                <c:pt idx="949">
                  <c:v>40763</c:v>
                </c:pt>
                <c:pt idx="950">
                  <c:v>40764</c:v>
                </c:pt>
                <c:pt idx="951">
                  <c:v>40765</c:v>
                </c:pt>
                <c:pt idx="952">
                  <c:v>40766</c:v>
                </c:pt>
                <c:pt idx="953">
                  <c:v>40767</c:v>
                </c:pt>
                <c:pt idx="954">
                  <c:v>40768</c:v>
                </c:pt>
                <c:pt idx="955">
                  <c:v>40769</c:v>
                </c:pt>
                <c:pt idx="956">
                  <c:v>40770</c:v>
                </c:pt>
                <c:pt idx="957">
                  <c:v>40771</c:v>
                </c:pt>
                <c:pt idx="958">
                  <c:v>40772</c:v>
                </c:pt>
                <c:pt idx="959">
                  <c:v>40773</c:v>
                </c:pt>
                <c:pt idx="960">
                  <c:v>40774</c:v>
                </c:pt>
                <c:pt idx="961">
                  <c:v>40775</c:v>
                </c:pt>
                <c:pt idx="962">
                  <c:v>40776</c:v>
                </c:pt>
                <c:pt idx="963">
                  <c:v>40777</c:v>
                </c:pt>
                <c:pt idx="964">
                  <c:v>40778</c:v>
                </c:pt>
                <c:pt idx="965">
                  <c:v>40779</c:v>
                </c:pt>
                <c:pt idx="966">
                  <c:v>40780</c:v>
                </c:pt>
                <c:pt idx="967">
                  <c:v>40781</c:v>
                </c:pt>
                <c:pt idx="968">
                  <c:v>40782</c:v>
                </c:pt>
                <c:pt idx="969">
                  <c:v>40783</c:v>
                </c:pt>
                <c:pt idx="970">
                  <c:v>40784</c:v>
                </c:pt>
                <c:pt idx="971">
                  <c:v>40785</c:v>
                </c:pt>
                <c:pt idx="972">
                  <c:v>40786</c:v>
                </c:pt>
                <c:pt idx="973">
                  <c:v>40787</c:v>
                </c:pt>
                <c:pt idx="974">
                  <c:v>40788</c:v>
                </c:pt>
                <c:pt idx="975">
                  <c:v>40789</c:v>
                </c:pt>
                <c:pt idx="976">
                  <c:v>40790</c:v>
                </c:pt>
                <c:pt idx="977">
                  <c:v>40791</c:v>
                </c:pt>
                <c:pt idx="978">
                  <c:v>40792</c:v>
                </c:pt>
                <c:pt idx="979">
                  <c:v>40793</c:v>
                </c:pt>
                <c:pt idx="980">
                  <c:v>40794</c:v>
                </c:pt>
                <c:pt idx="981">
                  <c:v>40795</c:v>
                </c:pt>
                <c:pt idx="982">
                  <c:v>40796</c:v>
                </c:pt>
                <c:pt idx="983">
                  <c:v>40797</c:v>
                </c:pt>
                <c:pt idx="984">
                  <c:v>40798</c:v>
                </c:pt>
                <c:pt idx="985">
                  <c:v>40799</c:v>
                </c:pt>
                <c:pt idx="986">
                  <c:v>40800</c:v>
                </c:pt>
                <c:pt idx="987">
                  <c:v>40801</c:v>
                </c:pt>
                <c:pt idx="988">
                  <c:v>40802</c:v>
                </c:pt>
                <c:pt idx="989">
                  <c:v>40803</c:v>
                </c:pt>
                <c:pt idx="990">
                  <c:v>40804</c:v>
                </c:pt>
                <c:pt idx="991">
                  <c:v>40805</c:v>
                </c:pt>
                <c:pt idx="992">
                  <c:v>40806</c:v>
                </c:pt>
                <c:pt idx="993">
                  <c:v>40807</c:v>
                </c:pt>
                <c:pt idx="994">
                  <c:v>40808</c:v>
                </c:pt>
                <c:pt idx="995">
                  <c:v>40809</c:v>
                </c:pt>
                <c:pt idx="996">
                  <c:v>40810</c:v>
                </c:pt>
                <c:pt idx="997">
                  <c:v>40811</c:v>
                </c:pt>
                <c:pt idx="998">
                  <c:v>40812</c:v>
                </c:pt>
                <c:pt idx="999">
                  <c:v>40813</c:v>
                </c:pt>
                <c:pt idx="1000">
                  <c:v>40814</c:v>
                </c:pt>
                <c:pt idx="1001">
                  <c:v>40815</c:v>
                </c:pt>
                <c:pt idx="1002">
                  <c:v>40816</c:v>
                </c:pt>
                <c:pt idx="1003">
                  <c:v>40817</c:v>
                </c:pt>
                <c:pt idx="1004">
                  <c:v>40818</c:v>
                </c:pt>
                <c:pt idx="1005">
                  <c:v>40819</c:v>
                </c:pt>
                <c:pt idx="1006">
                  <c:v>40820</c:v>
                </c:pt>
                <c:pt idx="1007">
                  <c:v>40821</c:v>
                </c:pt>
                <c:pt idx="1008">
                  <c:v>40822</c:v>
                </c:pt>
                <c:pt idx="1009">
                  <c:v>40823</c:v>
                </c:pt>
                <c:pt idx="1010">
                  <c:v>40824</c:v>
                </c:pt>
                <c:pt idx="1011">
                  <c:v>40825</c:v>
                </c:pt>
                <c:pt idx="1012">
                  <c:v>40826</c:v>
                </c:pt>
                <c:pt idx="1013">
                  <c:v>40827</c:v>
                </c:pt>
                <c:pt idx="1014">
                  <c:v>40828</c:v>
                </c:pt>
                <c:pt idx="1015">
                  <c:v>40829</c:v>
                </c:pt>
                <c:pt idx="1016">
                  <c:v>40830</c:v>
                </c:pt>
                <c:pt idx="1017">
                  <c:v>40831</c:v>
                </c:pt>
                <c:pt idx="1018">
                  <c:v>40832</c:v>
                </c:pt>
                <c:pt idx="1019">
                  <c:v>40833</c:v>
                </c:pt>
                <c:pt idx="1020">
                  <c:v>40834</c:v>
                </c:pt>
                <c:pt idx="1021">
                  <c:v>40835</c:v>
                </c:pt>
                <c:pt idx="1022">
                  <c:v>40836</c:v>
                </c:pt>
                <c:pt idx="1023">
                  <c:v>40837</c:v>
                </c:pt>
                <c:pt idx="1024">
                  <c:v>40838</c:v>
                </c:pt>
                <c:pt idx="1025">
                  <c:v>40839</c:v>
                </c:pt>
                <c:pt idx="1026">
                  <c:v>40840</c:v>
                </c:pt>
                <c:pt idx="1027">
                  <c:v>40841</c:v>
                </c:pt>
                <c:pt idx="1028">
                  <c:v>40842</c:v>
                </c:pt>
                <c:pt idx="1029">
                  <c:v>40843</c:v>
                </c:pt>
                <c:pt idx="1030">
                  <c:v>40844</c:v>
                </c:pt>
                <c:pt idx="1031">
                  <c:v>40845</c:v>
                </c:pt>
                <c:pt idx="1032">
                  <c:v>40846</c:v>
                </c:pt>
                <c:pt idx="1033">
                  <c:v>40847</c:v>
                </c:pt>
                <c:pt idx="1034">
                  <c:v>40848</c:v>
                </c:pt>
                <c:pt idx="1035">
                  <c:v>40849</c:v>
                </c:pt>
                <c:pt idx="1036">
                  <c:v>40850</c:v>
                </c:pt>
                <c:pt idx="1037">
                  <c:v>40851</c:v>
                </c:pt>
                <c:pt idx="1038">
                  <c:v>40852</c:v>
                </c:pt>
                <c:pt idx="1039">
                  <c:v>40853</c:v>
                </c:pt>
                <c:pt idx="1040">
                  <c:v>40854</c:v>
                </c:pt>
                <c:pt idx="1041">
                  <c:v>40855</c:v>
                </c:pt>
                <c:pt idx="1042">
                  <c:v>40856</c:v>
                </c:pt>
                <c:pt idx="1043">
                  <c:v>40857</c:v>
                </c:pt>
                <c:pt idx="1044">
                  <c:v>40858</c:v>
                </c:pt>
                <c:pt idx="1045">
                  <c:v>40859</c:v>
                </c:pt>
                <c:pt idx="1046">
                  <c:v>40860</c:v>
                </c:pt>
                <c:pt idx="1047">
                  <c:v>40861</c:v>
                </c:pt>
                <c:pt idx="1048">
                  <c:v>40862</c:v>
                </c:pt>
                <c:pt idx="1049">
                  <c:v>40863</c:v>
                </c:pt>
                <c:pt idx="1050">
                  <c:v>40864</c:v>
                </c:pt>
                <c:pt idx="1051">
                  <c:v>40865</c:v>
                </c:pt>
                <c:pt idx="1052">
                  <c:v>40866</c:v>
                </c:pt>
                <c:pt idx="1053">
                  <c:v>40867</c:v>
                </c:pt>
                <c:pt idx="1054">
                  <c:v>40868</c:v>
                </c:pt>
                <c:pt idx="1055">
                  <c:v>40869</c:v>
                </c:pt>
                <c:pt idx="1056">
                  <c:v>40870</c:v>
                </c:pt>
                <c:pt idx="1057">
                  <c:v>40871</c:v>
                </c:pt>
                <c:pt idx="1058">
                  <c:v>40872</c:v>
                </c:pt>
                <c:pt idx="1059">
                  <c:v>40873</c:v>
                </c:pt>
                <c:pt idx="1060">
                  <c:v>40874</c:v>
                </c:pt>
                <c:pt idx="1061">
                  <c:v>40875</c:v>
                </c:pt>
                <c:pt idx="1062">
                  <c:v>40876</c:v>
                </c:pt>
                <c:pt idx="1063">
                  <c:v>40877</c:v>
                </c:pt>
                <c:pt idx="1064">
                  <c:v>40878</c:v>
                </c:pt>
                <c:pt idx="1065">
                  <c:v>40879</c:v>
                </c:pt>
                <c:pt idx="1066">
                  <c:v>40880</c:v>
                </c:pt>
                <c:pt idx="1067">
                  <c:v>40881</c:v>
                </c:pt>
                <c:pt idx="1068">
                  <c:v>40882</c:v>
                </c:pt>
                <c:pt idx="1069">
                  <c:v>40883</c:v>
                </c:pt>
                <c:pt idx="1070">
                  <c:v>40884</c:v>
                </c:pt>
                <c:pt idx="1071">
                  <c:v>40885</c:v>
                </c:pt>
                <c:pt idx="1072">
                  <c:v>40886</c:v>
                </c:pt>
                <c:pt idx="1073">
                  <c:v>40887</c:v>
                </c:pt>
                <c:pt idx="1074">
                  <c:v>40888</c:v>
                </c:pt>
                <c:pt idx="1075">
                  <c:v>40889</c:v>
                </c:pt>
                <c:pt idx="1076">
                  <c:v>40890</c:v>
                </c:pt>
                <c:pt idx="1077">
                  <c:v>40891</c:v>
                </c:pt>
                <c:pt idx="1078">
                  <c:v>40892</c:v>
                </c:pt>
                <c:pt idx="1079">
                  <c:v>40893</c:v>
                </c:pt>
                <c:pt idx="1080">
                  <c:v>40894</c:v>
                </c:pt>
                <c:pt idx="1081">
                  <c:v>40895</c:v>
                </c:pt>
                <c:pt idx="1082">
                  <c:v>40896</c:v>
                </c:pt>
                <c:pt idx="1083">
                  <c:v>40897</c:v>
                </c:pt>
                <c:pt idx="1084">
                  <c:v>40898</c:v>
                </c:pt>
                <c:pt idx="1085">
                  <c:v>40899</c:v>
                </c:pt>
                <c:pt idx="1086">
                  <c:v>40900</c:v>
                </c:pt>
                <c:pt idx="1087">
                  <c:v>40901</c:v>
                </c:pt>
                <c:pt idx="1088">
                  <c:v>40902</c:v>
                </c:pt>
                <c:pt idx="1089">
                  <c:v>40903</c:v>
                </c:pt>
                <c:pt idx="1090">
                  <c:v>40904</c:v>
                </c:pt>
                <c:pt idx="1091">
                  <c:v>40905</c:v>
                </c:pt>
                <c:pt idx="1092">
                  <c:v>40906</c:v>
                </c:pt>
                <c:pt idx="1093">
                  <c:v>40907</c:v>
                </c:pt>
                <c:pt idx="1094">
                  <c:v>40908</c:v>
                </c:pt>
                <c:pt idx="1095">
                  <c:v>40909</c:v>
                </c:pt>
                <c:pt idx="1096">
                  <c:v>40910</c:v>
                </c:pt>
                <c:pt idx="1097">
                  <c:v>40911</c:v>
                </c:pt>
                <c:pt idx="1098">
                  <c:v>40912</c:v>
                </c:pt>
                <c:pt idx="1099">
                  <c:v>40913</c:v>
                </c:pt>
                <c:pt idx="1100">
                  <c:v>40914</c:v>
                </c:pt>
                <c:pt idx="1101">
                  <c:v>40915</c:v>
                </c:pt>
                <c:pt idx="1102">
                  <c:v>40916</c:v>
                </c:pt>
                <c:pt idx="1103">
                  <c:v>40917</c:v>
                </c:pt>
                <c:pt idx="1104">
                  <c:v>40918</c:v>
                </c:pt>
                <c:pt idx="1105">
                  <c:v>40919</c:v>
                </c:pt>
                <c:pt idx="1106">
                  <c:v>40920</c:v>
                </c:pt>
                <c:pt idx="1107">
                  <c:v>40921</c:v>
                </c:pt>
                <c:pt idx="1108">
                  <c:v>40922</c:v>
                </c:pt>
                <c:pt idx="1109">
                  <c:v>40923</c:v>
                </c:pt>
                <c:pt idx="1110">
                  <c:v>40924</c:v>
                </c:pt>
                <c:pt idx="1111">
                  <c:v>40925</c:v>
                </c:pt>
                <c:pt idx="1112">
                  <c:v>40926</c:v>
                </c:pt>
                <c:pt idx="1113">
                  <c:v>40927</c:v>
                </c:pt>
                <c:pt idx="1114">
                  <c:v>40928</c:v>
                </c:pt>
                <c:pt idx="1115">
                  <c:v>40929</c:v>
                </c:pt>
                <c:pt idx="1116">
                  <c:v>40930</c:v>
                </c:pt>
                <c:pt idx="1117">
                  <c:v>40931</c:v>
                </c:pt>
                <c:pt idx="1118">
                  <c:v>40932</c:v>
                </c:pt>
                <c:pt idx="1119">
                  <c:v>40933</c:v>
                </c:pt>
                <c:pt idx="1120">
                  <c:v>40934</c:v>
                </c:pt>
                <c:pt idx="1121">
                  <c:v>40935</c:v>
                </c:pt>
                <c:pt idx="1122">
                  <c:v>40936</c:v>
                </c:pt>
                <c:pt idx="1123">
                  <c:v>40937</c:v>
                </c:pt>
                <c:pt idx="1124">
                  <c:v>40938</c:v>
                </c:pt>
                <c:pt idx="1125">
                  <c:v>40939</c:v>
                </c:pt>
                <c:pt idx="1126">
                  <c:v>40940</c:v>
                </c:pt>
                <c:pt idx="1127">
                  <c:v>40941</c:v>
                </c:pt>
                <c:pt idx="1128">
                  <c:v>40942</c:v>
                </c:pt>
                <c:pt idx="1129">
                  <c:v>40943</c:v>
                </c:pt>
                <c:pt idx="1130">
                  <c:v>40944</c:v>
                </c:pt>
                <c:pt idx="1131">
                  <c:v>40945</c:v>
                </c:pt>
                <c:pt idx="1132">
                  <c:v>40946</c:v>
                </c:pt>
                <c:pt idx="1133">
                  <c:v>40947</c:v>
                </c:pt>
                <c:pt idx="1134">
                  <c:v>40948</c:v>
                </c:pt>
                <c:pt idx="1135">
                  <c:v>40949</c:v>
                </c:pt>
                <c:pt idx="1136">
                  <c:v>40950</c:v>
                </c:pt>
                <c:pt idx="1137">
                  <c:v>40951</c:v>
                </c:pt>
                <c:pt idx="1138">
                  <c:v>40952</c:v>
                </c:pt>
                <c:pt idx="1139">
                  <c:v>40953</c:v>
                </c:pt>
                <c:pt idx="1140">
                  <c:v>40954</c:v>
                </c:pt>
                <c:pt idx="1141">
                  <c:v>40955</c:v>
                </c:pt>
                <c:pt idx="1142">
                  <c:v>40956</c:v>
                </c:pt>
                <c:pt idx="1143">
                  <c:v>40957</c:v>
                </c:pt>
                <c:pt idx="1144">
                  <c:v>40958</c:v>
                </c:pt>
                <c:pt idx="1145">
                  <c:v>40959</c:v>
                </c:pt>
                <c:pt idx="1146">
                  <c:v>40960</c:v>
                </c:pt>
                <c:pt idx="1147">
                  <c:v>40961</c:v>
                </c:pt>
                <c:pt idx="1148">
                  <c:v>40962</c:v>
                </c:pt>
                <c:pt idx="1149">
                  <c:v>40963</c:v>
                </c:pt>
                <c:pt idx="1150">
                  <c:v>40964</c:v>
                </c:pt>
                <c:pt idx="1151">
                  <c:v>40965</c:v>
                </c:pt>
                <c:pt idx="1152">
                  <c:v>40966</c:v>
                </c:pt>
                <c:pt idx="1153">
                  <c:v>40967</c:v>
                </c:pt>
                <c:pt idx="1154">
                  <c:v>40968</c:v>
                </c:pt>
                <c:pt idx="1155">
                  <c:v>40969</c:v>
                </c:pt>
                <c:pt idx="1156">
                  <c:v>40970</c:v>
                </c:pt>
                <c:pt idx="1157">
                  <c:v>40971</c:v>
                </c:pt>
                <c:pt idx="1158">
                  <c:v>40972</c:v>
                </c:pt>
                <c:pt idx="1159">
                  <c:v>40973</c:v>
                </c:pt>
                <c:pt idx="1160">
                  <c:v>40974</c:v>
                </c:pt>
                <c:pt idx="1161">
                  <c:v>40975</c:v>
                </c:pt>
                <c:pt idx="1162">
                  <c:v>40976</c:v>
                </c:pt>
                <c:pt idx="1163">
                  <c:v>40977</c:v>
                </c:pt>
                <c:pt idx="1164">
                  <c:v>40978</c:v>
                </c:pt>
                <c:pt idx="1165">
                  <c:v>40979</c:v>
                </c:pt>
                <c:pt idx="1166">
                  <c:v>40980</c:v>
                </c:pt>
                <c:pt idx="1167">
                  <c:v>40981</c:v>
                </c:pt>
                <c:pt idx="1168">
                  <c:v>40982</c:v>
                </c:pt>
                <c:pt idx="1169">
                  <c:v>40983</c:v>
                </c:pt>
                <c:pt idx="1170">
                  <c:v>40984</c:v>
                </c:pt>
                <c:pt idx="1171">
                  <c:v>40985</c:v>
                </c:pt>
                <c:pt idx="1172">
                  <c:v>40986</c:v>
                </c:pt>
                <c:pt idx="1173">
                  <c:v>40987</c:v>
                </c:pt>
                <c:pt idx="1174">
                  <c:v>40988</c:v>
                </c:pt>
                <c:pt idx="1175">
                  <c:v>40989</c:v>
                </c:pt>
                <c:pt idx="1176">
                  <c:v>40990</c:v>
                </c:pt>
                <c:pt idx="1177">
                  <c:v>40991</c:v>
                </c:pt>
                <c:pt idx="1178">
                  <c:v>40992</c:v>
                </c:pt>
                <c:pt idx="1179">
                  <c:v>40993</c:v>
                </c:pt>
                <c:pt idx="1180">
                  <c:v>40994</c:v>
                </c:pt>
                <c:pt idx="1181">
                  <c:v>40995</c:v>
                </c:pt>
                <c:pt idx="1182">
                  <c:v>40996</c:v>
                </c:pt>
                <c:pt idx="1183">
                  <c:v>40997</c:v>
                </c:pt>
                <c:pt idx="1184">
                  <c:v>40998</c:v>
                </c:pt>
                <c:pt idx="1185">
                  <c:v>40999</c:v>
                </c:pt>
                <c:pt idx="1186">
                  <c:v>41000</c:v>
                </c:pt>
                <c:pt idx="1187">
                  <c:v>41001</c:v>
                </c:pt>
                <c:pt idx="1188">
                  <c:v>41002</c:v>
                </c:pt>
                <c:pt idx="1189">
                  <c:v>41003</c:v>
                </c:pt>
                <c:pt idx="1190">
                  <c:v>41004</c:v>
                </c:pt>
                <c:pt idx="1191">
                  <c:v>41005</c:v>
                </c:pt>
                <c:pt idx="1192">
                  <c:v>41006</c:v>
                </c:pt>
                <c:pt idx="1193">
                  <c:v>41007</c:v>
                </c:pt>
                <c:pt idx="1194">
                  <c:v>41008</c:v>
                </c:pt>
                <c:pt idx="1195">
                  <c:v>41009</c:v>
                </c:pt>
                <c:pt idx="1196">
                  <c:v>41010</c:v>
                </c:pt>
                <c:pt idx="1197">
                  <c:v>41011</c:v>
                </c:pt>
                <c:pt idx="1198">
                  <c:v>41012</c:v>
                </c:pt>
                <c:pt idx="1199">
                  <c:v>41013</c:v>
                </c:pt>
                <c:pt idx="1200">
                  <c:v>41014</c:v>
                </c:pt>
                <c:pt idx="1201">
                  <c:v>41015</c:v>
                </c:pt>
                <c:pt idx="1202">
                  <c:v>41016</c:v>
                </c:pt>
                <c:pt idx="1203">
                  <c:v>41017</c:v>
                </c:pt>
                <c:pt idx="1204">
                  <c:v>41018</c:v>
                </c:pt>
                <c:pt idx="1205">
                  <c:v>41019</c:v>
                </c:pt>
                <c:pt idx="1206">
                  <c:v>41020</c:v>
                </c:pt>
                <c:pt idx="1207">
                  <c:v>41021</c:v>
                </c:pt>
                <c:pt idx="1208">
                  <c:v>41022</c:v>
                </c:pt>
                <c:pt idx="1209">
                  <c:v>41023</c:v>
                </c:pt>
                <c:pt idx="1210">
                  <c:v>41024</c:v>
                </c:pt>
                <c:pt idx="1211">
                  <c:v>41025</c:v>
                </c:pt>
                <c:pt idx="1212">
                  <c:v>41026</c:v>
                </c:pt>
                <c:pt idx="1213">
                  <c:v>41027</c:v>
                </c:pt>
                <c:pt idx="1214">
                  <c:v>41028</c:v>
                </c:pt>
                <c:pt idx="1215">
                  <c:v>41029</c:v>
                </c:pt>
                <c:pt idx="1216">
                  <c:v>41030</c:v>
                </c:pt>
                <c:pt idx="1217">
                  <c:v>41031</c:v>
                </c:pt>
                <c:pt idx="1218">
                  <c:v>41032</c:v>
                </c:pt>
                <c:pt idx="1219">
                  <c:v>41033</c:v>
                </c:pt>
                <c:pt idx="1220">
                  <c:v>41034</c:v>
                </c:pt>
                <c:pt idx="1221">
                  <c:v>41035</c:v>
                </c:pt>
                <c:pt idx="1222">
                  <c:v>41036</c:v>
                </c:pt>
                <c:pt idx="1223">
                  <c:v>41037</c:v>
                </c:pt>
                <c:pt idx="1224">
                  <c:v>41038</c:v>
                </c:pt>
                <c:pt idx="1225">
                  <c:v>41039</c:v>
                </c:pt>
                <c:pt idx="1226">
                  <c:v>41040</c:v>
                </c:pt>
                <c:pt idx="1227">
                  <c:v>41041</c:v>
                </c:pt>
                <c:pt idx="1228">
                  <c:v>41042</c:v>
                </c:pt>
                <c:pt idx="1229">
                  <c:v>41043</c:v>
                </c:pt>
                <c:pt idx="1230">
                  <c:v>41044</c:v>
                </c:pt>
                <c:pt idx="1231">
                  <c:v>41045</c:v>
                </c:pt>
                <c:pt idx="1232">
                  <c:v>41046</c:v>
                </c:pt>
                <c:pt idx="1233">
                  <c:v>41047</c:v>
                </c:pt>
                <c:pt idx="1234">
                  <c:v>41048</c:v>
                </c:pt>
                <c:pt idx="1235">
                  <c:v>41049</c:v>
                </c:pt>
                <c:pt idx="1236">
                  <c:v>41050</c:v>
                </c:pt>
                <c:pt idx="1237">
                  <c:v>41051</c:v>
                </c:pt>
                <c:pt idx="1238">
                  <c:v>41052</c:v>
                </c:pt>
                <c:pt idx="1239">
                  <c:v>41053</c:v>
                </c:pt>
                <c:pt idx="1240">
                  <c:v>41054</c:v>
                </c:pt>
                <c:pt idx="1241">
                  <c:v>41055</c:v>
                </c:pt>
                <c:pt idx="1242">
                  <c:v>41056</c:v>
                </c:pt>
                <c:pt idx="1243">
                  <c:v>41057</c:v>
                </c:pt>
                <c:pt idx="1244">
                  <c:v>41058</c:v>
                </c:pt>
                <c:pt idx="1245">
                  <c:v>41059</c:v>
                </c:pt>
                <c:pt idx="1246">
                  <c:v>41060</c:v>
                </c:pt>
                <c:pt idx="1247">
                  <c:v>41061</c:v>
                </c:pt>
                <c:pt idx="1248">
                  <c:v>41062</c:v>
                </c:pt>
                <c:pt idx="1249">
                  <c:v>41063</c:v>
                </c:pt>
                <c:pt idx="1250">
                  <c:v>41064</c:v>
                </c:pt>
                <c:pt idx="1251">
                  <c:v>41065</c:v>
                </c:pt>
                <c:pt idx="1252">
                  <c:v>41066</c:v>
                </c:pt>
                <c:pt idx="1253">
                  <c:v>41067</c:v>
                </c:pt>
                <c:pt idx="1254">
                  <c:v>41068</c:v>
                </c:pt>
                <c:pt idx="1255">
                  <c:v>41069</c:v>
                </c:pt>
                <c:pt idx="1256">
                  <c:v>41070</c:v>
                </c:pt>
                <c:pt idx="1257">
                  <c:v>41071</c:v>
                </c:pt>
                <c:pt idx="1258">
                  <c:v>41072</c:v>
                </c:pt>
                <c:pt idx="1259">
                  <c:v>41073</c:v>
                </c:pt>
                <c:pt idx="1260">
                  <c:v>41074</c:v>
                </c:pt>
                <c:pt idx="1261">
                  <c:v>41075</c:v>
                </c:pt>
                <c:pt idx="1262">
                  <c:v>41076</c:v>
                </c:pt>
                <c:pt idx="1263">
                  <c:v>41077</c:v>
                </c:pt>
                <c:pt idx="1264">
                  <c:v>41078</c:v>
                </c:pt>
                <c:pt idx="1265">
                  <c:v>41079</c:v>
                </c:pt>
                <c:pt idx="1266">
                  <c:v>41080</c:v>
                </c:pt>
                <c:pt idx="1267">
                  <c:v>41081</c:v>
                </c:pt>
                <c:pt idx="1268">
                  <c:v>41082</c:v>
                </c:pt>
                <c:pt idx="1269">
                  <c:v>41083</c:v>
                </c:pt>
                <c:pt idx="1270">
                  <c:v>41084</c:v>
                </c:pt>
                <c:pt idx="1271">
                  <c:v>41085</c:v>
                </c:pt>
                <c:pt idx="1272">
                  <c:v>41086</c:v>
                </c:pt>
                <c:pt idx="1273">
                  <c:v>41087</c:v>
                </c:pt>
                <c:pt idx="1274">
                  <c:v>41088</c:v>
                </c:pt>
                <c:pt idx="1275">
                  <c:v>41089</c:v>
                </c:pt>
                <c:pt idx="1276">
                  <c:v>41090</c:v>
                </c:pt>
                <c:pt idx="1277">
                  <c:v>41091</c:v>
                </c:pt>
                <c:pt idx="1278">
                  <c:v>41092</c:v>
                </c:pt>
                <c:pt idx="1279">
                  <c:v>41093</c:v>
                </c:pt>
                <c:pt idx="1280">
                  <c:v>41094</c:v>
                </c:pt>
                <c:pt idx="1281">
                  <c:v>41095</c:v>
                </c:pt>
                <c:pt idx="1282">
                  <c:v>41096</c:v>
                </c:pt>
                <c:pt idx="1283">
                  <c:v>41097</c:v>
                </c:pt>
                <c:pt idx="1284">
                  <c:v>41098</c:v>
                </c:pt>
                <c:pt idx="1285">
                  <c:v>41099</c:v>
                </c:pt>
                <c:pt idx="1286">
                  <c:v>41100</c:v>
                </c:pt>
                <c:pt idx="1287">
                  <c:v>41101</c:v>
                </c:pt>
                <c:pt idx="1288">
                  <c:v>41102</c:v>
                </c:pt>
                <c:pt idx="1289">
                  <c:v>41103</c:v>
                </c:pt>
                <c:pt idx="1290">
                  <c:v>41104</c:v>
                </c:pt>
                <c:pt idx="1291">
                  <c:v>41105</c:v>
                </c:pt>
                <c:pt idx="1292">
                  <c:v>41106</c:v>
                </c:pt>
                <c:pt idx="1293">
                  <c:v>41107</c:v>
                </c:pt>
                <c:pt idx="1294">
                  <c:v>41108</c:v>
                </c:pt>
                <c:pt idx="1295">
                  <c:v>41109</c:v>
                </c:pt>
                <c:pt idx="1296">
                  <c:v>41110</c:v>
                </c:pt>
                <c:pt idx="1297">
                  <c:v>41111</c:v>
                </c:pt>
                <c:pt idx="1298">
                  <c:v>41112</c:v>
                </c:pt>
                <c:pt idx="1299">
                  <c:v>41113</c:v>
                </c:pt>
                <c:pt idx="1300">
                  <c:v>41114</c:v>
                </c:pt>
                <c:pt idx="1301">
                  <c:v>41115</c:v>
                </c:pt>
                <c:pt idx="1302">
                  <c:v>41116</c:v>
                </c:pt>
                <c:pt idx="1303">
                  <c:v>41117</c:v>
                </c:pt>
                <c:pt idx="1304">
                  <c:v>41118</c:v>
                </c:pt>
                <c:pt idx="1305">
                  <c:v>41119</c:v>
                </c:pt>
                <c:pt idx="1306">
                  <c:v>41120</c:v>
                </c:pt>
                <c:pt idx="1307">
                  <c:v>41121</c:v>
                </c:pt>
                <c:pt idx="1308">
                  <c:v>41122</c:v>
                </c:pt>
                <c:pt idx="1309">
                  <c:v>41123</c:v>
                </c:pt>
                <c:pt idx="1310">
                  <c:v>41124</c:v>
                </c:pt>
                <c:pt idx="1311">
                  <c:v>41125</c:v>
                </c:pt>
                <c:pt idx="1312">
                  <c:v>41126</c:v>
                </c:pt>
                <c:pt idx="1313">
                  <c:v>41127</c:v>
                </c:pt>
                <c:pt idx="1314">
                  <c:v>41128</c:v>
                </c:pt>
                <c:pt idx="1315">
                  <c:v>41129</c:v>
                </c:pt>
                <c:pt idx="1316">
                  <c:v>41130</c:v>
                </c:pt>
                <c:pt idx="1317">
                  <c:v>41131</c:v>
                </c:pt>
                <c:pt idx="1318">
                  <c:v>41132</c:v>
                </c:pt>
                <c:pt idx="1319">
                  <c:v>41133</c:v>
                </c:pt>
                <c:pt idx="1320">
                  <c:v>41134</c:v>
                </c:pt>
                <c:pt idx="1321">
                  <c:v>41135</c:v>
                </c:pt>
                <c:pt idx="1322">
                  <c:v>41136</c:v>
                </c:pt>
                <c:pt idx="1323">
                  <c:v>41137</c:v>
                </c:pt>
                <c:pt idx="1324">
                  <c:v>41138</c:v>
                </c:pt>
                <c:pt idx="1325">
                  <c:v>41139</c:v>
                </c:pt>
                <c:pt idx="1326">
                  <c:v>41140</c:v>
                </c:pt>
                <c:pt idx="1327">
                  <c:v>41141</c:v>
                </c:pt>
                <c:pt idx="1328">
                  <c:v>41142</c:v>
                </c:pt>
                <c:pt idx="1329">
                  <c:v>41143</c:v>
                </c:pt>
                <c:pt idx="1330">
                  <c:v>41144</c:v>
                </c:pt>
                <c:pt idx="1331">
                  <c:v>41145</c:v>
                </c:pt>
                <c:pt idx="1332">
                  <c:v>41146</c:v>
                </c:pt>
                <c:pt idx="1333">
                  <c:v>41147</c:v>
                </c:pt>
                <c:pt idx="1334">
                  <c:v>41148</c:v>
                </c:pt>
                <c:pt idx="1335">
                  <c:v>41149</c:v>
                </c:pt>
                <c:pt idx="1336">
                  <c:v>41150</c:v>
                </c:pt>
                <c:pt idx="1337">
                  <c:v>41151</c:v>
                </c:pt>
                <c:pt idx="1338">
                  <c:v>41152</c:v>
                </c:pt>
                <c:pt idx="1339">
                  <c:v>41153</c:v>
                </c:pt>
                <c:pt idx="1340">
                  <c:v>41154</c:v>
                </c:pt>
                <c:pt idx="1341">
                  <c:v>41155</c:v>
                </c:pt>
                <c:pt idx="1342">
                  <c:v>41156</c:v>
                </c:pt>
                <c:pt idx="1343">
                  <c:v>41157</c:v>
                </c:pt>
                <c:pt idx="1344">
                  <c:v>41158</c:v>
                </c:pt>
                <c:pt idx="1345">
                  <c:v>41159</c:v>
                </c:pt>
                <c:pt idx="1346">
                  <c:v>41160</c:v>
                </c:pt>
                <c:pt idx="1347">
                  <c:v>41161</c:v>
                </c:pt>
                <c:pt idx="1348">
                  <c:v>41162</c:v>
                </c:pt>
                <c:pt idx="1349">
                  <c:v>41163</c:v>
                </c:pt>
                <c:pt idx="1350">
                  <c:v>41164</c:v>
                </c:pt>
                <c:pt idx="1351">
                  <c:v>41165</c:v>
                </c:pt>
                <c:pt idx="1352">
                  <c:v>41166</c:v>
                </c:pt>
                <c:pt idx="1353">
                  <c:v>41167</c:v>
                </c:pt>
                <c:pt idx="1354">
                  <c:v>41168</c:v>
                </c:pt>
                <c:pt idx="1355">
                  <c:v>41169</c:v>
                </c:pt>
                <c:pt idx="1356">
                  <c:v>41170</c:v>
                </c:pt>
                <c:pt idx="1357">
                  <c:v>41171</c:v>
                </c:pt>
                <c:pt idx="1358">
                  <c:v>41172</c:v>
                </c:pt>
                <c:pt idx="1359">
                  <c:v>41173</c:v>
                </c:pt>
                <c:pt idx="1360">
                  <c:v>41174</c:v>
                </c:pt>
                <c:pt idx="1361">
                  <c:v>41175</c:v>
                </c:pt>
                <c:pt idx="1362">
                  <c:v>41176</c:v>
                </c:pt>
                <c:pt idx="1363">
                  <c:v>41177</c:v>
                </c:pt>
                <c:pt idx="1364">
                  <c:v>41178</c:v>
                </c:pt>
                <c:pt idx="1365">
                  <c:v>41179</c:v>
                </c:pt>
                <c:pt idx="1366">
                  <c:v>41180</c:v>
                </c:pt>
                <c:pt idx="1367">
                  <c:v>41181</c:v>
                </c:pt>
                <c:pt idx="1368">
                  <c:v>41182</c:v>
                </c:pt>
                <c:pt idx="1369">
                  <c:v>41183</c:v>
                </c:pt>
                <c:pt idx="1370">
                  <c:v>41184</c:v>
                </c:pt>
                <c:pt idx="1371">
                  <c:v>41185</c:v>
                </c:pt>
                <c:pt idx="1372">
                  <c:v>41186</c:v>
                </c:pt>
                <c:pt idx="1373">
                  <c:v>41187</c:v>
                </c:pt>
                <c:pt idx="1374">
                  <c:v>41188</c:v>
                </c:pt>
                <c:pt idx="1375">
                  <c:v>41189</c:v>
                </c:pt>
                <c:pt idx="1376">
                  <c:v>41190</c:v>
                </c:pt>
                <c:pt idx="1377">
                  <c:v>41191</c:v>
                </c:pt>
                <c:pt idx="1378">
                  <c:v>41192</c:v>
                </c:pt>
                <c:pt idx="1379">
                  <c:v>41193</c:v>
                </c:pt>
                <c:pt idx="1380">
                  <c:v>41194</c:v>
                </c:pt>
                <c:pt idx="1381">
                  <c:v>41195</c:v>
                </c:pt>
                <c:pt idx="1382">
                  <c:v>41196</c:v>
                </c:pt>
                <c:pt idx="1383">
                  <c:v>41197</c:v>
                </c:pt>
                <c:pt idx="1384">
                  <c:v>41198</c:v>
                </c:pt>
                <c:pt idx="1385">
                  <c:v>41199</c:v>
                </c:pt>
                <c:pt idx="1386">
                  <c:v>41200</c:v>
                </c:pt>
                <c:pt idx="1387">
                  <c:v>41201</c:v>
                </c:pt>
                <c:pt idx="1388">
                  <c:v>41202</c:v>
                </c:pt>
                <c:pt idx="1389">
                  <c:v>41203</c:v>
                </c:pt>
                <c:pt idx="1390">
                  <c:v>41204</c:v>
                </c:pt>
                <c:pt idx="1391">
                  <c:v>41205</c:v>
                </c:pt>
                <c:pt idx="1392">
                  <c:v>41206</c:v>
                </c:pt>
                <c:pt idx="1393">
                  <c:v>41207</c:v>
                </c:pt>
                <c:pt idx="1394">
                  <c:v>41208</c:v>
                </c:pt>
                <c:pt idx="1395">
                  <c:v>41209</c:v>
                </c:pt>
                <c:pt idx="1396">
                  <c:v>41210</c:v>
                </c:pt>
                <c:pt idx="1397">
                  <c:v>41211</c:v>
                </c:pt>
                <c:pt idx="1398">
                  <c:v>41212</c:v>
                </c:pt>
                <c:pt idx="1399">
                  <c:v>41213</c:v>
                </c:pt>
                <c:pt idx="1400">
                  <c:v>41214</c:v>
                </c:pt>
                <c:pt idx="1401">
                  <c:v>41215</c:v>
                </c:pt>
                <c:pt idx="1402">
                  <c:v>41216</c:v>
                </c:pt>
                <c:pt idx="1403">
                  <c:v>41217</c:v>
                </c:pt>
                <c:pt idx="1404">
                  <c:v>41218</c:v>
                </c:pt>
                <c:pt idx="1405">
                  <c:v>41219</c:v>
                </c:pt>
                <c:pt idx="1406">
                  <c:v>41220</c:v>
                </c:pt>
                <c:pt idx="1407">
                  <c:v>41221</c:v>
                </c:pt>
                <c:pt idx="1408">
                  <c:v>41222</c:v>
                </c:pt>
                <c:pt idx="1409">
                  <c:v>41223</c:v>
                </c:pt>
                <c:pt idx="1410">
                  <c:v>41224</c:v>
                </c:pt>
                <c:pt idx="1411">
                  <c:v>41225</c:v>
                </c:pt>
                <c:pt idx="1412">
                  <c:v>41226</c:v>
                </c:pt>
                <c:pt idx="1413">
                  <c:v>41227</c:v>
                </c:pt>
                <c:pt idx="1414">
                  <c:v>41228</c:v>
                </c:pt>
                <c:pt idx="1415">
                  <c:v>41229</c:v>
                </c:pt>
                <c:pt idx="1416">
                  <c:v>41230</c:v>
                </c:pt>
                <c:pt idx="1417">
                  <c:v>41231</c:v>
                </c:pt>
                <c:pt idx="1418">
                  <c:v>41232</c:v>
                </c:pt>
                <c:pt idx="1419">
                  <c:v>41233</c:v>
                </c:pt>
                <c:pt idx="1420">
                  <c:v>41234</c:v>
                </c:pt>
                <c:pt idx="1421">
                  <c:v>41235</c:v>
                </c:pt>
                <c:pt idx="1422">
                  <c:v>41236</c:v>
                </c:pt>
                <c:pt idx="1423">
                  <c:v>41237</c:v>
                </c:pt>
                <c:pt idx="1424">
                  <c:v>41238</c:v>
                </c:pt>
                <c:pt idx="1425">
                  <c:v>41239</c:v>
                </c:pt>
                <c:pt idx="1426">
                  <c:v>41240</c:v>
                </c:pt>
                <c:pt idx="1427">
                  <c:v>41241</c:v>
                </c:pt>
                <c:pt idx="1428">
                  <c:v>41242</c:v>
                </c:pt>
                <c:pt idx="1429">
                  <c:v>41243</c:v>
                </c:pt>
                <c:pt idx="1430">
                  <c:v>41244</c:v>
                </c:pt>
                <c:pt idx="1431">
                  <c:v>41245</c:v>
                </c:pt>
                <c:pt idx="1432">
                  <c:v>41246</c:v>
                </c:pt>
                <c:pt idx="1433">
                  <c:v>41247</c:v>
                </c:pt>
                <c:pt idx="1434">
                  <c:v>41248</c:v>
                </c:pt>
                <c:pt idx="1435">
                  <c:v>41249</c:v>
                </c:pt>
                <c:pt idx="1436">
                  <c:v>41250</c:v>
                </c:pt>
                <c:pt idx="1437">
                  <c:v>41251</c:v>
                </c:pt>
                <c:pt idx="1438">
                  <c:v>41252</c:v>
                </c:pt>
                <c:pt idx="1439">
                  <c:v>41253</c:v>
                </c:pt>
                <c:pt idx="1440">
                  <c:v>41254</c:v>
                </c:pt>
                <c:pt idx="1441">
                  <c:v>41255</c:v>
                </c:pt>
                <c:pt idx="1442">
                  <c:v>41256</c:v>
                </c:pt>
                <c:pt idx="1443">
                  <c:v>41257</c:v>
                </c:pt>
                <c:pt idx="1444">
                  <c:v>41258</c:v>
                </c:pt>
                <c:pt idx="1445">
                  <c:v>41259</c:v>
                </c:pt>
                <c:pt idx="1446">
                  <c:v>41260</c:v>
                </c:pt>
                <c:pt idx="1447">
                  <c:v>41261</c:v>
                </c:pt>
                <c:pt idx="1448">
                  <c:v>41262</c:v>
                </c:pt>
                <c:pt idx="1449">
                  <c:v>41263</c:v>
                </c:pt>
                <c:pt idx="1450">
                  <c:v>41264</c:v>
                </c:pt>
                <c:pt idx="1451">
                  <c:v>41265</c:v>
                </c:pt>
                <c:pt idx="1452">
                  <c:v>41266</c:v>
                </c:pt>
                <c:pt idx="1453">
                  <c:v>41267</c:v>
                </c:pt>
                <c:pt idx="1454">
                  <c:v>41268</c:v>
                </c:pt>
                <c:pt idx="1455">
                  <c:v>41269</c:v>
                </c:pt>
                <c:pt idx="1456">
                  <c:v>41270</c:v>
                </c:pt>
                <c:pt idx="1457">
                  <c:v>41271</c:v>
                </c:pt>
                <c:pt idx="1458">
                  <c:v>41272</c:v>
                </c:pt>
                <c:pt idx="1459">
                  <c:v>41273</c:v>
                </c:pt>
                <c:pt idx="1460">
                  <c:v>41274</c:v>
                </c:pt>
                <c:pt idx="1461">
                  <c:v>41275</c:v>
                </c:pt>
                <c:pt idx="1462">
                  <c:v>41276</c:v>
                </c:pt>
                <c:pt idx="1463">
                  <c:v>41277</c:v>
                </c:pt>
                <c:pt idx="1464">
                  <c:v>41278</c:v>
                </c:pt>
                <c:pt idx="1465">
                  <c:v>41279</c:v>
                </c:pt>
                <c:pt idx="1466">
                  <c:v>41280</c:v>
                </c:pt>
                <c:pt idx="1467">
                  <c:v>41281</c:v>
                </c:pt>
                <c:pt idx="1468">
                  <c:v>41282</c:v>
                </c:pt>
                <c:pt idx="1469">
                  <c:v>41283</c:v>
                </c:pt>
                <c:pt idx="1470">
                  <c:v>41284</c:v>
                </c:pt>
                <c:pt idx="1471">
                  <c:v>41285</c:v>
                </c:pt>
                <c:pt idx="1472">
                  <c:v>41286</c:v>
                </c:pt>
                <c:pt idx="1473">
                  <c:v>41287</c:v>
                </c:pt>
                <c:pt idx="1474">
                  <c:v>41288</c:v>
                </c:pt>
                <c:pt idx="1475">
                  <c:v>41289</c:v>
                </c:pt>
                <c:pt idx="1476">
                  <c:v>41290</c:v>
                </c:pt>
                <c:pt idx="1477">
                  <c:v>41291</c:v>
                </c:pt>
                <c:pt idx="1478">
                  <c:v>41292</c:v>
                </c:pt>
                <c:pt idx="1479">
                  <c:v>41293</c:v>
                </c:pt>
                <c:pt idx="1480">
                  <c:v>41294</c:v>
                </c:pt>
                <c:pt idx="1481">
                  <c:v>41295</c:v>
                </c:pt>
                <c:pt idx="1482">
                  <c:v>41296</c:v>
                </c:pt>
                <c:pt idx="1483">
                  <c:v>41297</c:v>
                </c:pt>
                <c:pt idx="1484">
                  <c:v>41298</c:v>
                </c:pt>
                <c:pt idx="1485">
                  <c:v>41299</c:v>
                </c:pt>
                <c:pt idx="1486">
                  <c:v>41300</c:v>
                </c:pt>
                <c:pt idx="1487">
                  <c:v>41301</c:v>
                </c:pt>
                <c:pt idx="1488">
                  <c:v>41302</c:v>
                </c:pt>
                <c:pt idx="1489">
                  <c:v>41303</c:v>
                </c:pt>
                <c:pt idx="1490">
                  <c:v>41304</c:v>
                </c:pt>
                <c:pt idx="1491">
                  <c:v>41305</c:v>
                </c:pt>
                <c:pt idx="1492">
                  <c:v>41306</c:v>
                </c:pt>
                <c:pt idx="1493">
                  <c:v>41307</c:v>
                </c:pt>
                <c:pt idx="1494">
                  <c:v>41308</c:v>
                </c:pt>
                <c:pt idx="1495">
                  <c:v>41309</c:v>
                </c:pt>
                <c:pt idx="1496">
                  <c:v>41310</c:v>
                </c:pt>
                <c:pt idx="1497">
                  <c:v>41311</c:v>
                </c:pt>
                <c:pt idx="1498">
                  <c:v>41312</c:v>
                </c:pt>
                <c:pt idx="1499">
                  <c:v>41313</c:v>
                </c:pt>
                <c:pt idx="1500">
                  <c:v>41314</c:v>
                </c:pt>
                <c:pt idx="1501">
                  <c:v>41315</c:v>
                </c:pt>
                <c:pt idx="1502">
                  <c:v>41316</c:v>
                </c:pt>
                <c:pt idx="1503">
                  <c:v>41317</c:v>
                </c:pt>
                <c:pt idx="1504">
                  <c:v>41318</c:v>
                </c:pt>
                <c:pt idx="1505">
                  <c:v>41319</c:v>
                </c:pt>
                <c:pt idx="1506">
                  <c:v>41320</c:v>
                </c:pt>
                <c:pt idx="1507">
                  <c:v>41321</c:v>
                </c:pt>
                <c:pt idx="1508">
                  <c:v>41322</c:v>
                </c:pt>
                <c:pt idx="1509">
                  <c:v>41323</c:v>
                </c:pt>
                <c:pt idx="1510">
                  <c:v>41324</c:v>
                </c:pt>
                <c:pt idx="1511">
                  <c:v>41325</c:v>
                </c:pt>
                <c:pt idx="1512">
                  <c:v>41326</c:v>
                </c:pt>
                <c:pt idx="1513">
                  <c:v>41327</c:v>
                </c:pt>
                <c:pt idx="1514">
                  <c:v>41328</c:v>
                </c:pt>
                <c:pt idx="1515">
                  <c:v>41329</c:v>
                </c:pt>
                <c:pt idx="1516">
                  <c:v>41330</c:v>
                </c:pt>
                <c:pt idx="1517">
                  <c:v>41331</c:v>
                </c:pt>
                <c:pt idx="1518">
                  <c:v>41332</c:v>
                </c:pt>
                <c:pt idx="1519">
                  <c:v>41333</c:v>
                </c:pt>
                <c:pt idx="1520">
                  <c:v>41334</c:v>
                </c:pt>
                <c:pt idx="1521">
                  <c:v>41335</c:v>
                </c:pt>
                <c:pt idx="1522">
                  <c:v>41336</c:v>
                </c:pt>
                <c:pt idx="1523">
                  <c:v>41337</c:v>
                </c:pt>
                <c:pt idx="1524">
                  <c:v>41338</c:v>
                </c:pt>
                <c:pt idx="1525">
                  <c:v>41339</c:v>
                </c:pt>
                <c:pt idx="1526">
                  <c:v>41340</c:v>
                </c:pt>
                <c:pt idx="1527">
                  <c:v>41341</c:v>
                </c:pt>
                <c:pt idx="1528">
                  <c:v>41342</c:v>
                </c:pt>
                <c:pt idx="1529">
                  <c:v>41343</c:v>
                </c:pt>
                <c:pt idx="1530">
                  <c:v>41344</c:v>
                </c:pt>
                <c:pt idx="1531">
                  <c:v>41345</c:v>
                </c:pt>
                <c:pt idx="1532">
                  <c:v>41346</c:v>
                </c:pt>
                <c:pt idx="1533">
                  <c:v>41347</c:v>
                </c:pt>
                <c:pt idx="1534">
                  <c:v>41348</c:v>
                </c:pt>
                <c:pt idx="1535">
                  <c:v>41349</c:v>
                </c:pt>
                <c:pt idx="1536">
                  <c:v>41350</c:v>
                </c:pt>
                <c:pt idx="1537">
                  <c:v>41351</c:v>
                </c:pt>
                <c:pt idx="1538">
                  <c:v>41352</c:v>
                </c:pt>
                <c:pt idx="1539">
                  <c:v>41353</c:v>
                </c:pt>
                <c:pt idx="1540">
                  <c:v>41354</c:v>
                </c:pt>
                <c:pt idx="1541">
                  <c:v>41355</c:v>
                </c:pt>
                <c:pt idx="1542">
                  <c:v>41356</c:v>
                </c:pt>
                <c:pt idx="1543">
                  <c:v>41357</c:v>
                </c:pt>
                <c:pt idx="1544">
                  <c:v>41358</c:v>
                </c:pt>
                <c:pt idx="1545">
                  <c:v>41359</c:v>
                </c:pt>
                <c:pt idx="1546">
                  <c:v>41360</c:v>
                </c:pt>
                <c:pt idx="1547">
                  <c:v>41361</c:v>
                </c:pt>
                <c:pt idx="1548">
                  <c:v>41362</c:v>
                </c:pt>
                <c:pt idx="1549">
                  <c:v>41363</c:v>
                </c:pt>
                <c:pt idx="1550">
                  <c:v>41364</c:v>
                </c:pt>
                <c:pt idx="1551">
                  <c:v>41365</c:v>
                </c:pt>
                <c:pt idx="1552">
                  <c:v>41366</c:v>
                </c:pt>
                <c:pt idx="1553">
                  <c:v>41367</c:v>
                </c:pt>
                <c:pt idx="1554">
                  <c:v>41368</c:v>
                </c:pt>
                <c:pt idx="1555">
                  <c:v>41369</c:v>
                </c:pt>
                <c:pt idx="1556">
                  <c:v>41370</c:v>
                </c:pt>
                <c:pt idx="1557">
                  <c:v>41371</c:v>
                </c:pt>
                <c:pt idx="1558">
                  <c:v>41372</c:v>
                </c:pt>
                <c:pt idx="1559">
                  <c:v>41373</c:v>
                </c:pt>
                <c:pt idx="1560">
                  <c:v>41374</c:v>
                </c:pt>
                <c:pt idx="1561">
                  <c:v>41375</c:v>
                </c:pt>
                <c:pt idx="1562">
                  <c:v>41376</c:v>
                </c:pt>
                <c:pt idx="1563">
                  <c:v>41377</c:v>
                </c:pt>
                <c:pt idx="1564">
                  <c:v>41378</c:v>
                </c:pt>
                <c:pt idx="1565">
                  <c:v>41379</c:v>
                </c:pt>
                <c:pt idx="1566">
                  <c:v>41380</c:v>
                </c:pt>
                <c:pt idx="1567">
                  <c:v>41381</c:v>
                </c:pt>
                <c:pt idx="1568">
                  <c:v>41382</c:v>
                </c:pt>
                <c:pt idx="1569">
                  <c:v>41383</c:v>
                </c:pt>
                <c:pt idx="1570">
                  <c:v>41384</c:v>
                </c:pt>
                <c:pt idx="1571">
                  <c:v>41385</c:v>
                </c:pt>
                <c:pt idx="1572">
                  <c:v>41386</c:v>
                </c:pt>
                <c:pt idx="1573">
                  <c:v>41387</c:v>
                </c:pt>
                <c:pt idx="1574">
                  <c:v>41388</c:v>
                </c:pt>
                <c:pt idx="1575">
                  <c:v>41389</c:v>
                </c:pt>
                <c:pt idx="1576">
                  <c:v>41390</c:v>
                </c:pt>
                <c:pt idx="1577">
                  <c:v>41391</c:v>
                </c:pt>
                <c:pt idx="1578">
                  <c:v>41392</c:v>
                </c:pt>
                <c:pt idx="1579">
                  <c:v>41393</c:v>
                </c:pt>
                <c:pt idx="1580">
                  <c:v>41394</c:v>
                </c:pt>
                <c:pt idx="1581">
                  <c:v>41395</c:v>
                </c:pt>
                <c:pt idx="1582">
                  <c:v>41396</c:v>
                </c:pt>
                <c:pt idx="1583">
                  <c:v>41397</c:v>
                </c:pt>
                <c:pt idx="1584">
                  <c:v>41398</c:v>
                </c:pt>
                <c:pt idx="1585">
                  <c:v>41399</c:v>
                </c:pt>
                <c:pt idx="1586">
                  <c:v>41400</c:v>
                </c:pt>
                <c:pt idx="1587">
                  <c:v>41401</c:v>
                </c:pt>
                <c:pt idx="1588">
                  <c:v>41402</c:v>
                </c:pt>
                <c:pt idx="1589">
                  <c:v>41403</c:v>
                </c:pt>
                <c:pt idx="1590">
                  <c:v>41404</c:v>
                </c:pt>
                <c:pt idx="1591">
                  <c:v>41405</c:v>
                </c:pt>
                <c:pt idx="1592">
                  <c:v>41406</c:v>
                </c:pt>
                <c:pt idx="1593">
                  <c:v>41407</c:v>
                </c:pt>
                <c:pt idx="1594">
                  <c:v>41408</c:v>
                </c:pt>
                <c:pt idx="1595">
                  <c:v>41409</c:v>
                </c:pt>
                <c:pt idx="1596">
                  <c:v>41410</c:v>
                </c:pt>
                <c:pt idx="1597">
                  <c:v>41411</c:v>
                </c:pt>
                <c:pt idx="1598">
                  <c:v>41412</c:v>
                </c:pt>
                <c:pt idx="1599">
                  <c:v>41413</c:v>
                </c:pt>
                <c:pt idx="1600">
                  <c:v>41414</c:v>
                </c:pt>
                <c:pt idx="1601">
                  <c:v>41415</c:v>
                </c:pt>
                <c:pt idx="1602">
                  <c:v>41416</c:v>
                </c:pt>
                <c:pt idx="1603">
                  <c:v>41417</c:v>
                </c:pt>
                <c:pt idx="1604">
                  <c:v>41418</c:v>
                </c:pt>
                <c:pt idx="1605">
                  <c:v>41419</c:v>
                </c:pt>
                <c:pt idx="1606">
                  <c:v>41420</c:v>
                </c:pt>
                <c:pt idx="1607">
                  <c:v>41421</c:v>
                </c:pt>
                <c:pt idx="1608">
                  <c:v>41422</c:v>
                </c:pt>
                <c:pt idx="1609">
                  <c:v>41423</c:v>
                </c:pt>
                <c:pt idx="1610">
                  <c:v>41424</c:v>
                </c:pt>
                <c:pt idx="1611">
                  <c:v>41425</c:v>
                </c:pt>
                <c:pt idx="1612">
                  <c:v>41426</c:v>
                </c:pt>
                <c:pt idx="1613">
                  <c:v>41427</c:v>
                </c:pt>
                <c:pt idx="1614">
                  <c:v>41428</c:v>
                </c:pt>
                <c:pt idx="1615">
                  <c:v>41429</c:v>
                </c:pt>
                <c:pt idx="1616">
                  <c:v>41430</c:v>
                </c:pt>
                <c:pt idx="1617">
                  <c:v>41431</c:v>
                </c:pt>
                <c:pt idx="1618">
                  <c:v>41432</c:v>
                </c:pt>
                <c:pt idx="1619">
                  <c:v>41433</c:v>
                </c:pt>
                <c:pt idx="1620">
                  <c:v>41434</c:v>
                </c:pt>
                <c:pt idx="1621">
                  <c:v>41435</c:v>
                </c:pt>
                <c:pt idx="1622">
                  <c:v>41436</c:v>
                </c:pt>
                <c:pt idx="1623">
                  <c:v>41437</c:v>
                </c:pt>
                <c:pt idx="1624">
                  <c:v>41438</c:v>
                </c:pt>
                <c:pt idx="1625">
                  <c:v>41439</c:v>
                </c:pt>
                <c:pt idx="1626">
                  <c:v>41440</c:v>
                </c:pt>
                <c:pt idx="1627">
                  <c:v>41441</c:v>
                </c:pt>
                <c:pt idx="1628">
                  <c:v>41442</c:v>
                </c:pt>
                <c:pt idx="1629">
                  <c:v>41443</c:v>
                </c:pt>
                <c:pt idx="1630">
                  <c:v>41444</c:v>
                </c:pt>
                <c:pt idx="1631">
                  <c:v>41445</c:v>
                </c:pt>
                <c:pt idx="1632">
                  <c:v>41446</c:v>
                </c:pt>
                <c:pt idx="1633">
                  <c:v>41447</c:v>
                </c:pt>
                <c:pt idx="1634">
                  <c:v>41448</c:v>
                </c:pt>
                <c:pt idx="1635">
                  <c:v>41449</c:v>
                </c:pt>
                <c:pt idx="1636">
                  <c:v>41450</c:v>
                </c:pt>
                <c:pt idx="1637">
                  <c:v>41451</c:v>
                </c:pt>
                <c:pt idx="1638">
                  <c:v>41452</c:v>
                </c:pt>
                <c:pt idx="1639">
                  <c:v>41453</c:v>
                </c:pt>
                <c:pt idx="1640">
                  <c:v>41454</c:v>
                </c:pt>
                <c:pt idx="1641">
                  <c:v>41455</c:v>
                </c:pt>
                <c:pt idx="1642">
                  <c:v>41456</c:v>
                </c:pt>
                <c:pt idx="1643">
                  <c:v>41457</c:v>
                </c:pt>
                <c:pt idx="1644">
                  <c:v>41458</c:v>
                </c:pt>
                <c:pt idx="1645">
                  <c:v>41459</c:v>
                </c:pt>
                <c:pt idx="1646">
                  <c:v>41460</c:v>
                </c:pt>
                <c:pt idx="1647">
                  <c:v>41461</c:v>
                </c:pt>
                <c:pt idx="1648">
                  <c:v>41462</c:v>
                </c:pt>
                <c:pt idx="1649">
                  <c:v>41463</c:v>
                </c:pt>
                <c:pt idx="1650">
                  <c:v>41464</c:v>
                </c:pt>
                <c:pt idx="1651">
                  <c:v>41465</c:v>
                </c:pt>
                <c:pt idx="1652">
                  <c:v>41466</c:v>
                </c:pt>
                <c:pt idx="1653">
                  <c:v>41467</c:v>
                </c:pt>
                <c:pt idx="1654">
                  <c:v>41468</c:v>
                </c:pt>
                <c:pt idx="1655">
                  <c:v>41469</c:v>
                </c:pt>
                <c:pt idx="1656">
                  <c:v>41470</c:v>
                </c:pt>
                <c:pt idx="1657">
                  <c:v>41471</c:v>
                </c:pt>
                <c:pt idx="1658">
                  <c:v>41472</c:v>
                </c:pt>
                <c:pt idx="1659">
                  <c:v>41473</c:v>
                </c:pt>
                <c:pt idx="1660">
                  <c:v>41474</c:v>
                </c:pt>
                <c:pt idx="1661">
                  <c:v>41475</c:v>
                </c:pt>
                <c:pt idx="1662">
                  <c:v>41476</c:v>
                </c:pt>
                <c:pt idx="1663">
                  <c:v>41477</c:v>
                </c:pt>
                <c:pt idx="1664">
                  <c:v>41478</c:v>
                </c:pt>
                <c:pt idx="1665">
                  <c:v>41479</c:v>
                </c:pt>
                <c:pt idx="1666">
                  <c:v>41480</c:v>
                </c:pt>
                <c:pt idx="1667">
                  <c:v>41481</c:v>
                </c:pt>
                <c:pt idx="1668">
                  <c:v>41482</c:v>
                </c:pt>
                <c:pt idx="1669">
                  <c:v>41483</c:v>
                </c:pt>
                <c:pt idx="1670">
                  <c:v>41484</c:v>
                </c:pt>
                <c:pt idx="1671">
                  <c:v>41485</c:v>
                </c:pt>
                <c:pt idx="1672">
                  <c:v>41486</c:v>
                </c:pt>
                <c:pt idx="1673">
                  <c:v>41487</c:v>
                </c:pt>
                <c:pt idx="1674">
                  <c:v>41488</c:v>
                </c:pt>
                <c:pt idx="1675">
                  <c:v>41489</c:v>
                </c:pt>
                <c:pt idx="1676">
                  <c:v>41490</c:v>
                </c:pt>
                <c:pt idx="1677">
                  <c:v>41491</c:v>
                </c:pt>
                <c:pt idx="1678">
                  <c:v>41492</c:v>
                </c:pt>
                <c:pt idx="1679">
                  <c:v>41493</c:v>
                </c:pt>
                <c:pt idx="1680">
                  <c:v>41494</c:v>
                </c:pt>
                <c:pt idx="1681">
                  <c:v>41495</c:v>
                </c:pt>
                <c:pt idx="1682">
                  <c:v>41496</c:v>
                </c:pt>
                <c:pt idx="1683">
                  <c:v>41497</c:v>
                </c:pt>
                <c:pt idx="1684">
                  <c:v>41498</c:v>
                </c:pt>
                <c:pt idx="1685">
                  <c:v>41499</c:v>
                </c:pt>
                <c:pt idx="1686">
                  <c:v>41500</c:v>
                </c:pt>
                <c:pt idx="1687">
                  <c:v>41501</c:v>
                </c:pt>
                <c:pt idx="1688">
                  <c:v>41502</c:v>
                </c:pt>
                <c:pt idx="1689">
                  <c:v>41503</c:v>
                </c:pt>
                <c:pt idx="1690">
                  <c:v>41504</c:v>
                </c:pt>
                <c:pt idx="1691">
                  <c:v>41505</c:v>
                </c:pt>
                <c:pt idx="1692">
                  <c:v>41506</c:v>
                </c:pt>
                <c:pt idx="1693">
                  <c:v>41507</c:v>
                </c:pt>
                <c:pt idx="1694">
                  <c:v>41508</c:v>
                </c:pt>
                <c:pt idx="1695">
                  <c:v>41509</c:v>
                </c:pt>
                <c:pt idx="1696">
                  <c:v>41510</c:v>
                </c:pt>
                <c:pt idx="1697">
                  <c:v>41511</c:v>
                </c:pt>
                <c:pt idx="1698">
                  <c:v>41512</c:v>
                </c:pt>
                <c:pt idx="1699">
                  <c:v>41513</c:v>
                </c:pt>
                <c:pt idx="1700">
                  <c:v>41514</c:v>
                </c:pt>
                <c:pt idx="1701">
                  <c:v>41515</c:v>
                </c:pt>
                <c:pt idx="1702">
                  <c:v>41516</c:v>
                </c:pt>
                <c:pt idx="1703">
                  <c:v>41517</c:v>
                </c:pt>
                <c:pt idx="1704">
                  <c:v>41518</c:v>
                </c:pt>
                <c:pt idx="1705">
                  <c:v>41519</c:v>
                </c:pt>
                <c:pt idx="1706">
                  <c:v>41520</c:v>
                </c:pt>
                <c:pt idx="1707">
                  <c:v>41521</c:v>
                </c:pt>
                <c:pt idx="1708">
                  <c:v>41522</c:v>
                </c:pt>
                <c:pt idx="1709">
                  <c:v>41523</c:v>
                </c:pt>
                <c:pt idx="1710">
                  <c:v>41524</c:v>
                </c:pt>
                <c:pt idx="1711">
                  <c:v>41525</c:v>
                </c:pt>
                <c:pt idx="1712">
                  <c:v>41526</c:v>
                </c:pt>
                <c:pt idx="1713">
                  <c:v>41527</c:v>
                </c:pt>
                <c:pt idx="1714">
                  <c:v>41528</c:v>
                </c:pt>
                <c:pt idx="1715">
                  <c:v>41529</c:v>
                </c:pt>
                <c:pt idx="1716">
                  <c:v>41530</c:v>
                </c:pt>
                <c:pt idx="1717">
                  <c:v>41531</c:v>
                </c:pt>
                <c:pt idx="1718">
                  <c:v>41532</c:v>
                </c:pt>
                <c:pt idx="1719">
                  <c:v>41533</c:v>
                </c:pt>
                <c:pt idx="1720">
                  <c:v>41534</c:v>
                </c:pt>
                <c:pt idx="1721">
                  <c:v>41535</c:v>
                </c:pt>
                <c:pt idx="1722">
                  <c:v>41536</c:v>
                </c:pt>
                <c:pt idx="1723">
                  <c:v>41537</c:v>
                </c:pt>
                <c:pt idx="1724">
                  <c:v>41538</c:v>
                </c:pt>
                <c:pt idx="1725">
                  <c:v>41539</c:v>
                </c:pt>
                <c:pt idx="1726">
                  <c:v>41540</c:v>
                </c:pt>
                <c:pt idx="1727">
                  <c:v>41541</c:v>
                </c:pt>
                <c:pt idx="1728">
                  <c:v>41542</c:v>
                </c:pt>
                <c:pt idx="1729">
                  <c:v>41543</c:v>
                </c:pt>
                <c:pt idx="1730">
                  <c:v>41544</c:v>
                </c:pt>
                <c:pt idx="1731">
                  <c:v>41545</c:v>
                </c:pt>
                <c:pt idx="1732">
                  <c:v>41546</c:v>
                </c:pt>
                <c:pt idx="1733">
                  <c:v>41547</c:v>
                </c:pt>
                <c:pt idx="1734">
                  <c:v>41548</c:v>
                </c:pt>
                <c:pt idx="1735">
                  <c:v>41549</c:v>
                </c:pt>
                <c:pt idx="1736">
                  <c:v>41550</c:v>
                </c:pt>
                <c:pt idx="1737">
                  <c:v>41551</c:v>
                </c:pt>
                <c:pt idx="1738">
                  <c:v>41552</c:v>
                </c:pt>
                <c:pt idx="1739">
                  <c:v>41553</c:v>
                </c:pt>
                <c:pt idx="1740">
                  <c:v>41554</c:v>
                </c:pt>
                <c:pt idx="1741">
                  <c:v>41555</c:v>
                </c:pt>
                <c:pt idx="1742">
                  <c:v>41556</c:v>
                </c:pt>
                <c:pt idx="1743">
                  <c:v>41557</c:v>
                </c:pt>
                <c:pt idx="1744">
                  <c:v>41558</c:v>
                </c:pt>
                <c:pt idx="1745">
                  <c:v>41559</c:v>
                </c:pt>
                <c:pt idx="1746">
                  <c:v>41560</c:v>
                </c:pt>
                <c:pt idx="1747">
                  <c:v>41561</c:v>
                </c:pt>
                <c:pt idx="1748">
                  <c:v>41562</c:v>
                </c:pt>
                <c:pt idx="1749">
                  <c:v>41563</c:v>
                </c:pt>
                <c:pt idx="1750">
                  <c:v>41564</c:v>
                </c:pt>
                <c:pt idx="1751">
                  <c:v>41565</c:v>
                </c:pt>
                <c:pt idx="1752">
                  <c:v>41566</c:v>
                </c:pt>
                <c:pt idx="1753">
                  <c:v>41567</c:v>
                </c:pt>
                <c:pt idx="1754">
                  <c:v>41568</c:v>
                </c:pt>
                <c:pt idx="1755">
                  <c:v>41569</c:v>
                </c:pt>
                <c:pt idx="1756">
                  <c:v>41570</c:v>
                </c:pt>
                <c:pt idx="1757">
                  <c:v>41571</c:v>
                </c:pt>
                <c:pt idx="1758">
                  <c:v>41572</c:v>
                </c:pt>
                <c:pt idx="1759">
                  <c:v>41573</c:v>
                </c:pt>
                <c:pt idx="1760">
                  <c:v>41574</c:v>
                </c:pt>
                <c:pt idx="1761">
                  <c:v>41575</c:v>
                </c:pt>
                <c:pt idx="1762">
                  <c:v>41576</c:v>
                </c:pt>
                <c:pt idx="1763">
                  <c:v>41577</c:v>
                </c:pt>
                <c:pt idx="1764">
                  <c:v>41578</c:v>
                </c:pt>
                <c:pt idx="1765">
                  <c:v>41579</c:v>
                </c:pt>
                <c:pt idx="1766">
                  <c:v>41580</c:v>
                </c:pt>
                <c:pt idx="1767">
                  <c:v>41581</c:v>
                </c:pt>
                <c:pt idx="1768">
                  <c:v>41582</c:v>
                </c:pt>
                <c:pt idx="1769">
                  <c:v>41583</c:v>
                </c:pt>
                <c:pt idx="1770">
                  <c:v>41584</c:v>
                </c:pt>
                <c:pt idx="1771">
                  <c:v>41585</c:v>
                </c:pt>
                <c:pt idx="1772">
                  <c:v>41586</c:v>
                </c:pt>
                <c:pt idx="1773">
                  <c:v>41587</c:v>
                </c:pt>
                <c:pt idx="1774">
                  <c:v>41588</c:v>
                </c:pt>
                <c:pt idx="1775">
                  <c:v>41589</c:v>
                </c:pt>
                <c:pt idx="1776">
                  <c:v>41590</c:v>
                </c:pt>
                <c:pt idx="1777">
                  <c:v>41591</c:v>
                </c:pt>
                <c:pt idx="1778">
                  <c:v>41592</c:v>
                </c:pt>
                <c:pt idx="1779">
                  <c:v>41593</c:v>
                </c:pt>
                <c:pt idx="1780">
                  <c:v>41594</c:v>
                </c:pt>
                <c:pt idx="1781">
                  <c:v>41595</c:v>
                </c:pt>
                <c:pt idx="1782">
                  <c:v>41596</c:v>
                </c:pt>
                <c:pt idx="1783">
                  <c:v>41597</c:v>
                </c:pt>
                <c:pt idx="1784">
                  <c:v>41598</c:v>
                </c:pt>
                <c:pt idx="1785">
                  <c:v>41599</c:v>
                </c:pt>
                <c:pt idx="1786">
                  <c:v>41600</c:v>
                </c:pt>
                <c:pt idx="1787">
                  <c:v>41601</c:v>
                </c:pt>
                <c:pt idx="1788">
                  <c:v>41602</c:v>
                </c:pt>
                <c:pt idx="1789">
                  <c:v>41603</c:v>
                </c:pt>
                <c:pt idx="1790">
                  <c:v>41604</c:v>
                </c:pt>
                <c:pt idx="1791">
                  <c:v>41605</c:v>
                </c:pt>
                <c:pt idx="1792">
                  <c:v>41606</c:v>
                </c:pt>
                <c:pt idx="1793">
                  <c:v>41607</c:v>
                </c:pt>
                <c:pt idx="1794">
                  <c:v>41608</c:v>
                </c:pt>
                <c:pt idx="1795">
                  <c:v>41609</c:v>
                </c:pt>
                <c:pt idx="1796">
                  <c:v>41610</c:v>
                </c:pt>
                <c:pt idx="1797">
                  <c:v>41611</c:v>
                </c:pt>
                <c:pt idx="1798">
                  <c:v>41612</c:v>
                </c:pt>
                <c:pt idx="1799">
                  <c:v>41613</c:v>
                </c:pt>
                <c:pt idx="1800">
                  <c:v>41614</c:v>
                </c:pt>
                <c:pt idx="1801">
                  <c:v>41615</c:v>
                </c:pt>
                <c:pt idx="1802">
                  <c:v>41616</c:v>
                </c:pt>
                <c:pt idx="1803">
                  <c:v>41617</c:v>
                </c:pt>
                <c:pt idx="1804">
                  <c:v>41618</c:v>
                </c:pt>
                <c:pt idx="1805">
                  <c:v>41619</c:v>
                </c:pt>
                <c:pt idx="1806">
                  <c:v>41620</c:v>
                </c:pt>
                <c:pt idx="1807">
                  <c:v>41621</c:v>
                </c:pt>
                <c:pt idx="1808">
                  <c:v>41622</c:v>
                </c:pt>
                <c:pt idx="1809">
                  <c:v>41623</c:v>
                </c:pt>
                <c:pt idx="1810">
                  <c:v>41624</c:v>
                </c:pt>
                <c:pt idx="1811">
                  <c:v>41625</c:v>
                </c:pt>
                <c:pt idx="1812">
                  <c:v>41626</c:v>
                </c:pt>
                <c:pt idx="1813">
                  <c:v>41627</c:v>
                </c:pt>
                <c:pt idx="1814">
                  <c:v>41628</c:v>
                </c:pt>
                <c:pt idx="1815">
                  <c:v>41629</c:v>
                </c:pt>
                <c:pt idx="1816">
                  <c:v>41630</c:v>
                </c:pt>
                <c:pt idx="1817">
                  <c:v>41631</c:v>
                </c:pt>
                <c:pt idx="1818">
                  <c:v>41632</c:v>
                </c:pt>
                <c:pt idx="1819">
                  <c:v>41633</c:v>
                </c:pt>
                <c:pt idx="1820">
                  <c:v>41634</c:v>
                </c:pt>
                <c:pt idx="1821">
                  <c:v>41635</c:v>
                </c:pt>
                <c:pt idx="1822">
                  <c:v>41636</c:v>
                </c:pt>
                <c:pt idx="1823">
                  <c:v>41637</c:v>
                </c:pt>
                <c:pt idx="1824">
                  <c:v>41638</c:v>
                </c:pt>
                <c:pt idx="1825">
                  <c:v>41639</c:v>
                </c:pt>
                <c:pt idx="1826">
                  <c:v>41640</c:v>
                </c:pt>
                <c:pt idx="1827">
                  <c:v>41641</c:v>
                </c:pt>
                <c:pt idx="1828">
                  <c:v>41642</c:v>
                </c:pt>
                <c:pt idx="1829">
                  <c:v>41643</c:v>
                </c:pt>
                <c:pt idx="1830">
                  <c:v>41644</c:v>
                </c:pt>
                <c:pt idx="1831">
                  <c:v>41645</c:v>
                </c:pt>
                <c:pt idx="1832">
                  <c:v>41646</c:v>
                </c:pt>
                <c:pt idx="1833">
                  <c:v>41647</c:v>
                </c:pt>
                <c:pt idx="1834">
                  <c:v>41648</c:v>
                </c:pt>
                <c:pt idx="1835">
                  <c:v>41649</c:v>
                </c:pt>
                <c:pt idx="1836">
                  <c:v>41650</c:v>
                </c:pt>
                <c:pt idx="1837">
                  <c:v>41651</c:v>
                </c:pt>
                <c:pt idx="1838">
                  <c:v>41652</c:v>
                </c:pt>
                <c:pt idx="1839">
                  <c:v>41653</c:v>
                </c:pt>
                <c:pt idx="1840">
                  <c:v>41654</c:v>
                </c:pt>
                <c:pt idx="1841">
                  <c:v>41655</c:v>
                </c:pt>
                <c:pt idx="1842">
                  <c:v>41656</c:v>
                </c:pt>
                <c:pt idx="1843">
                  <c:v>41657</c:v>
                </c:pt>
                <c:pt idx="1844">
                  <c:v>41658</c:v>
                </c:pt>
                <c:pt idx="1845">
                  <c:v>41659</c:v>
                </c:pt>
                <c:pt idx="1846">
                  <c:v>41660</c:v>
                </c:pt>
                <c:pt idx="1847">
                  <c:v>41661</c:v>
                </c:pt>
                <c:pt idx="1848">
                  <c:v>41662</c:v>
                </c:pt>
                <c:pt idx="1849">
                  <c:v>41663</c:v>
                </c:pt>
                <c:pt idx="1850">
                  <c:v>41664</c:v>
                </c:pt>
                <c:pt idx="1851">
                  <c:v>41665</c:v>
                </c:pt>
                <c:pt idx="1852">
                  <c:v>41666</c:v>
                </c:pt>
                <c:pt idx="1853">
                  <c:v>41667</c:v>
                </c:pt>
                <c:pt idx="1854">
                  <c:v>41668</c:v>
                </c:pt>
                <c:pt idx="1855">
                  <c:v>41669</c:v>
                </c:pt>
                <c:pt idx="1856">
                  <c:v>41670</c:v>
                </c:pt>
                <c:pt idx="1857">
                  <c:v>41671</c:v>
                </c:pt>
                <c:pt idx="1858">
                  <c:v>41672</c:v>
                </c:pt>
                <c:pt idx="1859">
                  <c:v>41673</c:v>
                </c:pt>
                <c:pt idx="1860">
                  <c:v>41674</c:v>
                </c:pt>
                <c:pt idx="1861">
                  <c:v>41675</c:v>
                </c:pt>
                <c:pt idx="1862">
                  <c:v>41676</c:v>
                </c:pt>
                <c:pt idx="1863">
                  <c:v>41677</c:v>
                </c:pt>
                <c:pt idx="1864">
                  <c:v>41678</c:v>
                </c:pt>
                <c:pt idx="1865">
                  <c:v>41679</c:v>
                </c:pt>
                <c:pt idx="1866">
                  <c:v>41680</c:v>
                </c:pt>
                <c:pt idx="1867">
                  <c:v>41681</c:v>
                </c:pt>
                <c:pt idx="1868">
                  <c:v>41682</c:v>
                </c:pt>
                <c:pt idx="1869">
                  <c:v>41683</c:v>
                </c:pt>
                <c:pt idx="1870">
                  <c:v>41684</c:v>
                </c:pt>
                <c:pt idx="1871">
                  <c:v>41685</c:v>
                </c:pt>
                <c:pt idx="1872">
                  <c:v>41686</c:v>
                </c:pt>
                <c:pt idx="1873">
                  <c:v>41687</c:v>
                </c:pt>
                <c:pt idx="1874">
                  <c:v>41688</c:v>
                </c:pt>
                <c:pt idx="1875">
                  <c:v>41689</c:v>
                </c:pt>
                <c:pt idx="1876">
                  <c:v>41690</c:v>
                </c:pt>
                <c:pt idx="1877">
                  <c:v>41691</c:v>
                </c:pt>
                <c:pt idx="1878">
                  <c:v>41692</c:v>
                </c:pt>
                <c:pt idx="1879">
                  <c:v>41693</c:v>
                </c:pt>
                <c:pt idx="1880">
                  <c:v>41694</c:v>
                </c:pt>
                <c:pt idx="1881">
                  <c:v>41695</c:v>
                </c:pt>
                <c:pt idx="1882">
                  <c:v>41696</c:v>
                </c:pt>
                <c:pt idx="1883">
                  <c:v>41697</c:v>
                </c:pt>
                <c:pt idx="1884">
                  <c:v>41698</c:v>
                </c:pt>
                <c:pt idx="1885">
                  <c:v>41699</c:v>
                </c:pt>
                <c:pt idx="1886">
                  <c:v>41700</c:v>
                </c:pt>
                <c:pt idx="1887">
                  <c:v>41701</c:v>
                </c:pt>
                <c:pt idx="1888">
                  <c:v>41702</c:v>
                </c:pt>
                <c:pt idx="1889">
                  <c:v>41703</c:v>
                </c:pt>
                <c:pt idx="1890">
                  <c:v>41704</c:v>
                </c:pt>
                <c:pt idx="1891">
                  <c:v>41705</c:v>
                </c:pt>
                <c:pt idx="1892">
                  <c:v>41706</c:v>
                </c:pt>
                <c:pt idx="1893">
                  <c:v>41707</c:v>
                </c:pt>
                <c:pt idx="1894">
                  <c:v>41708</c:v>
                </c:pt>
                <c:pt idx="1895">
                  <c:v>41709</c:v>
                </c:pt>
                <c:pt idx="1896">
                  <c:v>41710</c:v>
                </c:pt>
                <c:pt idx="1897">
                  <c:v>41711</c:v>
                </c:pt>
                <c:pt idx="1898">
                  <c:v>41712</c:v>
                </c:pt>
                <c:pt idx="1899">
                  <c:v>41713</c:v>
                </c:pt>
                <c:pt idx="1900">
                  <c:v>41714</c:v>
                </c:pt>
                <c:pt idx="1901">
                  <c:v>41715</c:v>
                </c:pt>
                <c:pt idx="1902">
                  <c:v>41716</c:v>
                </c:pt>
                <c:pt idx="1903">
                  <c:v>41717</c:v>
                </c:pt>
                <c:pt idx="1904">
                  <c:v>41718</c:v>
                </c:pt>
                <c:pt idx="1905">
                  <c:v>41719</c:v>
                </c:pt>
                <c:pt idx="1906">
                  <c:v>41720</c:v>
                </c:pt>
                <c:pt idx="1907">
                  <c:v>41721</c:v>
                </c:pt>
                <c:pt idx="1908">
                  <c:v>41722</c:v>
                </c:pt>
                <c:pt idx="1909">
                  <c:v>41723</c:v>
                </c:pt>
                <c:pt idx="1910">
                  <c:v>41724</c:v>
                </c:pt>
                <c:pt idx="1911">
                  <c:v>41725</c:v>
                </c:pt>
                <c:pt idx="1912">
                  <c:v>41726</c:v>
                </c:pt>
                <c:pt idx="1913">
                  <c:v>41727</c:v>
                </c:pt>
                <c:pt idx="1914">
                  <c:v>41728</c:v>
                </c:pt>
                <c:pt idx="1915">
                  <c:v>41729</c:v>
                </c:pt>
                <c:pt idx="1916">
                  <c:v>41730</c:v>
                </c:pt>
                <c:pt idx="1917">
                  <c:v>41731</c:v>
                </c:pt>
                <c:pt idx="1918">
                  <c:v>41732</c:v>
                </c:pt>
                <c:pt idx="1919">
                  <c:v>41733</c:v>
                </c:pt>
                <c:pt idx="1920">
                  <c:v>41734</c:v>
                </c:pt>
                <c:pt idx="1921">
                  <c:v>41735</c:v>
                </c:pt>
                <c:pt idx="1922">
                  <c:v>41736</c:v>
                </c:pt>
                <c:pt idx="1923">
                  <c:v>41737</c:v>
                </c:pt>
                <c:pt idx="1924">
                  <c:v>41738</c:v>
                </c:pt>
                <c:pt idx="1925">
                  <c:v>41739</c:v>
                </c:pt>
                <c:pt idx="1926">
                  <c:v>41740</c:v>
                </c:pt>
                <c:pt idx="1927">
                  <c:v>41741</c:v>
                </c:pt>
                <c:pt idx="1928">
                  <c:v>41742</c:v>
                </c:pt>
                <c:pt idx="1929">
                  <c:v>41743</c:v>
                </c:pt>
                <c:pt idx="1930">
                  <c:v>41744</c:v>
                </c:pt>
                <c:pt idx="1931">
                  <c:v>41745</c:v>
                </c:pt>
                <c:pt idx="1932">
                  <c:v>41746</c:v>
                </c:pt>
                <c:pt idx="1933">
                  <c:v>41747</c:v>
                </c:pt>
                <c:pt idx="1934">
                  <c:v>41748</c:v>
                </c:pt>
                <c:pt idx="1935">
                  <c:v>41749</c:v>
                </c:pt>
                <c:pt idx="1936">
                  <c:v>41750</c:v>
                </c:pt>
                <c:pt idx="1937">
                  <c:v>41751</c:v>
                </c:pt>
                <c:pt idx="1938">
                  <c:v>41752</c:v>
                </c:pt>
                <c:pt idx="1939">
                  <c:v>41753</c:v>
                </c:pt>
                <c:pt idx="1940">
                  <c:v>41754</c:v>
                </c:pt>
                <c:pt idx="1941">
                  <c:v>41755</c:v>
                </c:pt>
                <c:pt idx="1942">
                  <c:v>41756</c:v>
                </c:pt>
                <c:pt idx="1943">
                  <c:v>41757</c:v>
                </c:pt>
                <c:pt idx="1944">
                  <c:v>41758</c:v>
                </c:pt>
                <c:pt idx="1945">
                  <c:v>41759</c:v>
                </c:pt>
                <c:pt idx="1946">
                  <c:v>41760</c:v>
                </c:pt>
                <c:pt idx="1947">
                  <c:v>41761</c:v>
                </c:pt>
                <c:pt idx="1948">
                  <c:v>41762</c:v>
                </c:pt>
                <c:pt idx="1949">
                  <c:v>41763</c:v>
                </c:pt>
                <c:pt idx="1950">
                  <c:v>41764</c:v>
                </c:pt>
                <c:pt idx="1951">
                  <c:v>41765</c:v>
                </c:pt>
                <c:pt idx="1952">
                  <c:v>41766</c:v>
                </c:pt>
                <c:pt idx="1953">
                  <c:v>41767</c:v>
                </c:pt>
                <c:pt idx="1954">
                  <c:v>41768</c:v>
                </c:pt>
                <c:pt idx="1955">
                  <c:v>41769</c:v>
                </c:pt>
                <c:pt idx="1956">
                  <c:v>41770</c:v>
                </c:pt>
                <c:pt idx="1957">
                  <c:v>41771</c:v>
                </c:pt>
                <c:pt idx="1958">
                  <c:v>41772</c:v>
                </c:pt>
                <c:pt idx="1959">
                  <c:v>41773</c:v>
                </c:pt>
                <c:pt idx="1960">
                  <c:v>41774</c:v>
                </c:pt>
                <c:pt idx="1961">
                  <c:v>41775</c:v>
                </c:pt>
                <c:pt idx="1962">
                  <c:v>41776</c:v>
                </c:pt>
                <c:pt idx="1963">
                  <c:v>41777</c:v>
                </c:pt>
                <c:pt idx="1964">
                  <c:v>41778</c:v>
                </c:pt>
                <c:pt idx="1965">
                  <c:v>41779</c:v>
                </c:pt>
                <c:pt idx="1966">
                  <c:v>41780</c:v>
                </c:pt>
                <c:pt idx="1967">
                  <c:v>41781</c:v>
                </c:pt>
                <c:pt idx="1968">
                  <c:v>41782</c:v>
                </c:pt>
                <c:pt idx="1969">
                  <c:v>41783</c:v>
                </c:pt>
                <c:pt idx="1970">
                  <c:v>41784</c:v>
                </c:pt>
                <c:pt idx="1971">
                  <c:v>41785</c:v>
                </c:pt>
                <c:pt idx="1972">
                  <c:v>41786</c:v>
                </c:pt>
                <c:pt idx="1973">
                  <c:v>41787</c:v>
                </c:pt>
                <c:pt idx="1974">
                  <c:v>41788</c:v>
                </c:pt>
                <c:pt idx="1975">
                  <c:v>41789</c:v>
                </c:pt>
                <c:pt idx="1976">
                  <c:v>41790</c:v>
                </c:pt>
                <c:pt idx="1977">
                  <c:v>41791</c:v>
                </c:pt>
                <c:pt idx="1978">
                  <c:v>41792</c:v>
                </c:pt>
                <c:pt idx="1979">
                  <c:v>41793</c:v>
                </c:pt>
                <c:pt idx="1980">
                  <c:v>41794</c:v>
                </c:pt>
                <c:pt idx="1981">
                  <c:v>41795</c:v>
                </c:pt>
                <c:pt idx="1982">
                  <c:v>41796</c:v>
                </c:pt>
                <c:pt idx="1983">
                  <c:v>41797</c:v>
                </c:pt>
                <c:pt idx="1984">
                  <c:v>41798</c:v>
                </c:pt>
                <c:pt idx="1985">
                  <c:v>41799</c:v>
                </c:pt>
                <c:pt idx="1986">
                  <c:v>41800</c:v>
                </c:pt>
                <c:pt idx="1987">
                  <c:v>41801</c:v>
                </c:pt>
                <c:pt idx="1988">
                  <c:v>41802</c:v>
                </c:pt>
                <c:pt idx="1989">
                  <c:v>41803</c:v>
                </c:pt>
                <c:pt idx="1990">
                  <c:v>41804</c:v>
                </c:pt>
                <c:pt idx="1991">
                  <c:v>41805</c:v>
                </c:pt>
                <c:pt idx="1992">
                  <c:v>41806</c:v>
                </c:pt>
                <c:pt idx="1993">
                  <c:v>41807</c:v>
                </c:pt>
                <c:pt idx="1994">
                  <c:v>41808</c:v>
                </c:pt>
                <c:pt idx="1995">
                  <c:v>41809</c:v>
                </c:pt>
                <c:pt idx="1996">
                  <c:v>41810</c:v>
                </c:pt>
                <c:pt idx="1997">
                  <c:v>41811</c:v>
                </c:pt>
                <c:pt idx="1998">
                  <c:v>41812</c:v>
                </c:pt>
                <c:pt idx="1999">
                  <c:v>41813</c:v>
                </c:pt>
                <c:pt idx="2000">
                  <c:v>41814</c:v>
                </c:pt>
                <c:pt idx="2001">
                  <c:v>41815</c:v>
                </c:pt>
                <c:pt idx="2002">
                  <c:v>41816</c:v>
                </c:pt>
                <c:pt idx="2003">
                  <c:v>41817</c:v>
                </c:pt>
                <c:pt idx="2004">
                  <c:v>41818</c:v>
                </c:pt>
                <c:pt idx="2005">
                  <c:v>41819</c:v>
                </c:pt>
                <c:pt idx="2006">
                  <c:v>41820</c:v>
                </c:pt>
                <c:pt idx="2007">
                  <c:v>41821</c:v>
                </c:pt>
                <c:pt idx="2008">
                  <c:v>41822</c:v>
                </c:pt>
                <c:pt idx="2009">
                  <c:v>41823</c:v>
                </c:pt>
                <c:pt idx="2010">
                  <c:v>41824</c:v>
                </c:pt>
                <c:pt idx="2011">
                  <c:v>41825</c:v>
                </c:pt>
                <c:pt idx="2012">
                  <c:v>41826</c:v>
                </c:pt>
                <c:pt idx="2013">
                  <c:v>41827</c:v>
                </c:pt>
                <c:pt idx="2014">
                  <c:v>41828</c:v>
                </c:pt>
                <c:pt idx="2015">
                  <c:v>41829</c:v>
                </c:pt>
                <c:pt idx="2016">
                  <c:v>41830</c:v>
                </c:pt>
                <c:pt idx="2017">
                  <c:v>41831</c:v>
                </c:pt>
                <c:pt idx="2018">
                  <c:v>41832</c:v>
                </c:pt>
                <c:pt idx="2019">
                  <c:v>41833</c:v>
                </c:pt>
                <c:pt idx="2020">
                  <c:v>41834</c:v>
                </c:pt>
                <c:pt idx="2021">
                  <c:v>41835</c:v>
                </c:pt>
                <c:pt idx="2022">
                  <c:v>41836</c:v>
                </c:pt>
                <c:pt idx="2023">
                  <c:v>41837</c:v>
                </c:pt>
                <c:pt idx="2024">
                  <c:v>41838</c:v>
                </c:pt>
                <c:pt idx="2025">
                  <c:v>41839</c:v>
                </c:pt>
                <c:pt idx="2026">
                  <c:v>41840</c:v>
                </c:pt>
                <c:pt idx="2027">
                  <c:v>41841</c:v>
                </c:pt>
                <c:pt idx="2028">
                  <c:v>41842</c:v>
                </c:pt>
                <c:pt idx="2029">
                  <c:v>41843</c:v>
                </c:pt>
                <c:pt idx="2030">
                  <c:v>41844</c:v>
                </c:pt>
                <c:pt idx="2031">
                  <c:v>41845</c:v>
                </c:pt>
                <c:pt idx="2032">
                  <c:v>41846</c:v>
                </c:pt>
                <c:pt idx="2033">
                  <c:v>41847</c:v>
                </c:pt>
                <c:pt idx="2034">
                  <c:v>41848</c:v>
                </c:pt>
                <c:pt idx="2035">
                  <c:v>41849</c:v>
                </c:pt>
                <c:pt idx="2036">
                  <c:v>41850</c:v>
                </c:pt>
                <c:pt idx="2037">
                  <c:v>41851</c:v>
                </c:pt>
                <c:pt idx="2038">
                  <c:v>41852</c:v>
                </c:pt>
                <c:pt idx="2039">
                  <c:v>41853</c:v>
                </c:pt>
                <c:pt idx="2040">
                  <c:v>41854</c:v>
                </c:pt>
                <c:pt idx="2041">
                  <c:v>41855</c:v>
                </c:pt>
                <c:pt idx="2042">
                  <c:v>41856</c:v>
                </c:pt>
                <c:pt idx="2043">
                  <c:v>41857</c:v>
                </c:pt>
                <c:pt idx="2044">
                  <c:v>41858</c:v>
                </c:pt>
                <c:pt idx="2045">
                  <c:v>41859</c:v>
                </c:pt>
                <c:pt idx="2046">
                  <c:v>41860</c:v>
                </c:pt>
                <c:pt idx="2047">
                  <c:v>41861</c:v>
                </c:pt>
                <c:pt idx="2048">
                  <c:v>41862</c:v>
                </c:pt>
                <c:pt idx="2049">
                  <c:v>41863</c:v>
                </c:pt>
                <c:pt idx="2050">
                  <c:v>41864</c:v>
                </c:pt>
                <c:pt idx="2051">
                  <c:v>41865</c:v>
                </c:pt>
                <c:pt idx="2052">
                  <c:v>41866</c:v>
                </c:pt>
                <c:pt idx="2053">
                  <c:v>41867</c:v>
                </c:pt>
                <c:pt idx="2054">
                  <c:v>41868</c:v>
                </c:pt>
                <c:pt idx="2055">
                  <c:v>41869</c:v>
                </c:pt>
                <c:pt idx="2056">
                  <c:v>41870</c:v>
                </c:pt>
                <c:pt idx="2057">
                  <c:v>41871</c:v>
                </c:pt>
                <c:pt idx="2058">
                  <c:v>41872</c:v>
                </c:pt>
                <c:pt idx="2059">
                  <c:v>41873</c:v>
                </c:pt>
                <c:pt idx="2060">
                  <c:v>41874</c:v>
                </c:pt>
                <c:pt idx="2061">
                  <c:v>41875</c:v>
                </c:pt>
                <c:pt idx="2062">
                  <c:v>41876</c:v>
                </c:pt>
                <c:pt idx="2063">
                  <c:v>41877</c:v>
                </c:pt>
                <c:pt idx="2064">
                  <c:v>41878</c:v>
                </c:pt>
                <c:pt idx="2065">
                  <c:v>41879</c:v>
                </c:pt>
                <c:pt idx="2066">
                  <c:v>41880</c:v>
                </c:pt>
                <c:pt idx="2067">
                  <c:v>41881</c:v>
                </c:pt>
                <c:pt idx="2068">
                  <c:v>41882</c:v>
                </c:pt>
                <c:pt idx="2069">
                  <c:v>41883</c:v>
                </c:pt>
                <c:pt idx="2070">
                  <c:v>41884</c:v>
                </c:pt>
                <c:pt idx="2071">
                  <c:v>41885</c:v>
                </c:pt>
                <c:pt idx="2072">
                  <c:v>41886</c:v>
                </c:pt>
                <c:pt idx="2073">
                  <c:v>41887</c:v>
                </c:pt>
                <c:pt idx="2074">
                  <c:v>41888</c:v>
                </c:pt>
                <c:pt idx="2075">
                  <c:v>41889</c:v>
                </c:pt>
                <c:pt idx="2076">
                  <c:v>41890</c:v>
                </c:pt>
                <c:pt idx="2077">
                  <c:v>41891</c:v>
                </c:pt>
                <c:pt idx="2078">
                  <c:v>41892</c:v>
                </c:pt>
                <c:pt idx="2079">
                  <c:v>41893</c:v>
                </c:pt>
                <c:pt idx="2080">
                  <c:v>41894</c:v>
                </c:pt>
                <c:pt idx="2081">
                  <c:v>41895</c:v>
                </c:pt>
                <c:pt idx="2082">
                  <c:v>41896</c:v>
                </c:pt>
                <c:pt idx="2083">
                  <c:v>41897</c:v>
                </c:pt>
                <c:pt idx="2084">
                  <c:v>41898</c:v>
                </c:pt>
                <c:pt idx="2085">
                  <c:v>41899</c:v>
                </c:pt>
                <c:pt idx="2086">
                  <c:v>41900</c:v>
                </c:pt>
                <c:pt idx="2087">
                  <c:v>41901</c:v>
                </c:pt>
                <c:pt idx="2088">
                  <c:v>41902</c:v>
                </c:pt>
                <c:pt idx="2089">
                  <c:v>41903</c:v>
                </c:pt>
                <c:pt idx="2090">
                  <c:v>41904</c:v>
                </c:pt>
                <c:pt idx="2091">
                  <c:v>41905</c:v>
                </c:pt>
                <c:pt idx="2092">
                  <c:v>41906</c:v>
                </c:pt>
                <c:pt idx="2093">
                  <c:v>41907</c:v>
                </c:pt>
                <c:pt idx="2094">
                  <c:v>41908</c:v>
                </c:pt>
                <c:pt idx="2095">
                  <c:v>41909</c:v>
                </c:pt>
                <c:pt idx="2096">
                  <c:v>41910</c:v>
                </c:pt>
                <c:pt idx="2097">
                  <c:v>41911</c:v>
                </c:pt>
                <c:pt idx="2098">
                  <c:v>41912</c:v>
                </c:pt>
                <c:pt idx="2099">
                  <c:v>41913</c:v>
                </c:pt>
                <c:pt idx="2100">
                  <c:v>41914</c:v>
                </c:pt>
                <c:pt idx="2101">
                  <c:v>41915</c:v>
                </c:pt>
                <c:pt idx="2102">
                  <c:v>41916</c:v>
                </c:pt>
                <c:pt idx="2103">
                  <c:v>41917</c:v>
                </c:pt>
                <c:pt idx="2104">
                  <c:v>41918</c:v>
                </c:pt>
                <c:pt idx="2105">
                  <c:v>41919</c:v>
                </c:pt>
                <c:pt idx="2106">
                  <c:v>41920</c:v>
                </c:pt>
                <c:pt idx="2107">
                  <c:v>41921</c:v>
                </c:pt>
                <c:pt idx="2108">
                  <c:v>41922</c:v>
                </c:pt>
                <c:pt idx="2109">
                  <c:v>41923</c:v>
                </c:pt>
                <c:pt idx="2110">
                  <c:v>41924</c:v>
                </c:pt>
                <c:pt idx="2111">
                  <c:v>41925</c:v>
                </c:pt>
                <c:pt idx="2112">
                  <c:v>41926</c:v>
                </c:pt>
                <c:pt idx="2113">
                  <c:v>41927</c:v>
                </c:pt>
                <c:pt idx="2114">
                  <c:v>41928</c:v>
                </c:pt>
                <c:pt idx="2115">
                  <c:v>41929</c:v>
                </c:pt>
                <c:pt idx="2116">
                  <c:v>41930</c:v>
                </c:pt>
                <c:pt idx="2117">
                  <c:v>41931</c:v>
                </c:pt>
                <c:pt idx="2118">
                  <c:v>41932</c:v>
                </c:pt>
                <c:pt idx="2119">
                  <c:v>41933</c:v>
                </c:pt>
                <c:pt idx="2120">
                  <c:v>41934</c:v>
                </c:pt>
                <c:pt idx="2121">
                  <c:v>41935</c:v>
                </c:pt>
                <c:pt idx="2122">
                  <c:v>41936</c:v>
                </c:pt>
                <c:pt idx="2123">
                  <c:v>41937</c:v>
                </c:pt>
                <c:pt idx="2124">
                  <c:v>41938</c:v>
                </c:pt>
                <c:pt idx="2125">
                  <c:v>41939</c:v>
                </c:pt>
                <c:pt idx="2126">
                  <c:v>41940</c:v>
                </c:pt>
                <c:pt idx="2127">
                  <c:v>41941</c:v>
                </c:pt>
                <c:pt idx="2128">
                  <c:v>41942</c:v>
                </c:pt>
                <c:pt idx="2129">
                  <c:v>41943</c:v>
                </c:pt>
                <c:pt idx="2130">
                  <c:v>41944</c:v>
                </c:pt>
                <c:pt idx="2131">
                  <c:v>41945</c:v>
                </c:pt>
                <c:pt idx="2132">
                  <c:v>41946</c:v>
                </c:pt>
                <c:pt idx="2133">
                  <c:v>41947</c:v>
                </c:pt>
                <c:pt idx="2134">
                  <c:v>41948</c:v>
                </c:pt>
                <c:pt idx="2135">
                  <c:v>41949</c:v>
                </c:pt>
                <c:pt idx="2136">
                  <c:v>41950</c:v>
                </c:pt>
                <c:pt idx="2137">
                  <c:v>41951</c:v>
                </c:pt>
                <c:pt idx="2138">
                  <c:v>41952</c:v>
                </c:pt>
                <c:pt idx="2139">
                  <c:v>41953</c:v>
                </c:pt>
                <c:pt idx="2140">
                  <c:v>41954</c:v>
                </c:pt>
                <c:pt idx="2141">
                  <c:v>41955</c:v>
                </c:pt>
                <c:pt idx="2142">
                  <c:v>41956</c:v>
                </c:pt>
                <c:pt idx="2143">
                  <c:v>41957</c:v>
                </c:pt>
                <c:pt idx="2144">
                  <c:v>41958</c:v>
                </c:pt>
                <c:pt idx="2145">
                  <c:v>41959</c:v>
                </c:pt>
                <c:pt idx="2146">
                  <c:v>41960</c:v>
                </c:pt>
                <c:pt idx="2147">
                  <c:v>41961</c:v>
                </c:pt>
                <c:pt idx="2148">
                  <c:v>41962</c:v>
                </c:pt>
                <c:pt idx="2149">
                  <c:v>41963</c:v>
                </c:pt>
                <c:pt idx="2150">
                  <c:v>41964</c:v>
                </c:pt>
                <c:pt idx="2151">
                  <c:v>41965</c:v>
                </c:pt>
                <c:pt idx="2152">
                  <c:v>41966</c:v>
                </c:pt>
                <c:pt idx="2153">
                  <c:v>41967</c:v>
                </c:pt>
                <c:pt idx="2154">
                  <c:v>41968</c:v>
                </c:pt>
                <c:pt idx="2155">
                  <c:v>41969</c:v>
                </c:pt>
                <c:pt idx="2156">
                  <c:v>41970</c:v>
                </c:pt>
                <c:pt idx="2157">
                  <c:v>41971</c:v>
                </c:pt>
                <c:pt idx="2158">
                  <c:v>41972</c:v>
                </c:pt>
                <c:pt idx="2159">
                  <c:v>41973</c:v>
                </c:pt>
                <c:pt idx="2160">
                  <c:v>41974</c:v>
                </c:pt>
                <c:pt idx="2161">
                  <c:v>41975</c:v>
                </c:pt>
                <c:pt idx="2162">
                  <c:v>41976</c:v>
                </c:pt>
                <c:pt idx="2163">
                  <c:v>41977</c:v>
                </c:pt>
                <c:pt idx="2164">
                  <c:v>41978</c:v>
                </c:pt>
                <c:pt idx="2165">
                  <c:v>41979</c:v>
                </c:pt>
                <c:pt idx="2166">
                  <c:v>41980</c:v>
                </c:pt>
                <c:pt idx="2167">
                  <c:v>41981</c:v>
                </c:pt>
                <c:pt idx="2168">
                  <c:v>41982</c:v>
                </c:pt>
                <c:pt idx="2169">
                  <c:v>41983</c:v>
                </c:pt>
                <c:pt idx="2170">
                  <c:v>41984</c:v>
                </c:pt>
                <c:pt idx="2171">
                  <c:v>41985</c:v>
                </c:pt>
                <c:pt idx="2172">
                  <c:v>41986</c:v>
                </c:pt>
                <c:pt idx="2173">
                  <c:v>41987</c:v>
                </c:pt>
                <c:pt idx="2174">
                  <c:v>41988</c:v>
                </c:pt>
                <c:pt idx="2175">
                  <c:v>41989</c:v>
                </c:pt>
                <c:pt idx="2176">
                  <c:v>41990</c:v>
                </c:pt>
                <c:pt idx="2177">
                  <c:v>41991</c:v>
                </c:pt>
                <c:pt idx="2178">
                  <c:v>41992</c:v>
                </c:pt>
                <c:pt idx="2179">
                  <c:v>41993</c:v>
                </c:pt>
                <c:pt idx="2180">
                  <c:v>41994</c:v>
                </c:pt>
                <c:pt idx="2181">
                  <c:v>41995</c:v>
                </c:pt>
                <c:pt idx="2182">
                  <c:v>41996</c:v>
                </c:pt>
                <c:pt idx="2183">
                  <c:v>41997</c:v>
                </c:pt>
                <c:pt idx="2184">
                  <c:v>41998</c:v>
                </c:pt>
                <c:pt idx="2185">
                  <c:v>41999</c:v>
                </c:pt>
                <c:pt idx="2186">
                  <c:v>42000</c:v>
                </c:pt>
                <c:pt idx="2187">
                  <c:v>42001</c:v>
                </c:pt>
                <c:pt idx="2188">
                  <c:v>42002</c:v>
                </c:pt>
                <c:pt idx="2189">
                  <c:v>42003</c:v>
                </c:pt>
                <c:pt idx="2190">
                  <c:v>42004</c:v>
                </c:pt>
              </c:numCache>
            </c:numRef>
          </c:cat>
          <c:val>
            <c:numRef>
              <c:f>'ng-l'!$F$2:$F$2192</c:f>
              <c:numCache>
                <c:formatCode>General</c:formatCode>
                <c:ptCount val="2191"/>
                <c:pt idx="0">
                  <c:v>0.30499999999999999</c:v>
                </c:pt>
                <c:pt idx="1">
                  <c:v>0.28200000000000003</c:v>
                </c:pt>
                <c:pt idx="2">
                  <c:v>0.25800000000000001</c:v>
                </c:pt>
                <c:pt idx="3">
                  <c:v>0.24000000000000002</c:v>
                </c:pt>
                <c:pt idx="4">
                  <c:v>0.224</c:v>
                </c:pt>
                <c:pt idx="5">
                  <c:v>0.21000000000000002</c:v>
                </c:pt>
                <c:pt idx="6">
                  <c:v>0.19699999999999998</c:v>
                </c:pt>
                <c:pt idx="7">
                  <c:v>0.185</c:v>
                </c:pt>
                <c:pt idx="8">
                  <c:v>0.17300000000000001</c:v>
                </c:pt>
                <c:pt idx="9">
                  <c:v>0.16400000000000001</c:v>
                </c:pt>
                <c:pt idx="10">
                  <c:v>0.155</c:v>
                </c:pt>
                <c:pt idx="11">
                  <c:v>0.14499999999999999</c:v>
                </c:pt>
                <c:pt idx="12">
                  <c:v>0.13600000000000001</c:v>
                </c:pt>
                <c:pt idx="13">
                  <c:v>0.129</c:v>
                </c:pt>
                <c:pt idx="14">
                  <c:v>0.12300000000000001</c:v>
                </c:pt>
                <c:pt idx="15">
                  <c:v>0.11699999999999999</c:v>
                </c:pt>
                <c:pt idx="16">
                  <c:v>0.111</c:v>
                </c:pt>
                <c:pt idx="17">
                  <c:v>0.10500000000000001</c:v>
                </c:pt>
                <c:pt idx="18">
                  <c:v>0.1</c:v>
                </c:pt>
                <c:pt idx="19">
                  <c:v>9.5500000000000002E-2</c:v>
                </c:pt>
                <c:pt idx="20">
                  <c:v>9.0799999999999992E-2</c:v>
                </c:pt>
                <c:pt idx="21">
                  <c:v>9.7100000000000006E-2</c:v>
                </c:pt>
                <c:pt idx="22">
                  <c:v>9.2100000000000001E-2</c:v>
                </c:pt>
                <c:pt idx="23">
                  <c:v>8.6500000000000007E-2</c:v>
                </c:pt>
                <c:pt idx="24">
                  <c:v>8.09E-2</c:v>
                </c:pt>
                <c:pt idx="25">
                  <c:v>7.619999999999999E-2</c:v>
                </c:pt>
                <c:pt idx="26">
                  <c:v>7.1800000000000003E-2</c:v>
                </c:pt>
                <c:pt idx="27">
                  <c:v>6.8200000000000011E-2</c:v>
                </c:pt>
                <c:pt idx="28">
                  <c:v>6.5099999999999991E-2</c:v>
                </c:pt>
                <c:pt idx="29">
                  <c:v>6.2600000000000003E-2</c:v>
                </c:pt>
                <c:pt idx="30">
                  <c:v>6.0299999999999999E-2</c:v>
                </c:pt>
                <c:pt idx="31">
                  <c:v>0.42199999999999999</c:v>
                </c:pt>
                <c:pt idx="32">
                  <c:v>0.39599999999999996</c:v>
                </c:pt>
                <c:pt idx="33">
                  <c:v>0.374</c:v>
                </c:pt>
                <c:pt idx="34">
                  <c:v>0.35399999999999998</c:v>
                </c:pt>
                <c:pt idx="35">
                  <c:v>0.33</c:v>
                </c:pt>
                <c:pt idx="36">
                  <c:v>0.30499999999999999</c:v>
                </c:pt>
                <c:pt idx="37">
                  <c:v>0.28499999999999998</c:v>
                </c:pt>
                <c:pt idx="38">
                  <c:v>0.26400000000000001</c:v>
                </c:pt>
                <c:pt idx="39">
                  <c:v>0.24399999999999999</c:v>
                </c:pt>
                <c:pt idx="40">
                  <c:v>0.22699999999999998</c:v>
                </c:pt>
                <c:pt idx="41">
                  <c:v>0.21000000000000002</c:v>
                </c:pt>
                <c:pt idx="42">
                  <c:v>0.19600000000000001</c:v>
                </c:pt>
                <c:pt idx="43">
                  <c:v>0.18100000000000002</c:v>
                </c:pt>
                <c:pt idx="44">
                  <c:v>0.16699999999999998</c:v>
                </c:pt>
                <c:pt idx="45">
                  <c:v>0.15</c:v>
                </c:pt>
                <c:pt idx="46">
                  <c:v>0.13500000000000001</c:v>
                </c:pt>
                <c:pt idx="47">
                  <c:v>0.122</c:v>
                </c:pt>
                <c:pt idx="48">
                  <c:v>0.11299999999999999</c:v>
                </c:pt>
                <c:pt idx="49">
                  <c:v>0.108</c:v>
                </c:pt>
                <c:pt idx="50">
                  <c:v>0.104</c:v>
                </c:pt>
                <c:pt idx="51">
                  <c:v>9.9599999999999994E-2</c:v>
                </c:pt>
                <c:pt idx="52">
                  <c:v>0.98699999999999999</c:v>
                </c:pt>
                <c:pt idx="53">
                  <c:v>0.89899999999999991</c:v>
                </c:pt>
                <c:pt idx="54">
                  <c:v>0.83</c:v>
                </c:pt>
                <c:pt idx="55">
                  <c:v>0.77200000000000002</c:v>
                </c:pt>
                <c:pt idx="56">
                  <c:v>0.71299999999999997</c:v>
                </c:pt>
                <c:pt idx="57">
                  <c:v>0.66500000000000004</c:v>
                </c:pt>
                <c:pt idx="58">
                  <c:v>0.628</c:v>
                </c:pt>
                <c:pt idx="59">
                  <c:v>1.1000000000000001</c:v>
                </c:pt>
                <c:pt idx="60">
                  <c:v>1.1199999999999999</c:v>
                </c:pt>
                <c:pt idx="61">
                  <c:v>1.02</c:v>
                </c:pt>
                <c:pt idx="62">
                  <c:v>0.93899999999999995</c:v>
                </c:pt>
                <c:pt idx="63">
                  <c:v>0.879</c:v>
                </c:pt>
                <c:pt idx="64">
                  <c:v>0.82899999999999996</c:v>
                </c:pt>
                <c:pt idx="65">
                  <c:v>0.78299999999999992</c:v>
                </c:pt>
                <c:pt idx="66">
                  <c:v>0.73699999999999999</c:v>
                </c:pt>
                <c:pt idx="67">
                  <c:v>0.69</c:v>
                </c:pt>
                <c:pt idx="68">
                  <c:v>0.65100000000000002</c:v>
                </c:pt>
                <c:pt idx="69">
                  <c:v>0.61899999999999999</c:v>
                </c:pt>
                <c:pt idx="70">
                  <c:v>0.58899999999999997</c:v>
                </c:pt>
                <c:pt idx="71">
                  <c:v>0.55900000000000005</c:v>
                </c:pt>
                <c:pt idx="72">
                  <c:v>0.52300000000000002</c:v>
                </c:pt>
                <c:pt idx="73">
                  <c:v>0.48299999999999998</c:v>
                </c:pt>
                <c:pt idx="74">
                  <c:v>0.44800000000000001</c:v>
                </c:pt>
                <c:pt idx="75">
                  <c:v>0.42199999999999999</c:v>
                </c:pt>
                <c:pt idx="76">
                  <c:v>0.40299999999999997</c:v>
                </c:pt>
                <c:pt idx="77">
                  <c:v>0.38600000000000001</c:v>
                </c:pt>
                <c:pt idx="78">
                  <c:v>0.37</c:v>
                </c:pt>
                <c:pt idx="79">
                  <c:v>0.34900000000000003</c:v>
                </c:pt>
                <c:pt idx="80">
                  <c:v>0.32699999999999996</c:v>
                </c:pt>
                <c:pt idx="81">
                  <c:v>0.309</c:v>
                </c:pt>
                <c:pt idx="82">
                  <c:v>0.29500000000000004</c:v>
                </c:pt>
                <c:pt idx="83">
                  <c:v>0.28400000000000003</c:v>
                </c:pt>
                <c:pt idx="84">
                  <c:v>0.27300000000000002</c:v>
                </c:pt>
                <c:pt idx="85">
                  <c:v>0.25999999999999995</c:v>
                </c:pt>
                <c:pt idx="86">
                  <c:v>0.25</c:v>
                </c:pt>
                <c:pt idx="87">
                  <c:v>0.23599999999999999</c:v>
                </c:pt>
                <c:pt idx="88">
                  <c:v>0.22</c:v>
                </c:pt>
                <c:pt idx="89">
                  <c:v>0.21000000000000002</c:v>
                </c:pt>
                <c:pt idx="90">
                  <c:v>0.79900000000000004</c:v>
                </c:pt>
                <c:pt idx="91">
                  <c:v>0.74299999999999999</c:v>
                </c:pt>
                <c:pt idx="92">
                  <c:v>0.68800000000000006</c:v>
                </c:pt>
                <c:pt idx="93">
                  <c:v>0.63900000000000001</c:v>
                </c:pt>
                <c:pt idx="94">
                  <c:v>0.60499999999999998</c:v>
                </c:pt>
                <c:pt idx="95">
                  <c:v>0.57399999999999995</c:v>
                </c:pt>
                <c:pt idx="96">
                  <c:v>0.53900000000000003</c:v>
                </c:pt>
                <c:pt idx="97">
                  <c:v>0.503</c:v>
                </c:pt>
                <c:pt idx="98">
                  <c:v>0.47</c:v>
                </c:pt>
                <c:pt idx="99">
                  <c:v>0.44499999999999995</c:v>
                </c:pt>
                <c:pt idx="100">
                  <c:v>0.42499999999999999</c:v>
                </c:pt>
                <c:pt idx="101">
                  <c:v>0.40499999999999997</c:v>
                </c:pt>
                <c:pt idx="102">
                  <c:v>0.38600000000000001</c:v>
                </c:pt>
                <c:pt idx="103">
                  <c:v>0.36000000000000004</c:v>
                </c:pt>
                <c:pt idx="104">
                  <c:v>0.33300000000000002</c:v>
                </c:pt>
                <c:pt idx="105">
                  <c:v>0.315</c:v>
                </c:pt>
                <c:pt idx="106">
                  <c:v>0.30200000000000005</c:v>
                </c:pt>
                <c:pt idx="107">
                  <c:v>0.29300000000000004</c:v>
                </c:pt>
                <c:pt idx="108">
                  <c:v>0.28400000000000003</c:v>
                </c:pt>
                <c:pt idx="109">
                  <c:v>0.27700000000000002</c:v>
                </c:pt>
                <c:pt idx="110">
                  <c:v>0.26899999999999996</c:v>
                </c:pt>
                <c:pt idx="111">
                  <c:v>0.25999999999999995</c:v>
                </c:pt>
                <c:pt idx="112">
                  <c:v>0.247</c:v>
                </c:pt>
                <c:pt idx="113">
                  <c:v>0.23200000000000001</c:v>
                </c:pt>
                <c:pt idx="114">
                  <c:v>0.222</c:v>
                </c:pt>
                <c:pt idx="115">
                  <c:v>0.214</c:v>
                </c:pt>
                <c:pt idx="116">
                  <c:v>0.20399999999999999</c:v>
                </c:pt>
                <c:pt idx="117">
                  <c:v>0.19400000000000001</c:v>
                </c:pt>
                <c:pt idx="118">
                  <c:v>0.187</c:v>
                </c:pt>
                <c:pt idx="119">
                  <c:v>0.182</c:v>
                </c:pt>
                <c:pt idx="120">
                  <c:v>0.65300000000000002</c:v>
                </c:pt>
                <c:pt idx="121">
                  <c:v>0.60899999999999999</c:v>
                </c:pt>
                <c:pt idx="122">
                  <c:v>0.56800000000000006</c:v>
                </c:pt>
                <c:pt idx="123">
                  <c:v>0.52600000000000002</c:v>
                </c:pt>
                <c:pt idx="124">
                  <c:v>0.48599999999999999</c:v>
                </c:pt>
                <c:pt idx="125">
                  <c:v>0.45199999999999996</c:v>
                </c:pt>
                <c:pt idx="126">
                  <c:v>0.42299999999999999</c:v>
                </c:pt>
                <c:pt idx="127">
                  <c:v>0.4</c:v>
                </c:pt>
                <c:pt idx="128">
                  <c:v>0.38100000000000001</c:v>
                </c:pt>
                <c:pt idx="129">
                  <c:v>0.36599999999999999</c:v>
                </c:pt>
                <c:pt idx="130">
                  <c:v>0.35</c:v>
                </c:pt>
                <c:pt idx="131">
                  <c:v>0.33399999999999996</c:v>
                </c:pt>
                <c:pt idx="132">
                  <c:v>0.31900000000000001</c:v>
                </c:pt>
                <c:pt idx="133">
                  <c:v>0.30499999999999999</c:v>
                </c:pt>
                <c:pt idx="134">
                  <c:v>0.29399999999999998</c:v>
                </c:pt>
                <c:pt idx="135">
                  <c:v>0.28299999999999997</c:v>
                </c:pt>
                <c:pt idx="136">
                  <c:v>0.27500000000000002</c:v>
                </c:pt>
                <c:pt idx="137">
                  <c:v>0.26400000000000001</c:v>
                </c:pt>
                <c:pt idx="138">
                  <c:v>0.25</c:v>
                </c:pt>
                <c:pt idx="139">
                  <c:v>0.23900000000000002</c:v>
                </c:pt>
                <c:pt idx="140">
                  <c:v>0.23100000000000001</c:v>
                </c:pt>
                <c:pt idx="141">
                  <c:v>0.223</c:v>
                </c:pt>
                <c:pt idx="142">
                  <c:v>0.21199999999999999</c:v>
                </c:pt>
                <c:pt idx="143">
                  <c:v>0.20100000000000001</c:v>
                </c:pt>
                <c:pt idx="144">
                  <c:v>0.193</c:v>
                </c:pt>
                <c:pt idx="145">
                  <c:v>0.188</c:v>
                </c:pt>
                <c:pt idx="146">
                  <c:v>0.184</c:v>
                </c:pt>
                <c:pt idx="147">
                  <c:v>0.18000000000000002</c:v>
                </c:pt>
                <c:pt idx="148">
                  <c:v>0.17300000000000001</c:v>
                </c:pt>
                <c:pt idx="149">
                  <c:v>0.16400000000000001</c:v>
                </c:pt>
                <c:pt idx="150">
                  <c:v>0.155</c:v>
                </c:pt>
                <c:pt idx="151">
                  <c:v>0.69899999999999995</c:v>
                </c:pt>
                <c:pt idx="152">
                  <c:v>0.63500000000000001</c:v>
                </c:pt>
                <c:pt idx="153">
                  <c:v>0.58200000000000007</c:v>
                </c:pt>
                <c:pt idx="154">
                  <c:v>0.53300000000000003</c:v>
                </c:pt>
                <c:pt idx="155">
                  <c:v>0.48399999999999999</c:v>
                </c:pt>
                <c:pt idx="156">
                  <c:v>0.443</c:v>
                </c:pt>
                <c:pt idx="157">
                  <c:v>0.40700000000000003</c:v>
                </c:pt>
                <c:pt idx="158">
                  <c:v>0.373</c:v>
                </c:pt>
                <c:pt idx="159">
                  <c:v>0.34</c:v>
                </c:pt>
                <c:pt idx="160">
                  <c:v>0.311</c:v>
                </c:pt>
                <c:pt idx="161">
                  <c:v>0.28699999999999998</c:v>
                </c:pt>
                <c:pt idx="162">
                  <c:v>0.26500000000000001</c:v>
                </c:pt>
                <c:pt idx="163">
                  <c:v>0.24600000000000002</c:v>
                </c:pt>
                <c:pt idx="164">
                  <c:v>0.22900000000000001</c:v>
                </c:pt>
                <c:pt idx="165">
                  <c:v>0.215</c:v>
                </c:pt>
                <c:pt idx="166">
                  <c:v>0.20300000000000001</c:v>
                </c:pt>
                <c:pt idx="167">
                  <c:v>0.193</c:v>
                </c:pt>
                <c:pt idx="168">
                  <c:v>0.185</c:v>
                </c:pt>
                <c:pt idx="169">
                  <c:v>0.17799999999999999</c:v>
                </c:pt>
                <c:pt idx="170">
                  <c:v>0.16799999999999998</c:v>
                </c:pt>
                <c:pt idx="171">
                  <c:v>0.16</c:v>
                </c:pt>
                <c:pt idx="172">
                  <c:v>0.156</c:v>
                </c:pt>
                <c:pt idx="173">
                  <c:v>0.153</c:v>
                </c:pt>
                <c:pt idx="174">
                  <c:v>0.14899999999999999</c:v>
                </c:pt>
                <c:pt idx="175">
                  <c:v>0.14300000000000002</c:v>
                </c:pt>
                <c:pt idx="176">
                  <c:v>0.13799999999999998</c:v>
                </c:pt>
                <c:pt idx="177">
                  <c:v>0.13699999999999998</c:v>
                </c:pt>
                <c:pt idx="178">
                  <c:v>0.13600000000000001</c:v>
                </c:pt>
                <c:pt idx="179">
                  <c:v>0.13300000000000001</c:v>
                </c:pt>
                <c:pt idx="180">
                  <c:v>0.128</c:v>
                </c:pt>
                <c:pt idx="181">
                  <c:v>0.87</c:v>
                </c:pt>
                <c:pt idx="182">
                  <c:v>0.79199999999999993</c:v>
                </c:pt>
                <c:pt idx="183">
                  <c:v>0.71899999999999997</c:v>
                </c:pt>
                <c:pt idx="184">
                  <c:v>0.65300000000000002</c:v>
                </c:pt>
                <c:pt idx="185">
                  <c:v>0.58600000000000008</c:v>
                </c:pt>
                <c:pt idx="186">
                  <c:v>0.52800000000000002</c:v>
                </c:pt>
                <c:pt idx="187">
                  <c:v>0.48000000000000004</c:v>
                </c:pt>
                <c:pt idx="188">
                  <c:v>0.443</c:v>
                </c:pt>
                <c:pt idx="189">
                  <c:v>0.41199999999999998</c:v>
                </c:pt>
                <c:pt idx="190">
                  <c:v>0.38100000000000001</c:v>
                </c:pt>
                <c:pt idx="191">
                  <c:v>0.35300000000000004</c:v>
                </c:pt>
                <c:pt idx="192">
                  <c:v>0.32699999999999996</c:v>
                </c:pt>
                <c:pt idx="193">
                  <c:v>0.30299999999999999</c:v>
                </c:pt>
                <c:pt idx="194">
                  <c:v>0.28600000000000003</c:v>
                </c:pt>
                <c:pt idx="195">
                  <c:v>0.27</c:v>
                </c:pt>
                <c:pt idx="196">
                  <c:v>0.25600000000000001</c:v>
                </c:pt>
                <c:pt idx="197">
                  <c:v>0.24399999999999999</c:v>
                </c:pt>
                <c:pt idx="198">
                  <c:v>0.23299999999999998</c:v>
                </c:pt>
                <c:pt idx="199">
                  <c:v>0.224</c:v>
                </c:pt>
                <c:pt idx="200">
                  <c:v>0.21199999999999999</c:v>
                </c:pt>
                <c:pt idx="201">
                  <c:v>0.19699999999999998</c:v>
                </c:pt>
                <c:pt idx="202">
                  <c:v>0.185</c:v>
                </c:pt>
                <c:pt idx="203">
                  <c:v>0.17599999999999999</c:v>
                </c:pt>
                <c:pt idx="204">
                  <c:v>0.16600000000000001</c:v>
                </c:pt>
                <c:pt idx="205">
                  <c:v>0.158</c:v>
                </c:pt>
                <c:pt idx="206">
                  <c:v>0.153</c:v>
                </c:pt>
                <c:pt idx="207">
                  <c:v>0.14899999999999999</c:v>
                </c:pt>
                <c:pt idx="208">
                  <c:v>0.14300000000000002</c:v>
                </c:pt>
                <c:pt idx="209">
                  <c:v>0.13500000000000001</c:v>
                </c:pt>
                <c:pt idx="210">
                  <c:v>0.128</c:v>
                </c:pt>
                <c:pt idx="211">
                  <c:v>0.122</c:v>
                </c:pt>
                <c:pt idx="212">
                  <c:v>0.80900000000000005</c:v>
                </c:pt>
                <c:pt idx="213">
                  <c:v>0.72400000000000009</c:v>
                </c:pt>
                <c:pt idx="214">
                  <c:v>0.64700000000000002</c:v>
                </c:pt>
                <c:pt idx="215">
                  <c:v>0.58299999999999996</c:v>
                </c:pt>
                <c:pt idx="216">
                  <c:v>0.52500000000000002</c:v>
                </c:pt>
                <c:pt idx="217">
                  <c:v>0.47</c:v>
                </c:pt>
                <c:pt idx="218">
                  <c:v>0.42899999999999999</c:v>
                </c:pt>
                <c:pt idx="219">
                  <c:v>0.4</c:v>
                </c:pt>
                <c:pt idx="220">
                  <c:v>0.375</c:v>
                </c:pt>
                <c:pt idx="221">
                  <c:v>0.35399999999999998</c:v>
                </c:pt>
                <c:pt idx="222">
                  <c:v>0.33</c:v>
                </c:pt>
                <c:pt idx="223">
                  <c:v>0.307</c:v>
                </c:pt>
                <c:pt idx="224">
                  <c:v>0.28699999999999998</c:v>
                </c:pt>
                <c:pt idx="225">
                  <c:v>0.26699999999999996</c:v>
                </c:pt>
                <c:pt idx="226">
                  <c:v>0.25</c:v>
                </c:pt>
                <c:pt idx="227">
                  <c:v>0.23800000000000002</c:v>
                </c:pt>
                <c:pt idx="228">
                  <c:v>0.22699999999999998</c:v>
                </c:pt>
                <c:pt idx="229">
                  <c:v>0.217</c:v>
                </c:pt>
                <c:pt idx="230">
                  <c:v>0.20499999999999999</c:v>
                </c:pt>
                <c:pt idx="231">
                  <c:v>0.193</c:v>
                </c:pt>
                <c:pt idx="232">
                  <c:v>0.183</c:v>
                </c:pt>
                <c:pt idx="233">
                  <c:v>0.17399999999999999</c:v>
                </c:pt>
                <c:pt idx="234">
                  <c:v>0.16200000000000001</c:v>
                </c:pt>
                <c:pt idx="235">
                  <c:v>0.153</c:v>
                </c:pt>
                <c:pt idx="236">
                  <c:v>0.15</c:v>
                </c:pt>
                <c:pt idx="237">
                  <c:v>0.14899999999999999</c:v>
                </c:pt>
                <c:pt idx="238">
                  <c:v>0.15</c:v>
                </c:pt>
                <c:pt idx="239">
                  <c:v>0.15</c:v>
                </c:pt>
                <c:pt idx="240">
                  <c:v>0.14899999999999999</c:v>
                </c:pt>
                <c:pt idx="241">
                  <c:v>0.14300000000000002</c:v>
                </c:pt>
                <c:pt idx="242">
                  <c:v>0.13400000000000001</c:v>
                </c:pt>
                <c:pt idx="243">
                  <c:v>0.97499999999999998</c:v>
                </c:pt>
                <c:pt idx="244">
                  <c:v>0.8899999999999999</c:v>
                </c:pt>
                <c:pt idx="245">
                  <c:v>0.81599999999999995</c:v>
                </c:pt>
                <c:pt idx="246">
                  <c:v>0.73899999999999999</c:v>
                </c:pt>
                <c:pt idx="247">
                  <c:v>0.66</c:v>
                </c:pt>
                <c:pt idx="248">
                  <c:v>0.59399999999999997</c:v>
                </c:pt>
                <c:pt idx="249">
                  <c:v>0.54400000000000004</c:v>
                </c:pt>
                <c:pt idx="250">
                  <c:v>0.503</c:v>
                </c:pt>
                <c:pt idx="251">
                  <c:v>0.46799999999999997</c:v>
                </c:pt>
                <c:pt idx="252">
                  <c:v>0.437</c:v>
                </c:pt>
                <c:pt idx="253">
                  <c:v>0.40799999999999997</c:v>
                </c:pt>
                <c:pt idx="254">
                  <c:v>0.374</c:v>
                </c:pt>
                <c:pt idx="255">
                  <c:v>0.33500000000000002</c:v>
                </c:pt>
                <c:pt idx="256">
                  <c:v>0.30499999999999999</c:v>
                </c:pt>
                <c:pt idx="257">
                  <c:v>0.28600000000000003</c:v>
                </c:pt>
                <c:pt idx="258">
                  <c:v>0.27</c:v>
                </c:pt>
                <c:pt idx="259">
                  <c:v>0.25700000000000001</c:v>
                </c:pt>
                <c:pt idx="260">
                  <c:v>0.24399999999999999</c:v>
                </c:pt>
                <c:pt idx="261">
                  <c:v>0.22800000000000001</c:v>
                </c:pt>
                <c:pt idx="262">
                  <c:v>0.215</c:v>
                </c:pt>
                <c:pt idx="263">
                  <c:v>0.20599999999999999</c:v>
                </c:pt>
                <c:pt idx="264">
                  <c:v>0.19799999999999998</c:v>
                </c:pt>
                <c:pt idx="265">
                  <c:v>0.191</c:v>
                </c:pt>
                <c:pt idx="266">
                  <c:v>0.185</c:v>
                </c:pt>
                <c:pt idx="267">
                  <c:v>0.17899999999999999</c:v>
                </c:pt>
                <c:pt idx="268">
                  <c:v>0.17499999999999999</c:v>
                </c:pt>
                <c:pt idx="269">
                  <c:v>0.17100000000000001</c:v>
                </c:pt>
                <c:pt idx="270">
                  <c:v>0.16300000000000001</c:v>
                </c:pt>
                <c:pt idx="271">
                  <c:v>0.153</c:v>
                </c:pt>
                <c:pt idx="272">
                  <c:v>0.14499999999999999</c:v>
                </c:pt>
                <c:pt idx="273">
                  <c:v>0.66799999999999993</c:v>
                </c:pt>
                <c:pt idx="274">
                  <c:v>0.61</c:v>
                </c:pt>
                <c:pt idx="275">
                  <c:v>0.55300000000000005</c:v>
                </c:pt>
                <c:pt idx="276">
                  <c:v>0.503</c:v>
                </c:pt>
                <c:pt idx="277">
                  <c:v>0.46299999999999997</c:v>
                </c:pt>
                <c:pt idx="278">
                  <c:v>0.42700000000000005</c:v>
                </c:pt>
                <c:pt idx="279">
                  <c:v>0.39599999999999996</c:v>
                </c:pt>
                <c:pt idx="280">
                  <c:v>0.36599999999999999</c:v>
                </c:pt>
                <c:pt idx="281">
                  <c:v>0.33900000000000002</c:v>
                </c:pt>
                <c:pt idx="282">
                  <c:v>0.317</c:v>
                </c:pt>
                <c:pt idx="283">
                  <c:v>0.29300000000000004</c:v>
                </c:pt>
                <c:pt idx="284">
                  <c:v>0.26800000000000002</c:v>
                </c:pt>
                <c:pt idx="285">
                  <c:v>6.8599999999999994</c:v>
                </c:pt>
                <c:pt idx="286">
                  <c:v>5.6</c:v>
                </c:pt>
                <c:pt idx="287">
                  <c:v>4.96</c:v>
                </c:pt>
                <c:pt idx="288">
                  <c:v>4.5</c:v>
                </c:pt>
                <c:pt idx="289">
                  <c:v>4.1500000000000004</c:v>
                </c:pt>
                <c:pt idx="290">
                  <c:v>3.76</c:v>
                </c:pt>
                <c:pt idx="291">
                  <c:v>3.3400000000000003</c:v>
                </c:pt>
                <c:pt idx="292">
                  <c:v>3.0300000000000002</c:v>
                </c:pt>
                <c:pt idx="293">
                  <c:v>2.79</c:v>
                </c:pt>
                <c:pt idx="294">
                  <c:v>2.57</c:v>
                </c:pt>
                <c:pt idx="295">
                  <c:v>2.39</c:v>
                </c:pt>
                <c:pt idx="296">
                  <c:v>2.2200000000000002</c:v>
                </c:pt>
                <c:pt idx="297">
                  <c:v>2.0500000000000003</c:v>
                </c:pt>
                <c:pt idx="298">
                  <c:v>1.86</c:v>
                </c:pt>
                <c:pt idx="299">
                  <c:v>1.59</c:v>
                </c:pt>
                <c:pt idx="300">
                  <c:v>1.33</c:v>
                </c:pt>
                <c:pt idx="301">
                  <c:v>1.2</c:v>
                </c:pt>
                <c:pt idx="302">
                  <c:v>1.1299999999999999</c:v>
                </c:pt>
                <c:pt idx="303">
                  <c:v>1.07</c:v>
                </c:pt>
                <c:pt idx="304">
                  <c:v>1.56</c:v>
                </c:pt>
                <c:pt idx="305">
                  <c:v>1.47</c:v>
                </c:pt>
                <c:pt idx="306">
                  <c:v>1.39</c:v>
                </c:pt>
                <c:pt idx="307">
                  <c:v>1.31</c:v>
                </c:pt>
                <c:pt idx="308">
                  <c:v>1.22</c:v>
                </c:pt>
                <c:pt idx="309">
                  <c:v>1.1299999999999999</c:v>
                </c:pt>
                <c:pt idx="310">
                  <c:v>1.05</c:v>
                </c:pt>
                <c:pt idx="311">
                  <c:v>0.98799999999999999</c:v>
                </c:pt>
                <c:pt idx="312">
                  <c:v>0.94399999999999995</c:v>
                </c:pt>
                <c:pt idx="313">
                  <c:v>0.90600000000000003</c:v>
                </c:pt>
                <c:pt idx="314">
                  <c:v>0.86899999999999999</c:v>
                </c:pt>
                <c:pt idx="315">
                  <c:v>0.82499999999999996</c:v>
                </c:pt>
                <c:pt idx="316">
                  <c:v>0.78400000000000003</c:v>
                </c:pt>
                <c:pt idx="317">
                  <c:v>0.749</c:v>
                </c:pt>
                <c:pt idx="318">
                  <c:v>0.71699999999999997</c:v>
                </c:pt>
                <c:pt idx="319">
                  <c:v>0.69300000000000006</c:v>
                </c:pt>
                <c:pt idx="320">
                  <c:v>0.66200000000000003</c:v>
                </c:pt>
                <c:pt idx="321">
                  <c:v>0.63</c:v>
                </c:pt>
                <c:pt idx="322">
                  <c:v>0.60599999999999998</c:v>
                </c:pt>
                <c:pt idx="323">
                  <c:v>0.57799999999999996</c:v>
                </c:pt>
                <c:pt idx="324">
                  <c:v>0.54900000000000004</c:v>
                </c:pt>
                <c:pt idx="325">
                  <c:v>0.52600000000000002</c:v>
                </c:pt>
                <c:pt idx="326">
                  <c:v>0.50900000000000001</c:v>
                </c:pt>
                <c:pt idx="327">
                  <c:v>0.503</c:v>
                </c:pt>
                <c:pt idx="328">
                  <c:v>0.5</c:v>
                </c:pt>
                <c:pt idx="329">
                  <c:v>0.495</c:v>
                </c:pt>
                <c:pt idx="330">
                  <c:v>0.47899999999999998</c:v>
                </c:pt>
                <c:pt idx="331">
                  <c:v>0.432</c:v>
                </c:pt>
                <c:pt idx="332">
                  <c:v>0.39</c:v>
                </c:pt>
                <c:pt idx="333">
                  <c:v>0.38400000000000001</c:v>
                </c:pt>
                <c:pt idx="334">
                  <c:v>0.64600000000000002</c:v>
                </c:pt>
                <c:pt idx="335">
                  <c:v>0.628</c:v>
                </c:pt>
                <c:pt idx="336">
                  <c:v>0.61</c:v>
                </c:pt>
                <c:pt idx="337">
                  <c:v>0.59299999999999997</c:v>
                </c:pt>
                <c:pt idx="338">
                  <c:v>0.56700000000000006</c:v>
                </c:pt>
                <c:pt idx="339">
                  <c:v>0.53200000000000003</c:v>
                </c:pt>
                <c:pt idx="340">
                  <c:v>0.505</c:v>
                </c:pt>
                <c:pt idx="341">
                  <c:v>0.48799999999999999</c:v>
                </c:pt>
                <c:pt idx="342">
                  <c:v>0.47699999999999998</c:v>
                </c:pt>
                <c:pt idx="343">
                  <c:v>0.46500000000000002</c:v>
                </c:pt>
                <c:pt idx="344">
                  <c:v>1.17</c:v>
                </c:pt>
                <c:pt idx="345">
                  <c:v>1.0900000000000001</c:v>
                </c:pt>
                <c:pt idx="346">
                  <c:v>1</c:v>
                </c:pt>
                <c:pt idx="347">
                  <c:v>0.94899999999999995</c:v>
                </c:pt>
                <c:pt idx="348">
                  <c:v>0.90100000000000002</c:v>
                </c:pt>
                <c:pt idx="349">
                  <c:v>0.85</c:v>
                </c:pt>
                <c:pt idx="350">
                  <c:v>0.80999999999999994</c:v>
                </c:pt>
                <c:pt idx="351">
                  <c:v>0.77700000000000002</c:v>
                </c:pt>
                <c:pt idx="352">
                  <c:v>0.748</c:v>
                </c:pt>
                <c:pt idx="353">
                  <c:v>0.71799999999999997</c:v>
                </c:pt>
                <c:pt idx="354">
                  <c:v>0.68</c:v>
                </c:pt>
                <c:pt idx="355">
                  <c:v>0.63600000000000001</c:v>
                </c:pt>
                <c:pt idx="356">
                  <c:v>0.59899999999999998</c:v>
                </c:pt>
                <c:pt idx="357">
                  <c:v>0.57499999999999996</c:v>
                </c:pt>
                <c:pt idx="358">
                  <c:v>0.56099999999999994</c:v>
                </c:pt>
                <c:pt idx="359">
                  <c:v>0.54799999999999993</c:v>
                </c:pt>
                <c:pt idx="360">
                  <c:v>0.53100000000000003</c:v>
                </c:pt>
                <c:pt idx="361">
                  <c:v>0.51400000000000001</c:v>
                </c:pt>
                <c:pt idx="362">
                  <c:v>0.499</c:v>
                </c:pt>
                <c:pt idx="363">
                  <c:v>0.48099999999999998</c:v>
                </c:pt>
                <c:pt idx="364">
                  <c:v>0.46700000000000003</c:v>
                </c:pt>
                <c:pt idx="365">
                  <c:v>0.76800000000000002</c:v>
                </c:pt>
                <c:pt idx="366">
                  <c:v>0.71500000000000008</c:v>
                </c:pt>
                <c:pt idx="367">
                  <c:v>0.67</c:v>
                </c:pt>
                <c:pt idx="368">
                  <c:v>0.627</c:v>
                </c:pt>
                <c:pt idx="369">
                  <c:v>0.6</c:v>
                </c:pt>
                <c:pt idx="370">
                  <c:v>0.58399999999999996</c:v>
                </c:pt>
                <c:pt idx="371">
                  <c:v>0.56099999999999994</c:v>
                </c:pt>
                <c:pt idx="372">
                  <c:v>0.53200000000000003</c:v>
                </c:pt>
                <c:pt idx="373">
                  <c:v>0.51200000000000001</c:v>
                </c:pt>
                <c:pt idx="374">
                  <c:v>0.49799999999999994</c:v>
                </c:pt>
                <c:pt idx="375">
                  <c:v>0.47899999999999998</c:v>
                </c:pt>
                <c:pt idx="376">
                  <c:v>1.85</c:v>
                </c:pt>
                <c:pt idx="377">
                  <c:v>1.72</c:v>
                </c:pt>
                <c:pt idx="378">
                  <c:v>1.6</c:v>
                </c:pt>
                <c:pt idx="379">
                  <c:v>1.49</c:v>
                </c:pt>
                <c:pt idx="380">
                  <c:v>1.41</c:v>
                </c:pt>
                <c:pt idx="381">
                  <c:v>2.14</c:v>
                </c:pt>
                <c:pt idx="382">
                  <c:v>5.88</c:v>
                </c:pt>
                <c:pt idx="383">
                  <c:v>5.6899999999999995</c:v>
                </c:pt>
                <c:pt idx="384">
                  <c:v>8.18</c:v>
                </c:pt>
                <c:pt idx="385">
                  <c:v>7.9399999999999995</c:v>
                </c:pt>
                <c:pt idx="386">
                  <c:v>7.52</c:v>
                </c:pt>
                <c:pt idx="387">
                  <c:v>6.8900000000000006</c:v>
                </c:pt>
                <c:pt idx="388">
                  <c:v>6.39</c:v>
                </c:pt>
                <c:pt idx="389">
                  <c:v>8.36</c:v>
                </c:pt>
                <c:pt idx="390">
                  <c:v>7.74</c:v>
                </c:pt>
                <c:pt idx="391">
                  <c:v>7.16</c:v>
                </c:pt>
                <c:pt idx="392">
                  <c:v>6.54</c:v>
                </c:pt>
                <c:pt idx="393">
                  <c:v>5.9899999999999993</c:v>
                </c:pt>
                <c:pt idx="394">
                  <c:v>5.53</c:v>
                </c:pt>
                <c:pt idx="395">
                  <c:v>5.14</c:v>
                </c:pt>
                <c:pt idx="396">
                  <c:v>5.01</c:v>
                </c:pt>
                <c:pt idx="397">
                  <c:v>4.62</c:v>
                </c:pt>
                <c:pt idx="398">
                  <c:v>4.33</c:v>
                </c:pt>
                <c:pt idx="399">
                  <c:v>4.0299999999999994</c:v>
                </c:pt>
                <c:pt idx="400">
                  <c:v>4.01</c:v>
                </c:pt>
                <c:pt idx="401">
                  <c:v>3.77</c:v>
                </c:pt>
                <c:pt idx="402">
                  <c:v>3.6</c:v>
                </c:pt>
                <c:pt idx="403">
                  <c:v>3.44</c:v>
                </c:pt>
                <c:pt idx="404">
                  <c:v>3.29</c:v>
                </c:pt>
                <c:pt idx="405">
                  <c:v>3.16</c:v>
                </c:pt>
                <c:pt idx="406">
                  <c:v>3.0500000000000003</c:v>
                </c:pt>
                <c:pt idx="407">
                  <c:v>2.92</c:v>
                </c:pt>
                <c:pt idx="408">
                  <c:v>2.78</c:v>
                </c:pt>
                <c:pt idx="409">
                  <c:v>2.63</c:v>
                </c:pt>
                <c:pt idx="410">
                  <c:v>2.4699999999999998</c:v>
                </c:pt>
                <c:pt idx="411">
                  <c:v>2.3600000000000003</c:v>
                </c:pt>
                <c:pt idx="412">
                  <c:v>2.27</c:v>
                </c:pt>
                <c:pt idx="413">
                  <c:v>2.1800000000000002</c:v>
                </c:pt>
                <c:pt idx="414">
                  <c:v>2.09</c:v>
                </c:pt>
                <c:pt idx="415">
                  <c:v>2.02</c:v>
                </c:pt>
                <c:pt idx="416">
                  <c:v>1.9400000000000002</c:v>
                </c:pt>
                <c:pt idx="417">
                  <c:v>1.88</c:v>
                </c:pt>
                <c:pt idx="418">
                  <c:v>1.82</c:v>
                </c:pt>
                <c:pt idx="419">
                  <c:v>2.52</c:v>
                </c:pt>
                <c:pt idx="420">
                  <c:v>2.44</c:v>
                </c:pt>
                <c:pt idx="421">
                  <c:v>11.299999999999999</c:v>
                </c:pt>
                <c:pt idx="422">
                  <c:v>11.1</c:v>
                </c:pt>
                <c:pt idx="423">
                  <c:v>10.1</c:v>
                </c:pt>
                <c:pt idx="424">
                  <c:v>9.6100000000000012</c:v>
                </c:pt>
                <c:pt idx="425">
                  <c:v>8.89</c:v>
                </c:pt>
                <c:pt idx="426">
                  <c:v>10.9</c:v>
                </c:pt>
                <c:pt idx="427">
                  <c:v>10.200000000000001</c:v>
                </c:pt>
                <c:pt idx="428">
                  <c:v>9.57</c:v>
                </c:pt>
                <c:pt idx="429">
                  <c:v>8.93</c:v>
                </c:pt>
                <c:pt idx="430">
                  <c:v>8.370000000000001</c:v>
                </c:pt>
                <c:pt idx="431">
                  <c:v>7.92</c:v>
                </c:pt>
                <c:pt idx="432">
                  <c:v>7.49</c:v>
                </c:pt>
                <c:pt idx="433">
                  <c:v>7.01</c:v>
                </c:pt>
                <c:pt idx="434">
                  <c:v>6.61</c:v>
                </c:pt>
                <c:pt idx="435">
                  <c:v>7.87</c:v>
                </c:pt>
                <c:pt idx="436">
                  <c:v>7.41</c:v>
                </c:pt>
                <c:pt idx="437">
                  <c:v>6.94</c:v>
                </c:pt>
                <c:pt idx="438">
                  <c:v>6.51</c:v>
                </c:pt>
                <c:pt idx="439">
                  <c:v>6.1199999999999992</c:v>
                </c:pt>
                <c:pt idx="440">
                  <c:v>5.8</c:v>
                </c:pt>
                <c:pt idx="441">
                  <c:v>5.54</c:v>
                </c:pt>
                <c:pt idx="442">
                  <c:v>5.26</c:v>
                </c:pt>
                <c:pt idx="443">
                  <c:v>5</c:v>
                </c:pt>
                <c:pt idx="444">
                  <c:v>4.7600000000000007</c:v>
                </c:pt>
                <c:pt idx="445">
                  <c:v>4.5900000000000007</c:v>
                </c:pt>
                <c:pt idx="446">
                  <c:v>4.42</c:v>
                </c:pt>
                <c:pt idx="447">
                  <c:v>4.21</c:v>
                </c:pt>
                <c:pt idx="448">
                  <c:v>3.9699999999999998</c:v>
                </c:pt>
                <c:pt idx="449">
                  <c:v>3.77</c:v>
                </c:pt>
                <c:pt idx="450">
                  <c:v>3.61</c:v>
                </c:pt>
                <c:pt idx="451">
                  <c:v>3.44</c:v>
                </c:pt>
                <c:pt idx="452">
                  <c:v>3.29</c:v>
                </c:pt>
                <c:pt idx="453">
                  <c:v>3.16</c:v>
                </c:pt>
                <c:pt idx="454">
                  <c:v>3.6</c:v>
                </c:pt>
                <c:pt idx="455">
                  <c:v>3.69</c:v>
                </c:pt>
                <c:pt idx="456">
                  <c:v>3.5100000000000002</c:v>
                </c:pt>
                <c:pt idx="457">
                  <c:v>3.3899999999999997</c:v>
                </c:pt>
                <c:pt idx="458">
                  <c:v>8.68</c:v>
                </c:pt>
                <c:pt idx="459">
                  <c:v>8.25</c:v>
                </c:pt>
                <c:pt idx="460">
                  <c:v>7.84</c:v>
                </c:pt>
                <c:pt idx="461">
                  <c:v>7.45</c:v>
                </c:pt>
                <c:pt idx="462">
                  <c:v>7.0600000000000005</c:v>
                </c:pt>
                <c:pt idx="463">
                  <c:v>6.71</c:v>
                </c:pt>
                <c:pt idx="464">
                  <c:v>6.36</c:v>
                </c:pt>
                <c:pt idx="465">
                  <c:v>6.54</c:v>
                </c:pt>
                <c:pt idx="466">
                  <c:v>9.4499999999999993</c:v>
                </c:pt>
                <c:pt idx="467">
                  <c:v>8.99</c:v>
                </c:pt>
                <c:pt idx="468">
                  <c:v>8.56</c:v>
                </c:pt>
                <c:pt idx="469">
                  <c:v>7.99</c:v>
                </c:pt>
                <c:pt idx="470">
                  <c:v>7.44</c:v>
                </c:pt>
                <c:pt idx="471">
                  <c:v>7.08</c:v>
                </c:pt>
                <c:pt idx="472">
                  <c:v>6.77</c:v>
                </c:pt>
                <c:pt idx="473">
                  <c:v>6.51</c:v>
                </c:pt>
                <c:pt idx="474">
                  <c:v>8.99</c:v>
                </c:pt>
                <c:pt idx="475">
                  <c:v>8.51</c:v>
                </c:pt>
                <c:pt idx="476">
                  <c:v>8.1499999999999986</c:v>
                </c:pt>
                <c:pt idx="477">
                  <c:v>7.8</c:v>
                </c:pt>
                <c:pt idx="478">
                  <c:v>7.4</c:v>
                </c:pt>
                <c:pt idx="479">
                  <c:v>7.07</c:v>
                </c:pt>
                <c:pt idx="480">
                  <c:v>6.8</c:v>
                </c:pt>
                <c:pt idx="481">
                  <c:v>9.9699999999999989</c:v>
                </c:pt>
                <c:pt idx="482">
                  <c:v>9.34</c:v>
                </c:pt>
                <c:pt idx="483">
                  <c:v>8.9499999999999993</c:v>
                </c:pt>
                <c:pt idx="484">
                  <c:v>8.5500000000000007</c:v>
                </c:pt>
                <c:pt idx="485">
                  <c:v>8.65</c:v>
                </c:pt>
                <c:pt idx="486">
                  <c:v>8.3000000000000007</c:v>
                </c:pt>
                <c:pt idx="487">
                  <c:v>7.95</c:v>
                </c:pt>
                <c:pt idx="488">
                  <c:v>7.6099999999999994</c:v>
                </c:pt>
                <c:pt idx="489">
                  <c:v>7.29</c:v>
                </c:pt>
                <c:pt idx="490">
                  <c:v>7</c:v>
                </c:pt>
                <c:pt idx="491">
                  <c:v>6.7600000000000007</c:v>
                </c:pt>
                <c:pt idx="492">
                  <c:v>6.51</c:v>
                </c:pt>
                <c:pt idx="493">
                  <c:v>6.21</c:v>
                </c:pt>
                <c:pt idx="494">
                  <c:v>6.67</c:v>
                </c:pt>
                <c:pt idx="495">
                  <c:v>6.45</c:v>
                </c:pt>
                <c:pt idx="496">
                  <c:v>6.23</c:v>
                </c:pt>
                <c:pt idx="497">
                  <c:v>6.04</c:v>
                </c:pt>
                <c:pt idx="498">
                  <c:v>5.83</c:v>
                </c:pt>
                <c:pt idx="499">
                  <c:v>5.63</c:v>
                </c:pt>
                <c:pt idx="500">
                  <c:v>5.46</c:v>
                </c:pt>
                <c:pt idx="501">
                  <c:v>5.28</c:v>
                </c:pt>
                <c:pt idx="502">
                  <c:v>5.08</c:v>
                </c:pt>
                <c:pt idx="503">
                  <c:v>4.8500000000000005</c:v>
                </c:pt>
                <c:pt idx="504">
                  <c:v>4.6899999999999995</c:v>
                </c:pt>
                <c:pt idx="505">
                  <c:v>4.5199999999999996</c:v>
                </c:pt>
                <c:pt idx="506">
                  <c:v>4.3</c:v>
                </c:pt>
                <c:pt idx="507">
                  <c:v>4.1000000000000005</c:v>
                </c:pt>
                <c:pt idx="508">
                  <c:v>3.93</c:v>
                </c:pt>
                <c:pt idx="509">
                  <c:v>3.77</c:v>
                </c:pt>
                <c:pt idx="510">
                  <c:v>5.32</c:v>
                </c:pt>
                <c:pt idx="511">
                  <c:v>5.1599999999999993</c:v>
                </c:pt>
                <c:pt idx="512">
                  <c:v>4.9899999999999993</c:v>
                </c:pt>
                <c:pt idx="513">
                  <c:v>4.8500000000000005</c:v>
                </c:pt>
                <c:pt idx="514">
                  <c:v>4.7200000000000006</c:v>
                </c:pt>
                <c:pt idx="515">
                  <c:v>4.5999999999999996</c:v>
                </c:pt>
                <c:pt idx="516">
                  <c:v>4.84</c:v>
                </c:pt>
                <c:pt idx="517">
                  <c:v>4.6499999999999995</c:v>
                </c:pt>
                <c:pt idx="518">
                  <c:v>4.4799999999999995</c:v>
                </c:pt>
                <c:pt idx="519">
                  <c:v>4.34</c:v>
                </c:pt>
                <c:pt idx="520">
                  <c:v>4.2</c:v>
                </c:pt>
                <c:pt idx="521">
                  <c:v>4.08</c:v>
                </c:pt>
                <c:pt idx="522">
                  <c:v>3.95</c:v>
                </c:pt>
                <c:pt idx="523">
                  <c:v>3.82</c:v>
                </c:pt>
                <c:pt idx="524">
                  <c:v>3.69</c:v>
                </c:pt>
                <c:pt idx="525">
                  <c:v>3.57</c:v>
                </c:pt>
                <c:pt idx="526">
                  <c:v>3.4499999999999997</c:v>
                </c:pt>
                <c:pt idx="527">
                  <c:v>3.31</c:v>
                </c:pt>
                <c:pt idx="528">
                  <c:v>3.15</c:v>
                </c:pt>
                <c:pt idx="529">
                  <c:v>3.0500000000000003</c:v>
                </c:pt>
                <c:pt idx="530">
                  <c:v>2.99</c:v>
                </c:pt>
                <c:pt idx="531">
                  <c:v>2.92</c:v>
                </c:pt>
                <c:pt idx="532">
                  <c:v>2.8600000000000003</c:v>
                </c:pt>
                <c:pt idx="533">
                  <c:v>2.8</c:v>
                </c:pt>
                <c:pt idx="534">
                  <c:v>2.7399999999999998</c:v>
                </c:pt>
                <c:pt idx="535">
                  <c:v>2.7</c:v>
                </c:pt>
                <c:pt idx="536">
                  <c:v>2.63</c:v>
                </c:pt>
                <c:pt idx="537">
                  <c:v>2.57</c:v>
                </c:pt>
                <c:pt idx="538">
                  <c:v>2.5300000000000002</c:v>
                </c:pt>
                <c:pt idx="539">
                  <c:v>2.5</c:v>
                </c:pt>
                <c:pt idx="540">
                  <c:v>2.46</c:v>
                </c:pt>
                <c:pt idx="541">
                  <c:v>2.4099999999999997</c:v>
                </c:pt>
                <c:pt idx="542">
                  <c:v>2.3600000000000003</c:v>
                </c:pt>
                <c:pt idx="543">
                  <c:v>2.3199999999999998</c:v>
                </c:pt>
                <c:pt idx="544">
                  <c:v>2.27</c:v>
                </c:pt>
                <c:pt idx="545">
                  <c:v>2.2300000000000004</c:v>
                </c:pt>
                <c:pt idx="546">
                  <c:v>2.4699999999999998</c:v>
                </c:pt>
                <c:pt idx="547">
                  <c:v>2.42</c:v>
                </c:pt>
                <c:pt idx="548">
                  <c:v>2.3600000000000003</c:v>
                </c:pt>
                <c:pt idx="549">
                  <c:v>2.31</c:v>
                </c:pt>
                <c:pt idx="550">
                  <c:v>2.25</c:v>
                </c:pt>
                <c:pt idx="551">
                  <c:v>2.19</c:v>
                </c:pt>
                <c:pt idx="552">
                  <c:v>2.15</c:v>
                </c:pt>
                <c:pt idx="553">
                  <c:v>2.12</c:v>
                </c:pt>
                <c:pt idx="554">
                  <c:v>2.09</c:v>
                </c:pt>
                <c:pt idx="555">
                  <c:v>2.04</c:v>
                </c:pt>
                <c:pt idx="556">
                  <c:v>1.99</c:v>
                </c:pt>
                <c:pt idx="557">
                  <c:v>1.9300000000000002</c:v>
                </c:pt>
                <c:pt idx="558">
                  <c:v>1.9</c:v>
                </c:pt>
                <c:pt idx="559">
                  <c:v>1.88</c:v>
                </c:pt>
                <c:pt idx="560">
                  <c:v>1.86</c:v>
                </c:pt>
                <c:pt idx="561">
                  <c:v>1.85</c:v>
                </c:pt>
                <c:pt idx="562">
                  <c:v>1.83</c:v>
                </c:pt>
                <c:pt idx="563">
                  <c:v>1.81</c:v>
                </c:pt>
                <c:pt idx="564">
                  <c:v>1.7799999999999998</c:v>
                </c:pt>
                <c:pt idx="565">
                  <c:v>1.76</c:v>
                </c:pt>
                <c:pt idx="566">
                  <c:v>1.74</c:v>
                </c:pt>
                <c:pt idx="567">
                  <c:v>1.71</c:v>
                </c:pt>
                <c:pt idx="568">
                  <c:v>1.6900000000000002</c:v>
                </c:pt>
                <c:pt idx="569">
                  <c:v>1.6700000000000002</c:v>
                </c:pt>
                <c:pt idx="570">
                  <c:v>1.65</c:v>
                </c:pt>
                <c:pt idx="571">
                  <c:v>1.6199999999999999</c:v>
                </c:pt>
                <c:pt idx="572">
                  <c:v>1.6</c:v>
                </c:pt>
                <c:pt idx="573">
                  <c:v>1.57</c:v>
                </c:pt>
                <c:pt idx="574">
                  <c:v>1.5299999999999998</c:v>
                </c:pt>
                <c:pt idx="575">
                  <c:v>1.5</c:v>
                </c:pt>
                <c:pt idx="576">
                  <c:v>1.48</c:v>
                </c:pt>
                <c:pt idx="577">
                  <c:v>1.6900000000000002</c:v>
                </c:pt>
                <c:pt idx="578">
                  <c:v>1.66</c:v>
                </c:pt>
                <c:pt idx="579">
                  <c:v>1.63</c:v>
                </c:pt>
                <c:pt idx="580">
                  <c:v>1.6</c:v>
                </c:pt>
                <c:pt idx="581">
                  <c:v>1.56</c:v>
                </c:pt>
                <c:pt idx="582">
                  <c:v>1.52</c:v>
                </c:pt>
                <c:pt idx="583">
                  <c:v>1.48</c:v>
                </c:pt>
                <c:pt idx="584">
                  <c:v>1.4400000000000002</c:v>
                </c:pt>
                <c:pt idx="585">
                  <c:v>1.42</c:v>
                </c:pt>
                <c:pt idx="586">
                  <c:v>1.4</c:v>
                </c:pt>
                <c:pt idx="587">
                  <c:v>1.3699999999999999</c:v>
                </c:pt>
                <c:pt idx="588">
                  <c:v>1.35</c:v>
                </c:pt>
                <c:pt idx="589">
                  <c:v>1.34</c:v>
                </c:pt>
                <c:pt idx="590">
                  <c:v>1.32</c:v>
                </c:pt>
                <c:pt idx="591">
                  <c:v>1.3</c:v>
                </c:pt>
                <c:pt idx="592">
                  <c:v>1.27</c:v>
                </c:pt>
                <c:pt idx="593">
                  <c:v>1.26</c:v>
                </c:pt>
                <c:pt idx="594">
                  <c:v>1.25</c:v>
                </c:pt>
                <c:pt idx="595">
                  <c:v>1.24</c:v>
                </c:pt>
                <c:pt idx="596">
                  <c:v>1.23</c:v>
                </c:pt>
                <c:pt idx="597">
                  <c:v>1.22</c:v>
                </c:pt>
                <c:pt idx="598">
                  <c:v>1.21</c:v>
                </c:pt>
                <c:pt idx="599">
                  <c:v>1.2</c:v>
                </c:pt>
                <c:pt idx="600">
                  <c:v>1.1900000000000002</c:v>
                </c:pt>
                <c:pt idx="601">
                  <c:v>1.1800000000000002</c:v>
                </c:pt>
                <c:pt idx="602">
                  <c:v>1.17</c:v>
                </c:pt>
                <c:pt idx="603">
                  <c:v>1.17</c:v>
                </c:pt>
                <c:pt idx="604">
                  <c:v>1.1599999999999999</c:v>
                </c:pt>
                <c:pt idx="605">
                  <c:v>1.1499999999999999</c:v>
                </c:pt>
                <c:pt idx="606">
                  <c:v>1.1299999999999999</c:v>
                </c:pt>
                <c:pt idx="607">
                  <c:v>1.1299999999999999</c:v>
                </c:pt>
                <c:pt idx="608">
                  <c:v>1.64</c:v>
                </c:pt>
                <c:pt idx="609">
                  <c:v>1.6</c:v>
                </c:pt>
                <c:pt idx="610">
                  <c:v>1.56</c:v>
                </c:pt>
                <c:pt idx="611">
                  <c:v>1.5299999999999998</c:v>
                </c:pt>
                <c:pt idx="612">
                  <c:v>1.5</c:v>
                </c:pt>
                <c:pt idx="613">
                  <c:v>1.47</c:v>
                </c:pt>
                <c:pt idx="614">
                  <c:v>1.4400000000000002</c:v>
                </c:pt>
                <c:pt idx="615">
                  <c:v>1.4</c:v>
                </c:pt>
                <c:pt idx="616">
                  <c:v>1.35</c:v>
                </c:pt>
                <c:pt idx="617">
                  <c:v>1.32</c:v>
                </c:pt>
                <c:pt idx="618">
                  <c:v>1.3</c:v>
                </c:pt>
                <c:pt idx="619">
                  <c:v>1.28</c:v>
                </c:pt>
                <c:pt idx="620">
                  <c:v>1.24</c:v>
                </c:pt>
                <c:pt idx="621">
                  <c:v>1.2</c:v>
                </c:pt>
                <c:pt idx="622">
                  <c:v>1.1599999999999999</c:v>
                </c:pt>
                <c:pt idx="623">
                  <c:v>1.1299999999999999</c:v>
                </c:pt>
                <c:pt idx="624">
                  <c:v>1.1000000000000001</c:v>
                </c:pt>
                <c:pt idx="625">
                  <c:v>1.08</c:v>
                </c:pt>
                <c:pt idx="626">
                  <c:v>1.06</c:v>
                </c:pt>
                <c:pt idx="627">
                  <c:v>1.03</c:v>
                </c:pt>
                <c:pt idx="628">
                  <c:v>0.995</c:v>
                </c:pt>
                <c:pt idx="629">
                  <c:v>0.95399999999999996</c:v>
                </c:pt>
                <c:pt idx="630">
                  <c:v>0.91799999999999993</c:v>
                </c:pt>
                <c:pt idx="631">
                  <c:v>0.90300000000000002</c:v>
                </c:pt>
                <c:pt idx="632">
                  <c:v>0.89600000000000002</c:v>
                </c:pt>
                <c:pt idx="633">
                  <c:v>0.8899999999999999</c:v>
                </c:pt>
                <c:pt idx="634">
                  <c:v>0.88300000000000001</c:v>
                </c:pt>
                <c:pt idx="635">
                  <c:v>0.878</c:v>
                </c:pt>
                <c:pt idx="636">
                  <c:v>0.873</c:v>
                </c:pt>
                <c:pt idx="637">
                  <c:v>0.8630000000000001</c:v>
                </c:pt>
                <c:pt idx="638">
                  <c:v>1.2</c:v>
                </c:pt>
                <c:pt idx="639">
                  <c:v>1.1599999999999999</c:v>
                </c:pt>
                <c:pt idx="640">
                  <c:v>1.1299999999999999</c:v>
                </c:pt>
                <c:pt idx="641">
                  <c:v>1.0900000000000001</c:v>
                </c:pt>
                <c:pt idx="642">
                  <c:v>1.06</c:v>
                </c:pt>
                <c:pt idx="643">
                  <c:v>1.0399999999999998</c:v>
                </c:pt>
                <c:pt idx="644">
                  <c:v>1.01</c:v>
                </c:pt>
                <c:pt idx="645">
                  <c:v>0.97799999999999987</c:v>
                </c:pt>
                <c:pt idx="646">
                  <c:v>0.95399999999999996</c:v>
                </c:pt>
                <c:pt idx="647">
                  <c:v>0.93199999999999994</c:v>
                </c:pt>
                <c:pt idx="648">
                  <c:v>0.90799999999999992</c:v>
                </c:pt>
                <c:pt idx="649">
                  <c:v>0.89300000000000002</c:v>
                </c:pt>
                <c:pt idx="650">
                  <c:v>0.879</c:v>
                </c:pt>
                <c:pt idx="651">
                  <c:v>0.86399999999999999</c:v>
                </c:pt>
                <c:pt idx="652">
                  <c:v>0.84699999999999998</c:v>
                </c:pt>
                <c:pt idx="653">
                  <c:v>0.82899999999999996</c:v>
                </c:pt>
                <c:pt idx="654">
                  <c:v>0.80699999999999994</c:v>
                </c:pt>
                <c:pt idx="655">
                  <c:v>0.78799999999999992</c:v>
                </c:pt>
                <c:pt idx="656">
                  <c:v>0.77600000000000002</c:v>
                </c:pt>
                <c:pt idx="657">
                  <c:v>0.76300000000000001</c:v>
                </c:pt>
                <c:pt idx="658">
                  <c:v>0.748</c:v>
                </c:pt>
                <c:pt idx="659">
                  <c:v>0.7380000000000001</c:v>
                </c:pt>
                <c:pt idx="660">
                  <c:v>3.8800000000000003</c:v>
                </c:pt>
                <c:pt idx="661">
                  <c:v>32.4</c:v>
                </c:pt>
                <c:pt idx="662">
                  <c:v>29.1</c:v>
                </c:pt>
                <c:pt idx="663">
                  <c:v>27.2</c:v>
                </c:pt>
                <c:pt idx="664">
                  <c:v>25.8</c:v>
                </c:pt>
                <c:pt idx="665">
                  <c:v>24.7</c:v>
                </c:pt>
                <c:pt idx="666">
                  <c:v>23.599999999999998</c:v>
                </c:pt>
                <c:pt idx="667">
                  <c:v>22.5</c:v>
                </c:pt>
                <c:pt idx="668">
                  <c:v>21.5</c:v>
                </c:pt>
                <c:pt idx="669">
                  <c:v>20.8</c:v>
                </c:pt>
                <c:pt idx="670">
                  <c:v>19.8</c:v>
                </c:pt>
                <c:pt idx="671">
                  <c:v>18.899999999999999</c:v>
                </c:pt>
                <c:pt idx="672">
                  <c:v>18.100000000000001</c:v>
                </c:pt>
                <c:pt idx="673">
                  <c:v>17.399999999999999</c:v>
                </c:pt>
                <c:pt idx="674">
                  <c:v>16.7</c:v>
                </c:pt>
                <c:pt idx="675">
                  <c:v>24.9</c:v>
                </c:pt>
                <c:pt idx="676">
                  <c:v>22.5</c:v>
                </c:pt>
                <c:pt idx="677">
                  <c:v>21.3</c:v>
                </c:pt>
                <c:pt idx="678">
                  <c:v>20.2</c:v>
                </c:pt>
                <c:pt idx="679">
                  <c:v>19.2</c:v>
                </c:pt>
                <c:pt idx="680">
                  <c:v>18.2</c:v>
                </c:pt>
                <c:pt idx="681">
                  <c:v>17.100000000000001</c:v>
                </c:pt>
                <c:pt idx="682">
                  <c:v>16.2</c:v>
                </c:pt>
                <c:pt idx="683">
                  <c:v>15.5</c:v>
                </c:pt>
                <c:pt idx="684">
                  <c:v>14.8</c:v>
                </c:pt>
                <c:pt idx="685">
                  <c:v>14.200000000000001</c:v>
                </c:pt>
                <c:pt idx="686">
                  <c:v>13.700000000000001</c:v>
                </c:pt>
                <c:pt idx="687">
                  <c:v>13.2</c:v>
                </c:pt>
                <c:pt idx="688">
                  <c:v>19.599999999999998</c:v>
                </c:pt>
                <c:pt idx="689">
                  <c:v>18.2</c:v>
                </c:pt>
                <c:pt idx="690">
                  <c:v>17</c:v>
                </c:pt>
                <c:pt idx="691">
                  <c:v>16.100000000000001</c:v>
                </c:pt>
                <c:pt idx="692">
                  <c:v>15.4</c:v>
                </c:pt>
                <c:pt idx="693">
                  <c:v>14.9</c:v>
                </c:pt>
                <c:pt idx="694">
                  <c:v>14.200000000000001</c:v>
                </c:pt>
                <c:pt idx="695">
                  <c:v>14.4</c:v>
                </c:pt>
                <c:pt idx="696">
                  <c:v>13.700000000000001</c:v>
                </c:pt>
                <c:pt idx="697">
                  <c:v>13.2</c:v>
                </c:pt>
                <c:pt idx="698">
                  <c:v>12.8</c:v>
                </c:pt>
                <c:pt idx="699">
                  <c:v>12.9</c:v>
                </c:pt>
                <c:pt idx="700">
                  <c:v>12.3</c:v>
                </c:pt>
                <c:pt idx="701">
                  <c:v>11.799999999999999</c:v>
                </c:pt>
                <c:pt idx="702">
                  <c:v>11.5</c:v>
                </c:pt>
                <c:pt idx="703">
                  <c:v>13.2</c:v>
                </c:pt>
                <c:pt idx="704">
                  <c:v>12.6</c:v>
                </c:pt>
                <c:pt idx="705">
                  <c:v>12.200000000000001</c:v>
                </c:pt>
                <c:pt idx="706">
                  <c:v>11.799999999999999</c:v>
                </c:pt>
                <c:pt idx="707">
                  <c:v>11.2</c:v>
                </c:pt>
                <c:pt idx="708">
                  <c:v>10.6</c:v>
                </c:pt>
                <c:pt idx="709">
                  <c:v>10.1</c:v>
                </c:pt>
                <c:pt idx="710">
                  <c:v>9.66</c:v>
                </c:pt>
                <c:pt idx="711">
                  <c:v>9.2200000000000006</c:v>
                </c:pt>
                <c:pt idx="712">
                  <c:v>17.3</c:v>
                </c:pt>
                <c:pt idx="713">
                  <c:v>15.5</c:v>
                </c:pt>
                <c:pt idx="714">
                  <c:v>14.7</c:v>
                </c:pt>
                <c:pt idx="715">
                  <c:v>19.400000000000002</c:v>
                </c:pt>
                <c:pt idx="716">
                  <c:v>30.599999999999998</c:v>
                </c:pt>
                <c:pt idx="717">
                  <c:v>31.099999999999998</c:v>
                </c:pt>
                <c:pt idx="718">
                  <c:v>28.9</c:v>
                </c:pt>
                <c:pt idx="719">
                  <c:v>27.7</c:v>
                </c:pt>
                <c:pt idx="720">
                  <c:v>26.5</c:v>
                </c:pt>
                <c:pt idx="721">
                  <c:v>25.3</c:v>
                </c:pt>
                <c:pt idx="722">
                  <c:v>24.299999999999997</c:v>
                </c:pt>
                <c:pt idx="723">
                  <c:v>25.4</c:v>
                </c:pt>
                <c:pt idx="724">
                  <c:v>23.7</c:v>
                </c:pt>
                <c:pt idx="725">
                  <c:v>22.2</c:v>
                </c:pt>
                <c:pt idx="726">
                  <c:v>23.900000000000002</c:v>
                </c:pt>
                <c:pt idx="727">
                  <c:v>24</c:v>
                </c:pt>
                <c:pt idx="728">
                  <c:v>22.599999999999998</c:v>
                </c:pt>
                <c:pt idx="729">
                  <c:v>21.9</c:v>
                </c:pt>
                <c:pt idx="730">
                  <c:v>22</c:v>
                </c:pt>
                <c:pt idx="731">
                  <c:v>21</c:v>
                </c:pt>
                <c:pt idx="732">
                  <c:v>20</c:v>
                </c:pt>
                <c:pt idx="733">
                  <c:v>19</c:v>
                </c:pt>
                <c:pt idx="734">
                  <c:v>18.100000000000001</c:v>
                </c:pt>
                <c:pt idx="735">
                  <c:v>17.3</c:v>
                </c:pt>
                <c:pt idx="736">
                  <c:v>16.7</c:v>
                </c:pt>
                <c:pt idx="737">
                  <c:v>16.100000000000001</c:v>
                </c:pt>
                <c:pt idx="738">
                  <c:v>15.6</c:v>
                </c:pt>
                <c:pt idx="739">
                  <c:v>15.100000000000001</c:v>
                </c:pt>
                <c:pt idx="740">
                  <c:v>14.4</c:v>
                </c:pt>
                <c:pt idx="741">
                  <c:v>13.799999999999999</c:v>
                </c:pt>
                <c:pt idx="742">
                  <c:v>13.2</c:v>
                </c:pt>
                <c:pt idx="743">
                  <c:v>12.8</c:v>
                </c:pt>
                <c:pt idx="744">
                  <c:v>12.4</c:v>
                </c:pt>
                <c:pt idx="745">
                  <c:v>12.1</c:v>
                </c:pt>
                <c:pt idx="746">
                  <c:v>11.799999999999999</c:v>
                </c:pt>
                <c:pt idx="747">
                  <c:v>11.4</c:v>
                </c:pt>
                <c:pt idx="748">
                  <c:v>11</c:v>
                </c:pt>
                <c:pt idx="749">
                  <c:v>10.7</c:v>
                </c:pt>
                <c:pt idx="750">
                  <c:v>10.4</c:v>
                </c:pt>
                <c:pt idx="751">
                  <c:v>10.1</c:v>
                </c:pt>
                <c:pt idx="752">
                  <c:v>9.9</c:v>
                </c:pt>
                <c:pt idx="753">
                  <c:v>9.75</c:v>
                </c:pt>
                <c:pt idx="754">
                  <c:v>9.6100000000000012</c:v>
                </c:pt>
                <c:pt idx="755">
                  <c:v>9.4699999999999989</c:v>
                </c:pt>
                <c:pt idx="756">
                  <c:v>9.34</c:v>
                </c:pt>
                <c:pt idx="757">
                  <c:v>9.19</c:v>
                </c:pt>
                <c:pt idx="758">
                  <c:v>9</c:v>
                </c:pt>
                <c:pt idx="759">
                  <c:v>9.6100000000000012</c:v>
                </c:pt>
                <c:pt idx="760">
                  <c:v>9.41</c:v>
                </c:pt>
                <c:pt idx="761">
                  <c:v>9.93</c:v>
                </c:pt>
                <c:pt idx="762">
                  <c:v>9.75</c:v>
                </c:pt>
                <c:pt idx="763">
                  <c:v>9.59</c:v>
                </c:pt>
                <c:pt idx="764">
                  <c:v>9.43</c:v>
                </c:pt>
                <c:pt idx="765">
                  <c:v>9.2799999999999994</c:v>
                </c:pt>
                <c:pt idx="766">
                  <c:v>9.11</c:v>
                </c:pt>
                <c:pt idx="767">
                  <c:v>8.86</c:v>
                </c:pt>
                <c:pt idx="768">
                  <c:v>8.9200000000000017</c:v>
                </c:pt>
                <c:pt idx="769">
                  <c:v>13.5</c:v>
                </c:pt>
                <c:pt idx="770">
                  <c:v>15.9</c:v>
                </c:pt>
                <c:pt idx="771">
                  <c:v>14.9</c:v>
                </c:pt>
                <c:pt idx="772">
                  <c:v>14.3</c:v>
                </c:pt>
                <c:pt idx="773">
                  <c:v>13.700000000000001</c:v>
                </c:pt>
                <c:pt idx="774">
                  <c:v>13.299999999999999</c:v>
                </c:pt>
                <c:pt idx="775">
                  <c:v>12.9</c:v>
                </c:pt>
                <c:pt idx="776">
                  <c:v>23.099999999999998</c:v>
                </c:pt>
                <c:pt idx="777">
                  <c:v>21.3</c:v>
                </c:pt>
                <c:pt idx="778">
                  <c:v>32.800000000000004</c:v>
                </c:pt>
                <c:pt idx="779">
                  <c:v>29.6</c:v>
                </c:pt>
                <c:pt idx="780">
                  <c:v>27.799999999999997</c:v>
                </c:pt>
                <c:pt idx="781">
                  <c:v>26</c:v>
                </c:pt>
                <c:pt idx="782">
                  <c:v>24.299999999999997</c:v>
                </c:pt>
                <c:pt idx="783">
                  <c:v>23.099999999999998</c:v>
                </c:pt>
                <c:pt idx="784">
                  <c:v>21.9</c:v>
                </c:pt>
                <c:pt idx="785">
                  <c:v>26.599999999999998</c:v>
                </c:pt>
                <c:pt idx="786">
                  <c:v>24.400000000000002</c:v>
                </c:pt>
                <c:pt idx="787">
                  <c:v>22.9</c:v>
                </c:pt>
                <c:pt idx="788">
                  <c:v>21.9</c:v>
                </c:pt>
                <c:pt idx="789">
                  <c:v>21.7</c:v>
                </c:pt>
                <c:pt idx="790">
                  <c:v>22.1</c:v>
                </c:pt>
                <c:pt idx="791">
                  <c:v>21</c:v>
                </c:pt>
                <c:pt idx="792">
                  <c:v>20.2</c:v>
                </c:pt>
                <c:pt idx="793">
                  <c:v>19.5</c:v>
                </c:pt>
                <c:pt idx="794">
                  <c:v>34.700000000000003</c:v>
                </c:pt>
                <c:pt idx="795">
                  <c:v>31.7</c:v>
                </c:pt>
                <c:pt idx="796">
                  <c:v>30.200000000000003</c:v>
                </c:pt>
                <c:pt idx="797">
                  <c:v>29</c:v>
                </c:pt>
                <c:pt idx="798">
                  <c:v>27.7</c:v>
                </c:pt>
                <c:pt idx="799">
                  <c:v>26.599999999999998</c:v>
                </c:pt>
                <c:pt idx="800">
                  <c:v>25.7</c:v>
                </c:pt>
                <c:pt idx="801">
                  <c:v>24.8</c:v>
                </c:pt>
                <c:pt idx="802">
                  <c:v>25.4</c:v>
                </c:pt>
                <c:pt idx="803">
                  <c:v>44.8</c:v>
                </c:pt>
                <c:pt idx="804">
                  <c:v>41</c:v>
                </c:pt>
                <c:pt idx="805">
                  <c:v>39.199999999999996</c:v>
                </c:pt>
                <c:pt idx="806">
                  <c:v>37.6</c:v>
                </c:pt>
                <c:pt idx="807">
                  <c:v>36.6</c:v>
                </c:pt>
                <c:pt idx="808">
                  <c:v>42.7</c:v>
                </c:pt>
                <c:pt idx="809">
                  <c:v>39.6</c:v>
                </c:pt>
                <c:pt idx="810">
                  <c:v>37.199999999999996</c:v>
                </c:pt>
                <c:pt idx="811">
                  <c:v>37.799999999999997</c:v>
                </c:pt>
                <c:pt idx="812">
                  <c:v>36.6</c:v>
                </c:pt>
                <c:pt idx="813">
                  <c:v>37.400000000000006</c:v>
                </c:pt>
                <c:pt idx="814">
                  <c:v>39.699999999999996</c:v>
                </c:pt>
                <c:pt idx="815">
                  <c:v>36.299999999999997</c:v>
                </c:pt>
                <c:pt idx="816">
                  <c:v>34.299999999999997</c:v>
                </c:pt>
                <c:pt idx="817">
                  <c:v>32.599999999999994</c:v>
                </c:pt>
                <c:pt idx="818">
                  <c:v>31.2</c:v>
                </c:pt>
                <c:pt idx="819">
                  <c:v>30.099999999999998</c:v>
                </c:pt>
                <c:pt idx="820">
                  <c:v>29.7</c:v>
                </c:pt>
                <c:pt idx="821">
                  <c:v>28.6</c:v>
                </c:pt>
                <c:pt idx="822">
                  <c:v>27.599999999999998</c:v>
                </c:pt>
                <c:pt idx="823">
                  <c:v>26.599999999999998</c:v>
                </c:pt>
                <c:pt idx="824">
                  <c:v>25.7</c:v>
                </c:pt>
                <c:pt idx="825">
                  <c:v>24.7</c:v>
                </c:pt>
                <c:pt idx="826">
                  <c:v>23.5</c:v>
                </c:pt>
                <c:pt idx="827">
                  <c:v>22.4</c:v>
                </c:pt>
                <c:pt idx="828">
                  <c:v>21.4</c:v>
                </c:pt>
                <c:pt idx="829">
                  <c:v>20.5</c:v>
                </c:pt>
                <c:pt idx="830">
                  <c:v>19.599999999999998</c:v>
                </c:pt>
                <c:pt idx="831">
                  <c:v>18.8</c:v>
                </c:pt>
                <c:pt idx="832">
                  <c:v>18.100000000000001</c:v>
                </c:pt>
                <c:pt idx="833">
                  <c:v>17.399999999999999</c:v>
                </c:pt>
                <c:pt idx="834">
                  <c:v>16.7</c:v>
                </c:pt>
                <c:pt idx="835">
                  <c:v>16</c:v>
                </c:pt>
                <c:pt idx="836">
                  <c:v>15.5</c:v>
                </c:pt>
                <c:pt idx="837">
                  <c:v>15</c:v>
                </c:pt>
                <c:pt idx="838">
                  <c:v>14.7</c:v>
                </c:pt>
                <c:pt idx="839">
                  <c:v>14.3</c:v>
                </c:pt>
                <c:pt idx="840">
                  <c:v>13.799999999999999</c:v>
                </c:pt>
                <c:pt idx="841">
                  <c:v>13.299999999999999</c:v>
                </c:pt>
                <c:pt idx="842">
                  <c:v>13</c:v>
                </c:pt>
                <c:pt idx="843">
                  <c:v>12.8</c:v>
                </c:pt>
                <c:pt idx="844">
                  <c:v>12.6</c:v>
                </c:pt>
                <c:pt idx="845">
                  <c:v>12.3</c:v>
                </c:pt>
                <c:pt idx="846">
                  <c:v>12.1</c:v>
                </c:pt>
                <c:pt idx="847">
                  <c:v>11.9</c:v>
                </c:pt>
                <c:pt idx="848">
                  <c:v>11.700000000000001</c:v>
                </c:pt>
                <c:pt idx="849">
                  <c:v>11.5</c:v>
                </c:pt>
                <c:pt idx="850">
                  <c:v>12</c:v>
                </c:pt>
                <c:pt idx="851">
                  <c:v>11.700000000000001</c:v>
                </c:pt>
                <c:pt idx="852">
                  <c:v>11.4</c:v>
                </c:pt>
                <c:pt idx="853">
                  <c:v>11.2</c:v>
                </c:pt>
                <c:pt idx="854">
                  <c:v>10.9</c:v>
                </c:pt>
                <c:pt idx="855">
                  <c:v>10.6</c:v>
                </c:pt>
                <c:pt idx="856">
                  <c:v>10.3</c:v>
                </c:pt>
                <c:pt idx="857">
                  <c:v>10.1</c:v>
                </c:pt>
                <c:pt idx="858">
                  <c:v>9.93</c:v>
                </c:pt>
                <c:pt idx="859">
                  <c:v>9.7099999999999991</c:v>
                </c:pt>
                <c:pt idx="860">
                  <c:v>9.5200000000000014</c:v>
                </c:pt>
                <c:pt idx="861">
                  <c:v>9.32</c:v>
                </c:pt>
                <c:pt idx="862">
                  <c:v>9.1199999999999992</c:v>
                </c:pt>
                <c:pt idx="863">
                  <c:v>8.9700000000000006</c:v>
                </c:pt>
                <c:pt idx="864">
                  <c:v>11.2</c:v>
                </c:pt>
                <c:pt idx="865">
                  <c:v>10.9</c:v>
                </c:pt>
                <c:pt idx="866">
                  <c:v>12.5</c:v>
                </c:pt>
                <c:pt idx="867">
                  <c:v>12.1</c:v>
                </c:pt>
                <c:pt idx="868">
                  <c:v>11.799999999999999</c:v>
                </c:pt>
                <c:pt idx="869">
                  <c:v>11.5</c:v>
                </c:pt>
                <c:pt idx="870">
                  <c:v>11</c:v>
                </c:pt>
                <c:pt idx="871">
                  <c:v>10.5</c:v>
                </c:pt>
                <c:pt idx="872">
                  <c:v>10.1</c:v>
                </c:pt>
                <c:pt idx="873">
                  <c:v>9.84</c:v>
                </c:pt>
                <c:pt idx="874">
                  <c:v>9.67</c:v>
                </c:pt>
                <c:pt idx="875">
                  <c:v>9.5200000000000014</c:v>
                </c:pt>
                <c:pt idx="876">
                  <c:v>9.32</c:v>
                </c:pt>
                <c:pt idx="877">
                  <c:v>9.0900000000000016</c:v>
                </c:pt>
                <c:pt idx="878">
                  <c:v>8.93</c:v>
                </c:pt>
                <c:pt idx="879">
                  <c:v>8.7200000000000006</c:v>
                </c:pt>
                <c:pt idx="880">
                  <c:v>8.51</c:v>
                </c:pt>
                <c:pt idx="881">
                  <c:v>9.1800000000000015</c:v>
                </c:pt>
                <c:pt idx="882">
                  <c:v>8.9599999999999991</c:v>
                </c:pt>
                <c:pt idx="883">
                  <c:v>8.77</c:v>
                </c:pt>
                <c:pt idx="884">
                  <c:v>8.5</c:v>
                </c:pt>
                <c:pt idx="885">
                  <c:v>11.4</c:v>
                </c:pt>
                <c:pt idx="886">
                  <c:v>10.9</c:v>
                </c:pt>
                <c:pt idx="887">
                  <c:v>10.5</c:v>
                </c:pt>
                <c:pt idx="888">
                  <c:v>10.3</c:v>
                </c:pt>
                <c:pt idx="889">
                  <c:v>10.1</c:v>
                </c:pt>
                <c:pt idx="890">
                  <c:v>9.8600000000000012</c:v>
                </c:pt>
                <c:pt idx="891">
                  <c:v>9.65</c:v>
                </c:pt>
                <c:pt idx="892">
                  <c:v>9.4400000000000013</c:v>
                </c:pt>
                <c:pt idx="893">
                  <c:v>9.2099999999999991</c:v>
                </c:pt>
                <c:pt idx="894">
                  <c:v>8.9599999999999991</c:v>
                </c:pt>
                <c:pt idx="895">
                  <c:v>8.74</c:v>
                </c:pt>
                <c:pt idx="896">
                  <c:v>8.52</c:v>
                </c:pt>
                <c:pt idx="897">
                  <c:v>8.2900000000000009</c:v>
                </c:pt>
                <c:pt idx="898">
                  <c:v>8.18</c:v>
                </c:pt>
                <c:pt idx="899">
                  <c:v>8.0500000000000007</c:v>
                </c:pt>
                <c:pt idx="900">
                  <c:v>7.84</c:v>
                </c:pt>
                <c:pt idx="901">
                  <c:v>7.6899999999999995</c:v>
                </c:pt>
                <c:pt idx="902">
                  <c:v>7.56</c:v>
                </c:pt>
                <c:pt idx="903">
                  <c:v>7.4</c:v>
                </c:pt>
                <c:pt idx="904">
                  <c:v>7.25</c:v>
                </c:pt>
                <c:pt idx="905">
                  <c:v>7.1000000000000005</c:v>
                </c:pt>
                <c:pt idx="906">
                  <c:v>6.96</c:v>
                </c:pt>
                <c:pt idx="907">
                  <c:v>6.8</c:v>
                </c:pt>
                <c:pt idx="908">
                  <c:v>6.6899999999999995</c:v>
                </c:pt>
                <c:pt idx="909">
                  <c:v>6.46</c:v>
                </c:pt>
                <c:pt idx="910">
                  <c:v>6.2899999999999991</c:v>
                </c:pt>
                <c:pt idx="911">
                  <c:v>6.41</c:v>
                </c:pt>
                <c:pt idx="912">
                  <c:v>6.31</c:v>
                </c:pt>
                <c:pt idx="913">
                  <c:v>6.23</c:v>
                </c:pt>
                <c:pt idx="914">
                  <c:v>6.15</c:v>
                </c:pt>
                <c:pt idx="915">
                  <c:v>6.1199999999999992</c:v>
                </c:pt>
                <c:pt idx="916">
                  <c:v>6.05</c:v>
                </c:pt>
                <c:pt idx="917">
                  <c:v>5.91</c:v>
                </c:pt>
                <c:pt idx="918">
                  <c:v>5.8100000000000005</c:v>
                </c:pt>
                <c:pt idx="919">
                  <c:v>5.7200000000000006</c:v>
                </c:pt>
                <c:pt idx="920">
                  <c:v>5.62</c:v>
                </c:pt>
                <c:pt idx="921">
                  <c:v>5.5</c:v>
                </c:pt>
                <c:pt idx="922">
                  <c:v>5.38</c:v>
                </c:pt>
                <c:pt idx="923">
                  <c:v>5.29</c:v>
                </c:pt>
                <c:pt idx="924">
                  <c:v>5.22</c:v>
                </c:pt>
                <c:pt idx="925">
                  <c:v>5.13</c:v>
                </c:pt>
                <c:pt idx="926">
                  <c:v>5.01</c:v>
                </c:pt>
                <c:pt idx="927">
                  <c:v>4.88</c:v>
                </c:pt>
                <c:pt idx="928">
                  <c:v>4.75</c:v>
                </c:pt>
                <c:pt idx="929">
                  <c:v>4.6399999999999997</c:v>
                </c:pt>
                <c:pt idx="930">
                  <c:v>4.57</c:v>
                </c:pt>
                <c:pt idx="931">
                  <c:v>4.5</c:v>
                </c:pt>
                <c:pt idx="932">
                  <c:v>4.45</c:v>
                </c:pt>
                <c:pt idx="933">
                  <c:v>4.41</c:v>
                </c:pt>
                <c:pt idx="934">
                  <c:v>4.3600000000000003</c:v>
                </c:pt>
                <c:pt idx="935">
                  <c:v>4.3</c:v>
                </c:pt>
                <c:pt idx="936">
                  <c:v>4.26</c:v>
                </c:pt>
                <c:pt idx="937">
                  <c:v>4.22</c:v>
                </c:pt>
                <c:pt idx="938">
                  <c:v>4.1900000000000004</c:v>
                </c:pt>
                <c:pt idx="939">
                  <c:v>4.1599999999999993</c:v>
                </c:pt>
                <c:pt idx="940">
                  <c:v>4.12</c:v>
                </c:pt>
                <c:pt idx="941">
                  <c:v>4.08</c:v>
                </c:pt>
                <c:pt idx="942">
                  <c:v>4.87</c:v>
                </c:pt>
                <c:pt idx="943">
                  <c:v>4.78</c:v>
                </c:pt>
                <c:pt idx="944">
                  <c:v>4.6899999999999995</c:v>
                </c:pt>
                <c:pt idx="945">
                  <c:v>4.6100000000000003</c:v>
                </c:pt>
                <c:pt idx="946">
                  <c:v>4.47</c:v>
                </c:pt>
                <c:pt idx="947">
                  <c:v>4.3099999999999996</c:v>
                </c:pt>
                <c:pt idx="948">
                  <c:v>4.22</c:v>
                </c:pt>
                <c:pt idx="949">
                  <c:v>4.1500000000000004</c:v>
                </c:pt>
                <c:pt idx="950">
                  <c:v>4.09</c:v>
                </c:pt>
                <c:pt idx="951">
                  <c:v>4.0299999999999994</c:v>
                </c:pt>
                <c:pt idx="952">
                  <c:v>3.96</c:v>
                </c:pt>
                <c:pt idx="953">
                  <c:v>3.8800000000000003</c:v>
                </c:pt>
                <c:pt idx="954">
                  <c:v>3.83</c:v>
                </c:pt>
                <c:pt idx="955">
                  <c:v>3.79</c:v>
                </c:pt>
                <c:pt idx="956">
                  <c:v>3.7399999999999998</c:v>
                </c:pt>
                <c:pt idx="957">
                  <c:v>3.67</c:v>
                </c:pt>
                <c:pt idx="958">
                  <c:v>3.63</c:v>
                </c:pt>
                <c:pt idx="959">
                  <c:v>3.5599999999999996</c:v>
                </c:pt>
                <c:pt idx="960">
                  <c:v>3.48</c:v>
                </c:pt>
                <c:pt idx="961">
                  <c:v>3.4299999999999997</c:v>
                </c:pt>
                <c:pt idx="962">
                  <c:v>3.4099999999999997</c:v>
                </c:pt>
                <c:pt idx="963">
                  <c:v>3.3800000000000003</c:v>
                </c:pt>
                <c:pt idx="964">
                  <c:v>3.3600000000000003</c:v>
                </c:pt>
                <c:pt idx="965">
                  <c:v>3.33</c:v>
                </c:pt>
                <c:pt idx="966">
                  <c:v>3.28</c:v>
                </c:pt>
                <c:pt idx="967">
                  <c:v>3.23</c:v>
                </c:pt>
                <c:pt idx="968">
                  <c:v>3.2</c:v>
                </c:pt>
                <c:pt idx="969">
                  <c:v>3.17</c:v>
                </c:pt>
                <c:pt idx="970">
                  <c:v>3.15</c:v>
                </c:pt>
                <c:pt idx="971">
                  <c:v>3.12</c:v>
                </c:pt>
                <c:pt idx="972">
                  <c:v>3.07</c:v>
                </c:pt>
                <c:pt idx="973">
                  <c:v>5.36</c:v>
                </c:pt>
                <c:pt idx="974">
                  <c:v>5.19</c:v>
                </c:pt>
                <c:pt idx="975">
                  <c:v>5.0200000000000005</c:v>
                </c:pt>
                <c:pt idx="976">
                  <c:v>4.83</c:v>
                </c:pt>
                <c:pt idx="977">
                  <c:v>4.62</c:v>
                </c:pt>
                <c:pt idx="978">
                  <c:v>4.4400000000000004</c:v>
                </c:pt>
                <c:pt idx="979">
                  <c:v>4.29</c:v>
                </c:pt>
                <c:pt idx="980">
                  <c:v>4.18</c:v>
                </c:pt>
                <c:pt idx="981">
                  <c:v>4.0699999999999994</c:v>
                </c:pt>
                <c:pt idx="982">
                  <c:v>3.96</c:v>
                </c:pt>
                <c:pt idx="983">
                  <c:v>3.8600000000000003</c:v>
                </c:pt>
                <c:pt idx="984">
                  <c:v>3.7399999999999998</c:v>
                </c:pt>
                <c:pt idx="985">
                  <c:v>3.6</c:v>
                </c:pt>
                <c:pt idx="986">
                  <c:v>3.5</c:v>
                </c:pt>
                <c:pt idx="987">
                  <c:v>3.4099999999999997</c:v>
                </c:pt>
                <c:pt idx="988">
                  <c:v>3.3400000000000003</c:v>
                </c:pt>
                <c:pt idx="989">
                  <c:v>3.28</c:v>
                </c:pt>
                <c:pt idx="990">
                  <c:v>3.2</c:v>
                </c:pt>
                <c:pt idx="991">
                  <c:v>3.09</c:v>
                </c:pt>
                <c:pt idx="992">
                  <c:v>3</c:v>
                </c:pt>
                <c:pt idx="993">
                  <c:v>2.94</c:v>
                </c:pt>
                <c:pt idx="994">
                  <c:v>2.89</c:v>
                </c:pt>
                <c:pt idx="995">
                  <c:v>2.83</c:v>
                </c:pt>
                <c:pt idx="996">
                  <c:v>2.79</c:v>
                </c:pt>
                <c:pt idx="997">
                  <c:v>2.7399999999999998</c:v>
                </c:pt>
                <c:pt idx="998">
                  <c:v>2.72</c:v>
                </c:pt>
                <c:pt idx="999">
                  <c:v>2.69</c:v>
                </c:pt>
                <c:pt idx="1000">
                  <c:v>2.62</c:v>
                </c:pt>
                <c:pt idx="1001">
                  <c:v>2.54</c:v>
                </c:pt>
                <c:pt idx="1002">
                  <c:v>2.4900000000000002</c:v>
                </c:pt>
                <c:pt idx="1003">
                  <c:v>3.2399999999999998</c:v>
                </c:pt>
                <c:pt idx="1004">
                  <c:v>3.16</c:v>
                </c:pt>
                <c:pt idx="1005">
                  <c:v>3.09</c:v>
                </c:pt>
                <c:pt idx="1006">
                  <c:v>3</c:v>
                </c:pt>
                <c:pt idx="1007">
                  <c:v>29.5</c:v>
                </c:pt>
                <c:pt idx="1008">
                  <c:v>27.900000000000002</c:v>
                </c:pt>
                <c:pt idx="1009">
                  <c:v>26.4</c:v>
                </c:pt>
                <c:pt idx="1010">
                  <c:v>25.1</c:v>
                </c:pt>
                <c:pt idx="1011">
                  <c:v>23.7</c:v>
                </c:pt>
                <c:pt idx="1012">
                  <c:v>35.1</c:v>
                </c:pt>
                <c:pt idx="1013">
                  <c:v>32.5</c:v>
                </c:pt>
                <c:pt idx="1014">
                  <c:v>31</c:v>
                </c:pt>
                <c:pt idx="1015">
                  <c:v>29.7</c:v>
                </c:pt>
                <c:pt idx="1016">
                  <c:v>28.400000000000002</c:v>
                </c:pt>
                <c:pt idx="1017">
                  <c:v>27</c:v>
                </c:pt>
                <c:pt idx="1018">
                  <c:v>25.4</c:v>
                </c:pt>
                <c:pt idx="1019">
                  <c:v>24.1</c:v>
                </c:pt>
                <c:pt idx="1020">
                  <c:v>22.8</c:v>
                </c:pt>
                <c:pt idx="1021">
                  <c:v>21.5</c:v>
                </c:pt>
                <c:pt idx="1022">
                  <c:v>20.2</c:v>
                </c:pt>
                <c:pt idx="1023">
                  <c:v>19.099999999999998</c:v>
                </c:pt>
                <c:pt idx="1024">
                  <c:v>18.100000000000001</c:v>
                </c:pt>
                <c:pt idx="1025">
                  <c:v>17.399999999999999</c:v>
                </c:pt>
                <c:pt idx="1026">
                  <c:v>16.899999999999999</c:v>
                </c:pt>
                <c:pt idx="1027">
                  <c:v>16.400000000000002</c:v>
                </c:pt>
                <c:pt idx="1028">
                  <c:v>15.8</c:v>
                </c:pt>
                <c:pt idx="1029">
                  <c:v>15.100000000000001</c:v>
                </c:pt>
                <c:pt idx="1030">
                  <c:v>14.6</c:v>
                </c:pt>
                <c:pt idx="1031">
                  <c:v>14</c:v>
                </c:pt>
                <c:pt idx="1032">
                  <c:v>13.5</c:v>
                </c:pt>
                <c:pt idx="1033">
                  <c:v>13.100000000000001</c:v>
                </c:pt>
                <c:pt idx="1034">
                  <c:v>15.2</c:v>
                </c:pt>
                <c:pt idx="1035">
                  <c:v>14.6</c:v>
                </c:pt>
                <c:pt idx="1036">
                  <c:v>14</c:v>
                </c:pt>
                <c:pt idx="1037">
                  <c:v>13.5</c:v>
                </c:pt>
                <c:pt idx="1038">
                  <c:v>13.100000000000001</c:v>
                </c:pt>
                <c:pt idx="1039">
                  <c:v>12.7</c:v>
                </c:pt>
                <c:pt idx="1040">
                  <c:v>12.4</c:v>
                </c:pt>
                <c:pt idx="1041">
                  <c:v>12.1</c:v>
                </c:pt>
                <c:pt idx="1042">
                  <c:v>11.700000000000001</c:v>
                </c:pt>
                <c:pt idx="1043">
                  <c:v>11.299999999999999</c:v>
                </c:pt>
                <c:pt idx="1044">
                  <c:v>10.9</c:v>
                </c:pt>
                <c:pt idx="1045">
                  <c:v>10.5</c:v>
                </c:pt>
                <c:pt idx="1046">
                  <c:v>10.200000000000001</c:v>
                </c:pt>
                <c:pt idx="1047">
                  <c:v>9.9799999999999986</c:v>
                </c:pt>
                <c:pt idx="1048">
                  <c:v>9.7199999999999989</c:v>
                </c:pt>
                <c:pt idx="1049">
                  <c:v>9.48</c:v>
                </c:pt>
                <c:pt idx="1050">
                  <c:v>9.27</c:v>
                </c:pt>
                <c:pt idx="1051">
                  <c:v>9.06</c:v>
                </c:pt>
                <c:pt idx="1052">
                  <c:v>8.7899999999999991</c:v>
                </c:pt>
                <c:pt idx="1053">
                  <c:v>8.42</c:v>
                </c:pt>
                <c:pt idx="1054">
                  <c:v>8.1300000000000008</c:v>
                </c:pt>
                <c:pt idx="1055">
                  <c:v>7.89</c:v>
                </c:pt>
                <c:pt idx="1056">
                  <c:v>7.63</c:v>
                </c:pt>
                <c:pt idx="1057">
                  <c:v>7.4200000000000008</c:v>
                </c:pt>
                <c:pt idx="1058">
                  <c:v>7.29</c:v>
                </c:pt>
                <c:pt idx="1059">
                  <c:v>7.19</c:v>
                </c:pt>
                <c:pt idx="1060">
                  <c:v>7.01</c:v>
                </c:pt>
                <c:pt idx="1061">
                  <c:v>6.7799999999999994</c:v>
                </c:pt>
                <c:pt idx="1062">
                  <c:v>6.61</c:v>
                </c:pt>
                <c:pt idx="1063">
                  <c:v>6.51</c:v>
                </c:pt>
                <c:pt idx="1064">
                  <c:v>6.96</c:v>
                </c:pt>
                <c:pt idx="1065">
                  <c:v>6.7299999999999995</c:v>
                </c:pt>
                <c:pt idx="1066">
                  <c:v>6.49</c:v>
                </c:pt>
                <c:pt idx="1067">
                  <c:v>6.3</c:v>
                </c:pt>
                <c:pt idx="1068">
                  <c:v>6.19</c:v>
                </c:pt>
                <c:pt idx="1069">
                  <c:v>6.09</c:v>
                </c:pt>
                <c:pt idx="1070">
                  <c:v>5.92</c:v>
                </c:pt>
                <c:pt idx="1071">
                  <c:v>5.7200000000000006</c:v>
                </c:pt>
                <c:pt idx="1072">
                  <c:v>5.55</c:v>
                </c:pt>
                <c:pt idx="1073">
                  <c:v>5.42</c:v>
                </c:pt>
                <c:pt idx="1074">
                  <c:v>5.3</c:v>
                </c:pt>
                <c:pt idx="1075">
                  <c:v>5.22</c:v>
                </c:pt>
                <c:pt idx="1076">
                  <c:v>5.18</c:v>
                </c:pt>
                <c:pt idx="1077">
                  <c:v>5.15</c:v>
                </c:pt>
                <c:pt idx="1078">
                  <c:v>5.1100000000000003</c:v>
                </c:pt>
                <c:pt idx="1079">
                  <c:v>5.04</c:v>
                </c:pt>
                <c:pt idx="1080">
                  <c:v>4.91</c:v>
                </c:pt>
                <c:pt idx="1081">
                  <c:v>4.7699999999999996</c:v>
                </c:pt>
                <c:pt idx="1082">
                  <c:v>4.6399999999999997</c:v>
                </c:pt>
                <c:pt idx="1083">
                  <c:v>4.51</c:v>
                </c:pt>
                <c:pt idx="1084">
                  <c:v>4.4000000000000004</c:v>
                </c:pt>
                <c:pt idx="1085">
                  <c:v>4.3499999999999996</c:v>
                </c:pt>
                <c:pt idx="1086">
                  <c:v>4.3499999999999996</c:v>
                </c:pt>
                <c:pt idx="1087">
                  <c:v>4.3</c:v>
                </c:pt>
                <c:pt idx="1088">
                  <c:v>4.22</c:v>
                </c:pt>
                <c:pt idx="1089">
                  <c:v>4.1500000000000004</c:v>
                </c:pt>
                <c:pt idx="1090">
                  <c:v>4.08</c:v>
                </c:pt>
                <c:pt idx="1091">
                  <c:v>4.04</c:v>
                </c:pt>
                <c:pt idx="1092">
                  <c:v>4.04</c:v>
                </c:pt>
                <c:pt idx="1093">
                  <c:v>3.9899999999999998</c:v>
                </c:pt>
                <c:pt idx="1094">
                  <c:v>3.91</c:v>
                </c:pt>
                <c:pt idx="1095">
                  <c:v>4.63</c:v>
                </c:pt>
                <c:pt idx="1096">
                  <c:v>4.5900000000000007</c:v>
                </c:pt>
                <c:pt idx="1097">
                  <c:v>4.53</c:v>
                </c:pt>
                <c:pt idx="1098">
                  <c:v>4.26</c:v>
                </c:pt>
                <c:pt idx="1099">
                  <c:v>3.98</c:v>
                </c:pt>
                <c:pt idx="1100">
                  <c:v>3.87</c:v>
                </c:pt>
                <c:pt idx="1101">
                  <c:v>3.82</c:v>
                </c:pt>
                <c:pt idx="1102">
                  <c:v>3.76</c:v>
                </c:pt>
                <c:pt idx="1103">
                  <c:v>3.7100000000000004</c:v>
                </c:pt>
                <c:pt idx="1104">
                  <c:v>3.7</c:v>
                </c:pt>
                <c:pt idx="1105">
                  <c:v>3.69</c:v>
                </c:pt>
                <c:pt idx="1106">
                  <c:v>3.67</c:v>
                </c:pt>
                <c:pt idx="1107">
                  <c:v>3.65</c:v>
                </c:pt>
                <c:pt idx="1108">
                  <c:v>3.64</c:v>
                </c:pt>
                <c:pt idx="1109">
                  <c:v>3.6</c:v>
                </c:pt>
                <c:pt idx="1110">
                  <c:v>3.5100000000000002</c:v>
                </c:pt>
                <c:pt idx="1111">
                  <c:v>3.4299999999999997</c:v>
                </c:pt>
                <c:pt idx="1112">
                  <c:v>3.4</c:v>
                </c:pt>
                <c:pt idx="1113">
                  <c:v>3.3899999999999997</c:v>
                </c:pt>
                <c:pt idx="1114">
                  <c:v>3.37</c:v>
                </c:pt>
                <c:pt idx="1115">
                  <c:v>3.33</c:v>
                </c:pt>
                <c:pt idx="1116">
                  <c:v>3.29</c:v>
                </c:pt>
                <c:pt idx="1117">
                  <c:v>16</c:v>
                </c:pt>
                <c:pt idx="1118">
                  <c:v>15.100000000000001</c:v>
                </c:pt>
                <c:pt idx="1119">
                  <c:v>14.4</c:v>
                </c:pt>
                <c:pt idx="1120">
                  <c:v>13.799999999999999</c:v>
                </c:pt>
                <c:pt idx="1121">
                  <c:v>13.100000000000001</c:v>
                </c:pt>
                <c:pt idx="1122">
                  <c:v>12.4</c:v>
                </c:pt>
                <c:pt idx="1123">
                  <c:v>11.799999999999999</c:v>
                </c:pt>
                <c:pt idx="1124">
                  <c:v>11.299999999999999</c:v>
                </c:pt>
                <c:pt idx="1125">
                  <c:v>10.8</c:v>
                </c:pt>
                <c:pt idx="1126">
                  <c:v>10.8</c:v>
                </c:pt>
                <c:pt idx="1127">
                  <c:v>10.3</c:v>
                </c:pt>
                <c:pt idx="1128">
                  <c:v>9.7800000000000011</c:v>
                </c:pt>
                <c:pt idx="1129">
                  <c:v>9.34</c:v>
                </c:pt>
                <c:pt idx="1130">
                  <c:v>8.9599999999999991</c:v>
                </c:pt>
                <c:pt idx="1131">
                  <c:v>8.67</c:v>
                </c:pt>
                <c:pt idx="1132">
                  <c:v>8.43</c:v>
                </c:pt>
                <c:pt idx="1133">
                  <c:v>8.16</c:v>
                </c:pt>
                <c:pt idx="1134">
                  <c:v>7.9</c:v>
                </c:pt>
                <c:pt idx="1135">
                  <c:v>7.7</c:v>
                </c:pt>
                <c:pt idx="1136">
                  <c:v>7.5</c:v>
                </c:pt>
                <c:pt idx="1137">
                  <c:v>7.3</c:v>
                </c:pt>
                <c:pt idx="1138">
                  <c:v>7.04</c:v>
                </c:pt>
                <c:pt idx="1139">
                  <c:v>6.7200000000000006</c:v>
                </c:pt>
                <c:pt idx="1140">
                  <c:v>6.46</c:v>
                </c:pt>
                <c:pt idx="1141">
                  <c:v>6.2899999999999991</c:v>
                </c:pt>
                <c:pt idx="1142">
                  <c:v>6.1599999999999993</c:v>
                </c:pt>
                <c:pt idx="1143">
                  <c:v>6.04</c:v>
                </c:pt>
                <c:pt idx="1144">
                  <c:v>5.8900000000000006</c:v>
                </c:pt>
                <c:pt idx="1145">
                  <c:v>5.74</c:v>
                </c:pt>
                <c:pt idx="1146">
                  <c:v>5.5900000000000007</c:v>
                </c:pt>
                <c:pt idx="1147">
                  <c:v>5.43</c:v>
                </c:pt>
                <c:pt idx="1148">
                  <c:v>5.26</c:v>
                </c:pt>
                <c:pt idx="1149">
                  <c:v>5.0200000000000005</c:v>
                </c:pt>
                <c:pt idx="1150">
                  <c:v>4.8099999999999996</c:v>
                </c:pt>
                <c:pt idx="1151">
                  <c:v>4.7299999999999995</c:v>
                </c:pt>
                <c:pt idx="1152">
                  <c:v>4.66</c:v>
                </c:pt>
                <c:pt idx="1153">
                  <c:v>4.57</c:v>
                </c:pt>
                <c:pt idx="1154">
                  <c:v>4.4600000000000009</c:v>
                </c:pt>
                <c:pt idx="1155">
                  <c:v>4.67</c:v>
                </c:pt>
                <c:pt idx="1156">
                  <c:v>4.49</c:v>
                </c:pt>
                <c:pt idx="1157">
                  <c:v>4.34</c:v>
                </c:pt>
                <c:pt idx="1158">
                  <c:v>4.26</c:v>
                </c:pt>
                <c:pt idx="1159">
                  <c:v>4.17</c:v>
                </c:pt>
                <c:pt idx="1160">
                  <c:v>4.08</c:v>
                </c:pt>
                <c:pt idx="1161">
                  <c:v>4.0299999999999994</c:v>
                </c:pt>
                <c:pt idx="1162">
                  <c:v>3.9699999999999998</c:v>
                </c:pt>
                <c:pt idx="1163">
                  <c:v>3.8899999999999997</c:v>
                </c:pt>
                <c:pt idx="1164">
                  <c:v>3.83</c:v>
                </c:pt>
                <c:pt idx="1165">
                  <c:v>3.78</c:v>
                </c:pt>
                <c:pt idx="1166">
                  <c:v>3.72</c:v>
                </c:pt>
                <c:pt idx="1167">
                  <c:v>3.63</c:v>
                </c:pt>
                <c:pt idx="1168">
                  <c:v>3.5</c:v>
                </c:pt>
                <c:pt idx="1169">
                  <c:v>3.4</c:v>
                </c:pt>
                <c:pt idx="1170">
                  <c:v>3.31</c:v>
                </c:pt>
                <c:pt idx="1171">
                  <c:v>3.23</c:v>
                </c:pt>
                <c:pt idx="1172">
                  <c:v>3.18</c:v>
                </c:pt>
                <c:pt idx="1173">
                  <c:v>3.14</c:v>
                </c:pt>
                <c:pt idx="1174">
                  <c:v>3.09</c:v>
                </c:pt>
                <c:pt idx="1175">
                  <c:v>3.0300000000000002</c:v>
                </c:pt>
                <c:pt idx="1176">
                  <c:v>2.97</c:v>
                </c:pt>
                <c:pt idx="1177">
                  <c:v>2.9299999999999997</c:v>
                </c:pt>
                <c:pt idx="1178">
                  <c:v>2.9099999999999997</c:v>
                </c:pt>
                <c:pt idx="1179">
                  <c:v>2.85</c:v>
                </c:pt>
                <c:pt idx="1180">
                  <c:v>2.78</c:v>
                </c:pt>
                <c:pt idx="1181">
                  <c:v>2.7</c:v>
                </c:pt>
                <c:pt idx="1182">
                  <c:v>2.64</c:v>
                </c:pt>
                <c:pt idx="1183">
                  <c:v>2.6</c:v>
                </c:pt>
                <c:pt idx="1184">
                  <c:v>2.56</c:v>
                </c:pt>
                <c:pt idx="1185">
                  <c:v>2.52</c:v>
                </c:pt>
                <c:pt idx="1186">
                  <c:v>2.83</c:v>
                </c:pt>
                <c:pt idx="1187">
                  <c:v>2.81</c:v>
                </c:pt>
                <c:pt idx="1188">
                  <c:v>2.78</c:v>
                </c:pt>
                <c:pt idx="1189">
                  <c:v>2.7399999999999998</c:v>
                </c:pt>
                <c:pt idx="1190">
                  <c:v>2.68</c:v>
                </c:pt>
                <c:pt idx="1191">
                  <c:v>2.63</c:v>
                </c:pt>
                <c:pt idx="1192">
                  <c:v>2.6</c:v>
                </c:pt>
                <c:pt idx="1193">
                  <c:v>2.57</c:v>
                </c:pt>
                <c:pt idx="1194">
                  <c:v>2.5500000000000003</c:v>
                </c:pt>
                <c:pt idx="1195">
                  <c:v>2.52</c:v>
                </c:pt>
                <c:pt idx="1196">
                  <c:v>2.4699999999999998</c:v>
                </c:pt>
                <c:pt idx="1197">
                  <c:v>2.4299999999999997</c:v>
                </c:pt>
                <c:pt idx="1198">
                  <c:v>2.4099999999999997</c:v>
                </c:pt>
                <c:pt idx="1199">
                  <c:v>2.3600000000000003</c:v>
                </c:pt>
                <c:pt idx="1200">
                  <c:v>2.31</c:v>
                </c:pt>
                <c:pt idx="1201">
                  <c:v>2.27</c:v>
                </c:pt>
                <c:pt idx="1202">
                  <c:v>2.2300000000000004</c:v>
                </c:pt>
                <c:pt idx="1203">
                  <c:v>2.19</c:v>
                </c:pt>
                <c:pt idx="1204">
                  <c:v>2.15</c:v>
                </c:pt>
                <c:pt idx="1205">
                  <c:v>2.13</c:v>
                </c:pt>
                <c:pt idx="1206">
                  <c:v>2.11</c:v>
                </c:pt>
                <c:pt idx="1207">
                  <c:v>2.0699999999999998</c:v>
                </c:pt>
                <c:pt idx="1208">
                  <c:v>2.0300000000000002</c:v>
                </c:pt>
                <c:pt idx="1209">
                  <c:v>1.99</c:v>
                </c:pt>
                <c:pt idx="1210">
                  <c:v>1.99</c:v>
                </c:pt>
                <c:pt idx="1211">
                  <c:v>1.98</c:v>
                </c:pt>
                <c:pt idx="1212">
                  <c:v>1.96</c:v>
                </c:pt>
                <c:pt idx="1213">
                  <c:v>1.9400000000000002</c:v>
                </c:pt>
                <c:pt idx="1214">
                  <c:v>1.91</c:v>
                </c:pt>
                <c:pt idx="1215">
                  <c:v>1.86</c:v>
                </c:pt>
                <c:pt idx="1216">
                  <c:v>2.4699999999999998</c:v>
                </c:pt>
                <c:pt idx="1217">
                  <c:v>2.4099999999999997</c:v>
                </c:pt>
                <c:pt idx="1218">
                  <c:v>2.3800000000000003</c:v>
                </c:pt>
                <c:pt idx="1219">
                  <c:v>2.34</c:v>
                </c:pt>
                <c:pt idx="1220">
                  <c:v>2.2999999999999998</c:v>
                </c:pt>
                <c:pt idx="1221">
                  <c:v>2.25</c:v>
                </c:pt>
                <c:pt idx="1222">
                  <c:v>2.21</c:v>
                </c:pt>
                <c:pt idx="1223">
                  <c:v>2.17</c:v>
                </c:pt>
                <c:pt idx="1224">
                  <c:v>2.14</c:v>
                </c:pt>
                <c:pt idx="1225">
                  <c:v>2.11</c:v>
                </c:pt>
                <c:pt idx="1226">
                  <c:v>2.0699999999999998</c:v>
                </c:pt>
                <c:pt idx="1227">
                  <c:v>2.0100000000000002</c:v>
                </c:pt>
                <c:pt idx="1228">
                  <c:v>1.9400000000000002</c:v>
                </c:pt>
                <c:pt idx="1229">
                  <c:v>1.9</c:v>
                </c:pt>
                <c:pt idx="1230">
                  <c:v>1.86</c:v>
                </c:pt>
                <c:pt idx="1231">
                  <c:v>1.84</c:v>
                </c:pt>
                <c:pt idx="1232">
                  <c:v>1.82</c:v>
                </c:pt>
                <c:pt idx="1233">
                  <c:v>1.8</c:v>
                </c:pt>
                <c:pt idx="1234">
                  <c:v>1.79</c:v>
                </c:pt>
                <c:pt idx="1235">
                  <c:v>1.76</c:v>
                </c:pt>
                <c:pt idx="1236">
                  <c:v>1.6900000000000002</c:v>
                </c:pt>
                <c:pt idx="1237">
                  <c:v>1.61</c:v>
                </c:pt>
                <c:pt idx="1238">
                  <c:v>1.5399999999999998</c:v>
                </c:pt>
                <c:pt idx="1239">
                  <c:v>1.49</c:v>
                </c:pt>
                <c:pt idx="1240">
                  <c:v>1.46</c:v>
                </c:pt>
                <c:pt idx="1241">
                  <c:v>1.4400000000000002</c:v>
                </c:pt>
                <c:pt idx="1242">
                  <c:v>1.41</c:v>
                </c:pt>
                <c:pt idx="1243">
                  <c:v>1.38</c:v>
                </c:pt>
                <c:pt idx="1244">
                  <c:v>1.36</c:v>
                </c:pt>
                <c:pt idx="1245">
                  <c:v>1.35</c:v>
                </c:pt>
                <c:pt idx="1246">
                  <c:v>1.33</c:v>
                </c:pt>
                <c:pt idx="1247">
                  <c:v>1.91</c:v>
                </c:pt>
                <c:pt idx="1248">
                  <c:v>1.8699999999999999</c:v>
                </c:pt>
                <c:pt idx="1249">
                  <c:v>1.82</c:v>
                </c:pt>
                <c:pt idx="1250">
                  <c:v>1.74</c:v>
                </c:pt>
                <c:pt idx="1251">
                  <c:v>1.66</c:v>
                </c:pt>
                <c:pt idx="1252">
                  <c:v>1.6</c:v>
                </c:pt>
                <c:pt idx="1253">
                  <c:v>1.5399999999999998</c:v>
                </c:pt>
                <c:pt idx="1254">
                  <c:v>1.49</c:v>
                </c:pt>
                <c:pt idx="1255">
                  <c:v>1.46</c:v>
                </c:pt>
                <c:pt idx="1256">
                  <c:v>1.41</c:v>
                </c:pt>
                <c:pt idx="1257">
                  <c:v>1.35</c:v>
                </c:pt>
                <c:pt idx="1258">
                  <c:v>1.3</c:v>
                </c:pt>
                <c:pt idx="1259">
                  <c:v>1.28</c:v>
                </c:pt>
                <c:pt idx="1260">
                  <c:v>1.27</c:v>
                </c:pt>
                <c:pt idx="1261">
                  <c:v>1.25</c:v>
                </c:pt>
                <c:pt idx="1262">
                  <c:v>1.23</c:v>
                </c:pt>
                <c:pt idx="1263">
                  <c:v>1.22</c:v>
                </c:pt>
                <c:pt idx="1264">
                  <c:v>1.21</c:v>
                </c:pt>
                <c:pt idx="1265">
                  <c:v>1.21</c:v>
                </c:pt>
                <c:pt idx="1266">
                  <c:v>1.2</c:v>
                </c:pt>
                <c:pt idx="1267">
                  <c:v>1.1900000000000002</c:v>
                </c:pt>
                <c:pt idx="1268">
                  <c:v>1.1900000000000002</c:v>
                </c:pt>
                <c:pt idx="1269">
                  <c:v>1.1800000000000002</c:v>
                </c:pt>
                <c:pt idx="1270">
                  <c:v>1.17</c:v>
                </c:pt>
                <c:pt idx="1271">
                  <c:v>1.1599999999999999</c:v>
                </c:pt>
                <c:pt idx="1272">
                  <c:v>1.1499999999999999</c:v>
                </c:pt>
                <c:pt idx="1273">
                  <c:v>1.1399999999999999</c:v>
                </c:pt>
                <c:pt idx="1274">
                  <c:v>1.1199999999999999</c:v>
                </c:pt>
                <c:pt idx="1275">
                  <c:v>1.1100000000000001</c:v>
                </c:pt>
                <c:pt idx="1276">
                  <c:v>1.0900000000000001</c:v>
                </c:pt>
                <c:pt idx="1277">
                  <c:v>1.45</c:v>
                </c:pt>
                <c:pt idx="1278">
                  <c:v>1.41</c:v>
                </c:pt>
                <c:pt idx="1279">
                  <c:v>1.36</c:v>
                </c:pt>
                <c:pt idx="1280">
                  <c:v>1.3</c:v>
                </c:pt>
                <c:pt idx="1281">
                  <c:v>1.27</c:v>
                </c:pt>
                <c:pt idx="1282">
                  <c:v>1.25</c:v>
                </c:pt>
                <c:pt idx="1283">
                  <c:v>1.23</c:v>
                </c:pt>
                <c:pt idx="1284">
                  <c:v>1.21</c:v>
                </c:pt>
                <c:pt idx="1285">
                  <c:v>1.1900000000000002</c:v>
                </c:pt>
                <c:pt idx="1286">
                  <c:v>1.1800000000000002</c:v>
                </c:pt>
                <c:pt idx="1287">
                  <c:v>1.1599999999999999</c:v>
                </c:pt>
                <c:pt idx="1288">
                  <c:v>1.1399999999999999</c:v>
                </c:pt>
                <c:pt idx="1289">
                  <c:v>1.1199999999999999</c:v>
                </c:pt>
                <c:pt idx="1290">
                  <c:v>1.0900000000000001</c:v>
                </c:pt>
                <c:pt idx="1291">
                  <c:v>1.06</c:v>
                </c:pt>
                <c:pt idx="1292">
                  <c:v>1.03</c:v>
                </c:pt>
                <c:pt idx="1293">
                  <c:v>1.02</c:v>
                </c:pt>
                <c:pt idx="1294">
                  <c:v>1.01</c:v>
                </c:pt>
                <c:pt idx="1295">
                  <c:v>0.99199999999999999</c:v>
                </c:pt>
                <c:pt idx="1296">
                  <c:v>0.96899999999999997</c:v>
                </c:pt>
                <c:pt idx="1297">
                  <c:v>0.94700000000000006</c:v>
                </c:pt>
                <c:pt idx="1298">
                  <c:v>0.93400000000000005</c:v>
                </c:pt>
                <c:pt idx="1299">
                  <c:v>0.92599999999999993</c:v>
                </c:pt>
                <c:pt idx="1300">
                  <c:v>0.91600000000000004</c:v>
                </c:pt>
                <c:pt idx="1301">
                  <c:v>0.90799999999999992</c:v>
                </c:pt>
                <c:pt idx="1302">
                  <c:v>0.89800000000000002</c:v>
                </c:pt>
                <c:pt idx="1303">
                  <c:v>0.88200000000000001</c:v>
                </c:pt>
                <c:pt idx="1304">
                  <c:v>0.86199999999999999</c:v>
                </c:pt>
                <c:pt idx="1305">
                  <c:v>0.84399999999999997</c:v>
                </c:pt>
                <c:pt idx="1306">
                  <c:v>0.83100000000000007</c:v>
                </c:pt>
                <c:pt idx="1307">
                  <c:v>0.82</c:v>
                </c:pt>
                <c:pt idx="1308">
                  <c:v>3.04</c:v>
                </c:pt>
                <c:pt idx="1309">
                  <c:v>2.8800000000000003</c:v>
                </c:pt>
                <c:pt idx="1310">
                  <c:v>2.72</c:v>
                </c:pt>
                <c:pt idx="1311">
                  <c:v>2.57</c:v>
                </c:pt>
                <c:pt idx="1312">
                  <c:v>2.4499999999999997</c:v>
                </c:pt>
                <c:pt idx="1313">
                  <c:v>2.34</c:v>
                </c:pt>
                <c:pt idx="1314">
                  <c:v>2.2200000000000002</c:v>
                </c:pt>
                <c:pt idx="1315">
                  <c:v>2.09</c:v>
                </c:pt>
                <c:pt idx="1316">
                  <c:v>1.97</c:v>
                </c:pt>
                <c:pt idx="1317">
                  <c:v>1.88</c:v>
                </c:pt>
                <c:pt idx="1318">
                  <c:v>1.81</c:v>
                </c:pt>
                <c:pt idx="1319">
                  <c:v>1.74</c:v>
                </c:pt>
                <c:pt idx="1320">
                  <c:v>1.6800000000000002</c:v>
                </c:pt>
                <c:pt idx="1321">
                  <c:v>1.6199999999999999</c:v>
                </c:pt>
                <c:pt idx="1322">
                  <c:v>1.55</c:v>
                </c:pt>
                <c:pt idx="1323">
                  <c:v>1.49</c:v>
                </c:pt>
                <c:pt idx="1324">
                  <c:v>1.42</c:v>
                </c:pt>
                <c:pt idx="1325">
                  <c:v>1.34</c:v>
                </c:pt>
                <c:pt idx="1326">
                  <c:v>1.27</c:v>
                </c:pt>
                <c:pt idx="1327">
                  <c:v>1.23</c:v>
                </c:pt>
                <c:pt idx="1328">
                  <c:v>1.1800000000000002</c:v>
                </c:pt>
                <c:pt idx="1329">
                  <c:v>1.1499999999999999</c:v>
                </c:pt>
                <c:pt idx="1330">
                  <c:v>1.1199999999999999</c:v>
                </c:pt>
                <c:pt idx="1331">
                  <c:v>1.1000000000000001</c:v>
                </c:pt>
                <c:pt idx="1332">
                  <c:v>1.06</c:v>
                </c:pt>
                <c:pt idx="1333">
                  <c:v>1.03</c:v>
                </c:pt>
                <c:pt idx="1334">
                  <c:v>1</c:v>
                </c:pt>
                <c:pt idx="1335">
                  <c:v>0.97000000000000008</c:v>
                </c:pt>
                <c:pt idx="1336">
                  <c:v>0.94</c:v>
                </c:pt>
                <c:pt idx="1337">
                  <c:v>0.91699999999999993</c:v>
                </c:pt>
                <c:pt idx="1338">
                  <c:v>0.88800000000000001</c:v>
                </c:pt>
                <c:pt idx="1339">
                  <c:v>1.26</c:v>
                </c:pt>
                <c:pt idx="1340">
                  <c:v>1.1900000000000002</c:v>
                </c:pt>
                <c:pt idx="1341">
                  <c:v>1.1499999999999999</c:v>
                </c:pt>
                <c:pt idx="1342">
                  <c:v>1.1100000000000001</c:v>
                </c:pt>
                <c:pt idx="1343">
                  <c:v>1.08</c:v>
                </c:pt>
                <c:pt idx="1344">
                  <c:v>1.05</c:v>
                </c:pt>
                <c:pt idx="1345">
                  <c:v>1.02</c:v>
                </c:pt>
                <c:pt idx="1346">
                  <c:v>0.99199999999999999</c:v>
                </c:pt>
                <c:pt idx="1347">
                  <c:v>0.96000000000000008</c:v>
                </c:pt>
                <c:pt idx="1348">
                  <c:v>0.93</c:v>
                </c:pt>
                <c:pt idx="1349">
                  <c:v>0.90900000000000003</c:v>
                </c:pt>
                <c:pt idx="1350">
                  <c:v>0.88900000000000001</c:v>
                </c:pt>
                <c:pt idx="1351">
                  <c:v>0.87</c:v>
                </c:pt>
                <c:pt idx="1352">
                  <c:v>0.85400000000000009</c:v>
                </c:pt>
                <c:pt idx="1353">
                  <c:v>0.83899999999999997</c:v>
                </c:pt>
                <c:pt idx="1354">
                  <c:v>0.82200000000000006</c:v>
                </c:pt>
                <c:pt idx="1355">
                  <c:v>0.79800000000000004</c:v>
                </c:pt>
                <c:pt idx="1356">
                  <c:v>0.77800000000000002</c:v>
                </c:pt>
                <c:pt idx="1357">
                  <c:v>0.76300000000000001</c:v>
                </c:pt>
                <c:pt idx="1358">
                  <c:v>0.747</c:v>
                </c:pt>
                <c:pt idx="1359">
                  <c:v>0.73399999999999999</c:v>
                </c:pt>
                <c:pt idx="1360">
                  <c:v>0.71699999999999997</c:v>
                </c:pt>
                <c:pt idx="1361">
                  <c:v>0.70200000000000007</c:v>
                </c:pt>
                <c:pt idx="1362">
                  <c:v>0.69499999999999995</c:v>
                </c:pt>
                <c:pt idx="1363">
                  <c:v>0.68599999999999994</c:v>
                </c:pt>
                <c:pt idx="1364">
                  <c:v>0.67800000000000005</c:v>
                </c:pt>
                <c:pt idx="1365">
                  <c:v>0.67100000000000004</c:v>
                </c:pt>
                <c:pt idx="1366">
                  <c:v>0.66400000000000003</c:v>
                </c:pt>
                <c:pt idx="1367">
                  <c:v>0.65600000000000003</c:v>
                </c:pt>
                <c:pt idx="1368">
                  <c:v>0.64899999999999991</c:v>
                </c:pt>
                <c:pt idx="1369">
                  <c:v>0.96399999999999997</c:v>
                </c:pt>
                <c:pt idx="1370">
                  <c:v>0.91900000000000004</c:v>
                </c:pt>
                <c:pt idx="1371">
                  <c:v>0.86599999999999999</c:v>
                </c:pt>
                <c:pt idx="1372">
                  <c:v>0.81899999999999995</c:v>
                </c:pt>
                <c:pt idx="1373">
                  <c:v>0.78600000000000003</c:v>
                </c:pt>
                <c:pt idx="1374">
                  <c:v>0.76800000000000002</c:v>
                </c:pt>
                <c:pt idx="1375">
                  <c:v>0.754</c:v>
                </c:pt>
                <c:pt idx="1376">
                  <c:v>0.73899999999999999</c:v>
                </c:pt>
                <c:pt idx="1377">
                  <c:v>0.70399999999999996</c:v>
                </c:pt>
                <c:pt idx="1378">
                  <c:v>0.65700000000000003</c:v>
                </c:pt>
                <c:pt idx="1379">
                  <c:v>0.62</c:v>
                </c:pt>
                <c:pt idx="1380">
                  <c:v>0.59699999999999998</c:v>
                </c:pt>
                <c:pt idx="1381">
                  <c:v>0.57899999999999996</c:v>
                </c:pt>
                <c:pt idx="1382">
                  <c:v>0.56899999999999995</c:v>
                </c:pt>
                <c:pt idx="1383">
                  <c:v>0.56800000000000006</c:v>
                </c:pt>
                <c:pt idx="1384">
                  <c:v>0.56700000000000006</c:v>
                </c:pt>
                <c:pt idx="1385">
                  <c:v>0.56599999999999995</c:v>
                </c:pt>
                <c:pt idx="1386">
                  <c:v>0.56400000000000006</c:v>
                </c:pt>
                <c:pt idx="1387">
                  <c:v>0.56099999999999994</c:v>
                </c:pt>
                <c:pt idx="1388">
                  <c:v>0.55999999999999994</c:v>
                </c:pt>
                <c:pt idx="1389">
                  <c:v>0.54600000000000004</c:v>
                </c:pt>
                <c:pt idx="1390">
                  <c:v>0.52899999999999991</c:v>
                </c:pt>
                <c:pt idx="1391">
                  <c:v>0.52100000000000002</c:v>
                </c:pt>
                <c:pt idx="1392">
                  <c:v>0.51999999999999991</c:v>
                </c:pt>
                <c:pt idx="1393">
                  <c:v>0.51999999999999991</c:v>
                </c:pt>
                <c:pt idx="1394">
                  <c:v>0.51999999999999991</c:v>
                </c:pt>
                <c:pt idx="1395">
                  <c:v>0.52100000000000002</c:v>
                </c:pt>
                <c:pt idx="1396">
                  <c:v>0.52100000000000002</c:v>
                </c:pt>
                <c:pt idx="1397">
                  <c:v>0.51900000000000002</c:v>
                </c:pt>
                <c:pt idx="1398">
                  <c:v>0.51300000000000001</c:v>
                </c:pt>
                <c:pt idx="1399">
                  <c:v>0.501</c:v>
                </c:pt>
                <c:pt idx="1400">
                  <c:v>0.91299999999999992</c:v>
                </c:pt>
                <c:pt idx="1401">
                  <c:v>0.85299999999999998</c:v>
                </c:pt>
                <c:pt idx="1402">
                  <c:v>0.79900000000000004</c:v>
                </c:pt>
                <c:pt idx="1403">
                  <c:v>0.76</c:v>
                </c:pt>
                <c:pt idx="1404">
                  <c:v>0.73299999999999998</c:v>
                </c:pt>
                <c:pt idx="1405">
                  <c:v>0.70399999999999996</c:v>
                </c:pt>
                <c:pt idx="1406">
                  <c:v>0.68300000000000005</c:v>
                </c:pt>
                <c:pt idx="1407">
                  <c:v>0.66400000000000003</c:v>
                </c:pt>
                <c:pt idx="1408">
                  <c:v>0.64200000000000002</c:v>
                </c:pt>
                <c:pt idx="1409">
                  <c:v>0.627</c:v>
                </c:pt>
                <c:pt idx="1410">
                  <c:v>0.61699999999999999</c:v>
                </c:pt>
                <c:pt idx="1411">
                  <c:v>0.60699999999999998</c:v>
                </c:pt>
                <c:pt idx="1412">
                  <c:v>0.58899999999999997</c:v>
                </c:pt>
                <c:pt idx="1413">
                  <c:v>0.56300000000000006</c:v>
                </c:pt>
                <c:pt idx="1414">
                  <c:v>0.54400000000000004</c:v>
                </c:pt>
                <c:pt idx="1415">
                  <c:v>0.53700000000000003</c:v>
                </c:pt>
                <c:pt idx="1416">
                  <c:v>0.52899999999999991</c:v>
                </c:pt>
                <c:pt idx="1417">
                  <c:v>0.52300000000000002</c:v>
                </c:pt>
                <c:pt idx="1418">
                  <c:v>0.51800000000000002</c:v>
                </c:pt>
                <c:pt idx="1419">
                  <c:v>0.50700000000000001</c:v>
                </c:pt>
                <c:pt idx="1420">
                  <c:v>0.49</c:v>
                </c:pt>
                <c:pt idx="1421">
                  <c:v>0.48000000000000004</c:v>
                </c:pt>
                <c:pt idx="1422">
                  <c:v>0.47699999999999998</c:v>
                </c:pt>
                <c:pt idx="1423">
                  <c:v>0.47100000000000003</c:v>
                </c:pt>
                <c:pt idx="1424">
                  <c:v>0.46500000000000002</c:v>
                </c:pt>
                <c:pt idx="1425">
                  <c:v>0.45800000000000002</c:v>
                </c:pt>
                <c:pt idx="1426">
                  <c:v>0.45100000000000001</c:v>
                </c:pt>
                <c:pt idx="1427">
                  <c:v>0.44700000000000001</c:v>
                </c:pt>
                <c:pt idx="1428">
                  <c:v>0.441</c:v>
                </c:pt>
                <c:pt idx="1429">
                  <c:v>0.43099999999999999</c:v>
                </c:pt>
                <c:pt idx="1430">
                  <c:v>0.752</c:v>
                </c:pt>
                <c:pt idx="1431">
                  <c:v>0.72499999999999998</c:v>
                </c:pt>
                <c:pt idx="1432">
                  <c:v>0.69700000000000006</c:v>
                </c:pt>
                <c:pt idx="1433">
                  <c:v>0.67300000000000004</c:v>
                </c:pt>
                <c:pt idx="1434">
                  <c:v>0.65200000000000002</c:v>
                </c:pt>
                <c:pt idx="1435">
                  <c:v>0.63200000000000001</c:v>
                </c:pt>
                <c:pt idx="1436">
                  <c:v>0.61399999999999999</c:v>
                </c:pt>
                <c:pt idx="1437">
                  <c:v>0.59399999999999997</c:v>
                </c:pt>
                <c:pt idx="1438">
                  <c:v>0.57300000000000006</c:v>
                </c:pt>
                <c:pt idx="1439">
                  <c:v>0.55500000000000005</c:v>
                </c:pt>
                <c:pt idx="1440">
                  <c:v>0.54199999999999993</c:v>
                </c:pt>
                <c:pt idx="1441">
                  <c:v>0.52899999999999991</c:v>
                </c:pt>
                <c:pt idx="1442">
                  <c:v>0.51200000000000001</c:v>
                </c:pt>
                <c:pt idx="1443">
                  <c:v>0.49099999999999999</c:v>
                </c:pt>
                <c:pt idx="1444">
                  <c:v>0.46599999999999997</c:v>
                </c:pt>
                <c:pt idx="1445">
                  <c:v>0.44800000000000001</c:v>
                </c:pt>
                <c:pt idx="1446">
                  <c:v>0.435</c:v>
                </c:pt>
                <c:pt idx="1447">
                  <c:v>0.42099999999999999</c:v>
                </c:pt>
                <c:pt idx="1448">
                  <c:v>0.40600000000000003</c:v>
                </c:pt>
                <c:pt idx="1449">
                  <c:v>0.39800000000000002</c:v>
                </c:pt>
                <c:pt idx="1450">
                  <c:v>0.38800000000000001</c:v>
                </c:pt>
                <c:pt idx="1451">
                  <c:v>0.375</c:v>
                </c:pt>
                <c:pt idx="1452">
                  <c:v>0.36699999999999999</c:v>
                </c:pt>
                <c:pt idx="1453">
                  <c:v>0.36299999999999999</c:v>
                </c:pt>
                <c:pt idx="1454">
                  <c:v>0.35199999999999998</c:v>
                </c:pt>
                <c:pt idx="1455">
                  <c:v>0.34799999999999998</c:v>
                </c:pt>
                <c:pt idx="1456">
                  <c:v>0.34600000000000003</c:v>
                </c:pt>
                <c:pt idx="1457">
                  <c:v>0.34299999999999997</c:v>
                </c:pt>
                <c:pt idx="1458">
                  <c:v>0.34</c:v>
                </c:pt>
                <c:pt idx="1459">
                  <c:v>0.33700000000000002</c:v>
                </c:pt>
                <c:pt idx="1460">
                  <c:v>0.33399999999999996</c:v>
                </c:pt>
                <c:pt idx="1461">
                  <c:v>0.57700000000000007</c:v>
                </c:pt>
                <c:pt idx="1462">
                  <c:v>0.55300000000000005</c:v>
                </c:pt>
                <c:pt idx="1463">
                  <c:v>0.52600000000000002</c:v>
                </c:pt>
                <c:pt idx="1464">
                  <c:v>0.505</c:v>
                </c:pt>
                <c:pt idx="1465">
                  <c:v>0.48899999999999993</c:v>
                </c:pt>
                <c:pt idx="1466">
                  <c:v>0.47600000000000003</c:v>
                </c:pt>
                <c:pt idx="1467">
                  <c:v>0.46500000000000002</c:v>
                </c:pt>
                <c:pt idx="1468">
                  <c:v>0.45399999999999996</c:v>
                </c:pt>
                <c:pt idx="1469">
                  <c:v>0.438</c:v>
                </c:pt>
                <c:pt idx="1470">
                  <c:v>0.42299999999999999</c:v>
                </c:pt>
                <c:pt idx="1471">
                  <c:v>0.41300000000000003</c:v>
                </c:pt>
                <c:pt idx="1472">
                  <c:v>0.4</c:v>
                </c:pt>
                <c:pt idx="1473">
                  <c:v>0.38800000000000001</c:v>
                </c:pt>
                <c:pt idx="1474">
                  <c:v>0.38200000000000001</c:v>
                </c:pt>
                <c:pt idx="1475">
                  <c:v>0.374</c:v>
                </c:pt>
                <c:pt idx="1476">
                  <c:v>0.36399999999999999</c:v>
                </c:pt>
                <c:pt idx="1477">
                  <c:v>0.35799999999999998</c:v>
                </c:pt>
                <c:pt idx="1478">
                  <c:v>0.35300000000000004</c:v>
                </c:pt>
                <c:pt idx="1479">
                  <c:v>0.34699999999999998</c:v>
                </c:pt>
                <c:pt idx="1480">
                  <c:v>0.34099999999999997</c:v>
                </c:pt>
                <c:pt idx="1481">
                  <c:v>0.33500000000000002</c:v>
                </c:pt>
                <c:pt idx="1482">
                  <c:v>0.33100000000000002</c:v>
                </c:pt>
                <c:pt idx="1483">
                  <c:v>0.32600000000000001</c:v>
                </c:pt>
                <c:pt idx="1484">
                  <c:v>0.318</c:v>
                </c:pt>
                <c:pt idx="1485">
                  <c:v>0.31</c:v>
                </c:pt>
                <c:pt idx="1486">
                  <c:v>0.30200000000000005</c:v>
                </c:pt>
                <c:pt idx="1487">
                  <c:v>0.29599999999999999</c:v>
                </c:pt>
                <c:pt idx="1488">
                  <c:v>0.28899999999999998</c:v>
                </c:pt>
                <c:pt idx="1489">
                  <c:v>0.28100000000000003</c:v>
                </c:pt>
                <c:pt idx="1490">
                  <c:v>0.27500000000000002</c:v>
                </c:pt>
                <c:pt idx="1491">
                  <c:v>0.27300000000000002</c:v>
                </c:pt>
                <c:pt idx="1492">
                  <c:v>0.26899999999999996</c:v>
                </c:pt>
                <c:pt idx="1493">
                  <c:v>0.26600000000000001</c:v>
                </c:pt>
                <c:pt idx="1494">
                  <c:v>0.26400000000000001</c:v>
                </c:pt>
                <c:pt idx="1495">
                  <c:v>0.26200000000000001</c:v>
                </c:pt>
                <c:pt idx="1496">
                  <c:v>0.25700000000000001</c:v>
                </c:pt>
                <c:pt idx="1497">
                  <c:v>0.251</c:v>
                </c:pt>
                <c:pt idx="1498">
                  <c:v>0.24600000000000002</c:v>
                </c:pt>
                <c:pt idx="1499">
                  <c:v>0.24000000000000002</c:v>
                </c:pt>
                <c:pt idx="1500">
                  <c:v>0.23499999999999999</c:v>
                </c:pt>
                <c:pt idx="1501">
                  <c:v>0.23200000000000001</c:v>
                </c:pt>
                <c:pt idx="1502">
                  <c:v>0.22500000000000001</c:v>
                </c:pt>
                <c:pt idx="1503">
                  <c:v>0.22</c:v>
                </c:pt>
                <c:pt idx="1504">
                  <c:v>0.214</c:v>
                </c:pt>
                <c:pt idx="1505">
                  <c:v>0.20599999999999999</c:v>
                </c:pt>
                <c:pt idx="1506">
                  <c:v>0.19900000000000001</c:v>
                </c:pt>
                <c:pt idx="1507">
                  <c:v>0.19400000000000001</c:v>
                </c:pt>
                <c:pt idx="1508">
                  <c:v>0.19</c:v>
                </c:pt>
                <c:pt idx="1509">
                  <c:v>0.188</c:v>
                </c:pt>
                <c:pt idx="1510">
                  <c:v>0.189</c:v>
                </c:pt>
                <c:pt idx="1511">
                  <c:v>0.189</c:v>
                </c:pt>
                <c:pt idx="1512">
                  <c:v>0.189</c:v>
                </c:pt>
                <c:pt idx="1513">
                  <c:v>0.186</c:v>
                </c:pt>
                <c:pt idx="1514">
                  <c:v>0.18000000000000002</c:v>
                </c:pt>
                <c:pt idx="1515">
                  <c:v>0.17499999999999999</c:v>
                </c:pt>
                <c:pt idx="1516">
                  <c:v>0.17200000000000001</c:v>
                </c:pt>
                <c:pt idx="1517">
                  <c:v>0.16799999999999998</c:v>
                </c:pt>
                <c:pt idx="1518">
                  <c:v>0.16799999999999998</c:v>
                </c:pt>
                <c:pt idx="1519">
                  <c:v>0.16899999999999998</c:v>
                </c:pt>
                <c:pt idx="1520">
                  <c:v>0.16799999999999998</c:v>
                </c:pt>
                <c:pt idx="1521">
                  <c:v>0.16300000000000001</c:v>
                </c:pt>
                <c:pt idx="1522">
                  <c:v>0.157</c:v>
                </c:pt>
                <c:pt idx="1523">
                  <c:v>0.154</c:v>
                </c:pt>
                <c:pt idx="1524">
                  <c:v>0.153</c:v>
                </c:pt>
                <c:pt idx="1525">
                  <c:v>0.154</c:v>
                </c:pt>
                <c:pt idx="1526">
                  <c:v>0.154</c:v>
                </c:pt>
                <c:pt idx="1527">
                  <c:v>0.153</c:v>
                </c:pt>
                <c:pt idx="1528">
                  <c:v>0.15100000000000002</c:v>
                </c:pt>
                <c:pt idx="1529">
                  <c:v>0.15</c:v>
                </c:pt>
                <c:pt idx="1530">
                  <c:v>0.15</c:v>
                </c:pt>
                <c:pt idx="1531">
                  <c:v>0.15</c:v>
                </c:pt>
                <c:pt idx="1532">
                  <c:v>0.15</c:v>
                </c:pt>
                <c:pt idx="1533">
                  <c:v>0.14799999999999999</c:v>
                </c:pt>
                <c:pt idx="1534">
                  <c:v>0.14400000000000002</c:v>
                </c:pt>
                <c:pt idx="1535">
                  <c:v>0.13799999999999998</c:v>
                </c:pt>
                <c:pt idx="1536">
                  <c:v>0.13600000000000001</c:v>
                </c:pt>
                <c:pt idx="1537">
                  <c:v>0.13699999999999998</c:v>
                </c:pt>
                <c:pt idx="1538">
                  <c:v>0.13799999999999998</c:v>
                </c:pt>
                <c:pt idx="1539">
                  <c:v>0.13999999999999999</c:v>
                </c:pt>
                <c:pt idx="1540">
                  <c:v>0.13699999999999998</c:v>
                </c:pt>
                <c:pt idx="1541">
                  <c:v>0.13300000000000001</c:v>
                </c:pt>
                <c:pt idx="1542">
                  <c:v>0.13100000000000001</c:v>
                </c:pt>
                <c:pt idx="1543">
                  <c:v>0.12999999999999998</c:v>
                </c:pt>
                <c:pt idx="1544">
                  <c:v>0.129</c:v>
                </c:pt>
                <c:pt idx="1545">
                  <c:v>0.127</c:v>
                </c:pt>
                <c:pt idx="1546">
                  <c:v>0.125</c:v>
                </c:pt>
                <c:pt idx="1547">
                  <c:v>0.124</c:v>
                </c:pt>
                <c:pt idx="1548">
                  <c:v>0.121</c:v>
                </c:pt>
                <c:pt idx="1549">
                  <c:v>0.11600000000000001</c:v>
                </c:pt>
                <c:pt idx="1550">
                  <c:v>0.115</c:v>
                </c:pt>
                <c:pt idx="1551">
                  <c:v>0.114</c:v>
                </c:pt>
                <c:pt idx="1552">
                  <c:v>0.112</c:v>
                </c:pt>
                <c:pt idx="1553">
                  <c:v>0.10900000000000001</c:v>
                </c:pt>
                <c:pt idx="1554">
                  <c:v>0.107</c:v>
                </c:pt>
                <c:pt idx="1555">
                  <c:v>0.107</c:v>
                </c:pt>
                <c:pt idx="1556">
                  <c:v>0.108</c:v>
                </c:pt>
                <c:pt idx="1557">
                  <c:v>0.107</c:v>
                </c:pt>
                <c:pt idx="1558">
                  <c:v>0.10500000000000001</c:v>
                </c:pt>
                <c:pt idx="1559">
                  <c:v>0.10299999999999999</c:v>
                </c:pt>
                <c:pt idx="1560">
                  <c:v>0.10299999999999999</c:v>
                </c:pt>
                <c:pt idx="1561">
                  <c:v>0.10299999999999999</c:v>
                </c:pt>
                <c:pt idx="1562">
                  <c:v>0.104</c:v>
                </c:pt>
                <c:pt idx="1563">
                  <c:v>0.104</c:v>
                </c:pt>
                <c:pt idx="1564">
                  <c:v>0.1</c:v>
                </c:pt>
                <c:pt idx="1565">
                  <c:v>9.69E-2</c:v>
                </c:pt>
                <c:pt idx="1566">
                  <c:v>9.6100000000000005E-2</c:v>
                </c:pt>
                <c:pt idx="1567">
                  <c:v>9.6700000000000008E-2</c:v>
                </c:pt>
                <c:pt idx="1568">
                  <c:v>9.7500000000000003E-2</c:v>
                </c:pt>
                <c:pt idx="1569">
                  <c:v>9.8299999999999998E-2</c:v>
                </c:pt>
                <c:pt idx="1570">
                  <c:v>9.8799999999999999E-2</c:v>
                </c:pt>
                <c:pt idx="1571">
                  <c:v>9.9299999999999999E-2</c:v>
                </c:pt>
                <c:pt idx="1572">
                  <c:v>9.8999999999999991E-2</c:v>
                </c:pt>
                <c:pt idx="1573">
                  <c:v>9.6500000000000002E-2</c:v>
                </c:pt>
                <c:pt idx="1574">
                  <c:v>9.3700000000000006E-2</c:v>
                </c:pt>
                <c:pt idx="1575">
                  <c:v>9.2399999999999996E-2</c:v>
                </c:pt>
                <c:pt idx="1576">
                  <c:v>9.2200000000000004E-2</c:v>
                </c:pt>
                <c:pt idx="1577">
                  <c:v>9.0400000000000008E-2</c:v>
                </c:pt>
                <c:pt idx="1578">
                  <c:v>8.77E-2</c:v>
                </c:pt>
                <c:pt idx="1579">
                  <c:v>8.6700000000000013E-2</c:v>
                </c:pt>
                <c:pt idx="1580">
                  <c:v>8.6400000000000005E-2</c:v>
                </c:pt>
                <c:pt idx="1581">
                  <c:v>8.5800000000000001E-2</c:v>
                </c:pt>
                <c:pt idx="1582">
                  <c:v>8.3999999999999991E-2</c:v>
                </c:pt>
                <c:pt idx="1583">
                  <c:v>8.2000000000000003E-2</c:v>
                </c:pt>
                <c:pt idx="1584">
                  <c:v>8.0099999999999991E-2</c:v>
                </c:pt>
                <c:pt idx="1585">
                  <c:v>7.7799999999999994E-2</c:v>
                </c:pt>
                <c:pt idx="1586">
                  <c:v>7.5300000000000006E-2</c:v>
                </c:pt>
                <c:pt idx="1587">
                  <c:v>7.3800000000000004E-2</c:v>
                </c:pt>
                <c:pt idx="1588">
                  <c:v>7.2899999999999993E-2</c:v>
                </c:pt>
                <c:pt idx="1589">
                  <c:v>7.2899999999999993E-2</c:v>
                </c:pt>
                <c:pt idx="1590">
                  <c:v>7.3499999999999996E-2</c:v>
                </c:pt>
                <c:pt idx="1591">
                  <c:v>7.3499999999999996E-2</c:v>
                </c:pt>
                <c:pt idx="1592">
                  <c:v>7.3599999999999999E-2</c:v>
                </c:pt>
                <c:pt idx="1593">
                  <c:v>7.3399999999999993E-2</c:v>
                </c:pt>
                <c:pt idx="1594">
                  <c:v>7.3300000000000004E-2</c:v>
                </c:pt>
                <c:pt idx="1595">
                  <c:v>7.2700000000000001E-2</c:v>
                </c:pt>
                <c:pt idx="1596">
                  <c:v>7.22E-2</c:v>
                </c:pt>
                <c:pt idx="1597">
                  <c:v>7.2599999999999998E-2</c:v>
                </c:pt>
                <c:pt idx="1598">
                  <c:v>7.2599999999999998E-2</c:v>
                </c:pt>
                <c:pt idx="1599">
                  <c:v>7.1300000000000002E-2</c:v>
                </c:pt>
                <c:pt idx="1600">
                  <c:v>7.0199999999999999E-2</c:v>
                </c:pt>
                <c:pt idx="1601">
                  <c:v>7.0199999999999999E-2</c:v>
                </c:pt>
                <c:pt idx="1602">
                  <c:v>7.0199999999999999E-2</c:v>
                </c:pt>
                <c:pt idx="1603">
                  <c:v>6.93E-2</c:v>
                </c:pt>
                <c:pt idx="1604">
                  <c:v>6.8100000000000008E-2</c:v>
                </c:pt>
                <c:pt idx="1605">
                  <c:v>6.770000000000001E-2</c:v>
                </c:pt>
                <c:pt idx="1606">
                  <c:v>6.7900000000000002E-2</c:v>
                </c:pt>
                <c:pt idx="1607">
                  <c:v>6.8000000000000005E-2</c:v>
                </c:pt>
                <c:pt idx="1608">
                  <c:v>6.7799999999999999E-2</c:v>
                </c:pt>
                <c:pt idx="1609">
                  <c:v>6.6900000000000001E-2</c:v>
                </c:pt>
                <c:pt idx="1610">
                  <c:v>6.54E-2</c:v>
                </c:pt>
                <c:pt idx="1611">
                  <c:v>6.4000000000000001E-2</c:v>
                </c:pt>
                <c:pt idx="1612">
                  <c:v>6.2799999999999995E-2</c:v>
                </c:pt>
                <c:pt idx="1613">
                  <c:v>6.1600000000000009E-2</c:v>
                </c:pt>
                <c:pt idx="1614">
                  <c:v>6.0600000000000001E-2</c:v>
                </c:pt>
                <c:pt idx="1615">
                  <c:v>5.9500000000000004E-2</c:v>
                </c:pt>
                <c:pt idx="1616">
                  <c:v>5.8299999999999998E-2</c:v>
                </c:pt>
                <c:pt idx="1617">
                  <c:v>5.74E-2</c:v>
                </c:pt>
                <c:pt idx="1618">
                  <c:v>5.6599999999999998E-2</c:v>
                </c:pt>
                <c:pt idx="1619">
                  <c:v>5.5600000000000004E-2</c:v>
                </c:pt>
                <c:pt idx="1620">
                  <c:v>5.4200000000000005E-2</c:v>
                </c:pt>
                <c:pt idx="1621">
                  <c:v>5.28E-2</c:v>
                </c:pt>
                <c:pt idx="1622">
                  <c:v>5.1999999999999998E-2</c:v>
                </c:pt>
                <c:pt idx="1623">
                  <c:v>5.11E-2</c:v>
                </c:pt>
                <c:pt idx="1624">
                  <c:v>5.0200000000000002E-2</c:v>
                </c:pt>
                <c:pt idx="1625">
                  <c:v>4.9499999999999995E-2</c:v>
                </c:pt>
                <c:pt idx="1626">
                  <c:v>4.9499999999999995E-2</c:v>
                </c:pt>
                <c:pt idx="1627">
                  <c:v>4.9299999999999997E-2</c:v>
                </c:pt>
                <c:pt idx="1628">
                  <c:v>4.8900000000000006E-2</c:v>
                </c:pt>
                <c:pt idx="1629">
                  <c:v>4.87E-2</c:v>
                </c:pt>
                <c:pt idx="1630">
                  <c:v>4.8600000000000004E-2</c:v>
                </c:pt>
                <c:pt idx="1631">
                  <c:v>4.7899999999999998E-2</c:v>
                </c:pt>
                <c:pt idx="1632">
                  <c:v>4.7299999999999995E-2</c:v>
                </c:pt>
                <c:pt idx="1633">
                  <c:v>4.6600000000000003E-2</c:v>
                </c:pt>
                <c:pt idx="1634">
                  <c:v>4.5899999999999996E-2</c:v>
                </c:pt>
                <c:pt idx="1635">
                  <c:v>4.58E-2</c:v>
                </c:pt>
                <c:pt idx="1636">
                  <c:v>4.5499999999999999E-2</c:v>
                </c:pt>
                <c:pt idx="1637">
                  <c:v>4.53E-2</c:v>
                </c:pt>
                <c:pt idx="1638">
                  <c:v>4.5399999999999996E-2</c:v>
                </c:pt>
                <c:pt idx="1639">
                  <c:v>4.5699999999999998E-2</c:v>
                </c:pt>
                <c:pt idx="1640">
                  <c:v>4.58E-2</c:v>
                </c:pt>
                <c:pt idx="1641">
                  <c:v>4.5699999999999998E-2</c:v>
                </c:pt>
                <c:pt idx="1642">
                  <c:v>4.5399999999999996E-2</c:v>
                </c:pt>
                <c:pt idx="1643">
                  <c:v>4.5000000000000005E-2</c:v>
                </c:pt>
                <c:pt idx="1644">
                  <c:v>4.4499999999999998E-2</c:v>
                </c:pt>
                <c:pt idx="1645">
                  <c:v>4.3999999999999997E-2</c:v>
                </c:pt>
                <c:pt idx="1646">
                  <c:v>4.2799999999999998E-2</c:v>
                </c:pt>
                <c:pt idx="1647">
                  <c:v>4.1799999999999997E-2</c:v>
                </c:pt>
                <c:pt idx="1648">
                  <c:v>4.1300000000000003E-2</c:v>
                </c:pt>
                <c:pt idx="1649">
                  <c:v>4.1100000000000005E-2</c:v>
                </c:pt>
                <c:pt idx="1650">
                  <c:v>4.1100000000000005E-2</c:v>
                </c:pt>
                <c:pt idx="1651">
                  <c:v>4.0599999999999997E-2</c:v>
                </c:pt>
                <c:pt idx="1652">
                  <c:v>4.0099999999999997E-2</c:v>
                </c:pt>
                <c:pt idx="1653">
                  <c:v>3.9700000000000006E-2</c:v>
                </c:pt>
                <c:pt idx="1654">
                  <c:v>3.8899999999999997E-2</c:v>
                </c:pt>
                <c:pt idx="1655">
                  <c:v>3.7999999999999999E-2</c:v>
                </c:pt>
                <c:pt idx="1656">
                  <c:v>3.7700000000000004E-2</c:v>
                </c:pt>
                <c:pt idx="1657">
                  <c:v>3.78E-2</c:v>
                </c:pt>
                <c:pt idx="1658">
                  <c:v>3.7700000000000004E-2</c:v>
                </c:pt>
                <c:pt idx="1659">
                  <c:v>3.7499999999999999E-2</c:v>
                </c:pt>
                <c:pt idx="1660">
                  <c:v>3.7400000000000003E-2</c:v>
                </c:pt>
                <c:pt idx="1661">
                  <c:v>3.6999999999999998E-2</c:v>
                </c:pt>
                <c:pt idx="1662">
                  <c:v>3.6299999999999999E-2</c:v>
                </c:pt>
                <c:pt idx="1663">
                  <c:v>3.5800000000000005E-2</c:v>
                </c:pt>
                <c:pt idx="1664">
                  <c:v>3.5299999999999998E-2</c:v>
                </c:pt>
                <c:pt idx="1665">
                  <c:v>3.4799999999999998E-2</c:v>
                </c:pt>
                <c:pt idx="1666">
                  <c:v>3.44E-2</c:v>
                </c:pt>
                <c:pt idx="1667">
                  <c:v>3.4299999999999997E-2</c:v>
                </c:pt>
                <c:pt idx="1668">
                  <c:v>3.4200000000000001E-2</c:v>
                </c:pt>
                <c:pt idx="1669">
                  <c:v>3.3700000000000001E-2</c:v>
                </c:pt>
                <c:pt idx="1670">
                  <c:v>3.3000000000000002E-2</c:v>
                </c:pt>
                <c:pt idx="1671">
                  <c:v>3.2399999999999998E-2</c:v>
                </c:pt>
                <c:pt idx="1672">
                  <c:v>3.1900000000000005E-2</c:v>
                </c:pt>
                <c:pt idx="1673">
                  <c:v>3.15E-2</c:v>
                </c:pt>
                <c:pt idx="1674">
                  <c:v>3.09E-2</c:v>
                </c:pt>
                <c:pt idx="1675">
                  <c:v>3.04E-2</c:v>
                </c:pt>
                <c:pt idx="1676">
                  <c:v>3.0000000000000002E-2</c:v>
                </c:pt>
                <c:pt idx="1677">
                  <c:v>2.9100000000000001E-2</c:v>
                </c:pt>
                <c:pt idx="1678">
                  <c:v>2.8000000000000001E-2</c:v>
                </c:pt>
                <c:pt idx="1679">
                  <c:v>2.76E-2</c:v>
                </c:pt>
                <c:pt idx="1680">
                  <c:v>2.7699999999999999E-2</c:v>
                </c:pt>
                <c:pt idx="1681">
                  <c:v>2.7800000000000002E-2</c:v>
                </c:pt>
                <c:pt idx="1682">
                  <c:v>2.8000000000000001E-2</c:v>
                </c:pt>
                <c:pt idx="1683">
                  <c:v>2.81E-2</c:v>
                </c:pt>
                <c:pt idx="1684">
                  <c:v>2.81E-2</c:v>
                </c:pt>
                <c:pt idx="1685">
                  <c:v>2.8000000000000001E-2</c:v>
                </c:pt>
                <c:pt idx="1686">
                  <c:v>2.7699999999999999E-2</c:v>
                </c:pt>
                <c:pt idx="1687">
                  <c:v>2.7399999999999997E-2</c:v>
                </c:pt>
                <c:pt idx="1688">
                  <c:v>2.7200000000000002E-2</c:v>
                </c:pt>
                <c:pt idx="1689">
                  <c:v>2.7100000000000003E-2</c:v>
                </c:pt>
                <c:pt idx="1690">
                  <c:v>2.7E-2</c:v>
                </c:pt>
                <c:pt idx="1691">
                  <c:v>2.6800000000000001E-2</c:v>
                </c:pt>
                <c:pt idx="1692">
                  <c:v>2.6499999999999999E-2</c:v>
                </c:pt>
                <c:pt idx="1693">
                  <c:v>2.63E-2</c:v>
                </c:pt>
                <c:pt idx="1694">
                  <c:v>2.58E-2</c:v>
                </c:pt>
                <c:pt idx="1695">
                  <c:v>2.5000000000000001E-2</c:v>
                </c:pt>
                <c:pt idx="1696">
                  <c:v>2.46E-2</c:v>
                </c:pt>
                <c:pt idx="1697">
                  <c:v>2.46E-2</c:v>
                </c:pt>
                <c:pt idx="1698">
                  <c:v>2.46E-2</c:v>
                </c:pt>
                <c:pt idx="1699">
                  <c:v>2.4500000000000001E-2</c:v>
                </c:pt>
                <c:pt idx="1700">
                  <c:v>2.47E-2</c:v>
                </c:pt>
                <c:pt idx="1701">
                  <c:v>2.47E-2</c:v>
                </c:pt>
                <c:pt idx="1702">
                  <c:v>2.41E-2</c:v>
                </c:pt>
                <c:pt idx="1703">
                  <c:v>2.3300000000000001E-2</c:v>
                </c:pt>
                <c:pt idx="1704">
                  <c:v>2.2799999999999997E-2</c:v>
                </c:pt>
                <c:pt idx="1705">
                  <c:v>2.2799999999999997E-2</c:v>
                </c:pt>
                <c:pt idx="1706">
                  <c:v>2.2799999999999997E-2</c:v>
                </c:pt>
                <c:pt idx="1707">
                  <c:v>2.2500000000000003E-2</c:v>
                </c:pt>
                <c:pt idx="1708">
                  <c:v>2.1999999999999999E-2</c:v>
                </c:pt>
                <c:pt idx="1709">
                  <c:v>2.1600000000000001E-2</c:v>
                </c:pt>
                <c:pt idx="1710">
                  <c:v>2.1399999999999999E-2</c:v>
                </c:pt>
                <c:pt idx="1711">
                  <c:v>2.1399999999999999E-2</c:v>
                </c:pt>
                <c:pt idx="1712">
                  <c:v>2.1399999999999999E-2</c:v>
                </c:pt>
                <c:pt idx="1713">
                  <c:v>2.1399999999999999E-2</c:v>
                </c:pt>
                <c:pt idx="1714">
                  <c:v>2.1399999999999999E-2</c:v>
                </c:pt>
                <c:pt idx="1715">
                  <c:v>2.0999999999999998E-2</c:v>
                </c:pt>
                <c:pt idx="1716">
                  <c:v>2.0299999999999999E-2</c:v>
                </c:pt>
                <c:pt idx="1717">
                  <c:v>1.9700000000000002E-2</c:v>
                </c:pt>
                <c:pt idx="1718">
                  <c:v>1.95E-2</c:v>
                </c:pt>
                <c:pt idx="1719">
                  <c:v>1.95E-2</c:v>
                </c:pt>
                <c:pt idx="1720">
                  <c:v>1.95E-2</c:v>
                </c:pt>
                <c:pt idx="1721">
                  <c:v>1.9599999999999999E-2</c:v>
                </c:pt>
                <c:pt idx="1722">
                  <c:v>1.9400000000000001E-2</c:v>
                </c:pt>
                <c:pt idx="1723">
                  <c:v>1.9E-2</c:v>
                </c:pt>
                <c:pt idx="1724">
                  <c:v>1.8499999999999999E-2</c:v>
                </c:pt>
                <c:pt idx="1725">
                  <c:v>1.83E-2</c:v>
                </c:pt>
                <c:pt idx="1726">
                  <c:v>1.83E-2</c:v>
                </c:pt>
                <c:pt idx="1727">
                  <c:v>1.83E-2</c:v>
                </c:pt>
                <c:pt idx="1728">
                  <c:v>1.84E-2</c:v>
                </c:pt>
                <c:pt idx="1729">
                  <c:v>1.84E-2</c:v>
                </c:pt>
                <c:pt idx="1730">
                  <c:v>1.83E-2</c:v>
                </c:pt>
                <c:pt idx="1731">
                  <c:v>1.7900000000000003E-2</c:v>
                </c:pt>
                <c:pt idx="1732">
                  <c:v>1.7100000000000001E-2</c:v>
                </c:pt>
                <c:pt idx="1733">
                  <c:v>1.6299999999999999E-2</c:v>
                </c:pt>
                <c:pt idx="1734">
                  <c:v>1.5699999999999999E-2</c:v>
                </c:pt>
                <c:pt idx="1735">
                  <c:v>1.55E-2</c:v>
                </c:pt>
                <c:pt idx="1736">
                  <c:v>1.52E-2</c:v>
                </c:pt>
                <c:pt idx="1737">
                  <c:v>1.46E-2</c:v>
                </c:pt>
                <c:pt idx="1738">
                  <c:v>1.4500000000000001E-2</c:v>
                </c:pt>
                <c:pt idx="1739">
                  <c:v>1.44E-2</c:v>
                </c:pt>
                <c:pt idx="1740">
                  <c:v>1.4199999999999999E-2</c:v>
                </c:pt>
                <c:pt idx="1741">
                  <c:v>1.43E-2</c:v>
                </c:pt>
                <c:pt idx="1742">
                  <c:v>1.4500000000000001E-2</c:v>
                </c:pt>
                <c:pt idx="1743">
                  <c:v>1.47E-2</c:v>
                </c:pt>
                <c:pt idx="1744">
                  <c:v>1.46E-2</c:v>
                </c:pt>
                <c:pt idx="1745">
                  <c:v>1.44E-2</c:v>
                </c:pt>
                <c:pt idx="1746">
                  <c:v>1.35E-2</c:v>
                </c:pt>
                <c:pt idx="1747">
                  <c:v>1.26E-2</c:v>
                </c:pt>
                <c:pt idx="1748">
                  <c:v>1.24E-2</c:v>
                </c:pt>
                <c:pt idx="1749">
                  <c:v>1.2700000000000001E-2</c:v>
                </c:pt>
                <c:pt idx="1750">
                  <c:v>1.2999999999999999E-2</c:v>
                </c:pt>
                <c:pt idx="1751">
                  <c:v>1.2999999999999999E-2</c:v>
                </c:pt>
                <c:pt idx="1752">
                  <c:v>1.2700000000000001E-2</c:v>
                </c:pt>
                <c:pt idx="1753">
                  <c:v>1.2500000000000001E-2</c:v>
                </c:pt>
                <c:pt idx="1754">
                  <c:v>1.2500000000000001E-2</c:v>
                </c:pt>
                <c:pt idx="1755">
                  <c:v>1.2700000000000001E-2</c:v>
                </c:pt>
                <c:pt idx="1756">
                  <c:v>1.29E-2</c:v>
                </c:pt>
                <c:pt idx="1757">
                  <c:v>1.2999999999999999E-2</c:v>
                </c:pt>
                <c:pt idx="1758">
                  <c:v>1.2700000000000001E-2</c:v>
                </c:pt>
                <c:pt idx="1759">
                  <c:v>1.23E-2</c:v>
                </c:pt>
                <c:pt idx="1760">
                  <c:v>1.15E-2</c:v>
                </c:pt>
                <c:pt idx="1761">
                  <c:v>1.09E-2</c:v>
                </c:pt>
                <c:pt idx="1762">
                  <c:v>1.09E-2</c:v>
                </c:pt>
                <c:pt idx="1763">
                  <c:v>1.11E-2</c:v>
                </c:pt>
                <c:pt idx="1764">
                  <c:v>1.1399999999999999E-2</c:v>
                </c:pt>
                <c:pt idx="1765">
                  <c:v>1.1600000000000001E-2</c:v>
                </c:pt>
                <c:pt idx="1766">
                  <c:v>1.17E-2</c:v>
                </c:pt>
                <c:pt idx="1767">
                  <c:v>1.1899999999999999E-2</c:v>
                </c:pt>
                <c:pt idx="1768">
                  <c:v>1.1899999999999999E-2</c:v>
                </c:pt>
                <c:pt idx="1769">
                  <c:v>1.15E-2</c:v>
                </c:pt>
                <c:pt idx="1770">
                  <c:v>1.11E-2</c:v>
                </c:pt>
                <c:pt idx="1771">
                  <c:v>1.06E-2</c:v>
                </c:pt>
                <c:pt idx="1772">
                  <c:v>1.04E-2</c:v>
                </c:pt>
                <c:pt idx="1773">
                  <c:v>1.0499999999999999E-2</c:v>
                </c:pt>
                <c:pt idx="1774">
                  <c:v>1.06E-2</c:v>
                </c:pt>
                <c:pt idx="1775">
                  <c:v>1.0699999999999999E-2</c:v>
                </c:pt>
                <c:pt idx="1776">
                  <c:v>1.0699999999999999E-2</c:v>
                </c:pt>
                <c:pt idx="1777">
                  <c:v>1.06E-2</c:v>
                </c:pt>
                <c:pt idx="1778">
                  <c:v>1.0499999999999999E-2</c:v>
                </c:pt>
                <c:pt idx="1779">
                  <c:v>1.04E-2</c:v>
                </c:pt>
                <c:pt idx="1780">
                  <c:v>1.04E-2</c:v>
                </c:pt>
                <c:pt idx="1781">
                  <c:v>1.03E-2</c:v>
                </c:pt>
                <c:pt idx="1782">
                  <c:v>0.01</c:v>
                </c:pt>
                <c:pt idx="1783">
                  <c:v>9.8799999999999999E-3</c:v>
                </c:pt>
                <c:pt idx="1784">
                  <c:v>9.7099999999999999E-3</c:v>
                </c:pt>
                <c:pt idx="1785">
                  <c:v>9.4800000000000006E-3</c:v>
                </c:pt>
                <c:pt idx="1786">
                  <c:v>9.3600000000000003E-3</c:v>
                </c:pt>
                <c:pt idx="1787">
                  <c:v>9.1200000000000014E-3</c:v>
                </c:pt>
                <c:pt idx="1788">
                  <c:v>9.049999999999999E-3</c:v>
                </c:pt>
                <c:pt idx="1789">
                  <c:v>9.219999999999999E-3</c:v>
                </c:pt>
                <c:pt idx="1790">
                  <c:v>9.389999999999999E-3</c:v>
                </c:pt>
                <c:pt idx="1791">
                  <c:v>9.300000000000001E-3</c:v>
                </c:pt>
                <c:pt idx="1792">
                  <c:v>8.7800000000000013E-3</c:v>
                </c:pt>
                <c:pt idx="1793">
                  <c:v>8.3199999999999993E-3</c:v>
                </c:pt>
                <c:pt idx="1794">
                  <c:v>8.3099999999999997E-3</c:v>
                </c:pt>
                <c:pt idx="1795">
                  <c:v>0.51</c:v>
                </c:pt>
                <c:pt idx="1796">
                  <c:v>0.45500000000000002</c:v>
                </c:pt>
                <c:pt idx="1797">
                  <c:v>0.40400000000000003</c:v>
                </c:pt>
                <c:pt idx="1798">
                  <c:v>0.36000000000000004</c:v>
                </c:pt>
                <c:pt idx="1799">
                  <c:v>0.315</c:v>
                </c:pt>
                <c:pt idx="1800">
                  <c:v>0.27099999999999996</c:v>
                </c:pt>
                <c:pt idx="1801">
                  <c:v>0.23699999999999999</c:v>
                </c:pt>
                <c:pt idx="1802">
                  <c:v>0.20900000000000002</c:v>
                </c:pt>
                <c:pt idx="1803">
                  <c:v>0.185</c:v>
                </c:pt>
                <c:pt idx="1804">
                  <c:v>0.161</c:v>
                </c:pt>
                <c:pt idx="1805">
                  <c:v>0.13899999999999998</c:v>
                </c:pt>
                <c:pt idx="1806">
                  <c:v>0.121</c:v>
                </c:pt>
                <c:pt idx="1807">
                  <c:v>0.107</c:v>
                </c:pt>
                <c:pt idx="1808">
                  <c:v>9.6199999999999994E-2</c:v>
                </c:pt>
                <c:pt idx="1809">
                  <c:v>8.7899999999999992E-2</c:v>
                </c:pt>
                <c:pt idx="1810">
                  <c:v>8.0099999999999991E-2</c:v>
                </c:pt>
                <c:pt idx="1811">
                  <c:v>7.279999999999999E-2</c:v>
                </c:pt>
                <c:pt idx="1812">
                  <c:v>6.6600000000000006E-2</c:v>
                </c:pt>
                <c:pt idx="1813">
                  <c:v>6.2E-2</c:v>
                </c:pt>
                <c:pt idx="1814">
                  <c:v>5.8000000000000003E-2</c:v>
                </c:pt>
                <c:pt idx="1815">
                  <c:v>5.3399999999999996E-2</c:v>
                </c:pt>
                <c:pt idx="1816">
                  <c:v>4.8099999999999997E-2</c:v>
                </c:pt>
                <c:pt idx="1817">
                  <c:v>4.3000000000000003E-2</c:v>
                </c:pt>
                <c:pt idx="1818">
                  <c:v>4.0299999999999996E-2</c:v>
                </c:pt>
                <c:pt idx="1819">
                  <c:v>3.9600000000000003E-2</c:v>
                </c:pt>
                <c:pt idx="1820">
                  <c:v>3.8699999999999998E-2</c:v>
                </c:pt>
                <c:pt idx="1821">
                  <c:v>3.6900000000000002E-2</c:v>
                </c:pt>
                <c:pt idx="1822">
                  <c:v>3.4999999999999996E-2</c:v>
                </c:pt>
                <c:pt idx="1823">
                  <c:v>3.3700000000000001E-2</c:v>
                </c:pt>
                <c:pt idx="1824">
                  <c:v>3.2599999999999997E-2</c:v>
                </c:pt>
                <c:pt idx="1825">
                  <c:v>3.15E-2</c:v>
                </c:pt>
                <c:pt idx="1826">
                  <c:v>2.9899999999999999E-2</c:v>
                </c:pt>
                <c:pt idx="1827">
                  <c:v>2.8399999999999998E-2</c:v>
                </c:pt>
                <c:pt idx="1828">
                  <c:v>2.7399999999999997E-2</c:v>
                </c:pt>
                <c:pt idx="1829">
                  <c:v>2.63E-2</c:v>
                </c:pt>
                <c:pt idx="1830">
                  <c:v>2.6100000000000002E-2</c:v>
                </c:pt>
                <c:pt idx="1831">
                  <c:v>2.6499999999999999E-2</c:v>
                </c:pt>
                <c:pt idx="1832">
                  <c:v>2.63E-2</c:v>
                </c:pt>
                <c:pt idx="1833">
                  <c:v>2.5400000000000002E-2</c:v>
                </c:pt>
                <c:pt idx="1834">
                  <c:v>2.52E-2</c:v>
                </c:pt>
                <c:pt idx="1835">
                  <c:v>2.53E-2</c:v>
                </c:pt>
                <c:pt idx="1836">
                  <c:v>2.4799999999999999E-2</c:v>
                </c:pt>
                <c:pt idx="1837">
                  <c:v>2.4400000000000002E-2</c:v>
                </c:pt>
                <c:pt idx="1838">
                  <c:v>2.4500000000000001E-2</c:v>
                </c:pt>
                <c:pt idx="1839">
                  <c:v>2.41E-2</c:v>
                </c:pt>
                <c:pt idx="1840">
                  <c:v>2.3799999999999998E-2</c:v>
                </c:pt>
                <c:pt idx="1841">
                  <c:v>2.41E-2</c:v>
                </c:pt>
                <c:pt idx="1842">
                  <c:v>2.3799999999999998E-2</c:v>
                </c:pt>
                <c:pt idx="1843">
                  <c:v>2.2699999999999998E-2</c:v>
                </c:pt>
                <c:pt idx="1844">
                  <c:v>2.23E-2</c:v>
                </c:pt>
                <c:pt idx="1845">
                  <c:v>2.23E-2</c:v>
                </c:pt>
                <c:pt idx="1846">
                  <c:v>2.2099999999999998E-2</c:v>
                </c:pt>
                <c:pt idx="1847">
                  <c:v>2.1600000000000001E-2</c:v>
                </c:pt>
                <c:pt idx="1848">
                  <c:v>2.0899999999999998E-2</c:v>
                </c:pt>
                <c:pt idx="1849">
                  <c:v>2.07E-2</c:v>
                </c:pt>
                <c:pt idx="1850">
                  <c:v>2.07E-2</c:v>
                </c:pt>
                <c:pt idx="1851">
                  <c:v>2.0299999999999999E-2</c:v>
                </c:pt>
                <c:pt idx="1852">
                  <c:v>1.9800000000000002E-2</c:v>
                </c:pt>
                <c:pt idx="1853">
                  <c:v>1.8800000000000001E-2</c:v>
                </c:pt>
                <c:pt idx="1854">
                  <c:v>1.8199999999999997E-2</c:v>
                </c:pt>
                <c:pt idx="1855">
                  <c:v>1.78E-2</c:v>
                </c:pt>
                <c:pt idx="1856">
                  <c:v>1.7600000000000001E-2</c:v>
                </c:pt>
                <c:pt idx="1857">
                  <c:v>1.7299999999999999E-2</c:v>
                </c:pt>
                <c:pt idx="1858">
                  <c:v>1.67E-2</c:v>
                </c:pt>
                <c:pt idx="1859">
                  <c:v>1.67E-2</c:v>
                </c:pt>
                <c:pt idx="1860">
                  <c:v>1.66E-2</c:v>
                </c:pt>
                <c:pt idx="1861">
                  <c:v>1.61E-2</c:v>
                </c:pt>
                <c:pt idx="1862">
                  <c:v>1.6199999999999999E-2</c:v>
                </c:pt>
                <c:pt idx="1863">
                  <c:v>1.6500000000000001E-2</c:v>
                </c:pt>
                <c:pt idx="1864">
                  <c:v>1.6799999999999999E-2</c:v>
                </c:pt>
                <c:pt idx="1865">
                  <c:v>1.7100000000000001E-2</c:v>
                </c:pt>
                <c:pt idx="1866">
                  <c:v>1.7399999999999999E-2</c:v>
                </c:pt>
                <c:pt idx="1867">
                  <c:v>1.78E-2</c:v>
                </c:pt>
                <c:pt idx="1868">
                  <c:v>1.78E-2</c:v>
                </c:pt>
                <c:pt idx="1869">
                  <c:v>1.7600000000000001E-2</c:v>
                </c:pt>
                <c:pt idx="1870">
                  <c:v>1.7000000000000001E-2</c:v>
                </c:pt>
                <c:pt idx="1871">
                  <c:v>1.6299999999999999E-2</c:v>
                </c:pt>
                <c:pt idx="1872">
                  <c:v>1.61E-2</c:v>
                </c:pt>
                <c:pt idx="1873">
                  <c:v>1.6199999999999999E-2</c:v>
                </c:pt>
                <c:pt idx="1874">
                  <c:v>1.61E-2</c:v>
                </c:pt>
                <c:pt idx="1875">
                  <c:v>1.6E-2</c:v>
                </c:pt>
                <c:pt idx="1876">
                  <c:v>1.5900000000000001E-2</c:v>
                </c:pt>
                <c:pt idx="1877">
                  <c:v>1.5900000000000001E-2</c:v>
                </c:pt>
                <c:pt idx="1878">
                  <c:v>1.5900000000000001E-2</c:v>
                </c:pt>
                <c:pt idx="1879">
                  <c:v>1.5900000000000001E-2</c:v>
                </c:pt>
                <c:pt idx="1880">
                  <c:v>1.6E-2</c:v>
                </c:pt>
                <c:pt idx="1881">
                  <c:v>1.6199999999999999E-2</c:v>
                </c:pt>
                <c:pt idx="1882">
                  <c:v>1.5800000000000002E-2</c:v>
                </c:pt>
                <c:pt idx="1883">
                  <c:v>1.4800000000000001E-2</c:v>
                </c:pt>
                <c:pt idx="1884">
                  <c:v>1.35E-2</c:v>
                </c:pt>
                <c:pt idx="1885">
                  <c:v>1.2799999999999999E-2</c:v>
                </c:pt>
                <c:pt idx="1886">
                  <c:v>1.24E-2</c:v>
                </c:pt>
                <c:pt idx="1887">
                  <c:v>1.23E-2</c:v>
                </c:pt>
                <c:pt idx="1888">
                  <c:v>1.2200000000000001E-2</c:v>
                </c:pt>
                <c:pt idx="1889">
                  <c:v>1.1899999999999999E-2</c:v>
                </c:pt>
                <c:pt idx="1890">
                  <c:v>1.1600000000000001E-2</c:v>
                </c:pt>
                <c:pt idx="1891">
                  <c:v>1.1399999999999999E-2</c:v>
                </c:pt>
                <c:pt idx="1892">
                  <c:v>1.15E-2</c:v>
                </c:pt>
                <c:pt idx="1893">
                  <c:v>1.15E-2</c:v>
                </c:pt>
                <c:pt idx="1894">
                  <c:v>1.12E-2</c:v>
                </c:pt>
                <c:pt idx="1895">
                  <c:v>1.11E-2</c:v>
                </c:pt>
                <c:pt idx="1896">
                  <c:v>1.11E-2</c:v>
                </c:pt>
                <c:pt idx="1897">
                  <c:v>1.09E-2</c:v>
                </c:pt>
                <c:pt idx="1898">
                  <c:v>1.06E-2</c:v>
                </c:pt>
                <c:pt idx="1899">
                  <c:v>1.03E-2</c:v>
                </c:pt>
                <c:pt idx="1900">
                  <c:v>1.01E-2</c:v>
                </c:pt>
                <c:pt idx="1901">
                  <c:v>1.01E-2</c:v>
                </c:pt>
                <c:pt idx="1902">
                  <c:v>1.01E-2</c:v>
                </c:pt>
                <c:pt idx="1903">
                  <c:v>1.01E-2</c:v>
                </c:pt>
                <c:pt idx="1904">
                  <c:v>9.9699999999999997E-3</c:v>
                </c:pt>
                <c:pt idx="1905">
                  <c:v>9.8899999999999995E-3</c:v>
                </c:pt>
                <c:pt idx="1906">
                  <c:v>1.01E-2</c:v>
                </c:pt>
                <c:pt idx="1907">
                  <c:v>1.0200000000000001E-2</c:v>
                </c:pt>
                <c:pt idx="1908">
                  <c:v>1.01E-2</c:v>
                </c:pt>
                <c:pt idx="1909">
                  <c:v>9.5799999999999996E-2</c:v>
                </c:pt>
                <c:pt idx="1910">
                  <c:v>9.2699999999999991E-2</c:v>
                </c:pt>
                <c:pt idx="1911">
                  <c:v>9.1999999999999998E-2</c:v>
                </c:pt>
                <c:pt idx="1912">
                  <c:v>8.9600000000000013E-2</c:v>
                </c:pt>
                <c:pt idx="1913">
                  <c:v>8.8200000000000001E-2</c:v>
                </c:pt>
                <c:pt idx="1914">
                  <c:v>8.8999999999999996E-2</c:v>
                </c:pt>
                <c:pt idx="1915">
                  <c:v>8.77E-2</c:v>
                </c:pt>
                <c:pt idx="1916">
                  <c:v>8.3599999999999994E-2</c:v>
                </c:pt>
                <c:pt idx="1917">
                  <c:v>8.2900000000000001E-2</c:v>
                </c:pt>
                <c:pt idx="1918">
                  <c:v>8.3699999999999997E-2</c:v>
                </c:pt>
                <c:pt idx="1919">
                  <c:v>8.4400000000000017E-2</c:v>
                </c:pt>
                <c:pt idx="1920">
                  <c:v>8.43E-2</c:v>
                </c:pt>
                <c:pt idx="1921">
                  <c:v>8.4199999999999997E-2</c:v>
                </c:pt>
                <c:pt idx="1922">
                  <c:v>8.3699999999999997E-2</c:v>
                </c:pt>
                <c:pt idx="1923">
                  <c:v>8.2500000000000004E-2</c:v>
                </c:pt>
                <c:pt idx="1924">
                  <c:v>8.1699999999999995E-2</c:v>
                </c:pt>
                <c:pt idx="1925">
                  <c:v>8.0299999999999983E-2</c:v>
                </c:pt>
                <c:pt idx="1926">
                  <c:v>7.7899999999999997E-2</c:v>
                </c:pt>
                <c:pt idx="1927">
                  <c:v>7.7300000000000008E-2</c:v>
                </c:pt>
                <c:pt idx="1928">
                  <c:v>7.8399999999999997E-2</c:v>
                </c:pt>
                <c:pt idx="1929">
                  <c:v>7.8300000000000008E-2</c:v>
                </c:pt>
                <c:pt idx="1930">
                  <c:v>7.3499999999999996E-2</c:v>
                </c:pt>
                <c:pt idx="1931">
                  <c:v>6.9400000000000003E-2</c:v>
                </c:pt>
                <c:pt idx="1932">
                  <c:v>6.9599999999999995E-2</c:v>
                </c:pt>
                <c:pt idx="1933">
                  <c:v>7.0400000000000004E-2</c:v>
                </c:pt>
                <c:pt idx="1934">
                  <c:v>7.1800000000000003E-2</c:v>
                </c:pt>
                <c:pt idx="1935">
                  <c:v>7.3400000000000007E-2</c:v>
                </c:pt>
                <c:pt idx="1936">
                  <c:v>7.4200000000000002E-2</c:v>
                </c:pt>
                <c:pt idx="1937">
                  <c:v>7.4899999999999994E-2</c:v>
                </c:pt>
                <c:pt idx="1938">
                  <c:v>7.4300000000000005E-2</c:v>
                </c:pt>
                <c:pt idx="1939">
                  <c:v>7.2200000000000014E-2</c:v>
                </c:pt>
                <c:pt idx="1940">
                  <c:v>7.1500000000000008E-2</c:v>
                </c:pt>
                <c:pt idx="1941">
                  <c:v>7.1800000000000003E-2</c:v>
                </c:pt>
                <c:pt idx="1942">
                  <c:v>7.0900000000000005E-2</c:v>
                </c:pt>
                <c:pt idx="1943">
                  <c:v>7.0499999999999993E-2</c:v>
                </c:pt>
                <c:pt idx="1944">
                  <c:v>7.0999999999999994E-2</c:v>
                </c:pt>
                <c:pt idx="1945">
                  <c:v>7.0300000000000001E-2</c:v>
                </c:pt>
                <c:pt idx="1946">
                  <c:v>7.0199999999999999E-2</c:v>
                </c:pt>
                <c:pt idx="1947">
                  <c:v>7.0099999999999996E-2</c:v>
                </c:pt>
                <c:pt idx="1948">
                  <c:v>6.9199999999999998E-2</c:v>
                </c:pt>
                <c:pt idx="1949">
                  <c:v>6.8400000000000002E-2</c:v>
                </c:pt>
                <c:pt idx="1950">
                  <c:v>6.7399999999999988E-2</c:v>
                </c:pt>
                <c:pt idx="1951">
                  <c:v>6.6799999999999998E-2</c:v>
                </c:pt>
                <c:pt idx="1952">
                  <c:v>6.720000000000001E-2</c:v>
                </c:pt>
                <c:pt idx="1953">
                  <c:v>6.6799999999999998E-2</c:v>
                </c:pt>
                <c:pt idx="1954">
                  <c:v>6.4200000000000007E-2</c:v>
                </c:pt>
                <c:pt idx="1955">
                  <c:v>6.2199999999999998E-2</c:v>
                </c:pt>
                <c:pt idx="1956">
                  <c:v>6.2100000000000002E-2</c:v>
                </c:pt>
                <c:pt idx="1957">
                  <c:v>6.2600000000000003E-2</c:v>
                </c:pt>
                <c:pt idx="1958">
                  <c:v>6.3E-2</c:v>
                </c:pt>
                <c:pt idx="1959">
                  <c:v>6.2700000000000006E-2</c:v>
                </c:pt>
                <c:pt idx="1960">
                  <c:v>6.2E-2</c:v>
                </c:pt>
                <c:pt idx="1961">
                  <c:v>6.2E-2</c:v>
                </c:pt>
                <c:pt idx="1962">
                  <c:v>6.2100000000000002E-2</c:v>
                </c:pt>
                <c:pt idx="1963">
                  <c:v>6.0499999999999998E-2</c:v>
                </c:pt>
                <c:pt idx="1964">
                  <c:v>5.7700000000000001E-2</c:v>
                </c:pt>
                <c:pt idx="1965">
                  <c:v>5.67E-2</c:v>
                </c:pt>
                <c:pt idx="1966">
                  <c:v>5.5400000000000005E-2</c:v>
                </c:pt>
                <c:pt idx="1967">
                  <c:v>5.1999999999999998E-2</c:v>
                </c:pt>
                <c:pt idx="1968">
                  <c:v>4.9100000000000005E-2</c:v>
                </c:pt>
                <c:pt idx="1969">
                  <c:v>4.7600000000000003E-2</c:v>
                </c:pt>
                <c:pt idx="1970">
                  <c:v>4.6800000000000001E-2</c:v>
                </c:pt>
                <c:pt idx="1971">
                  <c:v>4.6299999999999994E-2</c:v>
                </c:pt>
                <c:pt idx="1972">
                  <c:v>4.6500000000000007E-2</c:v>
                </c:pt>
                <c:pt idx="1973">
                  <c:v>4.7600000000000003E-2</c:v>
                </c:pt>
                <c:pt idx="1974">
                  <c:v>4.87E-2</c:v>
                </c:pt>
                <c:pt idx="1975">
                  <c:v>4.9699999999999994E-2</c:v>
                </c:pt>
                <c:pt idx="1976">
                  <c:v>5.0600000000000006E-2</c:v>
                </c:pt>
                <c:pt idx="1977">
                  <c:v>5.0699999999999995E-2</c:v>
                </c:pt>
                <c:pt idx="1978">
                  <c:v>4.8899999999999992E-2</c:v>
                </c:pt>
                <c:pt idx="1979">
                  <c:v>4.7699999999999999E-2</c:v>
                </c:pt>
                <c:pt idx="1980">
                  <c:v>4.7299999999999995E-2</c:v>
                </c:pt>
                <c:pt idx="1981">
                  <c:v>4.6800000000000001E-2</c:v>
                </c:pt>
                <c:pt idx="1982">
                  <c:v>4.6800000000000001E-2</c:v>
                </c:pt>
                <c:pt idx="1983">
                  <c:v>4.58E-2</c:v>
                </c:pt>
                <c:pt idx="1984">
                  <c:v>4.4599999999999994E-2</c:v>
                </c:pt>
                <c:pt idx="1985">
                  <c:v>4.3400000000000001E-2</c:v>
                </c:pt>
                <c:pt idx="1986">
                  <c:v>4.24E-2</c:v>
                </c:pt>
                <c:pt idx="1987">
                  <c:v>4.1500000000000002E-2</c:v>
                </c:pt>
                <c:pt idx="1988">
                  <c:v>3.9199999999999999E-2</c:v>
                </c:pt>
                <c:pt idx="1989">
                  <c:v>3.6600000000000001E-2</c:v>
                </c:pt>
                <c:pt idx="1990">
                  <c:v>3.6400000000000002E-2</c:v>
                </c:pt>
                <c:pt idx="1991">
                  <c:v>3.7500000000000006E-2</c:v>
                </c:pt>
                <c:pt idx="1992">
                  <c:v>3.7600000000000001E-2</c:v>
                </c:pt>
                <c:pt idx="1993">
                  <c:v>3.7900000000000003E-2</c:v>
                </c:pt>
                <c:pt idx="1994">
                  <c:v>3.8199999999999998E-2</c:v>
                </c:pt>
                <c:pt idx="1995">
                  <c:v>3.8199999999999998E-2</c:v>
                </c:pt>
                <c:pt idx="1996">
                  <c:v>3.8800000000000001E-2</c:v>
                </c:pt>
                <c:pt idx="1997">
                  <c:v>3.7600000000000001E-2</c:v>
                </c:pt>
                <c:pt idx="1998">
                  <c:v>3.6700000000000003E-2</c:v>
                </c:pt>
                <c:pt idx="1999">
                  <c:v>3.7500000000000006E-2</c:v>
                </c:pt>
                <c:pt idx="2000">
                  <c:v>3.7900000000000003E-2</c:v>
                </c:pt>
                <c:pt idx="2001">
                  <c:v>3.7600000000000001E-2</c:v>
                </c:pt>
                <c:pt idx="2002">
                  <c:v>3.7000000000000005E-2</c:v>
                </c:pt>
                <c:pt idx="2003">
                  <c:v>3.6199999999999996E-2</c:v>
                </c:pt>
                <c:pt idx="2004">
                  <c:v>3.56E-2</c:v>
                </c:pt>
                <c:pt idx="2005">
                  <c:v>3.5099999999999999E-2</c:v>
                </c:pt>
                <c:pt idx="2006">
                  <c:v>3.4500000000000003E-2</c:v>
                </c:pt>
                <c:pt idx="2007">
                  <c:v>3.4200000000000001E-2</c:v>
                </c:pt>
                <c:pt idx="2008">
                  <c:v>3.4000000000000002E-2</c:v>
                </c:pt>
                <c:pt idx="2009">
                  <c:v>3.3399999999999999E-2</c:v>
                </c:pt>
                <c:pt idx="2010">
                  <c:v>3.2600000000000004E-2</c:v>
                </c:pt>
                <c:pt idx="2011">
                  <c:v>3.15E-2</c:v>
                </c:pt>
                <c:pt idx="2012">
                  <c:v>3.0800000000000001E-2</c:v>
                </c:pt>
                <c:pt idx="2013">
                  <c:v>3.0699999999999998E-2</c:v>
                </c:pt>
                <c:pt idx="2014">
                  <c:v>3.1E-2</c:v>
                </c:pt>
                <c:pt idx="2015">
                  <c:v>3.1099999999999999E-2</c:v>
                </c:pt>
                <c:pt idx="2016">
                  <c:v>3.0599999999999999E-2</c:v>
                </c:pt>
                <c:pt idx="2017">
                  <c:v>2.9199999999999997E-2</c:v>
                </c:pt>
                <c:pt idx="2018">
                  <c:v>2.7799999999999998E-2</c:v>
                </c:pt>
                <c:pt idx="2019">
                  <c:v>2.7799999999999998E-2</c:v>
                </c:pt>
                <c:pt idx="2020">
                  <c:v>2.8299999999999999E-2</c:v>
                </c:pt>
                <c:pt idx="2021">
                  <c:v>2.9000000000000001E-2</c:v>
                </c:pt>
                <c:pt idx="2022">
                  <c:v>2.9700000000000001E-2</c:v>
                </c:pt>
                <c:pt idx="2023">
                  <c:v>3.0100000000000002E-2</c:v>
                </c:pt>
                <c:pt idx="2024">
                  <c:v>2.9600000000000001E-2</c:v>
                </c:pt>
                <c:pt idx="2025">
                  <c:v>2.9100000000000001E-2</c:v>
                </c:pt>
                <c:pt idx="2026">
                  <c:v>2.9000000000000001E-2</c:v>
                </c:pt>
                <c:pt idx="2027">
                  <c:v>2.8400000000000002E-2</c:v>
                </c:pt>
                <c:pt idx="2028">
                  <c:v>2.76E-2</c:v>
                </c:pt>
                <c:pt idx="2029">
                  <c:v>2.7300000000000001E-2</c:v>
                </c:pt>
                <c:pt idx="2030">
                  <c:v>2.7199999999999998E-2</c:v>
                </c:pt>
                <c:pt idx="2031">
                  <c:v>2.6800000000000001E-2</c:v>
                </c:pt>
                <c:pt idx="2032">
                  <c:v>2.6499999999999999E-2</c:v>
                </c:pt>
                <c:pt idx="2033">
                  <c:v>2.5900000000000003E-2</c:v>
                </c:pt>
                <c:pt idx="2034">
                  <c:v>2.4899999999999999E-2</c:v>
                </c:pt>
                <c:pt idx="2035">
                  <c:v>2.3700000000000002E-2</c:v>
                </c:pt>
                <c:pt idx="2036">
                  <c:v>2.3199999999999998E-2</c:v>
                </c:pt>
                <c:pt idx="2037">
                  <c:v>2.3E-2</c:v>
                </c:pt>
                <c:pt idx="2038">
                  <c:v>2.2699999999999998E-2</c:v>
                </c:pt>
                <c:pt idx="2039">
                  <c:v>2.29E-2</c:v>
                </c:pt>
                <c:pt idx="2040">
                  <c:v>2.3E-2</c:v>
                </c:pt>
                <c:pt idx="2041">
                  <c:v>2.29E-2</c:v>
                </c:pt>
                <c:pt idx="2042">
                  <c:v>2.2000000000000002E-2</c:v>
                </c:pt>
                <c:pt idx="2043">
                  <c:v>2.12E-2</c:v>
                </c:pt>
                <c:pt idx="2044">
                  <c:v>2.0200000000000003E-2</c:v>
                </c:pt>
                <c:pt idx="2045">
                  <c:v>1.9799999999999998E-2</c:v>
                </c:pt>
                <c:pt idx="2046">
                  <c:v>2.0300000000000002E-2</c:v>
                </c:pt>
                <c:pt idx="2047">
                  <c:v>2.0200000000000003E-2</c:v>
                </c:pt>
                <c:pt idx="2048">
                  <c:v>1.9700000000000002E-2</c:v>
                </c:pt>
                <c:pt idx="2049">
                  <c:v>1.9900000000000001E-2</c:v>
                </c:pt>
                <c:pt idx="2050">
                  <c:v>2.0300000000000002E-2</c:v>
                </c:pt>
                <c:pt idx="2051">
                  <c:v>2.0099999999999996E-2</c:v>
                </c:pt>
                <c:pt idx="2052">
                  <c:v>1.9799999999999998E-2</c:v>
                </c:pt>
                <c:pt idx="2053">
                  <c:v>1.9400000000000001E-2</c:v>
                </c:pt>
                <c:pt idx="2054">
                  <c:v>1.95E-2</c:v>
                </c:pt>
                <c:pt idx="2055">
                  <c:v>0.02</c:v>
                </c:pt>
                <c:pt idx="2056">
                  <c:v>2.0200000000000003E-2</c:v>
                </c:pt>
                <c:pt idx="2057">
                  <c:v>2.0099999999999996E-2</c:v>
                </c:pt>
                <c:pt idx="2058">
                  <c:v>2.0099999999999996E-2</c:v>
                </c:pt>
                <c:pt idx="2059">
                  <c:v>0.02</c:v>
                </c:pt>
                <c:pt idx="2060">
                  <c:v>0.02</c:v>
                </c:pt>
                <c:pt idx="2061">
                  <c:v>1.9900000000000001E-2</c:v>
                </c:pt>
                <c:pt idx="2062">
                  <c:v>1.9599999999999999E-2</c:v>
                </c:pt>
                <c:pt idx="2063">
                  <c:v>1.95E-2</c:v>
                </c:pt>
                <c:pt idx="2064">
                  <c:v>1.95E-2</c:v>
                </c:pt>
                <c:pt idx="2065">
                  <c:v>1.9400000000000001E-2</c:v>
                </c:pt>
                <c:pt idx="2066">
                  <c:v>1.8800000000000001E-2</c:v>
                </c:pt>
                <c:pt idx="2067">
                  <c:v>1.8599999999999998E-2</c:v>
                </c:pt>
                <c:pt idx="2068">
                  <c:v>1.84E-2</c:v>
                </c:pt>
                <c:pt idx="2069">
                  <c:v>1.8099999999999998E-2</c:v>
                </c:pt>
                <c:pt idx="2070">
                  <c:v>1.83E-2</c:v>
                </c:pt>
                <c:pt idx="2071">
                  <c:v>1.8200000000000001E-2</c:v>
                </c:pt>
                <c:pt idx="2072">
                  <c:v>1.8099999999999998E-2</c:v>
                </c:pt>
                <c:pt idx="2073">
                  <c:v>1.8200000000000001E-2</c:v>
                </c:pt>
                <c:pt idx="2074">
                  <c:v>1.8200000000000001E-2</c:v>
                </c:pt>
                <c:pt idx="2075">
                  <c:v>1.7999999999999999E-2</c:v>
                </c:pt>
                <c:pt idx="2076">
                  <c:v>1.67E-2</c:v>
                </c:pt>
                <c:pt idx="2077">
                  <c:v>1.55E-2</c:v>
                </c:pt>
                <c:pt idx="2078">
                  <c:v>1.5600000000000003E-2</c:v>
                </c:pt>
                <c:pt idx="2079">
                  <c:v>1.6199999999999999E-2</c:v>
                </c:pt>
                <c:pt idx="2080">
                  <c:v>1.6300000000000002E-2</c:v>
                </c:pt>
                <c:pt idx="2081">
                  <c:v>1.54E-2</c:v>
                </c:pt>
                <c:pt idx="2082">
                  <c:v>1.3899999999999999E-2</c:v>
                </c:pt>
                <c:pt idx="2083">
                  <c:v>1.3100000000000001E-2</c:v>
                </c:pt>
                <c:pt idx="2084">
                  <c:v>1.2999999999999999E-2</c:v>
                </c:pt>
                <c:pt idx="2085">
                  <c:v>1.2999999999999999E-2</c:v>
                </c:pt>
                <c:pt idx="2086">
                  <c:v>1.34E-2</c:v>
                </c:pt>
                <c:pt idx="2087">
                  <c:v>1.3500000000000002E-2</c:v>
                </c:pt>
                <c:pt idx="2088">
                  <c:v>1.2500000000000001E-2</c:v>
                </c:pt>
                <c:pt idx="2089">
                  <c:v>1.1599999999999999E-2</c:v>
                </c:pt>
                <c:pt idx="2090">
                  <c:v>1.04E-2</c:v>
                </c:pt>
                <c:pt idx="2091">
                  <c:v>0.01</c:v>
                </c:pt>
                <c:pt idx="2092">
                  <c:v>1.1000000000000001E-2</c:v>
                </c:pt>
                <c:pt idx="2093">
                  <c:v>1.1999999999999999E-2</c:v>
                </c:pt>
                <c:pt idx="2094">
                  <c:v>1.2699999999999999E-2</c:v>
                </c:pt>
                <c:pt idx="2095">
                  <c:v>1.2999999999999999E-2</c:v>
                </c:pt>
                <c:pt idx="2096">
                  <c:v>1.32E-2</c:v>
                </c:pt>
                <c:pt idx="2097">
                  <c:v>1.34E-2</c:v>
                </c:pt>
                <c:pt idx="2098">
                  <c:v>1.2899999999999998E-2</c:v>
                </c:pt>
                <c:pt idx="2099">
                  <c:v>1.2100000000000001E-2</c:v>
                </c:pt>
                <c:pt idx="2100">
                  <c:v>1.17E-2</c:v>
                </c:pt>
                <c:pt idx="2101">
                  <c:v>1.17E-2</c:v>
                </c:pt>
                <c:pt idx="2102">
                  <c:v>1.1299999999999999E-2</c:v>
                </c:pt>
                <c:pt idx="2103">
                  <c:v>1.1099999999999999E-2</c:v>
                </c:pt>
                <c:pt idx="2104">
                  <c:v>1.1200000000000002E-2</c:v>
                </c:pt>
                <c:pt idx="2105">
                  <c:v>1.09E-2</c:v>
                </c:pt>
                <c:pt idx="2106">
                  <c:v>1.0499999999999999E-2</c:v>
                </c:pt>
                <c:pt idx="2107">
                  <c:v>1.0499999999999999E-2</c:v>
                </c:pt>
                <c:pt idx="2108">
                  <c:v>1.04E-2</c:v>
                </c:pt>
                <c:pt idx="2109">
                  <c:v>1.0200000000000001E-2</c:v>
                </c:pt>
                <c:pt idx="2110">
                  <c:v>1.06E-2</c:v>
                </c:pt>
                <c:pt idx="2111">
                  <c:v>1.0699999999999999E-2</c:v>
                </c:pt>
                <c:pt idx="2112">
                  <c:v>1.0699999999999999E-2</c:v>
                </c:pt>
                <c:pt idx="2113">
                  <c:v>1.03E-2</c:v>
                </c:pt>
                <c:pt idx="2114">
                  <c:v>9.9299999999999996E-3</c:v>
                </c:pt>
                <c:pt idx="2115">
                  <c:v>9.3799999999999994E-3</c:v>
                </c:pt>
                <c:pt idx="2116">
                  <c:v>9.1299999999999992E-3</c:v>
                </c:pt>
                <c:pt idx="2117">
                  <c:v>9.5300000000000003E-3</c:v>
                </c:pt>
                <c:pt idx="2118">
                  <c:v>9.3900000000000008E-3</c:v>
                </c:pt>
                <c:pt idx="2119">
                  <c:v>9.1400000000000006E-3</c:v>
                </c:pt>
                <c:pt idx="2120">
                  <c:v>9.5699999999999986E-3</c:v>
                </c:pt>
                <c:pt idx="2121">
                  <c:v>1.0200000000000001E-2</c:v>
                </c:pt>
                <c:pt idx="2122">
                  <c:v>1.04E-2</c:v>
                </c:pt>
                <c:pt idx="2123">
                  <c:v>8.8500000000000002E-3</c:v>
                </c:pt>
                <c:pt idx="2124">
                  <c:v>8.1200000000000005E-3</c:v>
                </c:pt>
                <c:pt idx="2125">
                  <c:v>8.8500000000000002E-3</c:v>
                </c:pt>
                <c:pt idx="2126">
                  <c:v>9.5699999999999986E-3</c:v>
                </c:pt>
                <c:pt idx="2127">
                  <c:v>9.8200000000000006E-3</c:v>
                </c:pt>
                <c:pt idx="2128">
                  <c:v>9.8900000000000012E-3</c:v>
                </c:pt>
                <c:pt idx="2129">
                  <c:v>0.01</c:v>
                </c:pt>
                <c:pt idx="2130">
                  <c:v>9.7399999999999987E-3</c:v>
                </c:pt>
                <c:pt idx="2131">
                  <c:v>9.2599999999999991E-3</c:v>
                </c:pt>
                <c:pt idx="2132">
                  <c:v>9.0899999999999991E-3</c:v>
                </c:pt>
                <c:pt idx="2133">
                  <c:v>9.2599999999999991E-3</c:v>
                </c:pt>
                <c:pt idx="2134">
                  <c:v>9.4400000000000005E-3</c:v>
                </c:pt>
                <c:pt idx="2135">
                  <c:v>9.4400000000000005E-3</c:v>
                </c:pt>
                <c:pt idx="2136">
                  <c:v>8.9700000000000005E-3</c:v>
                </c:pt>
                <c:pt idx="2137">
                  <c:v>7.9799999999999992E-3</c:v>
                </c:pt>
                <c:pt idx="2138">
                  <c:v>7.5300000000000002E-3</c:v>
                </c:pt>
                <c:pt idx="2139">
                  <c:v>7.6699999999999997E-3</c:v>
                </c:pt>
                <c:pt idx="2140">
                  <c:v>7.3600000000000002E-3</c:v>
                </c:pt>
                <c:pt idx="2141">
                  <c:v>6.9199999999999999E-3</c:v>
                </c:pt>
                <c:pt idx="2142">
                  <c:v>6.2699999999999995E-3</c:v>
                </c:pt>
                <c:pt idx="2143">
                  <c:v>6.3299999999999997E-3</c:v>
                </c:pt>
                <c:pt idx="2144">
                  <c:v>6.8999999999999999E-3</c:v>
                </c:pt>
                <c:pt idx="2145">
                  <c:v>6.9299999999999995E-3</c:v>
                </c:pt>
                <c:pt idx="2146">
                  <c:v>7.1999999999999998E-3</c:v>
                </c:pt>
                <c:pt idx="2147">
                  <c:v>7.7200000000000003E-3</c:v>
                </c:pt>
                <c:pt idx="2148">
                  <c:v>8.0599999999999995E-3</c:v>
                </c:pt>
                <c:pt idx="2149">
                  <c:v>7.8899999999999994E-3</c:v>
                </c:pt>
                <c:pt idx="2150">
                  <c:v>6.7799999999999996E-3</c:v>
                </c:pt>
                <c:pt idx="2151">
                  <c:v>5.8300000000000001E-3</c:v>
                </c:pt>
                <c:pt idx="2152">
                  <c:v>5.6899999999999997E-3</c:v>
                </c:pt>
                <c:pt idx="2153">
                  <c:v>6.28E-3</c:v>
                </c:pt>
                <c:pt idx="2154">
                  <c:v>7.0800000000000012E-3</c:v>
                </c:pt>
                <c:pt idx="2155">
                  <c:v>6.5599999999999999E-3</c:v>
                </c:pt>
                <c:pt idx="2156">
                  <c:v>5.9500000000000004E-3</c:v>
                </c:pt>
                <c:pt idx="2157">
                  <c:v>6.0999999999999995E-3</c:v>
                </c:pt>
                <c:pt idx="2158">
                  <c:v>6.3699999999999998E-3</c:v>
                </c:pt>
                <c:pt idx="2159">
                  <c:v>6.5500000000000003E-3</c:v>
                </c:pt>
                <c:pt idx="2160">
                  <c:v>6.3400000000000001E-3</c:v>
                </c:pt>
                <c:pt idx="2161">
                  <c:v>5.6000000000000008E-3</c:v>
                </c:pt>
                <c:pt idx="2162">
                  <c:v>27.200000000000003</c:v>
                </c:pt>
                <c:pt idx="2163">
                  <c:v>16.2</c:v>
                </c:pt>
                <c:pt idx="2164">
                  <c:v>9.7199999999999989</c:v>
                </c:pt>
                <c:pt idx="2165">
                  <c:v>5.7200000000000006</c:v>
                </c:pt>
                <c:pt idx="2166">
                  <c:v>3.67</c:v>
                </c:pt>
                <c:pt idx="2167">
                  <c:v>2.37</c:v>
                </c:pt>
                <c:pt idx="2168">
                  <c:v>1.33</c:v>
                </c:pt>
                <c:pt idx="2169">
                  <c:v>0.77700000000000002</c:v>
                </c:pt>
                <c:pt idx="2170">
                  <c:v>29.2</c:v>
                </c:pt>
                <c:pt idx="2171">
                  <c:v>17</c:v>
                </c:pt>
                <c:pt idx="2172">
                  <c:v>9.9</c:v>
                </c:pt>
                <c:pt idx="2173">
                  <c:v>5.6499999999999995</c:v>
                </c:pt>
                <c:pt idx="2174">
                  <c:v>3.23</c:v>
                </c:pt>
                <c:pt idx="2175">
                  <c:v>2.16</c:v>
                </c:pt>
                <c:pt idx="2176">
                  <c:v>1.7100000000000002</c:v>
                </c:pt>
                <c:pt idx="2177">
                  <c:v>1.46</c:v>
                </c:pt>
                <c:pt idx="2178">
                  <c:v>1.26</c:v>
                </c:pt>
                <c:pt idx="2179">
                  <c:v>1.1600000000000001</c:v>
                </c:pt>
                <c:pt idx="2180">
                  <c:v>1.0900000000000001</c:v>
                </c:pt>
                <c:pt idx="2181">
                  <c:v>1</c:v>
                </c:pt>
                <c:pt idx="2182">
                  <c:v>0.92999999999999994</c:v>
                </c:pt>
                <c:pt idx="2183">
                  <c:v>0.90899999999999992</c:v>
                </c:pt>
                <c:pt idx="2184">
                  <c:v>0.90400000000000014</c:v>
                </c:pt>
                <c:pt idx="2185">
                  <c:v>0.83100000000000007</c:v>
                </c:pt>
                <c:pt idx="2186">
                  <c:v>0.71000000000000008</c:v>
                </c:pt>
                <c:pt idx="2187">
                  <c:v>0.64400000000000002</c:v>
                </c:pt>
                <c:pt idx="2188">
                  <c:v>0.66500000000000004</c:v>
                </c:pt>
                <c:pt idx="2189">
                  <c:v>0.72399999999999998</c:v>
                </c:pt>
                <c:pt idx="2190">
                  <c:v>0.77</c:v>
                </c:pt>
              </c:numCache>
            </c:numRef>
          </c:val>
          <c:extLst>
            <c:ext xmlns:c16="http://schemas.microsoft.com/office/drawing/2014/chart" uri="{C3380CC4-5D6E-409C-BE32-E72D297353CC}">
              <c16:uniqueId val="{00000001-088E-4B23-98B0-EEE4FC9B1627}"/>
            </c:ext>
          </c:extLst>
        </c:ser>
        <c:ser>
          <c:idx val="1"/>
          <c:order val="1"/>
          <c:tx>
            <c:strRef>
              <c:f>'ng-l'!$G$1</c:f>
              <c:strCache>
                <c:ptCount val="1"/>
                <c:pt idx="0">
                  <c:v>Observation</c:v>
                </c:pt>
              </c:strCache>
            </c:strRef>
          </c:tx>
          <c:spPr>
            <a:noFill/>
            <a:ln w="25400" cap="flat" cmpd="sng" algn="ctr">
              <a:solidFill>
                <a:schemeClr val="accent2"/>
              </a:solidFill>
              <a:miter lim="800000"/>
            </a:ln>
            <a:effectLst/>
          </c:spPr>
          <c:invertIfNegative val="0"/>
          <c:cat>
            <c:numRef>
              <c:f>'ng-l'!$E$2:$E$2192</c:f>
              <c:numCache>
                <c:formatCode>d\-mmm\-yy</c:formatCode>
                <c:ptCount val="2191"/>
                <c:pt idx="0">
                  <c:v>39814</c:v>
                </c:pt>
                <c:pt idx="1">
                  <c:v>39815</c:v>
                </c:pt>
                <c:pt idx="2">
                  <c:v>39816</c:v>
                </c:pt>
                <c:pt idx="3">
                  <c:v>39817</c:v>
                </c:pt>
                <c:pt idx="4">
                  <c:v>39818</c:v>
                </c:pt>
                <c:pt idx="5">
                  <c:v>39819</c:v>
                </c:pt>
                <c:pt idx="6">
                  <c:v>39820</c:v>
                </c:pt>
                <c:pt idx="7">
                  <c:v>39821</c:v>
                </c:pt>
                <c:pt idx="8">
                  <c:v>39822</c:v>
                </c:pt>
                <c:pt idx="9">
                  <c:v>39823</c:v>
                </c:pt>
                <c:pt idx="10">
                  <c:v>39824</c:v>
                </c:pt>
                <c:pt idx="11">
                  <c:v>39825</c:v>
                </c:pt>
                <c:pt idx="12">
                  <c:v>39826</c:v>
                </c:pt>
                <c:pt idx="13">
                  <c:v>39827</c:v>
                </c:pt>
                <c:pt idx="14">
                  <c:v>39828</c:v>
                </c:pt>
                <c:pt idx="15">
                  <c:v>39829</c:v>
                </c:pt>
                <c:pt idx="16">
                  <c:v>39830</c:v>
                </c:pt>
                <c:pt idx="17">
                  <c:v>39831</c:v>
                </c:pt>
                <c:pt idx="18">
                  <c:v>39832</c:v>
                </c:pt>
                <c:pt idx="19">
                  <c:v>39833</c:v>
                </c:pt>
                <c:pt idx="20">
                  <c:v>39834</c:v>
                </c:pt>
                <c:pt idx="21">
                  <c:v>39835</c:v>
                </c:pt>
                <c:pt idx="22">
                  <c:v>39836</c:v>
                </c:pt>
                <c:pt idx="23">
                  <c:v>39837</c:v>
                </c:pt>
                <c:pt idx="24">
                  <c:v>39838</c:v>
                </c:pt>
                <c:pt idx="25">
                  <c:v>39839</c:v>
                </c:pt>
                <c:pt idx="26">
                  <c:v>39840</c:v>
                </c:pt>
                <c:pt idx="27">
                  <c:v>39841</c:v>
                </c:pt>
                <c:pt idx="28">
                  <c:v>39842</c:v>
                </c:pt>
                <c:pt idx="29">
                  <c:v>39843</c:v>
                </c:pt>
                <c:pt idx="30">
                  <c:v>39844</c:v>
                </c:pt>
                <c:pt idx="31">
                  <c:v>39845</c:v>
                </c:pt>
                <c:pt idx="32">
                  <c:v>39846</c:v>
                </c:pt>
                <c:pt idx="33">
                  <c:v>39847</c:v>
                </c:pt>
                <c:pt idx="34">
                  <c:v>39848</c:v>
                </c:pt>
                <c:pt idx="35">
                  <c:v>39849</c:v>
                </c:pt>
                <c:pt idx="36">
                  <c:v>39850</c:v>
                </c:pt>
                <c:pt idx="37">
                  <c:v>39851</c:v>
                </c:pt>
                <c:pt idx="38">
                  <c:v>39852</c:v>
                </c:pt>
                <c:pt idx="39">
                  <c:v>39853</c:v>
                </c:pt>
                <c:pt idx="40">
                  <c:v>39854</c:v>
                </c:pt>
                <c:pt idx="41">
                  <c:v>39855</c:v>
                </c:pt>
                <c:pt idx="42">
                  <c:v>39856</c:v>
                </c:pt>
                <c:pt idx="43">
                  <c:v>39857</c:v>
                </c:pt>
                <c:pt idx="44">
                  <c:v>39858</c:v>
                </c:pt>
                <c:pt idx="45">
                  <c:v>39859</c:v>
                </c:pt>
                <c:pt idx="46">
                  <c:v>39860</c:v>
                </c:pt>
                <c:pt idx="47">
                  <c:v>39861</c:v>
                </c:pt>
                <c:pt idx="48">
                  <c:v>39862</c:v>
                </c:pt>
                <c:pt idx="49">
                  <c:v>39863</c:v>
                </c:pt>
                <c:pt idx="50">
                  <c:v>39864</c:v>
                </c:pt>
                <c:pt idx="51">
                  <c:v>39865</c:v>
                </c:pt>
                <c:pt idx="52">
                  <c:v>39866</c:v>
                </c:pt>
                <c:pt idx="53">
                  <c:v>39867</c:v>
                </c:pt>
                <c:pt idx="54">
                  <c:v>39868</c:v>
                </c:pt>
                <c:pt idx="55">
                  <c:v>39869</c:v>
                </c:pt>
                <c:pt idx="56">
                  <c:v>39870</c:v>
                </c:pt>
                <c:pt idx="57">
                  <c:v>39871</c:v>
                </c:pt>
                <c:pt idx="58">
                  <c:v>39872</c:v>
                </c:pt>
                <c:pt idx="59">
                  <c:v>39873</c:v>
                </c:pt>
                <c:pt idx="60">
                  <c:v>39874</c:v>
                </c:pt>
                <c:pt idx="61">
                  <c:v>39875</c:v>
                </c:pt>
                <c:pt idx="62">
                  <c:v>39876</c:v>
                </c:pt>
                <c:pt idx="63">
                  <c:v>39877</c:v>
                </c:pt>
                <c:pt idx="64">
                  <c:v>39878</c:v>
                </c:pt>
                <c:pt idx="65">
                  <c:v>39879</c:v>
                </c:pt>
                <c:pt idx="66">
                  <c:v>39880</c:v>
                </c:pt>
                <c:pt idx="67">
                  <c:v>39881</c:v>
                </c:pt>
                <c:pt idx="68">
                  <c:v>39882</c:v>
                </c:pt>
                <c:pt idx="69">
                  <c:v>39883</c:v>
                </c:pt>
                <c:pt idx="70">
                  <c:v>39884</c:v>
                </c:pt>
                <c:pt idx="71">
                  <c:v>39885</c:v>
                </c:pt>
                <c:pt idx="72">
                  <c:v>39886</c:v>
                </c:pt>
                <c:pt idx="73">
                  <c:v>39887</c:v>
                </c:pt>
                <c:pt idx="74">
                  <c:v>39888</c:v>
                </c:pt>
                <c:pt idx="75">
                  <c:v>39889</c:v>
                </c:pt>
                <c:pt idx="76">
                  <c:v>39890</c:v>
                </c:pt>
                <c:pt idx="77">
                  <c:v>39891</c:v>
                </c:pt>
                <c:pt idx="78">
                  <c:v>39892</c:v>
                </c:pt>
                <c:pt idx="79">
                  <c:v>39893</c:v>
                </c:pt>
                <c:pt idx="80">
                  <c:v>39894</c:v>
                </c:pt>
                <c:pt idx="81">
                  <c:v>39895</c:v>
                </c:pt>
                <c:pt idx="82">
                  <c:v>39896</c:v>
                </c:pt>
                <c:pt idx="83">
                  <c:v>39897</c:v>
                </c:pt>
                <c:pt idx="84">
                  <c:v>39898</c:v>
                </c:pt>
                <c:pt idx="85">
                  <c:v>39899</c:v>
                </c:pt>
                <c:pt idx="86">
                  <c:v>39900</c:v>
                </c:pt>
                <c:pt idx="87">
                  <c:v>39901</c:v>
                </c:pt>
                <c:pt idx="88">
                  <c:v>39902</c:v>
                </c:pt>
                <c:pt idx="89">
                  <c:v>39903</c:v>
                </c:pt>
                <c:pt idx="90">
                  <c:v>39904</c:v>
                </c:pt>
                <c:pt idx="91">
                  <c:v>39905</c:v>
                </c:pt>
                <c:pt idx="92">
                  <c:v>39906</c:v>
                </c:pt>
                <c:pt idx="93">
                  <c:v>39907</c:v>
                </c:pt>
                <c:pt idx="94">
                  <c:v>39908</c:v>
                </c:pt>
                <c:pt idx="95">
                  <c:v>39909</c:v>
                </c:pt>
                <c:pt idx="96">
                  <c:v>39910</c:v>
                </c:pt>
                <c:pt idx="97">
                  <c:v>39911</c:v>
                </c:pt>
                <c:pt idx="98">
                  <c:v>39912</c:v>
                </c:pt>
                <c:pt idx="99">
                  <c:v>39913</c:v>
                </c:pt>
                <c:pt idx="100">
                  <c:v>39914</c:v>
                </c:pt>
                <c:pt idx="101">
                  <c:v>39915</c:v>
                </c:pt>
                <c:pt idx="102">
                  <c:v>39916</c:v>
                </c:pt>
                <c:pt idx="103">
                  <c:v>39917</c:v>
                </c:pt>
                <c:pt idx="104">
                  <c:v>39918</c:v>
                </c:pt>
                <c:pt idx="105">
                  <c:v>39919</c:v>
                </c:pt>
                <c:pt idx="106">
                  <c:v>39920</c:v>
                </c:pt>
                <c:pt idx="107">
                  <c:v>39921</c:v>
                </c:pt>
                <c:pt idx="108">
                  <c:v>39922</c:v>
                </c:pt>
                <c:pt idx="109">
                  <c:v>39923</c:v>
                </c:pt>
                <c:pt idx="110">
                  <c:v>39924</c:v>
                </c:pt>
                <c:pt idx="111">
                  <c:v>39925</c:v>
                </c:pt>
                <c:pt idx="112">
                  <c:v>39926</c:v>
                </c:pt>
                <c:pt idx="113">
                  <c:v>39927</c:v>
                </c:pt>
                <c:pt idx="114">
                  <c:v>39928</c:v>
                </c:pt>
                <c:pt idx="115">
                  <c:v>39929</c:v>
                </c:pt>
                <c:pt idx="116">
                  <c:v>39930</c:v>
                </c:pt>
                <c:pt idx="117">
                  <c:v>39931</c:v>
                </c:pt>
                <c:pt idx="118">
                  <c:v>39932</c:v>
                </c:pt>
                <c:pt idx="119">
                  <c:v>39933</c:v>
                </c:pt>
                <c:pt idx="120">
                  <c:v>39934</c:v>
                </c:pt>
                <c:pt idx="121">
                  <c:v>39935</c:v>
                </c:pt>
                <c:pt idx="122">
                  <c:v>39936</c:v>
                </c:pt>
                <c:pt idx="123">
                  <c:v>39937</c:v>
                </c:pt>
                <c:pt idx="124">
                  <c:v>39938</c:v>
                </c:pt>
                <c:pt idx="125">
                  <c:v>39939</c:v>
                </c:pt>
                <c:pt idx="126">
                  <c:v>39940</c:v>
                </c:pt>
                <c:pt idx="127">
                  <c:v>39941</c:v>
                </c:pt>
                <c:pt idx="128">
                  <c:v>39942</c:v>
                </c:pt>
                <c:pt idx="129">
                  <c:v>39943</c:v>
                </c:pt>
                <c:pt idx="130">
                  <c:v>39944</c:v>
                </c:pt>
                <c:pt idx="131">
                  <c:v>39945</c:v>
                </c:pt>
                <c:pt idx="132">
                  <c:v>39946</c:v>
                </c:pt>
                <c:pt idx="133">
                  <c:v>39947</c:v>
                </c:pt>
                <c:pt idx="134">
                  <c:v>39948</c:v>
                </c:pt>
                <c:pt idx="135">
                  <c:v>39949</c:v>
                </c:pt>
                <c:pt idx="136">
                  <c:v>39950</c:v>
                </c:pt>
                <c:pt idx="137">
                  <c:v>39951</c:v>
                </c:pt>
                <c:pt idx="138">
                  <c:v>39952</c:v>
                </c:pt>
                <c:pt idx="139">
                  <c:v>39953</c:v>
                </c:pt>
                <c:pt idx="140">
                  <c:v>39954</c:v>
                </c:pt>
                <c:pt idx="141">
                  <c:v>39955</c:v>
                </c:pt>
                <c:pt idx="142">
                  <c:v>39956</c:v>
                </c:pt>
                <c:pt idx="143">
                  <c:v>39957</c:v>
                </c:pt>
                <c:pt idx="144">
                  <c:v>39958</c:v>
                </c:pt>
                <c:pt idx="145">
                  <c:v>39959</c:v>
                </c:pt>
                <c:pt idx="146">
                  <c:v>39960</c:v>
                </c:pt>
                <c:pt idx="147">
                  <c:v>39961</c:v>
                </c:pt>
                <c:pt idx="148">
                  <c:v>39962</c:v>
                </c:pt>
                <c:pt idx="149">
                  <c:v>39963</c:v>
                </c:pt>
                <c:pt idx="150">
                  <c:v>39964</c:v>
                </c:pt>
                <c:pt idx="151">
                  <c:v>39965</c:v>
                </c:pt>
                <c:pt idx="152">
                  <c:v>39966</c:v>
                </c:pt>
                <c:pt idx="153">
                  <c:v>39967</c:v>
                </c:pt>
                <c:pt idx="154">
                  <c:v>39968</c:v>
                </c:pt>
                <c:pt idx="155">
                  <c:v>39969</c:v>
                </c:pt>
                <c:pt idx="156">
                  <c:v>39970</c:v>
                </c:pt>
                <c:pt idx="157">
                  <c:v>39971</c:v>
                </c:pt>
                <c:pt idx="158">
                  <c:v>39972</c:v>
                </c:pt>
                <c:pt idx="159">
                  <c:v>39973</c:v>
                </c:pt>
                <c:pt idx="160">
                  <c:v>39974</c:v>
                </c:pt>
                <c:pt idx="161">
                  <c:v>39975</c:v>
                </c:pt>
                <c:pt idx="162">
                  <c:v>39976</c:v>
                </c:pt>
                <c:pt idx="163">
                  <c:v>39977</c:v>
                </c:pt>
                <c:pt idx="164">
                  <c:v>39978</c:v>
                </c:pt>
                <c:pt idx="165">
                  <c:v>39979</c:v>
                </c:pt>
                <c:pt idx="166">
                  <c:v>39980</c:v>
                </c:pt>
                <c:pt idx="167">
                  <c:v>39981</c:v>
                </c:pt>
                <c:pt idx="168">
                  <c:v>39982</c:v>
                </c:pt>
                <c:pt idx="169">
                  <c:v>39983</c:v>
                </c:pt>
                <c:pt idx="170">
                  <c:v>39984</c:v>
                </c:pt>
                <c:pt idx="171">
                  <c:v>39985</c:v>
                </c:pt>
                <c:pt idx="172">
                  <c:v>39986</c:v>
                </c:pt>
                <c:pt idx="173">
                  <c:v>39987</c:v>
                </c:pt>
                <c:pt idx="174">
                  <c:v>39988</c:v>
                </c:pt>
                <c:pt idx="175">
                  <c:v>39989</c:v>
                </c:pt>
                <c:pt idx="176">
                  <c:v>39990</c:v>
                </c:pt>
                <c:pt idx="177">
                  <c:v>39991</c:v>
                </c:pt>
                <c:pt idx="178">
                  <c:v>39992</c:v>
                </c:pt>
                <c:pt idx="179">
                  <c:v>39993</c:v>
                </c:pt>
                <c:pt idx="180">
                  <c:v>39994</c:v>
                </c:pt>
                <c:pt idx="181">
                  <c:v>39995</c:v>
                </c:pt>
                <c:pt idx="182">
                  <c:v>39996</c:v>
                </c:pt>
                <c:pt idx="183">
                  <c:v>39997</c:v>
                </c:pt>
                <c:pt idx="184">
                  <c:v>39998</c:v>
                </c:pt>
                <c:pt idx="185">
                  <c:v>39999</c:v>
                </c:pt>
                <c:pt idx="186">
                  <c:v>40000</c:v>
                </c:pt>
                <c:pt idx="187">
                  <c:v>40001</c:v>
                </c:pt>
                <c:pt idx="188">
                  <c:v>40002</c:v>
                </c:pt>
                <c:pt idx="189">
                  <c:v>40003</c:v>
                </c:pt>
                <c:pt idx="190">
                  <c:v>40004</c:v>
                </c:pt>
                <c:pt idx="191">
                  <c:v>40005</c:v>
                </c:pt>
                <c:pt idx="192">
                  <c:v>40006</c:v>
                </c:pt>
                <c:pt idx="193">
                  <c:v>40007</c:v>
                </c:pt>
                <c:pt idx="194">
                  <c:v>40008</c:v>
                </c:pt>
                <c:pt idx="195">
                  <c:v>40009</c:v>
                </c:pt>
                <c:pt idx="196">
                  <c:v>40010</c:v>
                </c:pt>
                <c:pt idx="197">
                  <c:v>40011</c:v>
                </c:pt>
                <c:pt idx="198">
                  <c:v>40012</c:v>
                </c:pt>
                <c:pt idx="199">
                  <c:v>40013</c:v>
                </c:pt>
                <c:pt idx="200">
                  <c:v>40014</c:v>
                </c:pt>
                <c:pt idx="201">
                  <c:v>40015</c:v>
                </c:pt>
                <c:pt idx="202">
                  <c:v>40016</c:v>
                </c:pt>
                <c:pt idx="203">
                  <c:v>40017</c:v>
                </c:pt>
                <c:pt idx="204">
                  <c:v>40018</c:v>
                </c:pt>
                <c:pt idx="205">
                  <c:v>40019</c:v>
                </c:pt>
                <c:pt idx="206">
                  <c:v>40020</c:v>
                </c:pt>
                <c:pt idx="207">
                  <c:v>40021</c:v>
                </c:pt>
                <c:pt idx="208">
                  <c:v>40022</c:v>
                </c:pt>
                <c:pt idx="209">
                  <c:v>40023</c:v>
                </c:pt>
                <c:pt idx="210">
                  <c:v>40024</c:v>
                </c:pt>
                <c:pt idx="211">
                  <c:v>40025</c:v>
                </c:pt>
                <c:pt idx="212">
                  <c:v>40026</c:v>
                </c:pt>
                <c:pt idx="213">
                  <c:v>40027</c:v>
                </c:pt>
                <c:pt idx="214">
                  <c:v>40028</c:v>
                </c:pt>
                <c:pt idx="215">
                  <c:v>40029</c:v>
                </c:pt>
                <c:pt idx="216">
                  <c:v>40030</c:v>
                </c:pt>
                <c:pt idx="217">
                  <c:v>40031</c:v>
                </c:pt>
                <c:pt idx="218">
                  <c:v>40032</c:v>
                </c:pt>
                <c:pt idx="219">
                  <c:v>40033</c:v>
                </c:pt>
                <c:pt idx="220">
                  <c:v>40034</c:v>
                </c:pt>
                <c:pt idx="221">
                  <c:v>40035</c:v>
                </c:pt>
                <c:pt idx="222">
                  <c:v>40036</c:v>
                </c:pt>
                <c:pt idx="223">
                  <c:v>40037</c:v>
                </c:pt>
                <c:pt idx="224">
                  <c:v>40038</c:v>
                </c:pt>
                <c:pt idx="225">
                  <c:v>40039</c:v>
                </c:pt>
                <c:pt idx="226">
                  <c:v>40040</c:v>
                </c:pt>
                <c:pt idx="227">
                  <c:v>40041</c:v>
                </c:pt>
                <c:pt idx="228">
                  <c:v>40042</c:v>
                </c:pt>
                <c:pt idx="229">
                  <c:v>40043</c:v>
                </c:pt>
                <c:pt idx="230">
                  <c:v>40044</c:v>
                </c:pt>
                <c:pt idx="231">
                  <c:v>40045</c:v>
                </c:pt>
                <c:pt idx="232">
                  <c:v>40046</c:v>
                </c:pt>
                <c:pt idx="233">
                  <c:v>40047</c:v>
                </c:pt>
                <c:pt idx="234">
                  <c:v>40048</c:v>
                </c:pt>
                <c:pt idx="235">
                  <c:v>40049</c:v>
                </c:pt>
                <c:pt idx="236">
                  <c:v>40050</c:v>
                </c:pt>
                <c:pt idx="237">
                  <c:v>40051</c:v>
                </c:pt>
                <c:pt idx="238">
                  <c:v>40052</c:v>
                </c:pt>
                <c:pt idx="239">
                  <c:v>40053</c:v>
                </c:pt>
                <c:pt idx="240">
                  <c:v>40054</c:v>
                </c:pt>
                <c:pt idx="241">
                  <c:v>40055</c:v>
                </c:pt>
                <c:pt idx="242">
                  <c:v>40056</c:v>
                </c:pt>
                <c:pt idx="243">
                  <c:v>40057</c:v>
                </c:pt>
                <c:pt idx="244">
                  <c:v>40058</c:v>
                </c:pt>
                <c:pt idx="245">
                  <c:v>40059</c:v>
                </c:pt>
                <c:pt idx="246">
                  <c:v>40060</c:v>
                </c:pt>
                <c:pt idx="247">
                  <c:v>40061</c:v>
                </c:pt>
                <c:pt idx="248">
                  <c:v>40062</c:v>
                </c:pt>
                <c:pt idx="249">
                  <c:v>40063</c:v>
                </c:pt>
                <c:pt idx="250">
                  <c:v>40064</c:v>
                </c:pt>
                <c:pt idx="251">
                  <c:v>40065</c:v>
                </c:pt>
                <c:pt idx="252">
                  <c:v>40066</c:v>
                </c:pt>
                <c:pt idx="253">
                  <c:v>40067</c:v>
                </c:pt>
                <c:pt idx="254">
                  <c:v>40068</c:v>
                </c:pt>
                <c:pt idx="255">
                  <c:v>40069</c:v>
                </c:pt>
                <c:pt idx="256">
                  <c:v>40070</c:v>
                </c:pt>
                <c:pt idx="257">
                  <c:v>40071</c:v>
                </c:pt>
                <c:pt idx="258">
                  <c:v>40072</c:v>
                </c:pt>
                <c:pt idx="259">
                  <c:v>40073</c:v>
                </c:pt>
                <c:pt idx="260">
                  <c:v>40074</c:v>
                </c:pt>
                <c:pt idx="261">
                  <c:v>40075</c:v>
                </c:pt>
                <c:pt idx="262">
                  <c:v>40076</c:v>
                </c:pt>
                <c:pt idx="263">
                  <c:v>40077</c:v>
                </c:pt>
                <c:pt idx="264">
                  <c:v>40078</c:v>
                </c:pt>
                <c:pt idx="265">
                  <c:v>40079</c:v>
                </c:pt>
                <c:pt idx="266">
                  <c:v>40080</c:v>
                </c:pt>
                <c:pt idx="267">
                  <c:v>40081</c:v>
                </c:pt>
                <c:pt idx="268">
                  <c:v>40082</c:v>
                </c:pt>
                <c:pt idx="269">
                  <c:v>40083</c:v>
                </c:pt>
                <c:pt idx="270">
                  <c:v>40084</c:v>
                </c:pt>
                <c:pt idx="271">
                  <c:v>40085</c:v>
                </c:pt>
                <c:pt idx="272">
                  <c:v>40086</c:v>
                </c:pt>
                <c:pt idx="273">
                  <c:v>40087</c:v>
                </c:pt>
                <c:pt idx="274">
                  <c:v>40088</c:v>
                </c:pt>
                <c:pt idx="275">
                  <c:v>40089</c:v>
                </c:pt>
                <c:pt idx="276">
                  <c:v>40090</c:v>
                </c:pt>
                <c:pt idx="277">
                  <c:v>40091</c:v>
                </c:pt>
                <c:pt idx="278">
                  <c:v>40092</c:v>
                </c:pt>
                <c:pt idx="279">
                  <c:v>40093</c:v>
                </c:pt>
                <c:pt idx="280">
                  <c:v>40094</c:v>
                </c:pt>
                <c:pt idx="281">
                  <c:v>40095</c:v>
                </c:pt>
                <c:pt idx="282">
                  <c:v>40096</c:v>
                </c:pt>
                <c:pt idx="283">
                  <c:v>40097</c:v>
                </c:pt>
                <c:pt idx="284">
                  <c:v>40098</c:v>
                </c:pt>
                <c:pt idx="285">
                  <c:v>40099</c:v>
                </c:pt>
                <c:pt idx="286">
                  <c:v>40100</c:v>
                </c:pt>
                <c:pt idx="287">
                  <c:v>40101</c:v>
                </c:pt>
                <c:pt idx="288">
                  <c:v>40102</c:v>
                </c:pt>
                <c:pt idx="289">
                  <c:v>40103</c:v>
                </c:pt>
                <c:pt idx="290">
                  <c:v>40104</c:v>
                </c:pt>
                <c:pt idx="291">
                  <c:v>40105</c:v>
                </c:pt>
                <c:pt idx="292">
                  <c:v>40106</c:v>
                </c:pt>
                <c:pt idx="293">
                  <c:v>40107</c:v>
                </c:pt>
                <c:pt idx="294">
                  <c:v>40108</c:v>
                </c:pt>
                <c:pt idx="295">
                  <c:v>40109</c:v>
                </c:pt>
                <c:pt idx="296">
                  <c:v>40110</c:v>
                </c:pt>
                <c:pt idx="297">
                  <c:v>40111</c:v>
                </c:pt>
                <c:pt idx="298">
                  <c:v>40112</c:v>
                </c:pt>
                <c:pt idx="299">
                  <c:v>40113</c:v>
                </c:pt>
                <c:pt idx="300">
                  <c:v>40114</c:v>
                </c:pt>
                <c:pt idx="301">
                  <c:v>40115</c:v>
                </c:pt>
                <c:pt idx="302">
                  <c:v>40116</c:v>
                </c:pt>
                <c:pt idx="303">
                  <c:v>40117</c:v>
                </c:pt>
                <c:pt idx="304">
                  <c:v>40118</c:v>
                </c:pt>
                <c:pt idx="305">
                  <c:v>40119</c:v>
                </c:pt>
                <c:pt idx="306">
                  <c:v>40120</c:v>
                </c:pt>
                <c:pt idx="307">
                  <c:v>40121</c:v>
                </c:pt>
                <c:pt idx="308">
                  <c:v>40122</c:v>
                </c:pt>
                <c:pt idx="309">
                  <c:v>40123</c:v>
                </c:pt>
                <c:pt idx="310">
                  <c:v>40124</c:v>
                </c:pt>
                <c:pt idx="311">
                  <c:v>40125</c:v>
                </c:pt>
                <c:pt idx="312">
                  <c:v>40126</c:v>
                </c:pt>
                <c:pt idx="313">
                  <c:v>40127</c:v>
                </c:pt>
                <c:pt idx="314">
                  <c:v>40128</c:v>
                </c:pt>
                <c:pt idx="315">
                  <c:v>40129</c:v>
                </c:pt>
                <c:pt idx="316">
                  <c:v>40130</c:v>
                </c:pt>
                <c:pt idx="317">
                  <c:v>40131</c:v>
                </c:pt>
                <c:pt idx="318">
                  <c:v>40132</c:v>
                </c:pt>
                <c:pt idx="319">
                  <c:v>40133</c:v>
                </c:pt>
                <c:pt idx="320">
                  <c:v>40134</c:v>
                </c:pt>
                <c:pt idx="321">
                  <c:v>40135</c:v>
                </c:pt>
                <c:pt idx="322">
                  <c:v>40136</c:v>
                </c:pt>
                <c:pt idx="323">
                  <c:v>40137</c:v>
                </c:pt>
                <c:pt idx="324">
                  <c:v>40138</c:v>
                </c:pt>
                <c:pt idx="325">
                  <c:v>40139</c:v>
                </c:pt>
                <c:pt idx="326">
                  <c:v>40140</c:v>
                </c:pt>
                <c:pt idx="327">
                  <c:v>40141</c:v>
                </c:pt>
                <c:pt idx="328">
                  <c:v>40142</c:v>
                </c:pt>
                <c:pt idx="329">
                  <c:v>40143</c:v>
                </c:pt>
                <c:pt idx="330">
                  <c:v>40144</c:v>
                </c:pt>
                <c:pt idx="331">
                  <c:v>40145</c:v>
                </c:pt>
                <c:pt idx="332">
                  <c:v>40146</c:v>
                </c:pt>
                <c:pt idx="333">
                  <c:v>40147</c:v>
                </c:pt>
                <c:pt idx="334">
                  <c:v>40148</c:v>
                </c:pt>
                <c:pt idx="335">
                  <c:v>40149</c:v>
                </c:pt>
                <c:pt idx="336">
                  <c:v>40150</c:v>
                </c:pt>
                <c:pt idx="337">
                  <c:v>40151</c:v>
                </c:pt>
                <c:pt idx="338">
                  <c:v>40152</c:v>
                </c:pt>
                <c:pt idx="339">
                  <c:v>40153</c:v>
                </c:pt>
                <c:pt idx="340">
                  <c:v>40154</c:v>
                </c:pt>
                <c:pt idx="341">
                  <c:v>40155</c:v>
                </c:pt>
                <c:pt idx="342">
                  <c:v>40156</c:v>
                </c:pt>
                <c:pt idx="343">
                  <c:v>40157</c:v>
                </c:pt>
                <c:pt idx="344">
                  <c:v>40158</c:v>
                </c:pt>
                <c:pt idx="345">
                  <c:v>40159</c:v>
                </c:pt>
                <c:pt idx="346">
                  <c:v>40160</c:v>
                </c:pt>
                <c:pt idx="347">
                  <c:v>40161</c:v>
                </c:pt>
                <c:pt idx="348">
                  <c:v>40162</c:v>
                </c:pt>
                <c:pt idx="349">
                  <c:v>40163</c:v>
                </c:pt>
                <c:pt idx="350">
                  <c:v>40164</c:v>
                </c:pt>
                <c:pt idx="351">
                  <c:v>40165</c:v>
                </c:pt>
                <c:pt idx="352">
                  <c:v>40166</c:v>
                </c:pt>
                <c:pt idx="353">
                  <c:v>40167</c:v>
                </c:pt>
                <c:pt idx="354">
                  <c:v>40168</c:v>
                </c:pt>
                <c:pt idx="355">
                  <c:v>40169</c:v>
                </c:pt>
                <c:pt idx="356">
                  <c:v>40170</c:v>
                </c:pt>
                <c:pt idx="357">
                  <c:v>40171</c:v>
                </c:pt>
                <c:pt idx="358">
                  <c:v>40172</c:v>
                </c:pt>
                <c:pt idx="359">
                  <c:v>40173</c:v>
                </c:pt>
                <c:pt idx="360">
                  <c:v>40174</c:v>
                </c:pt>
                <c:pt idx="361">
                  <c:v>40175</c:v>
                </c:pt>
                <c:pt idx="362">
                  <c:v>40176</c:v>
                </c:pt>
                <c:pt idx="363">
                  <c:v>40177</c:v>
                </c:pt>
                <c:pt idx="364">
                  <c:v>40178</c:v>
                </c:pt>
                <c:pt idx="365">
                  <c:v>40179</c:v>
                </c:pt>
                <c:pt idx="366">
                  <c:v>40180</c:v>
                </c:pt>
                <c:pt idx="367">
                  <c:v>40181</c:v>
                </c:pt>
                <c:pt idx="368">
                  <c:v>40182</c:v>
                </c:pt>
                <c:pt idx="369">
                  <c:v>40183</c:v>
                </c:pt>
                <c:pt idx="370">
                  <c:v>40184</c:v>
                </c:pt>
                <c:pt idx="371">
                  <c:v>40185</c:v>
                </c:pt>
                <c:pt idx="372">
                  <c:v>40186</c:v>
                </c:pt>
                <c:pt idx="373">
                  <c:v>40187</c:v>
                </c:pt>
                <c:pt idx="374">
                  <c:v>40188</c:v>
                </c:pt>
                <c:pt idx="375">
                  <c:v>40189</c:v>
                </c:pt>
                <c:pt idx="376">
                  <c:v>40190</c:v>
                </c:pt>
                <c:pt idx="377">
                  <c:v>40191</c:v>
                </c:pt>
                <c:pt idx="378">
                  <c:v>40192</c:v>
                </c:pt>
                <c:pt idx="379">
                  <c:v>40193</c:v>
                </c:pt>
                <c:pt idx="380">
                  <c:v>40194</c:v>
                </c:pt>
                <c:pt idx="381">
                  <c:v>40195</c:v>
                </c:pt>
                <c:pt idx="382">
                  <c:v>40196</c:v>
                </c:pt>
                <c:pt idx="383">
                  <c:v>40197</c:v>
                </c:pt>
                <c:pt idx="384">
                  <c:v>40198</c:v>
                </c:pt>
                <c:pt idx="385">
                  <c:v>40199</c:v>
                </c:pt>
                <c:pt idx="386">
                  <c:v>40200</c:v>
                </c:pt>
                <c:pt idx="387">
                  <c:v>40201</c:v>
                </c:pt>
                <c:pt idx="388">
                  <c:v>40202</c:v>
                </c:pt>
                <c:pt idx="389">
                  <c:v>40203</c:v>
                </c:pt>
                <c:pt idx="390">
                  <c:v>40204</c:v>
                </c:pt>
                <c:pt idx="391">
                  <c:v>40205</c:v>
                </c:pt>
                <c:pt idx="392">
                  <c:v>40206</c:v>
                </c:pt>
                <c:pt idx="393">
                  <c:v>40207</c:v>
                </c:pt>
                <c:pt idx="394">
                  <c:v>40208</c:v>
                </c:pt>
                <c:pt idx="395">
                  <c:v>40209</c:v>
                </c:pt>
                <c:pt idx="396">
                  <c:v>40210</c:v>
                </c:pt>
                <c:pt idx="397">
                  <c:v>40211</c:v>
                </c:pt>
                <c:pt idx="398">
                  <c:v>40212</c:v>
                </c:pt>
                <c:pt idx="399">
                  <c:v>40213</c:v>
                </c:pt>
                <c:pt idx="400">
                  <c:v>40214</c:v>
                </c:pt>
                <c:pt idx="401">
                  <c:v>40215</c:v>
                </c:pt>
                <c:pt idx="402">
                  <c:v>40216</c:v>
                </c:pt>
                <c:pt idx="403">
                  <c:v>40217</c:v>
                </c:pt>
                <c:pt idx="404">
                  <c:v>40218</c:v>
                </c:pt>
                <c:pt idx="405">
                  <c:v>40219</c:v>
                </c:pt>
                <c:pt idx="406">
                  <c:v>40220</c:v>
                </c:pt>
                <c:pt idx="407">
                  <c:v>40221</c:v>
                </c:pt>
                <c:pt idx="408">
                  <c:v>40222</c:v>
                </c:pt>
                <c:pt idx="409">
                  <c:v>40223</c:v>
                </c:pt>
                <c:pt idx="410">
                  <c:v>40224</c:v>
                </c:pt>
                <c:pt idx="411">
                  <c:v>40225</c:v>
                </c:pt>
                <c:pt idx="412">
                  <c:v>40226</c:v>
                </c:pt>
                <c:pt idx="413">
                  <c:v>40227</c:v>
                </c:pt>
                <c:pt idx="414">
                  <c:v>40228</c:v>
                </c:pt>
                <c:pt idx="415">
                  <c:v>40229</c:v>
                </c:pt>
                <c:pt idx="416">
                  <c:v>40230</c:v>
                </c:pt>
                <c:pt idx="417">
                  <c:v>40231</c:v>
                </c:pt>
                <c:pt idx="418">
                  <c:v>40232</c:v>
                </c:pt>
                <c:pt idx="419">
                  <c:v>40233</c:v>
                </c:pt>
                <c:pt idx="420">
                  <c:v>40234</c:v>
                </c:pt>
                <c:pt idx="421">
                  <c:v>40235</c:v>
                </c:pt>
                <c:pt idx="422">
                  <c:v>40236</c:v>
                </c:pt>
                <c:pt idx="423">
                  <c:v>40237</c:v>
                </c:pt>
                <c:pt idx="424">
                  <c:v>40238</c:v>
                </c:pt>
                <c:pt idx="425">
                  <c:v>40239</c:v>
                </c:pt>
                <c:pt idx="426">
                  <c:v>40240</c:v>
                </c:pt>
                <c:pt idx="427">
                  <c:v>40241</c:v>
                </c:pt>
                <c:pt idx="428">
                  <c:v>40242</c:v>
                </c:pt>
                <c:pt idx="429">
                  <c:v>40243</c:v>
                </c:pt>
                <c:pt idx="430">
                  <c:v>40244</c:v>
                </c:pt>
                <c:pt idx="431">
                  <c:v>40245</c:v>
                </c:pt>
                <c:pt idx="432">
                  <c:v>40246</c:v>
                </c:pt>
                <c:pt idx="433">
                  <c:v>40247</c:v>
                </c:pt>
                <c:pt idx="434">
                  <c:v>40248</c:v>
                </c:pt>
                <c:pt idx="435">
                  <c:v>40249</c:v>
                </c:pt>
                <c:pt idx="436">
                  <c:v>40250</c:v>
                </c:pt>
                <c:pt idx="437">
                  <c:v>40251</c:v>
                </c:pt>
                <c:pt idx="438">
                  <c:v>40252</c:v>
                </c:pt>
                <c:pt idx="439">
                  <c:v>40253</c:v>
                </c:pt>
                <c:pt idx="440">
                  <c:v>40254</c:v>
                </c:pt>
                <c:pt idx="441">
                  <c:v>40255</c:v>
                </c:pt>
                <c:pt idx="442">
                  <c:v>40256</c:v>
                </c:pt>
                <c:pt idx="443">
                  <c:v>40257</c:v>
                </c:pt>
                <c:pt idx="444">
                  <c:v>40258</c:v>
                </c:pt>
                <c:pt idx="445">
                  <c:v>40259</c:v>
                </c:pt>
                <c:pt idx="446">
                  <c:v>40260</c:v>
                </c:pt>
                <c:pt idx="447">
                  <c:v>40261</c:v>
                </c:pt>
                <c:pt idx="448">
                  <c:v>40262</c:v>
                </c:pt>
                <c:pt idx="449">
                  <c:v>40263</c:v>
                </c:pt>
                <c:pt idx="450">
                  <c:v>40264</c:v>
                </c:pt>
                <c:pt idx="451">
                  <c:v>40265</c:v>
                </c:pt>
                <c:pt idx="452">
                  <c:v>40266</c:v>
                </c:pt>
                <c:pt idx="453">
                  <c:v>40267</c:v>
                </c:pt>
                <c:pt idx="454">
                  <c:v>40268</c:v>
                </c:pt>
                <c:pt idx="455">
                  <c:v>40269</c:v>
                </c:pt>
                <c:pt idx="456">
                  <c:v>40270</c:v>
                </c:pt>
                <c:pt idx="457">
                  <c:v>40271</c:v>
                </c:pt>
                <c:pt idx="458">
                  <c:v>40272</c:v>
                </c:pt>
                <c:pt idx="459">
                  <c:v>40273</c:v>
                </c:pt>
                <c:pt idx="460">
                  <c:v>40274</c:v>
                </c:pt>
                <c:pt idx="461">
                  <c:v>40275</c:v>
                </c:pt>
                <c:pt idx="462">
                  <c:v>40276</c:v>
                </c:pt>
                <c:pt idx="463">
                  <c:v>40277</c:v>
                </c:pt>
                <c:pt idx="464">
                  <c:v>40278</c:v>
                </c:pt>
                <c:pt idx="465">
                  <c:v>40279</c:v>
                </c:pt>
                <c:pt idx="466">
                  <c:v>40280</c:v>
                </c:pt>
                <c:pt idx="467">
                  <c:v>40281</c:v>
                </c:pt>
                <c:pt idx="468">
                  <c:v>40282</c:v>
                </c:pt>
                <c:pt idx="469">
                  <c:v>40283</c:v>
                </c:pt>
                <c:pt idx="470">
                  <c:v>40284</c:v>
                </c:pt>
                <c:pt idx="471">
                  <c:v>40285</c:v>
                </c:pt>
                <c:pt idx="472">
                  <c:v>40286</c:v>
                </c:pt>
                <c:pt idx="473">
                  <c:v>40287</c:v>
                </c:pt>
                <c:pt idx="474">
                  <c:v>40288</c:v>
                </c:pt>
                <c:pt idx="475">
                  <c:v>40289</c:v>
                </c:pt>
                <c:pt idx="476">
                  <c:v>40290</c:v>
                </c:pt>
                <c:pt idx="477">
                  <c:v>40291</c:v>
                </c:pt>
                <c:pt idx="478">
                  <c:v>40292</c:v>
                </c:pt>
                <c:pt idx="479">
                  <c:v>40293</c:v>
                </c:pt>
                <c:pt idx="480">
                  <c:v>40294</c:v>
                </c:pt>
                <c:pt idx="481">
                  <c:v>40295</c:v>
                </c:pt>
                <c:pt idx="482">
                  <c:v>40296</c:v>
                </c:pt>
                <c:pt idx="483">
                  <c:v>40297</c:v>
                </c:pt>
                <c:pt idx="484">
                  <c:v>40298</c:v>
                </c:pt>
                <c:pt idx="485">
                  <c:v>40299</c:v>
                </c:pt>
                <c:pt idx="486">
                  <c:v>40300</c:v>
                </c:pt>
                <c:pt idx="487">
                  <c:v>40301</c:v>
                </c:pt>
                <c:pt idx="488">
                  <c:v>40302</c:v>
                </c:pt>
                <c:pt idx="489">
                  <c:v>40303</c:v>
                </c:pt>
                <c:pt idx="490">
                  <c:v>40304</c:v>
                </c:pt>
                <c:pt idx="491">
                  <c:v>40305</c:v>
                </c:pt>
                <c:pt idx="492">
                  <c:v>40306</c:v>
                </c:pt>
                <c:pt idx="493">
                  <c:v>40307</c:v>
                </c:pt>
                <c:pt idx="494">
                  <c:v>40308</c:v>
                </c:pt>
                <c:pt idx="495">
                  <c:v>40309</c:v>
                </c:pt>
                <c:pt idx="496">
                  <c:v>40310</c:v>
                </c:pt>
                <c:pt idx="497">
                  <c:v>40311</c:v>
                </c:pt>
                <c:pt idx="498">
                  <c:v>40312</c:v>
                </c:pt>
                <c:pt idx="499">
                  <c:v>40313</c:v>
                </c:pt>
                <c:pt idx="500">
                  <c:v>40314</c:v>
                </c:pt>
                <c:pt idx="501">
                  <c:v>40315</c:v>
                </c:pt>
                <c:pt idx="502">
                  <c:v>40316</c:v>
                </c:pt>
                <c:pt idx="503">
                  <c:v>40317</c:v>
                </c:pt>
                <c:pt idx="504">
                  <c:v>40318</c:v>
                </c:pt>
                <c:pt idx="505">
                  <c:v>40319</c:v>
                </c:pt>
                <c:pt idx="506">
                  <c:v>40320</c:v>
                </c:pt>
                <c:pt idx="507">
                  <c:v>40321</c:v>
                </c:pt>
                <c:pt idx="508">
                  <c:v>40322</c:v>
                </c:pt>
                <c:pt idx="509">
                  <c:v>40323</c:v>
                </c:pt>
                <c:pt idx="510">
                  <c:v>40324</c:v>
                </c:pt>
                <c:pt idx="511">
                  <c:v>40325</c:v>
                </c:pt>
                <c:pt idx="512">
                  <c:v>40326</c:v>
                </c:pt>
                <c:pt idx="513">
                  <c:v>40327</c:v>
                </c:pt>
                <c:pt idx="514">
                  <c:v>40328</c:v>
                </c:pt>
                <c:pt idx="515">
                  <c:v>40329</c:v>
                </c:pt>
                <c:pt idx="516">
                  <c:v>40330</c:v>
                </c:pt>
                <c:pt idx="517">
                  <c:v>40331</c:v>
                </c:pt>
                <c:pt idx="518">
                  <c:v>40332</c:v>
                </c:pt>
                <c:pt idx="519">
                  <c:v>40333</c:v>
                </c:pt>
                <c:pt idx="520">
                  <c:v>40334</c:v>
                </c:pt>
                <c:pt idx="521">
                  <c:v>40335</c:v>
                </c:pt>
                <c:pt idx="522">
                  <c:v>40336</c:v>
                </c:pt>
                <c:pt idx="523">
                  <c:v>40337</c:v>
                </c:pt>
                <c:pt idx="524">
                  <c:v>40338</c:v>
                </c:pt>
                <c:pt idx="525">
                  <c:v>40339</c:v>
                </c:pt>
                <c:pt idx="526">
                  <c:v>40340</c:v>
                </c:pt>
                <c:pt idx="527">
                  <c:v>40341</c:v>
                </c:pt>
                <c:pt idx="528">
                  <c:v>40342</c:v>
                </c:pt>
                <c:pt idx="529">
                  <c:v>40343</c:v>
                </c:pt>
                <c:pt idx="530">
                  <c:v>40344</c:v>
                </c:pt>
                <c:pt idx="531">
                  <c:v>40345</c:v>
                </c:pt>
                <c:pt idx="532">
                  <c:v>40346</c:v>
                </c:pt>
                <c:pt idx="533">
                  <c:v>40347</c:v>
                </c:pt>
                <c:pt idx="534">
                  <c:v>40348</c:v>
                </c:pt>
                <c:pt idx="535">
                  <c:v>40349</c:v>
                </c:pt>
                <c:pt idx="536">
                  <c:v>40350</c:v>
                </c:pt>
                <c:pt idx="537">
                  <c:v>40351</c:v>
                </c:pt>
                <c:pt idx="538">
                  <c:v>40352</c:v>
                </c:pt>
                <c:pt idx="539">
                  <c:v>40353</c:v>
                </c:pt>
                <c:pt idx="540">
                  <c:v>40354</c:v>
                </c:pt>
                <c:pt idx="541">
                  <c:v>40355</c:v>
                </c:pt>
                <c:pt idx="542">
                  <c:v>40356</c:v>
                </c:pt>
                <c:pt idx="543">
                  <c:v>40357</c:v>
                </c:pt>
                <c:pt idx="544">
                  <c:v>40358</c:v>
                </c:pt>
                <c:pt idx="545">
                  <c:v>40359</c:v>
                </c:pt>
                <c:pt idx="546">
                  <c:v>40360</c:v>
                </c:pt>
                <c:pt idx="547">
                  <c:v>40361</c:v>
                </c:pt>
                <c:pt idx="548">
                  <c:v>40362</c:v>
                </c:pt>
                <c:pt idx="549">
                  <c:v>40363</c:v>
                </c:pt>
                <c:pt idx="550">
                  <c:v>40364</c:v>
                </c:pt>
                <c:pt idx="551">
                  <c:v>40365</c:v>
                </c:pt>
                <c:pt idx="552">
                  <c:v>40366</c:v>
                </c:pt>
                <c:pt idx="553">
                  <c:v>40367</c:v>
                </c:pt>
                <c:pt idx="554">
                  <c:v>40368</c:v>
                </c:pt>
                <c:pt idx="555">
                  <c:v>40369</c:v>
                </c:pt>
                <c:pt idx="556">
                  <c:v>40370</c:v>
                </c:pt>
                <c:pt idx="557">
                  <c:v>40371</c:v>
                </c:pt>
                <c:pt idx="558">
                  <c:v>40372</c:v>
                </c:pt>
                <c:pt idx="559">
                  <c:v>40373</c:v>
                </c:pt>
                <c:pt idx="560">
                  <c:v>40374</c:v>
                </c:pt>
                <c:pt idx="561">
                  <c:v>40375</c:v>
                </c:pt>
                <c:pt idx="562">
                  <c:v>40376</c:v>
                </c:pt>
                <c:pt idx="563">
                  <c:v>40377</c:v>
                </c:pt>
                <c:pt idx="564">
                  <c:v>40378</c:v>
                </c:pt>
                <c:pt idx="565">
                  <c:v>40379</c:v>
                </c:pt>
                <c:pt idx="566">
                  <c:v>40380</c:v>
                </c:pt>
                <c:pt idx="567">
                  <c:v>40381</c:v>
                </c:pt>
                <c:pt idx="568">
                  <c:v>40382</c:v>
                </c:pt>
                <c:pt idx="569">
                  <c:v>40383</c:v>
                </c:pt>
                <c:pt idx="570">
                  <c:v>40384</c:v>
                </c:pt>
                <c:pt idx="571">
                  <c:v>40385</c:v>
                </c:pt>
                <c:pt idx="572">
                  <c:v>40386</c:v>
                </c:pt>
                <c:pt idx="573">
                  <c:v>40387</c:v>
                </c:pt>
                <c:pt idx="574">
                  <c:v>40388</c:v>
                </c:pt>
                <c:pt idx="575">
                  <c:v>40389</c:v>
                </c:pt>
                <c:pt idx="576">
                  <c:v>40390</c:v>
                </c:pt>
                <c:pt idx="577">
                  <c:v>40391</c:v>
                </c:pt>
                <c:pt idx="578">
                  <c:v>40392</c:v>
                </c:pt>
                <c:pt idx="579">
                  <c:v>40393</c:v>
                </c:pt>
                <c:pt idx="580">
                  <c:v>40394</c:v>
                </c:pt>
                <c:pt idx="581">
                  <c:v>40395</c:v>
                </c:pt>
                <c:pt idx="582">
                  <c:v>40396</c:v>
                </c:pt>
                <c:pt idx="583">
                  <c:v>40397</c:v>
                </c:pt>
                <c:pt idx="584">
                  <c:v>40398</c:v>
                </c:pt>
                <c:pt idx="585">
                  <c:v>40399</c:v>
                </c:pt>
                <c:pt idx="586">
                  <c:v>40400</c:v>
                </c:pt>
                <c:pt idx="587">
                  <c:v>40401</c:v>
                </c:pt>
                <c:pt idx="588">
                  <c:v>40402</c:v>
                </c:pt>
                <c:pt idx="589">
                  <c:v>40403</c:v>
                </c:pt>
                <c:pt idx="590">
                  <c:v>40404</c:v>
                </c:pt>
                <c:pt idx="591">
                  <c:v>40405</c:v>
                </c:pt>
                <c:pt idx="592">
                  <c:v>40406</c:v>
                </c:pt>
                <c:pt idx="593">
                  <c:v>40407</c:v>
                </c:pt>
                <c:pt idx="594">
                  <c:v>40408</c:v>
                </c:pt>
                <c:pt idx="595">
                  <c:v>40409</c:v>
                </c:pt>
                <c:pt idx="596">
                  <c:v>40410</c:v>
                </c:pt>
                <c:pt idx="597">
                  <c:v>40411</c:v>
                </c:pt>
                <c:pt idx="598">
                  <c:v>40412</c:v>
                </c:pt>
                <c:pt idx="599">
                  <c:v>40413</c:v>
                </c:pt>
                <c:pt idx="600">
                  <c:v>40414</c:v>
                </c:pt>
                <c:pt idx="601">
                  <c:v>40415</c:v>
                </c:pt>
                <c:pt idx="602">
                  <c:v>40416</c:v>
                </c:pt>
                <c:pt idx="603">
                  <c:v>40417</c:v>
                </c:pt>
                <c:pt idx="604">
                  <c:v>40418</c:v>
                </c:pt>
                <c:pt idx="605">
                  <c:v>40419</c:v>
                </c:pt>
                <c:pt idx="606">
                  <c:v>40420</c:v>
                </c:pt>
                <c:pt idx="607">
                  <c:v>40421</c:v>
                </c:pt>
                <c:pt idx="608">
                  <c:v>40422</c:v>
                </c:pt>
                <c:pt idx="609">
                  <c:v>40423</c:v>
                </c:pt>
                <c:pt idx="610">
                  <c:v>40424</c:v>
                </c:pt>
                <c:pt idx="611">
                  <c:v>40425</c:v>
                </c:pt>
                <c:pt idx="612">
                  <c:v>40426</c:v>
                </c:pt>
                <c:pt idx="613">
                  <c:v>40427</c:v>
                </c:pt>
                <c:pt idx="614">
                  <c:v>40428</c:v>
                </c:pt>
                <c:pt idx="615">
                  <c:v>40429</c:v>
                </c:pt>
                <c:pt idx="616">
                  <c:v>40430</c:v>
                </c:pt>
                <c:pt idx="617">
                  <c:v>40431</c:v>
                </c:pt>
                <c:pt idx="618">
                  <c:v>40432</c:v>
                </c:pt>
                <c:pt idx="619">
                  <c:v>40433</c:v>
                </c:pt>
                <c:pt idx="620">
                  <c:v>40434</c:v>
                </c:pt>
                <c:pt idx="621">
                  <c:v>40435</c:v>
                </c:pt>
                <c:pt idx="622">
                  <c:v>40436</c:v>
                </c:pt>
                <c:pt idx="623">
                  <c:v>40437</c:v>
                </c:pt>
                <c:pt idx="624">
                  <c:v>40438</c:v>
                </c:pt>
                <c:pt idx="625">
                  <c:v>40439</c:v>
                </c:pt>
                <c:pt idx="626">
                  <c:v>40440</c:v>
                </c:pt>
                <c:pt idx="627">
                  <c:v>40441</c:v>
                </c:pt>
                <c:pt idx="628">
                  <c:v>40442</c:v>
                </c:pt>
                <c:pt idx="629">
                  <c:v>40443</c:v>
                </c:pt>
                <c:pt idx="630">
                  <c:v>40444</c:v>
                </c:pt>
                <c:pt idx="631">
                  <c:v>40445</c:v>
                </c:pt>
                <c:pt idx="632">
                  <c:v>40446</c:v>
                </c:pt>
                <c:pt idx="633">
                  <c:v>40447</c:v>
                </c:pt>
                <c:pt idx="634">
                  <c:v>40448</c:v>
                </c:pt>
                <c:pt idx="635">
                  <c:v>40449</c:v>
                </c:pt>
                <c:pt idx="636">
                  <c:v>40450</c:v>
                </c:pt>
                <c:pt idx="637">
                  <c:v>40451</c:v>
                </c:pt>
                <c:pt idx="638">
                  <c:v>40452</c:v>
                </c:pt>
                <c:pt idx="639">
                  <c:v>40453</c:v>
                </c:pt>
                <c:pt idx="640">
                  <c:v>40454</c:v>
                </c:pt>
                <c:pt idx="641">
                  <c:v>40455</c:v>
                </c:pt>
                <c:pt idx="642">
                  <c:v>40456</c:v>
                </c:pt>
                <c:pt idx="643">
                  <c:v>40457</c:v>
                </c:pt>
                <c:pt idx="644">
                  <c:v>40458</c:v>
                </c:pt>
                <c:pt idx="645">
                  <c:v>40459</c:v>
                </c:pt>
                <c:pt idx="646">
                  <c:v>40460</c:v>
                </c:pt>
                <c:pt idx="647">
                  <c:v>40461</c:v>
                </c:pt>
                <c:pt idx="648">
                  <c:v>40462</c:v>
                </c:pt>
                <c:pt idx="649">
                  <c:v>40463</c:v>
                </c:pt>
                <c:pt idx="650">
                  <c:v>40464</c:v>
                </c:pt>
                <c:pt idx="651">
                  <c:v>40465</c:v>
                </c:pt>
                <c:pt idx="652">
                  <c:v>40466</c:v>
                </c:pt>
                <c:pt idx="653">
                  <c:v>40467</c:v>
                </c:pt>
                <c:pt idx="654">
                  <c:v>40468</c:v>
                </c:pt>
                <c:pt idx="655">
                  <c:v>40469</c:v>
                </c:pt>
                <c:pt idx="656">
                  <c:v>40470</c:v>
                </c:pt>
                <c:pt idx="657">
                  <c:v>40471</c:v>
                </c:pt>
                <c:pt idx="658">
                  <c:v>40472</c:v>
                </c:pt>
                <c:pt idx="659">
                  <c:v>40473</c:v>
                </c:pt>
                <c:pt idx="660">
                  <c:v>40474</c:v>
                </c:pt>
                <c:pt idx="661">
                  <c:v>40475</c:v>
                </c:pt>
                <c:pt idx="662">
                  <c:v>40476</c:v>
                </c:pt>
                <c:pt idx="663">
                  <c:v>40477</c:v>
                </c:pt>
                <c:pt idx="664">
                  <c:v>40478</c:v>
                </c:pt>
                <c:pt idx="665">
                  <c:v>40479</c:v>
                </c:pt>
                <c:pt idx="666">
                  <c:v>40480</c:v>
                </c:pt>
                <c:pt idx="667">
                  <c:v>40481</c:v>
                </c:pt>
                <c:pt idx="668">
                  <c:v>40482</c:v>
                </c:pt>
                <c:pt idx="669">
                  <c:v>40483</c:v>
                </c:pt>
                <c:pt idx="670">
                  <c:v>40484</c:v>
                </c:pt>
                <c:pt idx="671">
                  <c:v>40485</c:v>
                </c:pt>
                <c:pt idx="672">
                  <c:v>40486</c:v>
                </c:pt>
                <c:pt idx="673">
                  <c:v>40487</c:v>
                </c:pt>
                <c:pt idx="674">
                  <c:v>40488</c:v>
                </c:pt>
                <c:pt idx="675">
                  <c:v>40489</c:v>
                </c:pt>
                <c:pt idx="676">
                  <c:v>40490</c:v>
                </c:pt>
                <c:pt idx="677">
                  <c:v>40491</c:v>
                </c:pt>
                <c:pt idx="678">
                  <c:v>40492</c:v>
                </c:pt>
                <c:pt idx="679">
                  <c:v>40493</c:v>
                </c:pt>
                <c:pt idx="680">
                  <c:v>40494</c:v>
                </c:pt>
                <c:pt idx="681">
                  <c:v>40495</c:v>
                </c:pt>
                <c:pt idx="682">
                  <c:v>40496</c:v>
                </c:pt>
                <c:pt idx="683">
                  <c:v>40497</c:v>
                </c:pt>
                <c:pt idx="684">
                  <c:v>40498</c:v>
                </c:pt>
                <c:pt idx="685">
                  <c:v>40499</c:v>
                </c:pt>
                <c:pt idx="686">
                  <c:v>40500</c:v>
                </c:pt>
                <c:pt idx="687">
                  <c:v>40501</c:v>
                </c:pt>
                <c:pt idx="688">
                  <c:v>40502</c:v>
                </c:pt>
                <c:pt idx="689">
                  <c:v>40503</c:v>
                </c:pt>
                <c:pt idx="690">
                  <c:v>40504</c:v>
                </c:pt>
                <c:pt idx="691">
                  <c:v>40505</c:v>
                </c:pt>
                <c:pt idx="692">
                  <c:v>40506</c:v>
                </c:pt>
                <c:pt idx="693">
                  <c:v>40507</c:v>
                </c:pt>
                <c:pt idx="694">
                  <c:v>40508</c:v>
                </c:pt>
                <c:pt idx="695">
                  <c:v>40509</c:v>
                </c:pt>
                <c:pt idx="696">
                  <c:v>40510</c:v>
                </c:pt>
                <c:pt idx="697">
                  <c:v>40511</c:v>
                </c:pt>
                <c:pt idx="698">
                  <c:v>40512</c:v>
                </c:pt>
                <c:pt idx="699">
                  <c:v>40513</c:v>
                </c:pt>
                <c:pt idx="700">
                  <c:v>40514</c:v>
                </c:pt>
                <c:pt idx="701">
                  <c:v>40515</c:v>
                </c:pt>
                <c:pt idx="702">
                  <c:v>40516</c:v>
                </c:pt>
                <c:pt idx="703">
                  <c:v>40517</c:v>
                </c:pt>
                <c:pt idx="704">
                  <c:v>40518</c:v>
                </c:pt>
                <c:pt idx="705">
                  <c:v>40519</c:v>
                </c:pt>
                <c:pt idx="706">
                  <c:v>40520</c:v>
                </c:pt>
                <c:pt idx="707">
                  <c:v>40521</c:v>
                </c:pt>
                <c:pt idx="708">
                  <c:v>40522</c:v>
                </c:pt>
                <c:pt idx="709">
                  <c:v>40523</c:v>
                </c:pt>
                <c:pt idx="710">
                  <c:v>40524</c:v>
                </c:pt>
                <c:pt idx="711">
                  <c:v>40525</c:v>
                </c:pt>
                <c:pt idx="712">
                  <c:v>40526</c:v>
                </c:pt>
                <c:pt idx="713">
                  <c:v>40527</c:v>
                </c:pt>
                <c:pt idx="714">
                  <c:v>40528</c:v>
                </c:pt>
                <c:pt idx="715">
                  <c:v>40529</c:v>
                </c:pt>
                <c:pt idx="716">
                  <c:v>40530</c:v>
                </c:pt>
                <c:pt idx="717">
                  <c:v>40531</c:v>
                </c:pt>
                <c:pt idx="718">
                  <c:v>40532</c:v>
                </c:pt>
                <c:pt idx="719">
                  <c:v>40533</c:v>
                </c:pt>
                <c:pt idx="720">
                  <c:v>40534</c:v>
                </c:pt>
                <c:pt idx="721">
                  <c:v>40535</c:v>
                </c:pt>
                <c:pt idx="722">
                  <c:v>40536</c:v>
                </c:pt>
                <c:pt idx="723">
                  <c:v>40537</c:v>
                </c:pt>
                <c:pt idx="724">
                  <c:v>40538</c:v>
                </c:pt>
                <c:pt idx="725">
                  <c:v>40539</c:v>
                </c:pt>
                <c:pt idx="726">
                  <c:v>40540</c:v>
                </c:pt>
                <c:pt idx="727">
                  <c:v>40541</c:v>
                </c:pt>
                <c:pt idx="728">
                  <c:v>40542</c:v>
                </c:pt>
                <c:pt idx="729">
                  <c:v>40543</c:v>
                </c:pt>
                <c:pt idx="730">
                  <c:v>40544</c:v>
                </c:pt>
                <c:pt idx="731">
                  <c:v>40545</c:v>
                </c:pt>
                <c:pt idx="732">
                  <c:v>40546</c:v>
                </c:pt>
                <c:pt idx="733">
                  <c:v>40547</c:v>
                </c:pt>
                <c:pt idx="734">
                  <c:v>40548</c:v>
                </c:pt>
                <c:pt idx="735">
                  <c:v>40549</c:v>
                </c:pt>
                <c:pt idx="736">
                  <c:v>40550</c:v>
                </c:pt>
                <c:pt idx="737">
                  <c:v>40551</c:v>
                </c:pt>
                <c:pt idx="738">
                  <c:v>40552</c:v>
                </c:pt>
                <c:pt idx="739">
                  <c:v>40553</c:v>
                </c:pt>
                <c:pt idx="740">
                  <c:v>40554</c:v>
                </c:pt>
                <c:pt idx="741">
                  <c:v>40555</c:v>
                </c:pt>
                <c:pt idx="742">
                  <c:v>40556</c:v>
                </c:pt>
                <c:pt idx="743">
                  <c:v>40557</c:v>
                </c:pt>
                <c:pt idx="744">
                  <c:v>40558</c:v>
                </c:pt>
                <c:pt idx="745">
                  <c:v>40559</c:v>
                </c:pt>
                <c:pt idx="746">
                  <c:v>40560</c:v>
                </c:pt>
                <c:pt idx="747">
                  <c:v>40561</c:v>
                </c:pt>
                <c:pt idx="748">
                  <c:v>40562</c:v>
                </c:pt>
                <c:pt idx="749">
                  <c:v>40563</c:v>
                </c:pt>
                <c:pt idx="750">
                  <c:v>40564</c:v>
                </c:pt>
                <c:pt idx="751">
                  <c:v>40565</c:v>
                </c:pt>
                <c:pt idx="752">
                  <c:v>40566</c:v>
                </c:pt>
                <c:pt idx="753">
                  <c:v>40567</c:v>
                </c:pt>
                <c:pt idx="754">
                  <c:v>40568</c:v>
                </c:pt>
                <c:pt idx="755">
                  <c:v>40569</c:v>
                </c:pt>
                <c:pt idx="756">
                  <c:v>40570</c:v>
                </c:pt>
                <c:pt idx="757">
                  <c:v>40571</c:v>
                </c:pt>
                <c:pt idx="758">
                  <c:v>40572</c:v>
                </c:pt>
                <c:pt idx="759">
                  <c:v>40573</c:v>
                </c:pt>
                <c:pt idx="760">
                  <c:v>40574</c:v>
                </c:pt>
                <c:pt idx="761">
                  <c:v>40575</c:v>
                </c:pt>
                <c:pt idx="762">
                  <c:v>40576</c:v>
                </c:pt>
                <c:pt idx="763">
                  <c:v>40577</c:v>
                </c:pt>
                <c:pt idx="764">
                  <c:v>40578</c:v>
                </c:pt>
                <c:pt idx="765">
                  <c:v>40579</c:v>
                </c:pt>
                <c:pt idx="766">
                  <c:v>40580</c:v>
                </c:pt>
                <c:pt idx="767">
                  <c:v>40581</c:v>
                </c:pt>
                <c:pt idx="768">
                  <c:v>40582</c:v>
                </c:pt>
                <c:pt idx="769">
                  <c:v>40583</c:v>
                </c:pt>
                <c:pt idx="770">
                  <c:v>40584</c:v>
                </c:pt>
                <c:pt idx="771">
                  <c:v>40585</c:v>
                </c:pt>
                <c:pt idx="772">
                  <c:v>40586</c:v>
                </c:pt>
                <c:pt idx="773">
                  <c:v>40587</c:v>
                </c:pt>
                <c:pt idx="774">
                  <c:v>40588</c:v>
                </c:pt>
                <c:pt idx="775">
                  <c:v>40589</c:v>
                </c:pt>
                <c:pt idx="776">
                  <c:v>40590</c:v>
                </c:pt>
                <c:pt idx="777">
                  <c:v>40591</c:v>
                </c:pt>
                <c:pt idx="778">
                  <c:v>40592</c:v>
                </c:pt>
                <c:pt idx="779">
                  <c:v>40593</c:v>
                </c:pt>
                <c:pt idx="780">
                  <c:v>40594</c:v>
                </c:pt>
                <c:pt idx="781">
                  <c:v>40595</c:v>
                </c:pt>
                <c:pt idx="782">
                  <c:v>40596</c:v>
                </c:pt>
                <c:pt idx="783">
                  <c:v>40597</c:v>
                </c:pt>
                <c:pt idx="784">
                  <c:v>40598</c:v>
                </c:pt>
                <c:pt idx="785">
                  <c:v>40599</c:v>
                </c:pt>
                <c:pt idx="786">
                  <c:v>40600</c:v>
                </c:pt>
                <c:pt idx="787">
                  <c:v>40601</c:v>
                </c:pt>
                <c:pt idx="788">
                  <c:v>40602</c:v>
                </c:pt>
                <c:pt idx="789">
                  <c:v>40603</c:v>
                </c:pt>
                <c:pt idx="790">
                  <c:v>40604</c:v>
                </c:pt>
                <c:pt idx="791">
                  <c:v>40605</c:v>
                </c:pt>
                <c:pt idx="792">
                  <c:v>40606</c:v>
                </c:pt>
                <c:pt idx="793">
                  <c:v>40607</c:v>
                </c:pt>
                <c:pt idx="794">
                  <c:v>40608</c:v>
                </c:pt>
                <c:pt idx="795">
                  <c:v>40609</c:v>
                </c:pt>
                <c:pt idx="796">
                  <c:v>40610</c:v>
                </c:pt>
                <c:pt idx="797">
                  <c:v>40611</c:v>
                </c:pt>
                <c:pt idx="798">
                  <c:v>40612</c:v>
                </c:pt>
                <c:pt idx="799">
                  <c:v>40613</c:v>
                </c:pt>
                <c:pt idx="800">
                  <c:v>40614</c:v>
                </c:pt>
                <c:pt idx="801">
                  <c:v>40615</c:v>
                </c:pt>
                <c:pt idx="802">
                  <c:v>40616</c:v>
                </c:pt>
                <c:pt idx="803">
                  <c:v>40617</c:v>
                </c:pt>
                <c:pt idx="804">
                  <c:v>40618</c:v>
                </c:pt>
                <c:pt idx="805">
                  <c:v>40619</c:v>
                </c:pt>
                <c:pt idx="806">
                  <c:v>40620</c:v>
                </c:pt>
                <c:pt idx="807">
                  <c:v>40621</c:v>
                </c:pt>
                <c:pt idx="808">
                  <c:v>40622</c:v>
                </c:pt>
                <c:pt idx="809">
                  <c:v>40623</c:v>
                </c:pt>
                <c:pt idx="810">
                  <c:v>40624</c:v>
                </c:pt>
                <c:pt idx="811">
                  <c:v>40625</c:v>
                </c:pt>
                <c:pt idx="812">
                  <c:v>40626</c:v>
                </c:pt>
                <c:pt idx="813">
                  <c:v>40627</c:v>
                </c:pt>
                <c:pt idx="814">
                  <c:v>40628</c:v>
                </c:pt>
                <c:pt idx="815">
                  <c:v>40629</c:v>
                </c:pt>
                <c:pt idx="816">
                  <c:v>40630</c:v>
                </c:pt>
                <c:pt idx="817">
                  <c:v>40631</c:v>
                </c:pt>
                <c:pt idx="818">
                  <c:v>40632</c:v>
                </c:pt>
                <c:pt idx="819">
                  <c:v>40633</c:v>
                </c:pt>
                <c:pt idx="820">
                  <c:v>40634</c:v>
                </c:pt>
                <c:pt idx="821">
                  <c:v>40635</c:v>
                </c:pt>
                <c:pt idx="822">
                  <c:v>40636</c:v>
                </c:pt>
                <c:pt idx="823">
                  <c:v>40637</c:v>
                </c:pt>
                <c:pt idx="824">
                  <c:v>40638</c:v>
                </c:pt>
                <c:pt idx="825">
                  <c:v>40639</c:v>
                </c:pt>
                <c:pt idx="826">
                  <c:v>40640</c:v>
                </c:pt>
                <c:pt idx="827">
                  <c:v>40641</c:v>
                </c:pt>
                <c:pt idx="828">
                  <c:v>40642</c:v>
                </c:pt>
                <c:pt idx="829">
                  <c:v>40643</c:v>
                </c:pt>
                <c:pt idx="830">
                  <c:v>40644</c:v>
                </c:pt>
                <c:pt idx="831">
                  <c:v>40645</c:v>
                </c:pt>
                <c:pt idx="832">
                  <c:v>40646</c:v>
                </c:pt>
                <c:pt idx="833">
                  <c:v>40647</c:v>
                </c:pt>
                <c:pt idx="834">
                  <c:v>40648</c:v>
                </c:pt>
                <c:pt idx="835">
                  <c:v>40649</c:v>
                </c:pt>
                <c:pt idx="836">
                  <c:v>40650</c:v>
                </c:pt>
                <c:pt idx="837">
                  <c:v>40651</c:v>
                </c:pt>
                <c:pt idx="838">
                  <c:v>40652</c:v>
                </c:pt>
                <c:pt idx="839">
                  <c:v>40653</c:v>
                </c:pt>
                <c:pt idx="840">
                  <c:v>40654</c:v>
                </c:pt>
                <c:pt idx="841">
                  <c:v>40655</c:v>
                </c:pt>
                <c:pt idx="842">
                  <c:v>40656</c:v>
                </c:pt>
                <c:pt idx="843">
                  <c:v>40657</c:v>
                </c:pt>
                <c:pt idx="844">
                  <c:v>40658</c:v>
                </c:pt>
                <c:pt idx="845">
                  <c:v>40659</c:v>
                </c:pt>
                <c:pt idx="846">
                  <c:v>40660</c:v>
                </c:pt>
                <c:pt idx="847">
                  <c:v>40661</c:v>
                </c:pt>
                <c:pt idx="848">
                  <c:v>40662</c:v>
                </c:pt>
                <c:pt idx="849">
                  <c:v>40663</c:v>
                </c:pt>
                <c:pt idx="850">
                  <c:v>40664</c:v>
                </c:pt>
                <c:pt idx="851">
                  <c:v>40665</c:v>
                </c:pt>
                <c:pt idx="852">
                  <c:v>40666</c:v>
                </c:pt>
                <c:pt idx="853">
                  <c:v>40667</c:v>
                </c:pt>
                <c:pt idx="854">
                  <c:v>40668</c:v>
                </c:pt>
                <c:pt idx="855">
                  <c:v>40669</c:v>
                </c:pt>
                <c:pt idx="856">
                  <c:v>40670</c:v>
                </c:pt>
                <c:pt idx="857">
                  <c:v>40671</c:v>
                </c:pt>
                <c:pt idx="858">
                  <c:v>40672</c:v>
                </c:pt>
                <c:pt idx="859">
                  <c:v>40673</c:v>
                </c:pt>
                <c:pt idx="860">
                  <c:v>40674</c:v>
                </c:pt>
                <c:pt idx="861">
                  <c:v>40675</c:v>
                </c:pt>
                <c:pt idx="862">
                  <c:v>40676</c:v>
                </c:pt>
                <c:pt idx="863">
                  <c:v>40677</c:v>
                </c:pt>
                <c:pt idx="864">
                  <c:v>40678</c:v>
                </c:pt>
                <c:pt idx="865">
                  <c:v>40679</c:v>
                </c:pt>
                <c:pt idx="866">
                  <c:v>40680</c:v>
                </c:pt>
                <c:pt idx="867">
                  <c:v>40681</c:v>
                </c:pt>
                <c:pt idx="868">
                  <c:v>40682</c:v>
                </c:pt>
                <c:pt idx="869">
                  <c:v>40683</c:v>
                </c:pt>
                <c:pt idx="870">
                  <c:v>40684</c:v>
                </c:pt>
                <c:pt idx="871">
                  <c:v>40685</c:v>
                </c:pt>
                <c:pt idx="872">
                  <c:v>40686</c:v>
                </c:pt>
                <c:pt idx="873">
                  <c:v>40687</c:v>
                </c:pt>
                <c:pt idx="874">
                  <c:v>40688</c:v>
                </c:pt>
                <c:pt idx="875">
                  <c:v>40689</c:v>
                </c:pt>
                <c:pt idx="876">
                  <c:v>40690</c:v>
                </c:pt>
                <c:pt idx="877">
                  <c:v>40691</c:v>
                </c:pt>
                <c:pt idx="878">
                  <c:v>40692</c:v>
                </c:pt>
                <c:pt idx="879">
                  <c:v>40693</c:v>
                </c:pt>
                <c:pt idx="880">
                  <c:v>40694</c:v>
                </c:pt>
                <c:pt idx="881">
                  <c:v>40695</c:v>
                </c:pt>
                <c:pt idx="882">
                  <c:v>40696</c:v>
                </c:pt>
                <c:pt idx="883">
                  <c:v>40697</c:v>
                </c:pt>
                <c:pt idx="884">
                  <c:v>40698</c:v>
                </c:pt>
                <c:pt idx="885">
                  <c:v>40699</c:v>
                </c:pt>
                <c:pt idx="886">
                  <c:v>40700</c:v>
                </c:pt>
                <c:pt idx="887">
                  <c:v>40701</c:v>
                </c:pt>
                <c:pt idx="888">
                  <c:v>40702</c:v>
                </c:pt>
                <c:pt idx="889">
                  <c:v>40703</c:v>
                </c:pt>
                <c:pt idx="890">
                  <c:v>40704</c:v>
                </c:pt>
                <c:pt idx="891">
                  <c:v>40705</c:v>
                </c:pt>
                <c:pt idx="892">
                  <c:v>40706</c:v>
                </c:pt>
                <c:pt idx="893">
                  <c:v>40707</c:v>
                </c:pt>
                <c:pt idx="894">
                  <c:v>40708</c:v>
                </c:pt>
                <c:pt idx="895">
                  <c:v>40709</c:v>
                </c:pt>
                <c:pt idx="896">
                  <c:v>40710</c:v>
                </c:pt>
                <c:pt idx="897">
                  <c:v>40711</c:v>
                </c:pt>
                <c:pt idx="898">
                  <c:v>40712</c:v>
                </c:pt>
                <c:pt idx="899">
                  <c:v>40713</c:v>
                </c:pt>
                <c:pt idx="900">
                  <c:v>40714</c:v>
                </c:pt>
                <c:pt idx="901">
                  <c:v>40715</c:v>
                </c:pt>
                <c:pt idx="902">
                  <c:v>40716</c:v>
                </c:pt>
                <c:pt idx="903">
                  <c:v>40717</c:v>
                </c:pt>
                <c:pt idx="904">
                  <c:v>40718</c:v>
                </c:pt>
                <c:pt idx="905">
                  <c:v>40719</c:v>
                </c:pt>
                <c:pt idx="906">
                  <c:v>40720</c:v>
                </c:pt>
                <c:pt idx="907">
                  <c:v>40721</c:v>
                </c:pt>
                <c:pt idx="908">
                  <c:v>40722</c:v>
                </c:pt>
                <c:pt idx="909">
                  <c:v>40723</c:v>
                </c:pt>
                <c:pt idx="910">
                  <c:v>40724</c:v>
                </c:pt>
                <c:pt idx="911">
                  <c:v>40725</c:v>
                </c:pt>
                <c:pt idx="912">
                  <c:v>40726</c:v>
                </c:pt>
                <c:pt idx="913">
                  <c:v>40727</c:v>
                </c:pt>
                <c:pt idx="914">
                  <c:v>40728</c:v>
                </c:pt>
                <c:pt idx="915">
                  <c:v>40729</c:v>
                </c:pt>
                <c:pt idx="916">
                  <c:v>40730</c:v>
                </c:pt>
                <c:pt idx="917">
                  <c:v>40731</c:v>
                </c:pt>
                <c:pt idx="918">
                  <c:v>40732</c:v>
                </c:pt>
                <c:pt idx="919">
                  <c:v>40733</c:v>
                </c:pt>
                <c:pt idx="920">
                  <c:v>40734</c:v>
                </c:pt>
                <c:pt idx="921">
                  <c:v>40735</c:v>
                </c:pt>
                <c:pt idx="922">
                  <c:v>40736</c:v>
                </c:pt>
                <c:pt idx="923">
                  <c:v>40737</c:v>
                </c:pt>
                <c:pt idx="924">
                  <c:v>40738</c:v>
                </c:pt>
                <c:pt idx="925">
                  <c:v>40739</c:v>
                </c:pt>
                <c:pt idx="926">
                  <c:v>40740</c:v>
                </c:pt>
                <c:pt idx="927">
                  <c:v>40741</c:v>
                </c:pt>
                <c:pt idx="928">
                  <c:v>40742</c:v>
                </c:pt>
                <c:pt idx="929">
                  <c:v>40743</c:v>
                </c:pt>
                <c:pt idx="930">
                  <c:v>40744</c:v>
                </c:pt>
                <c:pt idx="931">
                  <c:v>40745</c:v>
                </c:pt>
                <c:pt idx="932">
                  <c:v>40746</c:v>
                </c:pt>
                <c:pt idx="933">
                  <c:v>40747</c:v>
                </c:pt>
                <c:pt idx="934">
                  <c:v>40748</c:v>
                </c:pt>
                <c:pt idx="935">
                  <c:v>40749</c:v>
                </c:pt>
                <c:pt idx="936">
                  <c:v>40750</c:v>
                </c:pt>
                <c:pt idx="937">
                  <c:v>40751</c:v>
                </c:pt>
                <c:pt idx="938">
                  <c:v>40752</c:v>
                </c:pt>
                <c:pt idx="939">
                  <c:v>40753</c:v>
                </c:pt>
                <c:pt idx="940">
                  <c:v>40754</c:v>
                </c:pt>
                <c:pt idx="941">
                  <c:v>40755</c:v>
                </c:pt>
                <c:pt idx="942">
                  <c:v>40756</c:v>
                </c:pt>
                <c:pt idx="943">
                  <c:v>40757</c:v>
                </c:pt>
                <c:pt idx="944">
                  <c:v>40758</c:v>
                </c:pt>
                <c:pt idx="945">
                  <c:v>40759</c:v>
                </c:pt>
                <c:pt idx="946">
                  <c:v>40760</c:v>
                </c:pt>
                <c:pt idx="947">
                  <c:v>40761</c:v>
                </c:pt>
                <c:pt idx="948">
                  <c:v>40762</c:v>
                </c:pt>
                <c:pt idx="949">
                  <c:v>40763</c:v>
                </c:pt>
                <c:pt idx="950">
                  <c:v>40764</c:v>
                </c:pt>
                <c:pt idx="951">
                  <c:v>40765</c:v>
                </c:pt>
                <c:pt idx="952">
                  <c:v>40766</c:v>
                </c:pt>
                <c:pt idx="953">
                  <c:v>40767</c:v>
                </c:pt>
                <c:pt idx="954">
                  <c:v>40768</c:v>
                </c:pt>
                <c:pt idx="955">
                  <c:v>40769</c:v>
                </c:pt>
                <c:pt idx="956">
                  <c:v>40770</c:v>
                </c:pt>
                <c:pt idx="957">
                  <c:v>40771</c:v>
                </c:pt>
                <c:pt idx="958">
                  <c:v>40772</c:v>
                </c:pt>
                <c:pt idx="959">
                  <c:v>40773</c:v>
                </c:pt>
                <c:pt idx="960">
                  <c:v>40774</c:v>
                </c:pt>
                <c:pt idx="961">
                  <c:v>40775</c:v>
                </c:pt>
                <c:pt idx="962">
                  <c:v>40776</c:v>
                </c:pt>
                <c:pt idx="963">
                  <c:v>40777</c:v>
                </c:pt>
                <c:pt idx="964">
                  <c:v>40778</c:v>
                </c:pt>
                <c:pt idx="965">
                  <c:v>40779</c:v>
                </c:pt>
                <c:pt idx="966">
                  <c:v>40780</c:v>
                </c:pt>
                <c:pt idx="967">
                  <c:v>40781</c:v>
                </c:pt>
                <c:pt idx="968">
                  <c:v>40782</c:v>
                </c:pt>
                <c:pt idx="969">
                  <c:v>40783</c:v>
                </c:pt>
                <c:pt idx="970">
                  <c:v>40784</c:v>
                </c:pt>
                <c:pt idx="971">
                  <c:v>40785</c:v>
                </c:pt>
                <c:pt idx="972">
                  <c:v>40786</c:v>
                </c:pt>
                <c:pt idx="973">
                  <c:v>40787</c:v>
                </c:pt>
                <c:pt idx="974">
                  <c:v>40788</c:v>
                </c:pt>
                <c:pt idx="975">
                  <c:v>40789</c:v>
                </c:pt>
                <c:pt idx="976">
                  <c:v>40790</c:v>
                </c:pt>
                <c:pt idx="977">
                  <c:v>40791</c:v>
                </c:pt>
                <c:pt idx="978">
                  <c:v>40792</c:v>
                </c:pt>
                <c:pt idx="979">
                  <c:v>40793</c:v>
                </c:pt>
                <c:pt idx="980">
                  <c:v>40794</c:v>
                </c:pt>
                <c:pt idx="981">
                  <c:v>40795</c:v>
                </c:pt>
                <c:pt idx="982">
                  <c:v>40796</c:v>
                </c:pt>
                <c:pt idx="983">
                  <c:v>40797</c:v>
                </c:pt>
                <c:pt idx="984">
                  <c:v>40798</c:v>
                </c:pt>
                <c:pt idx="985">
                  <c:v>40799</c:v>
                </c:pt>
                <c:pt idx="986">
                  <c:v>40800</c:v>
                </c:pt>
                <c:pt idx="987">
                  <c:v>40801</c:v>
                </c:pt>
                <c:pt idx="988">
                  <c:v>40802</c:v>
                </c:pt>
                <c:pt idx="989">
                  <c:v>40803</c:v>
                </c:pt>
                <c:pt idx="990">
                  <c:v>40804</c:v>
                </c:pt>
                <c:pt idx="991">
                  <c:v>40805</c:v>
                </c:pt>
                <c:pt idx="992">
                  <c:v>40806</c:v>
                </c:pt>
                <c:pt idx="993">
                  <c:v>40807</c:v>
                </c:pt>
                <c:pt idx="994">
                  <c:v>40808</c:v>
                </c:pt>
                <c:pt idx="995">
                  <c:v>40809</c:v>
                </c:pt>
                <c:pt idx="996">
                  <c:v>40810</c:v>
                </c:pt>
                <c:pt idx="997">
                  <c:v>40811</c:v>
                </c:pt>
                <c:pt idx="998">
                  <c:v>40812</c:v>
                </c:pt>
                <c:pt idx="999">
                  <c:v>40813</c:v>
                </c:pt>
                <c:pt idx="1000">
                  <c:v>40814</c:v>
                </c:pt>
                <c:pt idx="1001">
                  <c:v>40815</c:v>
                </c:pt>
                <c:pt idx="1002">
                  <c:v>40816</c:v>
                </c:pt>
                <c:pt idx="1003">
                  <c:v>40817</c:v>
                </c:pt>
                <c:pt idx="1004">
                  <c:v>40818</c:v>
                </c:pt>
                <c:pt idx="1005">
                  <c:v>40819</c:v>
                </c:pt>
                <c:pt idx="1006">
                  <c:v>40820</c:v>
                </c:pt>
                <c:pt idx="1007">
                  <c:v>40821</c:v>
                </c:pt>
                <c:pt idx="1008">
                  <c:v>40822</c:v>
                </c:pt>
                <c:pt idx="1009">
                  <c:v>40823</c:v>
                </c:pt>
                <c:pt idx="1010">
                  <c:v>40824</c:v>
                </c:pt>
                <c:pt idx="1011">
                  <c:v>40825</c:v>
                </c:pt>
                <c:pt idx="1012">
                  <c:v>40826</c:v>
                </c:pt>
                <c:pt idx="1013">
                  <c:v>40827</c:v>
                </c:pt>
                <c:pt idx="1014">
                  <c:v>40828</c:v>
                </c:pt>
                <c:pt idx="1015">
                  <c:v>40829</c:v>
                </c:pt>
                <c:pt idx="1016">
                  <c:v>40830</c:v>
                </c:pt>
                <c:pt idx="1017">
                  <c:v>40831</c:v>
                </c:pt>
                <c:pt idx="1018">
                  <c:v>40832</c:v>
                </c:pt>
                <c:pt idx="1019">
                  <c:v>40833</c:v>
                </c:pt>
                <c:pt idx="1020">
                  <c:v>40834</c:v>
                </c:pt>
                <c:pt idx="1021">
                  <c:v>40835</c:v>
                </c:pt>
                <c:pt idx="1022">
                  <c:v>40836</c:v>
                </c:pt>
                <c:pt idx="1023">
                  <c:v>40837</c:v>
                </c:pt>
                <c:pt idx="1024">
                  <c:v>40838</c:v>
                </c:pt>
                <c:pt idx="1025">
                  <c:v>40839</c:v>
                </c:pt>
                <c:pt idx="1026">
                  <c:v>40840</c:v>
                </c:pt>
                <c:pt idx="1027">
                  <c:v>40841</c:v>
                </c:pt>
                <c:pt idx="1028">
                  <c:v>40842</c:v>
                </c:pt>
                <c:pt idx="1029">
                  <c:v>40843</c:v>
                </c:pt>
                <c:pt idx="1030">
                  <c:v>40844</c:v>
                </c:pt>
                <c:pt idx="1031">
                  <c:v>40845</c:v>
                </c:pt>
                <c:pt idx="1032">
                  <c:v>40846</c:v>
                </c:pt>
                <c:pt idx="1033">
                  <c:v>40847</c:v>
                </c:pt>
                <c:pt idx="1034">
                  <c:v>40848</c:v>
                </c:pt>
                <c:pt idx="1035">
                  <c:v>40849</c:v>
                </c:pt>
                <c:pt idx="1036">
                  <c:v>40850</c:v>
                </c:pt>
                <c:pt idx="1037">
                  <c:v>40851</c:v>
                </c:pt>
                <c:pt idx="1038">
                  <c:v>40852</c:v>
                </c:pt>
                <c:pt idx="1039">
                  <c:v>40853</c:v>
                </c:pt>
                <c:pt idx="1040">
                  <c:v>40854</c:v>
                </c:pt>
                <c:pt idx="1041">
                  <c:v>40855</c:v>
                </c:pt>
                <c:pt idx="1042">
                  <c:v>40856</c:v>
                </c:pt>
                <c:pt idx="1043">
                  <c:v>40857</c:v>
                </c:pt>
                <c:pt idx="1044">
                  <c:v>40858</c:v>
                </c:pt>
                <c:pt idx="1045">
                  <c:v>40859</c:v>
                </c:pt>
                <c:pt idx="1046">
                  <c:v>40860</c:v>
                </c:pt>
                <c:pt idx="1047">
                  <c:v>40861</c:v>
                </c:pt>
                <c:pt idx="1048">
                  <c:v>40862</c:v>
                </c:pt>
                <c:pt idx="1049">
                  <c:v>40863</c:v>
                </c:pt>
                <c:pt idx="1050">
                  <c:v>40864</c:v>
                </c:pt>
                <c:pt idx="1051">
                  <c:v>40865</c:v>
                </c:pt>
                <c:pt idx="1052">
                  <c:v>40866</c:v>
                </c:pt>
                <c:pt idx="1053">
                  <c:v>40867</c:v>
                </c:pt>
                <c:pt idx="1054">
                  <c:v>40868</c:v>
                </c:pt>
                <c:pt idx="1055">
                  <c:v>40869</c:v>
                </c:pt>
                <c:pt idx="1056">
                  <c:v>40870</c:v>
                </c:pt>
                <c:pt idx="1057">
                  <c:v>40871</c:v>
                </c:pt>
                <c:pt idx="1058">
                  <c:v>40872</c:v>
                </c:pt>
                <c:pt idx="1059">
                  <c:v>40873</c:v>
                </c:pt>
                <c:pt idx="1060">
                  <c:v>40874</c:v>
                </c:pt>
                <c:pt idx="1061">
                  <c:v>40875</c:v>
                </c:pt>
                <c:pt idx="1062">
                  <c:v>40876</c:v>
                </c:pt>
                <c:pt idx="1063">
                  <c:v>40877</c:v>
                </c:pt>
                <c:pt idx="1064">
                  <c:v>40878</c:v>
                </c:pt>
                <c:pt idx="1065">
                  <c:v>40879</c:v>
                </c:pt>
                <c:pt idx="1066">
                  <c:v>40880</c:v>
                </c:pt>
                <c:pt idx="1067">
                  <c:v>40881</c:v>
                </c:pt>
                <c:pt idx="1068">
                  <c:v>40882</c:v>
                </c:pt>
                <c:pt idx="1069">
                  <c:v>40883</c:v>
                </c:pt>
                <c:pt idx="1070">
                  <c:v>40884</c:v>
                </c:pt>
                <c:pt idx="1071">
                  <c:v>40885</c:v>
                </c:pt>
                <c:pt idx="1072">
                  <c:v>40886</c:v>
                </c:pt>
                <c:pt idx="1073">
                  <c:v>40887</c:v>
                </c:pt>
                <c:pt idx="1074">
                  <c:v>40888</c:v>
                </c:pt>
                <c:pt idx="1075">
                  <c:v>40889</c:v>
                </c:pt>
                <c:pt idx="1076">
                  <c:v>40890</c:v>
                </c:pt>
                <c:pt idx="1077">
                  <c:v>40891</c:v>
                </c:pt>
                <c:pt idx="1078">
                  <c:v>40892</c:v>
                </c:pt>
                <c:pt idx="1079">
                  <c:v>40893</c:v>
                </c:pt>
                <c:pt idx="1080">
                  <c:v>40894</c:v>
                </c:pt>
                <c:pt idx="1081">
                  <c:v>40895</c:v>
                </c:pt>
                <c:pt idx="1082">
                  <c:v>40896</c:v>
                </c:pt>
                <c:pt idx="1083">
                  <c:v>40897</c:v>
                </c:pt>
                <c:pt idx="1084">
                  <c:v>40898</c:v>
                </c:pt>
                <c:pt idx="1085">
                  <c:v>40899</c:v>
                </c:pt>
                <c:pt idx="1086">
                  <c:v>40900</c:v>
                </c:pt>
                <c:pt idx="1087">
                  <c:v>40901</c:v>
                </c:pt>
                <c:pt idx="1088">
                  <c:v>40902</c:v>
                </c:pt>
                <c:pt idx="1089">
                  <c:v>40903</c:v>
                </c:pt>
                <c:pt idx="1090">
                  <c:v>40904</c:v>
                </c:pt>
                <c:pt idx="1091">
                  <c:v>40905</c:v>
                </c:pt>
                <c:pt idx="1092">
                  <c:v>40906</c:v>
                </c:pt>
                <c:pt idx="1093">
                  <c:v>40907</c:v>
                </c:pt>
                <c:pt idx="1094">
                  <c:v>40908</c:v>
                </c:pt>
                <c:pt idx="1095">
                  <c:v>40909</c:v>
                </c:pt>
                <c:pt idx="1096">
                  <c:v>40910</c:v>
                </c:pt>
                <c:pt idx="1097">
                  <c:v>40911</c:v>
                </c:pt>
                <c:pt idx="1098">
                  <c:v>40912</c:v>
                </c:pt>
                <c:pt idx="1099">
                  <c:v>40913</c:v>
                </c:pt>
                <c:pt idx="1100">
                  <c:v>40914</c:v>
                </c:pt>
                <c:pt idx="1101">
                  <c:v>40915</c:v>
                </c:pt>
                <c:pt idx="1102">
                  <c:v>40916</c:v>
                </c:pt>
                <c:pt idx="1103">
                  <c:v>40917</c:v>
                </c:pt>
                <c:pt idx="1104">
                  <c:v>40918</c:v>
                </c:pt>
                <c:pt idx="1105">
                  <c:v>40919</c:v>
                </c:pt>
                <c:pt idx="1106">
                  <c:v>40920</c:v>
                </c:pt>
                <c:pt idx="1107">
                  <c:v>40921</c:v>
                </c:pt>
                <c:pt idx="1108">
                  <c:v>40922</c:v>
                </c:pt>
                <c:pt idx="1109">
                  <c:v>40923</c:v>
                </c:pt>
                <c:pt idx="1110">
                  <c:v>40924</c:v>
                </c:pt>
                <c:pt idx="1111">
                  <c:v>40925</c:v>
                </c:pt>
                <c:pt idx="1112">
                  <c:v>40926</c:v>
                </c:pt>
                <c:pt idx="1113">
                  <c:v>40927</c:v>
                </c:pt>
                <c:pt idx="1114">
                  <c:v>40928</c:v>
                </c:pt>
                <c:pt idx="1115">
                  <c:v>40929</c:v>
                </c:pt>
                <c:pt idx="1116">
                  <c:v>40930</c:v>
                </c:pt>
                <c:pt idx="1117">
                  <c:v>40931</c:v>
                </c:pt>
                <c:pt idx="1118">
                  <c:v>40932</c:v>
                </c:pt>
                <c:pt idx="1119">
                  <c:v>40933</c:v>
                </c:pt>
                <c:pt idx="1120">
                  <c:v>40934</c:v>
                </c:pt>
                <c:pt idx="1121">
                  <c:v>40935</c:v>
                </c:pt>
                <c:pt idx="1122">
                  <c:v>40936</c:v>
                </c:pt>
                <c:pt idx="1123">
                  <c:v>40937</c:v>
                </c:pt>
                <c:pt idx="1124">
                  <c:v>40938</c:v>
                </c:pt>
                <c:pt idx="1125">
                  <c:v>40939</c:v>
                </c:pt>
                <c:pt idx="1126">
                  <c:v>40940</c:v>
                </c:pt>
                <c:pt idx="1127">
                  <c:v>40941</c:v>
                </c:pt>
                <c:pt idx="1128">
                  <c:v>40942</c:v>
                </c:pt>
                <c:pt idx="1129">
                  <c:v>40943</c:v>
                </c:pt>
                <c:pt idx="1130">
                  <c:v>40944</c:v>
                </c:pt>
                <c:pt idx="1131">
                  <c:v>40945</c:v>
                </c:pt>
                <c:pt idx="1132">
                  <c:v>40946</c:v>
                </c:pt>
                <c:pt idx="1133">
                  <c:v>40947</c:v>
                </c:pt>
                <c:pt idx="1134">
                  <c:v>40948</c:v>
                </c:pt>
                <c:pt idx="1135">
                  <c:v>40949</c:v>
                </c:pt>
                <c:pt idx="1136">
                  <c:v>40950</c:v>
                </c:pt>
                <c:pt idx="1137">
                  <c:v>40951</c:v>
                </c:pt>
                <c:pt idx="1138">
                  <c:v>40952</c:v>
                </c:pt>
                <c:pt idx="1139">
                  <c:v>40953</c:v>
                </c:pt>
                <c:pt idx="1140">
                  <c:v>40954</c:v>
                </c:pt>
                <c:pt idx="1141">
                  <c:v>40955</c:v>
                </c:pt>
                <c:pt idx="1142">
                  <c:v>40956</c:v>
                </c:pt>
                <c:pt idx="1143">
                  <c:v>40957</c:v>
                </c:pt>
                <c:pt idx="1144">
                  <c:v>40958</c:v>
                </c:pt>
                <c:pt idx="1145">
                  <c:v>40959</c:v>
                </c:pt>
                <c:pt idx="1146">
                  <c:v>40960</c:v>
                </c:pt>
                <c:pt idx="1147">
                  <c:v>40961</c:v>
                </c:pt>
                <c:pt idx="1148">
                  <c:v>40962</c:v>
                </c:pt>
                <c:pt idx="1149">
                  <c:v>40963</c:v>
                </c:pt>
                <c:pt idx="1150">
                  <c:v>40964</c:v>
                </c:pt>
                <c:pt idx="1151">
                  <c:v>40965</c:v>
                </c:pt>
                <c:pt idx="1152">
                  <c:v>40966</c:v>
                </c:pt>
                <c:pt idx="1153">
                  <c:v>40967</c:v>
                </c:pt>
                <c:pt idx="1154">
                  <c:v>40968</c:v>
                </c:pt>
                <c:pt idx="1155">
                  <c:v>40969</c:v>
                </c:pt>
                <c:pt idx="1156">
                  <c:v>40970</c:v>
                </c:pt>
                <c:pt idx="1157">
                  <c:v>40971</c:v>
                </c:pt>
                <c:pt idx="1158">
                  <c:v>40972</c:v>
                </c:pt>
                <c:pt idx="1159">
                  <c:v>40973</c:v>
                </c:pt>
                <c:pt idx="1160">
                  <c:v>40974</c:v>
                </c:pt>
                <c:pt idx="1161">
                  <c:v>40975</c:v>
                </c:pt>
                <c:pt idx="1162">
                  <c:v>40976</c:v>
                </c:pt>
                <c:pt idx="1163">
                  <c:v>40977</c:v>
                </c:pt>
                <c:pt idx="1164">
                  <c:v>40978</c:v>
                </c:pt>
                <c:pt idx="1165">
                  <c:v>40979</c:v>
                </c:pt>
                <c:pt idx="1166">
                  <c:v>40980</c:v>
                </c:pt>
                <c:pt idx="1167">
                  <c:v>40981</c:v>
                </c:pt>
                <c:pt idx="1168">
                  <c:v>40982</c:v>
                </c:pt>
                <c:pt idx="1169">
                  <c:v>40983</c:v>
                </c:pt>
                <c:pt idx="1170">
                  <c:v>40984</c:v>
                </c:pt>
                <c:pt idx="1171">
                  <c:v>40985</c:v>
                </c:pt>
                <c:pt idx="1172">
                  <c:v>40986</c:v>
                </c:pt>
                <c:pt idx="1173">
                  <c:v>40987</c:v>
                </c:pt>
                <c:pt idx="1174">
                  <c:v>40988</c:v>
                </c:pt>
                <c:pt idx="1175">
                  <c:v>40989</c:v>
                </c:pt>
                <c:pt idx="1176">
                  <c:v>40990</c:v>
                </c:pt>
                <c:pt idx="1177">
                  <c:v>40991</c:v>
                </c:pt>
                <c:pt idx="1178">
                  <c:v>40992</c:v>
                </c:pt>
                <c:pt idx="1179">
                  <c:v>40993</c:v>
                </c:pt>
                <c:pt idx="1180">
                  <c:v>40994</c:v>
                </c:pt>
                <c:pt idx="1181">
                  <c:v>40995</c:v>
                </c:pt>
                <c:pt idx="1182">
                  <c:v>40996</c:v>
                </c:pt>
                <c:pt idx="1183">
                  <c:v>40997</c:v>
                </c:pt>
                <c:pt idx="1184">
                  <c:v>40998</c:v>
                </c:pt>
                <c:pt idx="1185">
                  <c:v>40999</c:v>
                </c:pt>
                <c:pt idx="1186">
                  <c:v>41000</c:v>
                </c:pt>
                <c:pt idx="1187">
                  <c:v>41001</c:v>
                </c:pt>
                <c:pt idx="1188">
                  <c:v>41002</c:v>
                </c:pt>
                <c:pt idx="1189">
                  <c:v>41003</c:v>
                </c:pt>
                <c:pt idx="1190">
                  <c:v>41004</c:v>
                </c:pt>
                <c:pt idx="1191">
                  <c:v>41005</c:v>
                </c:pt>
                <c:pt idx="1192">
                  <c:v>41006</c:v>
                </c:pt>
                <c:pt idx="1193">
                  <c:v>41007</c:v>
                </c:pt>
                <c:pt idx="1194">
                  <c:v>41008</c:v>
                </c:pt>
                <c:pt idx="1195">
                  <c:v>41009</c:v>
                </c:pt>
                <c:pt idx="1196">
                  <c:v>41010</c:v>
                </c:pt>
                <c:pt idx="1197">
                  <c:v>41011</c:v>
                </c:pt>
                <c:pt idx="1198">
                  <c:v>41012</c:v>
                </c:pt>
                <c:pt idx="1199">
                  <c:v>41013</c:v>
                </c:pt>
                <c:pt idx="1200">
                  <c:v>41014</c:v>
                </c:pt>
                <c:pt idx="1201">
                  <c:v>41015</c:v>
                </c:pt>
                <c:pt idx="1202">
                  <c:v>41016</c:v>
                </c:pt>
                <c:pt idx="1203">
                  <c:v>41017</c:v>
                </c:pt>
                <c:pt idx="1204">
                  <c:v>41018</c:v>
                </c:pt>
                <c:pt idx="1205">
                  <c:v>41019</c:v>
                </c:pt>
                <c:pt idx="1206">
                  <c:v>41020</c:v>
                </c:pt>
                <c:pt idx="1207">
                  <c:v>41021</c:v>
                </c:pt>
                <c:pt idx="1208">
                  <c:v>41022</c:v>
                </c:pt>
                <c:pt idx="1209">
                  <c:v>41023</c:v>
                </c:pt>
                <c:pt idx="1210">
                  <c:v>41024</c:v>
                </c:pt>
                <c:pt idx="1211">
                  <c:v>41025</c:v>
                </c:pt>
                <c:pt idx="1212">
                  <c:v>41026</c:v>
                </c:pt>
                <c:pt idx="1213">
                  <c:v>41027</c:v>
                </c:pt>
                <c:pt idx="1214">
                  <c:v>41028</c:v>
                </c:pt>
                <c:pt idx="1215">
                  <c:v>41029</c:v>
                </c:pt>
                <c:pt idx="1216">
                  <c:v>41030</c:v>
                </c:pt>
                <c:pt idx="1217">
                  <c:v>41031</c:v>
                </c:pt>
                <c:pt idx="1218">
                  <c:v>41032</c:v>
                </c:pt>
                <c:pt idx="1219">
                  <c:v>41033</c:v>
                </c:pt>
                <c:pt idx="1220">
                  <c:v>41034</c:v>
                </c:pt>
                <c:pt idx="1221">
                  <c:v>41035</c:v>
                </c:pt>
                <c:pt idx="1222">
                  <c:v>41036</c:v>
                </c:pt>
                <c:pt idx="1223">
                  <c:v>41037</c:v>
                </c:pt>
                <c:pt idx="1224">
                  <c:v>41038</c:v>
                </c:pt>
                <c:pt idx="1225">
                  <c:v>41039</c:v>
                </c:pt>
                <c:pt idx="1226">
                  <c:v>41040</c:v>
                </c:pt>
                <c:pt idx="1227">
                  <c:v>41041</c:v>
                </c:pt>
                <c:pt idx="1228">
                  <c:v>41042</c:v>
                </c:pt>
                <c:pt idx="1229">
                  <c:v>41043</c:v>
                </c:pt>
                <c:pt idx="1230">
                  <c:v>41044</c:v>
                </c:pt>
                <c:pt idx="1231">
                  <c:v>41045</c:v>
                </c:pt>
                <c:pt idx="1232">
                  <c:v>41046</c:v>
                </c:pt>
                <c:pt idx="1233">
                  <c:v>41047</c:v>
                </c:pt>
                <c:pt idx="1234">
                  <c:v>41048</c:v>
                </c:pt>
                <c:pt idx="1235">
                  <c:v>41049</c:v>
                </c:pt>
                <c:pt idx="1236">
                  <c:v>41050</c:v>
                </c:pt>
                <c:pt idx="1237">
                  <c:v>41051</c:v>
                </c:pt>
                <c:pt idx="1238">
                  <c:v>41052</c:v>
                </c:pt>
                <c:pt idx="1239">
                  <c:v>41053</c:v>
                </c:pt>
                <c:pt idx="1240">
                  <c:v>41054</c:v>
                </c:pt>
                <c:pt idx="1241">
                  <c:v>41055</c:v>
                </c:pt>
                <c:pt idx="1242">
                  <c:v>41056</c:v>
                </c:pt>
                <c:pt idx="1243">
                  <c:v>41057</c:v>
                </c:pt>
                <c:pt idx="1244">
                  <c:v>41058</c:v>
                </c:pt>
                <c:pt idx="1245">
                  <c:v>41059</c:v>
                </c:pt>
                <c:pt idx="1246">
                  <c:v>41060</c:v>
                </c:pt>
                <c:pt idx="1247">
                  <c:v>41061</c:v>
                </c:pt>
                <c:pt idx="1248">
                  <c:v>41062</c:v>
                </c:pt>
                <c:pt idx="1249">
                  <c:v>41063</c:v>
                </c:pt>
                <c:pt idx="1250">
                  <c:v>41064</c:v>
                </c:pt>
                <c:pt idx="1251">
                  <c:v>41065</c:v>
                </c:pt>
                <c:pt idx="1252">
                  <c:v>41066</c:v>
                </c:pt>
                <c:pt idx="1253">
                  <c:v>41067</c:v>
                </c:pt>
                <c:pt idx="1254">
                  <c:v>41068</c:v>
                </c:pt>
                <c:pt idx="1255">
                  <c:v>41069</c:v>
                </c:pt>
                <c:pt idx="1256">
                  <c:v>41070</c:v>
                </c:pt>
                <c:pt idx="1257">
                  <c:v>41071</c:v>
                </c:pt>
                <c:pt idx="1258">
                  <c:v>41072</c:v>
                </c:pt>
                <c:pt idx="1259">
                  <c:v>41073</c:v>
                </c:pt>
                <c:pt idx="1260">
                  <c:v>41074</c:v>
                </c:pt>
                <c:pt idx="1261">
                  <c:v>41075</c:v>
                </c:pt>
                <c:pt idx="1262">
                  <c:v>41076</c:v>
                </c:pt>
                <c:pt idx="1263">
                  <c:v>41077</c:v>
                </c:pt>
                <c:pt idx="1264">
                  <c:v>41078</c:v>
                </c:pt>
                <c:pt idx="1265">
                  <c:v>41079</c:v>
                </c:pt>
                <c:pt idx="1266">
                  <c:v>41080</c:v>
                </c:pt>
                <c:pt idx="1267">
                  <c:v>41081</c:v>
                </c:pt>
                <c:pt idx="1268">
                  <c:v>41082</c:v>
                </c:pt>
                <c:pt idx="1269">
                  <c:v>41083</c:v>
                </c:pt>
                <c:pt idx="1270">
                  <c:v>41084</c:v>
                </c:pt>
                <c:pt idx="1271">
                  <c:v>41085</c:v>
                </c:pt>
                <c:pt idx="1272">
                  <c:v>41086</c:v>
                </c:pt>
                <c:pt idx="1273">
                  <c:v>41087</c:v>
                </c:pt>
                <c:pt idx="1274">
                  <c:v>41088</c:v>
                </c:pt>
                <c:pt idx="1275">
                  <c:v>41089</c:v>
                </c:pt>
                <c:pt idx="1276">
                  <c:v>41090</c:v>
                </c:pt>
                <c:pt idx="1277">
                  <c:v>41091</c:v>
                </c:pt>
                <c:pt idx="1278">
                  <c:v>41092</c:v>
                </c:pt>
                <c:pt idx="1279">
                  <c:v>41093</c:v>
                </c:pt>
                <c:pt idx="1280">
                  <c:v>41094</c:v>
                </c:pt>
                <c:pt idx="1281">
                  <c:v>41095</c:v>
                </c:pt>
                <c:pt idx="1282">
                  <c:v>41096</c:v>
                </c:pt>
                <c:pt idx="1283">
                  <c:v>41097</c:v>
                </c:pt>
                <c:pt idx="1284">
                  <c:v>41098</c:v>
                </c:pt>
                <c:pt idx="1285">
                  <c:v>41099</c:v>
                </c:pt>
                <c:pt idx="1286">
                  <c:v>41100</c:v>
                </c:pt>
                <c:pt idx="1287">
                  <c:v>41101</c:v>
                </c:pt>
                <c:pt idx="1288">
                  <c:v>41102</c:v>
                </c:pt>
                <c:pt idx="1289">
                  <c:v>41103</c:v>
                </c:pt>
                <c:pt idx="1290">
                  <c:v>41104</c:v>
                </c:pt>
                <c:pt idx="1291">
                  <c:v>41105</c:v>
                </c:pt>
                <c:pt idx="1292">
                  <c:v>41106</c:v>
                </c:pt>
                <c:pt idx="1293">
                  <c:v>41107</c:v>
                </c:pt>
                <c:pt idx="1294">
                  <c:v>41108</c:v>
                </c:pt>
                <c:pt idx="1295">
                  <c:v>41109</c:v>
                </c:pt>
                <c:pt idx="1296">
                  <c:v>41110</c:v>
                </c:pt>
                <c:pt idx="1297">
                  <c:v>41111</c:v>
                </c:pt>
                <c:pt idx="1298">
                  <c:v>41112</c:v>
                </c:pt>
                <c:pt idx="1299">
                  <c:v>41113</c:v>
                </c:pt>
                <c:pt idx="1300">
                  <c:v>41114</c:v>
                </c:pt>
                <c:pt idx="1301">
                  <c:v>41115</c:v>
                </c:pt>
                <c:pt idx="1302">
                  <c:v>41116</c:v>
                </c:pt>
                <c:pt idx="1303">
                  <c:v>41117</c:v>
                </c:pt>
                <c:pt idx="1304">
                  <c:v>41118</c:v>
                </c:pt>
                <c:pt idx="1305">
                  <c:v>41119</c:v>
                </c:pt>
                <c:pt idx="1306">
                  <c:v>41120</c:v>
                </c:pt>
                <c:pt idx="1307">
                  <c:v>41121</c:v>
                </c:pt>
                <c:pt idx="1308">
                  <c:v>41122</c:v>
                </c:pt>
                <c:pt idx="1309">
                  <c:v>41123</c:v>
                </c:pt>
                <c:pt idx="1310">
                  <c:v>41124</c:v>
                </c:pt>
                <c:pt idx="1311">
                  <c:v>41125</c:v>
                </c:pt>
                <c:pt idx="1312">
                  <c:v>41126</c:v>
                </c:pt>
                <c:pt idx="1313">
                  <c:v>41127</c:v>
                </c:pt>
                <c:pt idx="1314">
                  <c:v>41128</c:v>
                </c:pt>
                <c:pt idx="1315">
                  <c:v>41129</c:v>
                </c:pt>
                <c:pt idx="1316">
                  <c:v>41130</c:v>
                </c:pt>
                <c:pt idx="1317">
                  <c:v>41131</c:v>
                </c:pt>
                <c:pt idx="1318">
                  <c:v>41132</c:v>
                </c:pt>
                <c:pt idx="1319">
                  <c:v>41133</c:v>
                </c:pt>
                <c:pt idx="1320">
                  <c:v>41134</c:v>
                </c:pt>
                <c:pt idx="1321">
                  <c:v>41135</c:v>
                </c:pt>
                <c:pt idx="1322">
                  <c:v>41136</c:v>
                </c:pt>
                <c:pt idx="1323">
                  <c:v>41137</c:v>
                </c:pt>
                <c:pt idx="1324">
                  <c:v>41138</c:v>
                </c:pt>
                <c:pt idx="1325">
                  <c:v>41139</c:v>
                </c:pt>
                <c:pt idx="1326">
                  <c:v>41140</c:v>
                </c:pt>
                <c:pt idx="1327">
                  <c:v>41141</c:v>
                </c:pt>
                <c:pt idx="1328">
                  <c:v>41142</c:v>
                </c:pt>
                <c:pt idx="1329">
                  <c:v>41143</c:v>
                </c:pt>
                <c:pt idx="1330">
                  <c:v>41144</c:v>
                </c:pt>
                <c:pt idx="1331">
                  <c:v>41145</c:v>
                </c:pt>
                <c:pt idx="1332">
                  <c:v>41146</c:v>
                </c:pt>
                <c:pt idx="1333">
                  <c:v>41147</c:v>
                </c:pt>
                <c:pt idx="1334">
                  <c:v>41148</c:v>
                </c:pt>
                <c:pt idx="1335">
                  <c:v>41149</c:v>
                </c:pt>
                <c:pt idx="1336">
                  <c:v>41150</c:v>
                </c:pt>
                <c:pt idx="1337">
                  <c:v>41151</c:v>
                </c:pt>
                <c:pt idx="1338">
                  <c:v>41152</c:v>
                </c:pt>
                <c:pt idx="1339">
                  <c:v>41153</c:v>
                </c:pt>
                <c:pt idx="1340">
                  <c:v>41154</c:v>
                </c:pt>
                <c:pt idx="1341">
                  <c:v>41155</c:v>
                </c:pt>
                <c:pt idx="1342">
                  <c:v>41156</c:v>
                </c:pt>
                <c:pt idx="1343">
                  <c:v>41157</c:v>
                </c:pt>
                <c:pt idx="1344">
                  <c:v>41158</c:v>
                </c:pt>
                <c:pt idx="1345">
                  <c:v>41159</c:v>
                </c:pt>
                <c:pt idx="1346">
                  <c:v>41160</c:v>
                </c:pt>
                <c:pt idx="1347">
                  <c:v>41161</c:v>
                </c:pt>
                <c:pt idx="1348">
                  <c:v>41162</c:v>
                </c:pt>
                <c:pt idx="1349">
                  <c:v>41163</c:v>
                </c:pt>
                <c:pt idx="1350">
                  <c:v>41164</c:v>
                </c:pt>
                <c:pt idx="1351">
                  <c:v>41165</c:v>
                </c:pt>
                <c:pt idx="1352">
                  <c:v>41166</c:v>
                </c:pt>
                <c:pt idx="1353">
                  <c:v>41167</c:v>
                </c:pt>
                <c:pt idx="1354">
                  <c:v>41168</c:v>
                </c:pt>
                <c:pt idx="1355">
                  <c:v>41169</c:v>
                </c:pt>
                <c:pt idx="1356">
                  <c:v>41170</c:v>
                </c:pt>
                <c:pt idx="1357">
                  <c:v>41171</c:v>
                </c:pt>
                <c:pt idx="1358">
                  <c:v>41172</c:v>
                </c:pt>
                <c:pt idx="1359">
                  <c:v>41173</c:v>
                </c:pt>
                <c:pt idx="1360">
                  <c:v>41174</c:v>
                </c:pt>
                <c:pt idx="1361">
                  <c:v>41175</c:v>
                </c:pt>
                <c:pt idx="1362">
                  <c:v>41176</c:v>
                </c:pt>
                <c:pt idx="1363">
                  <c:v>41177</c:v>
                </c:pt>
                <c:pt idx="1364">
                  <c:v>41178</c:v>
                </c:pt>
                <c:pt idx="1365">
                  <c:v>41179</c:v>
                </c:pt>
                <c:pt idx="1366">
                  <c:v>41180</c:v>
                </c:pt>
                <c:pt idx="1367">
                  <c:v>41181</c:v>
                </c:pt>
                <c:pt idx="1368">
                  <c:v>41182</c:v>
                </c:pt>
                <c:pt idx="1369">
                  <c:v>41183</c:v>
                </c:pt>
                <c:pt idx="1370">
                  <c:v>41184</c:v>
                </c:pt>
                <c:pt idx="1371">
                  <c:v>41185</c:v>
                </c:pt>
                <c:pt idx="1372">
                  <c:v>41186</c:v>
                </c:pt>
                <c:pt idx="1373">
                  <c:v>41187</c:v>
                </c:pt>
                <c:pt idx="1374">
                  <c:v>41188</c:v>
                </c:pt>
                <c:pt idx="1375">
                  <c:v>41189</c:v>
                </c:pt>
                <c:pt idx="1376">
                  <c:v>41190</c:v>
                </c:pt>
                <c:pt idx="1377">
                  <c:v>41191</c:v>
                </c:pt>
                <c:pt idx="1378">
                  <c:v>41192</c:v>
                </c:pt>
                <c:pt idx="1379">
                  <c:v>41193</c:v>
                </c:pt>
                <c:pt idx="1380">
                  <c:v>41194</c:v>
                </c:pt>
                <c:pt idx="1381">
                  <c:v>41195</c:v>
                </c:pt>
                <c:pt idx="1382">
                  <c:v>41196</c:v>
                </c:pt>
                <c:pt idx="1383">
                  <c:v>41197</c:v>
                </c:pt>
                <c:pt idx="1384">
                  <c:v>41198</c:v>
                </c:pt>
                <c:pt idx="1385">
                  <c:v>41199</c:v>
                </c:pt>
                <c:pt idx="1386">
                  <c:v>41200</c:v>
                </c:pt>
                <c:pt idx="1387">
                  <c:v>41201</c:v>
                </c:pt>
                <c:pt idx="1388">
                  <c:v>41202</c:v>
                </c:pt>
                <c:pt idx="1389">
                  <c:v>41203</c:v>
                </c:pt>
                <c:pt idx="1390">
                  <c:v>41204</c:v>
                </c:pt>
                <c:pt idx="1391">
                  <c:v>41205</c:v>
                </c:pt>
                <c:pt idx="1392">
                  <c:v>41206</c:v>
                </c:pt>
                <c:pt idx="1393">
                  <c:v>41207</c:v>
                </c:pt>
                <c:pt idx="1394">
                  <c:v>41208</c:v>
                </c:pt>
                <c:pt idx="1395">
                  <c:v>41209</c:v>
                </c:pt>
                <c:pt idx="1396">
                  <c:v>41210</c:v>
                </c:pt>
                <c:pt idx="1397">
                  <c:v>41211</c:v>
                </c:pt>
                <c:pt idx="1398">
                  <c:v>41212</c:v>
                </c:pt>
                <c:pt idx="1399">
                  <c:v>41213</c:v>
                </c:pt>
                <c:pt idx="1400">
                  <c:v>41214</c:v>
                </c:pt>
                <c:pt idx="1401">
                  <c:v>41215</c:v>
                </c:pt>
                <c:pt idx="1402">
                  <c:v>41216</c:v>
                </c:pt>
                <c:pt idx="1403">
                  <c:v>41217</c:v>
                </c:pt>
                <c:pt idx="1404">
                  <c:v>41218</c:v>
                </c:pt>
                <c:pt idx="1405">
                  <c:v>41219</c:v>
                </c:pt>
                <c:pt idx="1406">
                  <c:v>41220</c:v>
                </c:pt>
                <c:pt idx="1407">
                  <c:v>41221</c:v>
                </c:pt>
                <c:pt idx="1408">
                  <c:v>41222</c:v>
                </c:pt>
                <c:pt idx="1409">
                  <c:v>41223</c:v>
                </c:pt>
                <c:pt idx="1410">
                  <c:v>41224</c:v>
                </c:pt>
                <c:pt idx="1411">
                  <c:v>41225</c:v>
                </c:pt>
                <c:pt idx="1412">
                  <c:v>41226</c:v>
                </c:pt>
                <c:pt idx="1413">
                  <c:v>41227</c:v>
                </c:pt>
                <c:pt idx="1414">
                  <c:v>41228</c:v>
                </c:pt>
                <c:pt idx="1415">
                  <c:v>41229</c:v>
                </c:pt>
                <c:pt idx="1416">
                  <c:v>41230</c:v>
                </c:pt>
                <c:pt idx="1417">
                  <c:v>41231</c:v>
                </c:pt>
                <c:pt idx="1418">
                  <c:v>41232</c:v>
                </c:pt>
                <c:pt idx="1419">
                  <c:v>41233</c:v>
                </c:pt>
                <c:pt idx="1420">
                  <c:v>41234</c:v>
                </c:pt>
                <c:pt idx="1421">
                  <c:v>41235</c:v>
                </c:pt>
                <c:pt idx="1422">
                  <c:v>41236</c:v>
                </c:pt>
                <c:pt idx="1423">
                  <c:v>41237</c:v>
                </c:pt>
                <c:pt idx="1424">
                  <c:v>41238</c:v>
                </c:pt>
                <c:pt idx="1425">
                  <c:v>41239</c:v>
                </c:pt>
                <c:pt idx="1426">
                  <c:v>41240</c:v>
                </c:pt>
                <c:pt idx="1427">
                  <c:v>41241</c:v>
                </c:pt>
                <c:pt idx="1428">
                  <c:v>41242</c:v>
                </c:pt>
                <c:pt idx="1429">
                  <c:v>41243</c:v>
                </c:pt>
                <c:pt idx="1430">
                  <c:v>41244</c:v>
                </c:pt>
                <c:pt idx="1431">
                  <c:v>41245</c:v>
                </c:pt>
                <c:pt idx="1432">
                  <c:v>41246</c:v>
                </c:pt>
                <c:pt idx="1433">
                  <c:v>41247</c:v>
                </c:pt>
                <c:pt idx="1434">
                  <c:v>41248</c:v>
                </c:pt>
                <c:pt idx="1435">
                  <c:v>41249</c:v>
                </c:pt>
                <c:pt idx="1436">
                  <c:v>41250</c:v>
                </c:pt>
                <c:pt idx="1437">
                  <c:v>41251</c:v>
                </c:pt>
                <c:pt idx="1438">
                  <c:v>41252</c:v>
                </c:pt>
                <c:pt idx="1439">
                  <c:v>41253</c:v>
                </c:pt>
                <c:pt idx="1440">
                  <c:v>41254</c:v>
                </c:pt>
                <c:pt idx="1441">
                  <c:v>41255</c:v>
                </c:pt>
                <c:pt idx="1442">
                  <c:v>41256</c:v>
                </c:pt>
                <c:pt idx="1443">
                  <c:v>41257</c:v>
                </c:pt>
                <c:pt idx="1444">
                  <c:v>41258</c:v>
                </c:pt>
                <c:pt idx="1445">
                  <c:v>41259</c:v>
                </c:pt>
                <c:pt idx="1446">
                  <c:v>41260</c:v>
                </c:pt>
                <c:pt idx="1447">
                  <c:v>41261</c:v>
                </c:pt>
                <c:pt idx="1448">
                  <c:v>41262</c:v>
                </c:pt>
                <c:pt idx="1449">
                  <c:v>41263</c:v>
                </c:pt>
                <c:pt idx="1450">
                  <c:v>41264</c:v>
                </c:pt>
                <c:pt idx="1451">
                  <c:v>41265</c:v>
                </c:pt>
                <c:pt idx="1452">
                  <c:v>41266</c:v>
                </c:pt>
                <c:pt idx="1453">
                  <c:v>41267</c:v>
                </c:pt>
                <c:pt idx="1454">
                  <c:v>41268</c:v>
                </c:pt>
                <c:pt idx="1455">
                  <c:v>41269</c:v>
                </c:pt>
                <c:pt idx="1456">
                  <c:v>41270</c:v>
                </c:pt>
                <c:pt idx="1457">
                  <c:v>41271</c:v>
                </c:pt>
                <c:pt idx="1458">
                  <c:v>41272</c:v>
                </c:pt>
                <c:pt idx="1459">
                  <c:v>41273</c:v>
                </c:pt>
                <c:pt idx="1460">
                  <c:v>41274</c:v>
                </c:pt>
                <c:pt idx="1461">
                  <c:v>41275</c:v>
                </c:pt>
                <c:pt idx="1462">
                  <c:v>41276</c:v>
                </c:pt>
                <c:pt idx="1463">
                  <c:v>41277</c:v>
                </c:pt>
                <c:pt idx="1464">
                  <c:v>41278</c:v>
                </c:pt>
                <c:pt idx="1465">
                  <c:v>41279</c:v>
                </c:pt>
                <c:pt idx="1466">
                  <c:v>41280</c:v>
                </c:pt>
                <c:pt idx="1467">
                  <c:v>41281</c:v>
                </c:pt>
                <c:pt idx="1468">
                  <c:v>41282</c:v>
                </c:pt>
                <c:pt idx="1469">
                  <c:v>41283</c:v>
                </c:pt>
                <c:pt idx="1470">
                  <c:v>41284</c:v>
                </c:pt>
                <c:pt idx="1471">
                  <c:v>41285</c:v>
                </c:pt>
                <c:pt idx="1472">
                  <c:v>41286</c:v>
                </c:pt>
                <c:pt idx="1473">
                  <c:v>41287</c:v>
                </c:pt>
                <c:pt idx="1474">
                  <c:v>41288</c:v>
                </c:pt>
                <c:pt idx="1475">
                  <c:v>41289</c:v>
                </c:pt>
                <c:pt idx="1476">
                  <c:v>41290</c:v>
                </c:pt>
                <c:pt idx="1477">
                  <c:v>41291</c:v>
                </c:pt>
                <c:pt idx="1478">
                  <c:v>41292</c:v>
                </c:pt>
                <c:pt idx="1479">
                  <c:v>41293</c:v>
                </c:pt>
                <c:pt idx="1480">
                  <c:v>41294</c:v>
                </c:pt>
                <c:pt idx="1481">
                  <c:v>41295</c:v>
                </c:pt>
                <c:pt idx="1482">
                  <c:v>41296</c:v>
                </c:pt>
                <c:pt idx="1483">
                  <c:v>41297</c:v>
                </c:pt>
                <c:pt idx="1484">
                  <c:v>41298</c:v>
                </c:pt>
                <c:pt idx="1485">
                  <c:v>41299</c:v>
                </c:pt>
                <c:pt idx="1486">
                  <c:v>41300</c:v>
                </c:pt>
                <c:pt idx="1487">
                  <c:v>41301</c:v>
                </c:pt>
                <c:pt idx="1488">
                  <c:v>41302</c:v>
                </c:pt>
                <c:pt idx="1489">
                  <c:v>41303</c:v>
                </c:pt>
                <c:pt idx="1490">
                  <c:v>41304</c:v>
                </c:pt>
                <c:pt idx="1491">
                  <c:v>41305</c:v>
                </c:pt>
                <c:pt idx="1492">
                  <c:v>41306</c:v>
                </c:pt>
                <c:pt idx="1493">
                  <c:v>41307</c:v>
                </c:pt>
                <c:pt idx="1494">
                  <c:v>41308</c:v>
                </c:pt>
                <c:pt idx="1495">
                  <c:v>41309</c:v>
                </c:pt>
                <c:pt idx="1496">
                  <c:v>41310</c:v>
                </c:pt>
                <c:pt idx="1497">
                  <c:v>41311</c:v>
                </c:pt>
                <c:pt idx="1498">
                  <c:v>41312</c:v>
                </c:pt>
                <c:pt idx="1499">
                  <c:v>41313</c:v>
                </c:pt>
                <c:pt idx="1500">
                  <c:v>41314</c:v>
                </c:pt>
                <c:pt idx="1501">
                  <c:v>41315</c:v>
                </c:pt>
                <c:pt idx="1502">
                  <c:v>41316</c:v>
                </c:pt>
                <c:pt idx="1503">
                  <c:v>41317</c:v>
                </c:pt>
                <c:pt idx="1504">
                  <c:v>41318</c:v>
                </c:pt>
                <c:pt idx="1505">
                  <c:v>41319</c:v>
                </c:pt>
                <c:pt idx="1506">
                  <c:v>41320</c:v>
                </c:pt>
                <c:pt idx="1507">
                  <c:v>41321</c:v>
                </c:pt>
                <c:pt idx="1508">
                  <c:v>41322</c:v>
                </c:pt>
                <c:pt idx="1509">
                  <c:v>41323</c:v>
                </c:pt>
                <c:pt idx="1510">
                  <c:v>41324</c:v>
                </c:pt>
                <c:pt idx="1511">
                  <c:v>41325</c:v>
                </c:pt>
                <c:pt idx="1512">
                  <c:v>41326</c:v>
                </c:pt>
                <c:pt idx="1513">
                  <c:v>41327</c:v>
                </c:pt>
                <c:pt idx="1514">
                  <c:v>41328</c:v>
                </c:pt>
                <c:pt idx="1515">
                  <c:v>41329</c:v>
                </c:pt>
                <c:pt idx="1516">
                  <c:v>41330</c:v>
                </c:pt>
                <c:pt idx="1517">
                  <c:v>41331</c:v>
                </c:pt>
                <c:pt idx="1518">
                  <c:v>41332</c:v>
                </c:pt>
                <c:pt idx="1519">
                  <c:v>41333</c:v>
                </c:pt>
                <c:pt idx="1520">
                  <c:v>41334</c:v>
                </c:pt>
                <c:pt idx="1521">
                  <c:v>41335</c:v>
                </c:pt>
                <c:pt idx="1522">
                  <c:v>41336</c:v>
                </c:pt>
                <c:pt idx="1523">
                  <c:v>41337</c:v>
                </c:pt>
                <c:pt idx="1524">
                  <c:v>41338</c:v>
                </c:pt>
                <c:pt idx="1525">
                  <c:v>41339</c:v>
                </c:pt>
                <c:pt idx="1526">
                  <c:v>41340</c:v>
                </c:pt>
                <c:pt idx="1527">
                  <c:v>41341</c:v>
                </c:pt>
                <c:pt idx="1528">
                  <c:v>41342</c:v>
                </c:pt>
                <c:pt idx="1529">
                  <c:v>41343</c:v>
                </c:pt>
                <c:pt idx="1530">
                  <c:v>41344</c:v>
                </c:pt>
                <c:pt idx="1531">
                  <c:v>41345</c:v>
                </c:pt>
                <c:pt idx="1532">
                  <c:v>41346</c:v>
                </c:pt>
                <c:pt idx="1533">
                  <c:v>41347</c:v>
                </c:pt>
                <c:pt idx="1534">
                  <c:v>41348</c:v>
                </c:pt>
                <c:pt idx="1535">
                  <c:v>41349</c:v>
                </c:pt>
                <c:pt idx="1536">
                  <c:v>41350</c:v>
                </c:pt>
                <c:pt idx="1537">
                  <c:v>41351</c:v>
                </c:pt>
                <c:pt idx="1538">
                  <c:v>41352</c:v>
                </c:pt>
                <c:pt idx="1539">
                  <c:v>41353</c:v>
                </c:pt>
                <c:pt idx="1540">
                  <c:v>41354</c:v>
                </c:pt>
                <c:pt idx="1541">
                  <c:v>41355</c:v>
                </c:pt>
                <c:pt idx="1542">
                  <c:v>41356</c:v>
                </c:pt>
                <c:pt idx="1543">
                  <c:v>41357</c:v>
                </c:pt>
                <c:pt idx="1544">
                  <c:v>41358</c:v>
                </c:pt>
                <c:pt idx="1545">
                  <c:v>41359</c:v>
                </c:pt>
                <c:pt idx="1546">
                  <c:v>41360</c:v>
                </c:pt>
                <c:pt idx="1547">
                  <c:v>41361</c:v>
                </c:pt>
                <c:pt idx="1548">
                  <c:v>41362</c:v>
                </c:pt>
                <c:pt idx="1549">
                  <c:v>41363</c:v>
                </c:pt>
                <c:pt idx="1550">
                  <c:v>41364</c:v>
                </c:pt>
                <c:pt idx="1551">
                  <c:v>41365</c:v>
                </c:pt>
                <c:pt idx="1552">
                  <c:v>41366</c:v>
                </c:pt>
                <c:pt idx="1553">
                  <c:v>41367</c:v>
                </c:pt>
                <c:pt idx="1554">
                  <c:v>41368</c:v>
                </c:pt>
                <c:pt idx="1555">
                  <c:v>41369</c:v>
                </c:pt>
                <c:pt idx="1556">
                  <c:v>41370</c:v>
                </c:pt>
                <c:pt idx="1557">
                  <c:v>41371</c:v>
                </c:pt>
                <c:pt idx="1558">
                  <c:v>41372</c:v>
                </c:pt>
                <c:pt idx="1559">
                  <c:v>41373</c:v>
                </c:pt>
                <c:pt idx="1560">
                  <c:v>41374</c:v>
                </c:pt>
                <c:pt idx="1561">
                  <c:v>41375</c:v>
                </c:pt>
                <c:pt idx="1562">
                  <c:v>41376</c:v>
                </c:pt>
                <c:pt idx="1563">
                  <c:v>41377</c:v>
                </c:pt>
                <c:pt idx="1564">
                  <c:v>41378</c:v>
                </c:pt>
                <c:pt idx="1565">
                  <c:v>41379</c:v>
                </c:pt>
                <c:pt idx="1566">
                  <c:v>41380</c:v>
                </c:pt>
                <c:pt idx="1567">
                  <c:v>41381</c:v>
                </c:pt>
                <c:pt idx="1568">
                  <c:v>41382</c:v>
                </c:pt>
                <c:pt idx="1569">
                  <c:v>41383</c:v>
                </c:pt>
                <c:pt idx="1570">
                  <c:v>41384</c:v>
                </c:pt>
                <c:pt idx="1571">
                  <c:v>41385</c:v>
                </c:pt>
                <c:pt idx="1572">
                  <c:v>41386</c:v>
                </c:pt>
                <c:pt idx="1573">
                  <c:v>41387</c:v>
                </c:pt>
                <c:pt idx="1574">
                  <c:v>41388</c:v>
                </c:pt>
                <c:pt idx="1575">
                  <c:v>41389</c:v>
                </c:pt>
                <c:pt idx="1576">
                  <c:v>41390</c:v>
                </c:pt>
                <c:pt idx="1577">
                  <c:v>41391</c:v>
                </c:pt>
                <c:pt idx="1578">
                  <c:v>41392</c:v>
                </c:pt>
                <c:pt idx="1579">
                  <c:v>41393</c:v>
                </c:pt>
                <c:pt idx="1580">
                  <c:v>41394</c:v>
                </c:pt>
                <c:pt idx="1581">
                  <c:v>41395</c:v>
                </c:pt>
                <c:pt idx="1582">
                  <c:v>41396</c:v>
                </c:pt>
                <c:pt idx="1583">
                  <c:v>41397</c:v>
                </c:pt>
                <c:pt idx="1584">
                  <c:v>41398</c:v>
                </c:pt>
                <c:pt idx="1585">
                  <c:v>41399</c:v>
                </c:pt>
                <c:pt idx="1586">
                  <c:v>41400</c:v>
                </c:pt>
                <c:pt idx="1587">
                  <c:v>41401</c:v>
                </c:pt>
                <c:pt idx="1588">
                  <c:v>41402</c:v>
                </c:pt>
                <c:pt idx="1589">
                  <c:v>41403</c:v>
                </c:pt>
                <c:pt idx="1590">
                  <c:v>41404</c:v>
                </c:pt>
                <c:pt idx="1591">
                  <c:v>41405</c:v>
                </c:pt>
                <c:pt idx="1592">
                  <c:v>41406</c:v>
                </c:pt>
                <c:pt idx="1593">
                  <c:v>41407</c:v>
                </c:pt>
                <c:pt idx="1594">
                  <c:v>41408</c:v>
                </c:pt>
                <c:pt idx="1595">
                  <c:v>41409</c:v>
                </c:pt>
                <c:pt idx="1596">
                  <c:v>41410</c:v>
                </c:pt>
                <c:pt idx="1597">
                  <c:v>41411</c:v>
                </c:pt>
                <c:pt idx="1598">
                  <c:v>41412</c:v>
                </c:pt>
                <c:pt idx="1599">
                  <c:v>41413</c:v>
                </c:pt>
                <c:pt idx="1600">
                  <c:v>41414</c:v>
                </c:pt>
                <c:pt idx="1601">
                  <c:v>41415</c:v>
                </c:pt>
                <c:pt idx="1602">
                  <c:v>41416</c:v>
                </c:pt>
                <c:pt idx="1603">
                  <c:v>41417</c:v>
                </c:pt>
                <c:pt idx="1604">
                  <c:v>41418</c:v>
                </c:pt>
                <c:pt idx="1605">
                  <c:v>41419</c:v>
                </c:pt>
                <c:pt idx="1606">
                  <c:v>41420</c:v>
                </c:pt>
                <c:pt idx="1607">
                  <c:v>41421</c:v>
                </c:pt>
                <c:pt idx="1608">
                  <c:v>41422</c:v>
                </c:pt>
                <c:pt idx="1609">
                  <c:v>41423</c:v>
                </c:pt>
                <c:pt idx="1610">
                  <c:v>41424</c:v>
                </c:pt>
                <c:pt idx="1611">
                  <c:v>41425</c:v>
                </c:pt>
                <c:pt idx="1612">
                  <c:v>41426</c:v>
                </c:pt>
                <c:pt idx="1613">
                  <c:v>41427</c:v>
                </c:pt>
                <c:pt idx="1614">
                  <c:v>41428</c:v>
                </c:pt>
                <c:pt idx="1615">
                  <c:v>41429</c:v>
                </c:pt>
                <c:pt idx="1616">
                  <c:v>41430</c:v>
                </c:pt>
                <c:pt idx="1617">
                  <c:v>41431</c:v>
                </c:pt>
                <c:pt idx="1618">
                  <c:v>41432</c:v>
                </c:pt>
                <c:pt idx="1619">
                  <c:v>41433</c:v>
                </c:pt>
                <c:pt idx="1620">
                  <c:v>41434</c:v>
                </c:pt>
                <c:pt idx="1621">
                  <c:v>41435</c:v>
                </c:pt>
                <c:pt idx="1622">
                  <c:v>41436</c:v>
                </c:pt>
                <c:pt idx="1623">
                  <c:v>41437</c:v>
                </c:pt>
                <c:pt idx="1624">
                  <c:v>41438</c:v>
                </c:pt>
                <c:pt idx="1625">
                  <c:v>41439</c:v>
                </c:pt>
                <c:pt idx="1626">
                  <c:v>41440</c:v>
                </c:pt>
                <c:pt idx="1627">
                  <c:v>41441</c:v>
                </c:pt>
                <c:pt idx="1628">
                  <c:v>41442</c:v>
                </c:pt>
                <c:pt idx="1629">
                  <c:v>41443</c:v>
                </c:pt>
                <c:pt idx="1630">
                  <c:v>41444</c:v>
                </c:pt>
                <c:pt idx="1631">
                  <c:v>41445</c:v>
                </c:pt>
                <c:pt idx="1632">
                  <c:v>41446</c:v>
                </c:pt>
                <c:pt idx="1633">
                  <c:v>41447</c:v>
                </c:pt>
                <c:pt idx="1634">
                  <c:v>41448</c:v>
                </c:pt>
                <c:pt idx="1635">
                  <c:v>41449</c:v>
                </c:pt>
                <c:pt idx="1636">
                  <c:v>41450</c:v>
                </c:pt>
                <c:pt idx="1637">
                  <c:v>41451</c:v>
                </c:pt>
                <c:pt idx="1638">
                  <c:v>41452</c:v>
                </c:pt>
                <c:pt idx="1639">
                  <c:v>41453</c:v>
                </c:pt>
                <c:pt idx="1640">
                  <c:v>41454</c:v>
                </c:pt>
                <c:pt idx="1641">
                  <c:v>41455</c:v>
                </c:pt>
                <c:pt idx="1642">
                  <c:v>41456</c:v>
                </c:pt>
                <c:pt idx="1643">
                  <c:v>41457</c:v>
                </c:pt>
                <c:pt idx="1644">
                  <c:v>41458</c:v>
                </c:pt>
                <c:pt idx="1645">
                  <c:v>41459</c:v>
                </c:pt>
                <c:pt idx="1646">
                  <c:v>41460</c:v>
                </c:pt>
                <c:pt idx="1647">
                  <c:v>41461</c:v>
                </c:pt>
                <c:pt idx="1648">
                  <c:v>41462</c:v>
                </c:pt>
                <c:pt idx="1649">
                  <c:v>41463</c:v>
                </c:pt>
                <c:pt idx="1650">
                  <c:v>41464</c:v>
                </c:pt>
                <c:pt idx="1651">
                  <c:v>41465</c:v>
                </c:pt>
                <c:pt idx="1652">
                  <c:v>41466</c:v>
                </c:pt>
                <c:pt idx="1653">
                  <c:v>41467</c:v>
                </c:pt>
                <c:pt idx="1654">
                  <c:v>41468</c:v>
                </c:pt>
                <c:pt idx="1655">
                  <c:v>41469</c:v>
                </c:pt>
                <c:pt idx="1656">
                  <c:v>41470</c:v>
                </c:pt>
                <c:pt idx="1657">
                  <c:v>41471</c:v>
                </c:pt>
                <c:pt idx="1658">
                  <c:v>41472</c:v>
                </c:pt>
                <c:pt idx="1659">
                  <c:v>41473</c:v>
                </c:pt>
                <c:pt idx="1660">
                  <c:v>41474</c:v>
                </c:pt>
                <c:pt idx="1661">
                  <c:v>41475</c:v>
                </c:pt>
                <c:pt idx="1662">
                  <c:v>41476</c:v>
                </c:pt>
                <c:pt idx="1663">
                  <c:v>41477</c:v>
                </c:pt>
                <c:pt idx="1664">
                  <c:v>41478</c:v>
                </c:pt>
                <c:pt idx="1665">
                  <c:v>41479</c:v>
                </c:pt>
                <c:pt idx="1666">
                  <c:v>41480</c:v>
                </c:pt>
                <c:pt idx="1667">
                  <c:v>41481</c:v>
                </c:pt>
                <c:pt idx="1668">
                  <c:v>41482</c:v>
                </c:pt>
                <c:pt idx="1669">
                  <c:v>41483</c:v>
                </c:pt>
                <c:pt idx="1670">
                  <c:v>41484</c:v>
                </c:pt>
                <c:pt idx="1671">
                  <c:v>41485</c:v>
                </c:pt>
                <c:pt idx="1672">
                  <c:v>41486</c:v>
                </c:pt>
                <c:pt idx="1673">
                  <c:v>41487</c:v>
                </c:pt>
                <c:pt idx="1674">
                  <c:v>41488</c:v>
                </c:pt>
                <c:pt idx="1675">
                  <c:v>41489</c:v>
                </c:pt>
                <c:pt idx="1676">
                  <c:v>41490</c:v>
                </c:pt>
                <c:pt idx="1677">
                  <c:v>41491</c:v>
                </c:pt>
                <c:pt idx="1678">
                  <c:v>41492</c:v>
                </c:pt>
                <c:pt idx="1679">
                  <c:v>41493</c:v>
                </c:pt>
                <c:pt idx="1680">
                  <c:v>41494</c:v>
                </c:pt>
                <c:pt idx="1681">
                  <c:v>41495</c:v>
                </c:pt>
                <c:pt idx="1682">
                  <c:v>41496</c:v>
                </c:pt>
                <c:pt idx="1683">
                  <c:v>41497</c:v>
                </c:pt>
                <c:pt idx="1684">
                  <c:v>41498</c:v>
                </c:pt>
                <c:pt idx="1685">
                  <c:v>41499</c:v>
                </c:pt>
                <c:pt idx="1686">
                  <c:v>41500</c:v>
                </c:pt>
                <c:pt idx="1687">
                  <c:v>41501</c:v>
                </c:pt>
                <c:pt idx="1688">
                  <c:v>41502</c:v>
                </c:pt>
                <c:pt idx="1689">
                  <c:v>41503</c:v>
                </c:pt>
                <c:pt idx="1690">
                  <c:v>41504</c:v>
                </c:pt>
                <c:pt idx="1691">
                  <c:v>41505</c:v>
                </c:pt>
                <c:pt idx="1692">
                  <c:v>41506</c:v>
                </c:pt>
                <c:pt idx="1693">
                  <c:v>41507</c:v>
                </c:pt>
                <c:pt idx="1694">
                  <c:v>41508</c:v>
                </c:pt>
                <c:pt idx="1695">
                  <c:v>41509</c:v>
                </c:pt>
                <c:pt idx="1696">
                  <c:v>41510</c:v>
                </c:pt>
                <c:pt idx="1697">
                  <c:v>41511</c:v>
                </c:pt>
                <c:pt idx="1698">
                  <c:v>41512</c:v>
                </c:pt>
                <c:pt idx="1699">
                  <c:v>41513</c:v>
                </c:pt>
                <c:pt idx="1700">
                  <c:v>41514</c:v>
                </c:pt>
                <c:pt idx="1701">
                  <c:v>41515</c:v>
                </c:pt>
                <c:pt idx="1702">
                  <c:v>41516</c:v>
                </c:pt>
                <c:pt idx="1703">
                  <c:v>41517</c:v>
                </c:pt>
                <c:pt idx="1704">
                  <c:v>41518</c:v>
                </c:pt>
                <c:pt idx="1705">
                  <c:v>41519</c:v>
                </c:pt>
                <c:pt idx="1706">
                  <c:v>41520</c:v>
                </c:pt>
                <c:pt idx="1707">
                  <c:v>41521</c:v>
                </c:pt>
                <c:pt idx="1708">
                  <c:v>41522</c:v>
                </c:pt>
                <c:pt idx="1709">
                  <c:v>41523</c:v>
                </c:pt>
                <c:pt idx="1710">
                  <c:v>41524</c:v>
                </c:pt>
                <c:pt idx="1711">
                  <c:v>41525</c:v>
                </c:pt>
                <c:pt idx="1712">
                  <c:v>41526</c:v>
                </c:pt>
                <c:pt idx="1713">
                  <c:v>41527</c:v>
                </c:pt>
                <c:pt idx="1714">
                  <c:v>41528</c:v>
                </c:pt>
                <c:pt idx="1715">
                  <c:v>41529</c:v>
                </c:pt>
                <c:pt idx="1716">
                  <c:v>41530</c:v>
                </c:pt>
                <c:pt idx="1717">
                  <c:v>41531</c:v>
                </c:pt>
                <c:pt idx="1718">
                  <c:v>41532</c:v>
                </c:pt>
                <c:pt idx="1719">
                  <c:v>41533</c:v>
                </c:pt>
                <c:pt idx="1720">
                  <c:v>41534</c:v>
                </c:pt>
                <c:pt idx="1721">
                  <c:v>41535</c:v>
                </c:pt>
                <c:pt idx="1722">
                  <c:v>41536</c:v>
                </c:pt>
                <c:pt idx="1723">
                  <c:v>41537</c:v>
                </c:pt>
                <c:pt idx="1724">
                  <c:v>41538</c:v>
                </c:pt>
                <c:pt idx="1725">
                  <c:v>41539</c:v>
                </c:pt>
                <c:pt idx="1726">
                  <c:v>41540</c:v>
                </c:pt>
                <c:pt idx="1727">
                  <c:v>41541</c:v>
                </c:pt>
                <c:pt idx="1728">
                  <c:v>41542</c:v>
                </c:pt>
                <c:pt idx="1729">
                  <c:v>41543</c:v>
                </c:pt>
                <c:pt idx="1730">
                  <c:v>41544</c:v>
                </c:pt>
                <c:pt idx="1731">
                  <c:v>41545</c:v>
                </c:pt>
                <c:pt idx="1732">
                  <c:v>41546</c:v>
                </c:pt>
                <c:pt idx="1733">
                  <c:v>41547</c:v>
                </c:pt>
                <c:pt idx="1734">
                  <c:v>41548</c:v>
                </c:pt>
                <c:pt idx="1735">
                  <c:v>41549</c:v>
                </c:pt>
                <c:pt idx="1736">
                  <c:v>41550</c:v>
                </c:pt>
                <c:pt idx="1737">
                  <c:v>41551</c:v>
                </c:pt>
                <c:pt idx="1738">
                  <c:v>41552</c:v>
                </c:pt>
                <c:pt idx="1739">
                  <c:v>41553</c:v>
                </c:pt>
                <c:pt idx="1740">
                  <c:v>41554</c:v>
                </c:pt>
                <c:pt idx="1741">
                  <c:v>41555</c:v>
                </c:pt>
                <c:pt idx="1742">
                  <c:v>41556</c:v>
                </c:pt>
                <c:pt idx="1743">
                  <c:v>41557</c:v>
                </c:pt>
                <c:pt idx="1744">
                  <c:v>41558</c:v>
                </c:pt>
                <c:pt idx="1745">
                  <c:v>41559</c:v>
                </c:pt>
                <c:pt idx="1746">
                  <c:v>41560</c:v>
                </c:pt>
                <c:pt idx="1747">
                  <c:v>41561</c:v>
                </c:pt>
                <c:pt idx="1748">
                  <c:v>41562</c:v>
                </c:pt>
                <c:pt idx="1749">
                  <c:v>41563</c:v>
                </c:pt>
                <c:pt idx="1750">
                  <c:v>41564</c:v>
                </c:pt>
                <c:pt idx="1751">
                  <c:v>41565</c:v>
                </c:pt>
                <c:pt idx="1752">
                  <c:v>41566</c:v>
                </c:pt>
                <c:pt idx="1753">
                  <c:v>41567</c:v>
                </c:pt>
                <c:pt idx="1754">
                  <c:v>41568</c:v>
                </c:pt>
                <c:pt idx="1755">
                  <c:v>41569</c:v>
                </c:pt>
                <c:pt idx="1756">
                  <c:v>41570</c:v>
                </c:pt>
                <c:pt idx="1757">
                  <c:v>41571</c:v>
                </c:pt>
                <c:pt idx="1758">
                  <c:v>41572</c:v>
                </c:pt>
                <c:pt idx="1759">
                  <c:v>41573</c:v>
                </c:pt>
                <c:pt idx="1760">
                  <c:v>41574</c:v>
                </c:pt>
                <c:pt idx="1761">
                  <c:v>41575</c:v>
                </c:pt>
                <c:pt idx="1762">
                  <c:v>41576</c:v>
                </c:pt>
                <c:pt idx="1763">
                  <c:v>41577</c:v>
                </c:pt>
                <c:pt idx="1764">
                  <c:v>41578</c:v>
                </c:pt>
                <c:pt idx="1765">
                  <c:v>41579</c:v>
                </c:pt>
                <c:pt idx="1766">
                  <c:v>41580</c:v>
                </c:pt>
                <c:pt idx="1767">
                  <c:v>41581</c:v>
                </c:pt>
                <c:pt idx="1768">
                  <c:v>41582</c:v>
                </c:pt>
                <c:pt idx="1769">
                  <c:v>41583</c:v>
                </c:pt>
                <c:pt idx="1770">
                  <c:v>41584</c:v>
                </c:pt>
                <c:pt idx="1771">
                  <c:v>41585</c:v>
                </c:pt>
                <c:pt idx="1772">
                  <c:v>41586</c:v>
                </c:pt>
                <c:pt idx="1773">
                  <c:v>41587</c:v>
                </c:pt>
                <c:pt idx="1774">
                  <c:v>41588</c:v>
                </c:pt>
                <c:pt idx="1775">
                  <c:v>41589</c:v>
                </c:pt>
                <c:pt idx="1776">
                  <c:v>41590</c:v>
                </c:pt>
                <c:pt idx="1777">
                  <c:v>41591</c:v>
                </c:pt>
                <c:pt idx="1778">
                  <c:v>41592</c:v>
                </c:pt>
                <c:pt idx="1779">
                  <c:v>41593</c:v>
                </c:pt>
                <c:pt idx="1780">
                  <c:v>41594</c:v>
                </c:pt>
                <c:pt idx="1781">
                  <c:v>41595</c:v>
                </c:pt>
                <c:pt idx="1782">
                  <c:v>41596</c:v>
                </c:pt>
                <c:pt idx="1783">
                  <c:v>41597</c:v>
                </c:pt>
                <c:pt idx="1784">
                  <c:v>41598</c:v>
                </c:pt>
                <c:pt idx="1785">
                  <c:v>41599</c:v>
                </c:pt>
                <c:pt idx="1786">
                  <c:v>41600</c:v>
                </c:pt>
                <c:pt idx="1787">
                  <c:v>41601</c:v>
                </c:pt>
                <c:pt idx="1788">
                  <c:v>41602</c:v>
                </c:pt>
                <c:pt idx="1789">
                  <c:v>41603</c:v>
                </c:pt>
                <c:pt idx="1790">
                  <c:v>41604</c:v>
                </c:pt>
                <c:pt idx="1791">
                  <c:v>41605</c:v>
                </c:pt>
                <c:pt idx="1792">
                  <c:v>41606</c:v>
                </c:pt>
                <c:pt idx="1793">
                  <c:v>41607</c:v>
                </c:pt>
                <c:pt idx="1794">
                  <c:v>41608</c:v>
                </c:pt>
                <c:pt idx="1795">
                  <c:v>41609</c:v>
                </c:pt>
                <c:pt idx="1796">
                  <c:v>41610</c:v>
                </c:pt>
                <c:pt idx="1797">
                  <c:v>41611</c:v>
                </c:pt>
                <c:pt idx="1798">
                  <c:v>41612</c:v>
                </c:pt>
                <c:pt idx="1799">
                  <c:v>41613</c:v>
                </c:pt>
                <c:pt idx="1800">
                  <c:v>41614</c:v>
                </c:pt>
                <c:pt idx="1801">
                  <c:v>41615</c:v>
                </c:pt>
                <c:pt idx="1802">
                  <c:v>41616</c:v>
                </c:pt>
                <c:pt idx="1803">
                  <c:v>41617</c:v>
                </c:pt>
                <c:pt idx="1804">
                  <c:v>41618</c:v>
                </c:pt>
                <c:pt idx="1805">
                  <c:v>41619</c:v>
                </c:pt>
                <c:pt idx="1806">
                  <c:v>41620</c:v>
                </c:pt>
                <c:pt idx="1807">
                  <c:v>41621</c:v>
                </c:pt>
                <c:pt idx="1808">
                  <c:v>41622</c:v>
                </c:pt>
                <c:pt idx="1809">
                  <c:v>41623</c:v>
                </c:pt>
                <c:pt idx="1810">
                  <c:v>41624</c:v>
                </c:pt>
                <c:pt idx="1811">
                  <c:v>41625</c:v>
                </c:pt>
                <c:pt idx="1812">
                  <c:v>41626</c:v>
                </c:pt>
                <c:pt idx="1813">
                  <c:v>41627</c:v>
                </c:pt>
                <c:pt idx="1814">
                  <c:v>41628</c:v>
                </c:pt>
                <c:pt idx="1815">
                  <c:v>41629</c:v>
                </c:pt>
                <c:pt idx="1816">
                  <c:v>41630</c:v>
                </c:pt>
                <c:pt idx="1817">
                  <c:v>41631</c:v>
                </c:pt>
                <c:pt idx="1818">
                  <c:v>41632</c:v>
                </c:pt>
                <c:pt idx="1819">
                  <c:v>41633</c:v>
                </c:pt>
                <c:pt idx="1820">
                  <c:v>41634</c:v>
                </c:pt>
                <c:pt idx="1821">
                  <c:v>41635</c:v>
                </c:pt>
                <c:pt idx="1822">
                  <c:v>41636</c:v>
                </c:pt>
                <c:pt idx="1823">
                  <c:v>41637</c:v>
                </c:pt>
                <c:pt idx="1824">
                  <c:v>41638</c:v>
                </c:pt>
                <c:pt idx="1825">
                  <c:v>41639</c:v>
                </c:pt>
                <c:pt idx="1826">
                  <c:v>41640</c:v>
                </c:pt>
                <c:pt idx="1827">
                  <c:v>41641</c:v>
                </c:pt>
                <c:pt idx="1828">
                  <c:v>41642</c:v>
                </c:pt>
                <c:pt idx="1829">
                  <c:v>41643</c:v>
                </c:pt>
                <c:pt idx="1830">
                  <c:v>41644</c:v>
                </c:pt>
                <c:pt idx="1831">
                  <c:v>41645</c:v>
                </c:pt>
                <c:pt idx="1832">
                  <c:v>41646</c:v>
                </c:pt>
                <c:pt idx="1833">
                  <c:v>41647</c:v>
                </c:pt>
                <c:pt idx="1834">
                  <c:v>41648</c:v>
                </c:pt>
                <c:pt idx="1835">
                  <c:v>41649</c:v>
                </c:pt>
                <c:pt idx="1836">
                  <c:v>41650</c:v>
                </c:pt>
                <c:pt idx="1837">
                  <c:v>41651</c:v>
                </c:pt>
                <c:pt idx="1838">
                  <c:v>41652</c:v>
                </c:pt>
                <c:pt idx="1839">
                  <c:v>41653</c:v>
                </c:pt>
                <c:pt idx="1840">
                  <c:v>41654</c:v>
                </c:pt>
                <c:pt idx="1841">
                  <c:v>41655</c:v>
                </c:pt>
                <c:pt idx="1842">
                  <c:v>41656</c:v>
                </c:pt>
                <c:pt idx="1843">
                  <c:v>41657</c:v>
                </c:pt>
                <c:pt idx="1844">
                  <c:v>41658</c:v>
                </c:pt>
                <c:pt idx="1845">
                  <c:v>41659</c:v>
                </c:pt>
                <c:pt idx="1846">
                  <c:v>41660</c:v>
                </c:pt>
                <c:pt idx="1847">
                  <c:v>41661</c:v>
                </c:pt>
                <c:pt idx="1848">
                  <c:v>41662</c:v>
                </c:pt>
                <c:pt idx="1849">
                  <c:v>41663</c:v>
                </c:pt>
                <c:pt idx="1850">
                  <c:v>41664</c:v>
                </c:pt>
                <c:pt idx="1851">
                  <c:v>41665</c:v>
                </c:pt>
                <c:pt idx="1852">
                  <c:v>41666</c:v>
                </c:pt>
                <c:pt idx="1853">
                  <c:v>41667</c:v>
                </c:pt>
                <c:pt idx="1854">
                  <c:v>41668</c:v>
                </c:pt>
                <c:pt idx="1855">
                  <c:v>41669</c:v>
                </c:pt>
                <c:pt idx="1856">
                  <c:v>41670</c:v>
                </c:pt>
                <c:pt idx="1857">
                  <c:v>41671</c:v>
                </c:pt>
                <c:pt idx="1858">
                  <c:v>41672</c:v>
                </c:pt>
                <c:pt idx="1859">
                  <c:v>41673</c:v>
                </c:pt>
                <c:pt idx="1860">
                  <c:v>41674</c:v>
                </c:pt>
                <c:pt idx="1861">
                  <c:v>41675</c:v>
                </c:pt>
                <c:pt idx="1862">
                  <c:v>41676</c:v>
                </c:pt>
                <c:pt idx="1863">
                  <c:v>41677</c:v>
                </c:pt>
                <c:pt idx="1864">
                  <c:v>41678</c:v>
                </c:pt>
                <c:pt idx="1865">
                  <c:v>41679</c:v>
                </c:pt>
                <c:pt idx="1866">
                  <c:v>41680</c:v>
                </c:pt>
                <c:pt idx="1867">
                  <c:v>41681</c:v>
                </c:pt>
                <c:pt idx="1868">
                  <c:v>41682</c:v>
                </c:pt>
                <c:pt idx="1869">
                  <c:v>41683</c:v>
                </c:pt>
                <c:pt idx="1870">
                  <c:v>41684</c:v>
                </c:pt>
                <c:pt idx="1871">
                  <c:v>41685</c:v>
                </c:pt>
                <c:pt idx="1872">
                  <c:v>41686</c:v>
                </c:pt>
                <c:pt idx="1873">
                  <c:v>41687</c:v>
                </c:pt>
                <c:pt idx="1874">
                  <c:v>41688</c:v>
                </c:pt>
                <c:pt idx="1875">
                  <c:v>41689</c:v>
                </c:pt>
                <c:pt idx="1876">
                  <c:v>41690</c:v>
                </c:pt>
                <c:pt idx="1877">
                  <c:v>41691</c:v>
                </c:pt>
                <c:pt idx="1878">
                  <c:v>41692</c:v>
                </c:pt>
                <c:pt idx="1879">
                  <c:v>41693</c:v>
                </c:pt>
                <c:pt idx="1880">
                  <c:v>41694</c:v>
                </c:pt>
                <c:pt idx="1881">
                  <c:v>41695</c:v>
                </c:pt>
                <c:pt idx="1882">
                  <c:v>41696</c:v>
                </c:pt>
                <c:pt idx="1883">
                  <c:v>41697</c:v>
                </c:pt>
                <c:pt idx="1884">
                  <c:v>41698</c:v>
                </c:pt>
                <c:pt idx="1885">
                  <c:v>41699</c:v>
                </c:pt>
                <c:pt idx="1886">
                  <c:v>41700</c:v>
                </c:pt>
                <c:pt idx="1887">
                  <c:v>41701</c:v>
                </c:pt>
                <c:pt idx="1888">
                  <c:v>41702</c:v>
                </c:pt>
                <c:pt idx="1889">
                  <c:v>41703</c:v>
                </c:pt>
                <c:pt idx="1890">
                  <c:v>41704</c:v>
                </c:pt>
                <c:pt idx="1891">
                  <c:v>41705</c:v>
                </c:pt>
                <c:pt idx="1892">
                  <c:v>41706</c:v>
                </c:pt>
                <c:pt idx="1893">
                  <c:v>41707</c:v>
                </c:pt>
                <c:pt idx="1894">
                  <c:v>41708</c:v>
                </c:pt>
                <c:pt idx="1895">
                  <c:v>41709</c:v>
                </c:pt>
                <c:pt idx="1896">
                  <c:v>41710</c:v>
                </c:pt>
                <c:pt idx="1897">
                  <c:v>41711</c:v>
                </c:pt>
                <c:pt idx="1898">
                  <c:v>41712</c:v>
                </c:pt>
                <c:pt idx="1899">
                  <c:v>41713</c:v>
                </c:pt>
                <c:pt idx="1900">
                  <c:v>41714</c:v>
                </c:pt>
                <c:pt idx="1901">
                  <c:v>41715</c:v>
                </c:pt>
                <c:pt idx="1902">
                  <c:v>41716</c:v>
                </c:pt>
                <c:pt idx="1903">
                  <c:v>41717</c:v>
                </c:pt>
                <c:pt idx="1904">
                  <c:v>41718</c:v>
                </c:pt>
                <c:pt idx="1905">
                  <c:v>41719</c:v>
                </c:pt>
                <c:pt idx="1906">
                  <c:v>41720</c:v>
                </c:pt>
                <c:pt idx="1907">
                  <c:v>41721</c:v>
                </c:pt>
                <c:pt idx="1908">
                  <c:v>41722</c:v>
                </c:pt>
                <c:pt idx="1909">
                  <c:v>41723</c:v>
                </c:pt>
                <c:pt idx="1910">
                  <c:v>41724</c:v>
                </c:pt>
                <c:pt idx="1911">
                  <c:v>41725</c:v>
                </c:pt>
                <c:pt idx="1912">
                  <c:v>41726</c:v>
                </c:pt>
                <c:pt idx="1913">
                  <c:v>41727</c:v>
                </c:pt>
                <c:pt idx="1914">
                  <c:v>41728</c:v>
                </c:pt>
                <c:pt idx="1915">
                  <c:v>41729</c:v>
                </c:pt>
                <c:pt idx="1916">
                  <c:v>41730</c:v>
                </c:pt>
                <c:pt idx="1917">
                  <c:v>41731</c:v>
                </c:pt>
                <c:pt idx="1918">
                  <c:v>41732</c:v>
                </c:pt>
                <c:pt idx="1919">
                  <c:v>41733</c:v>
                </c:pt>
                <c:pt idx="1920">
                  <c:v>41734</c:v>
                </c:pt>
                <c:pt idx="1921">
                  <c:v>41735</c:v>
                </c:pt>
                <c:pt idx="1922">
                  <c:v>41736</c:v>
                </c:pt>
                <c:pt idx="1923">
                  <c:v>41737</c:v>
                </c:pt>
                <c:pt idx="1924">
                  <c:v>41738</c:v>
                </c:pt>
                <c:pt idx="1925">
                  <c:v>41739</c:v>
                </c:pt>
                <c:pt idx="1926">
                  <c:v>41740</c:v>
                </c:pt>
                <c:pt idx="1927">
                  <c:v>41741</c:v>
                </c:pt>
                <c:pt idx="1928">
                  <c:v>41742</c:v>
                </c:pt>
                <c:pt idx="1929">
                  <c:v>41743</c:v>
                </c:pt>
                <c:pt idx="1930">
                  <c:v>41744</c:v>
                </c:pt>
                <c:pt idx="1931">
                  <c:v>41745</c:v>
                </c:pt>
                <c:pt idx="1932">
                  <c:v>41746</c:v>
                </c:pt>
                <c:pt idx="1933">
                  <c:v>41747</c:v>
                </c:pt>
                <c:pt idx="1934">
                  <c:v>41748</c:v>
                </c:pt>
                <c:pt idx="1935">
                  <c:v>41749</c:v>
                </c:pt>
                <c:pt idx="1936">
                  <c:v>41750</c:v>
                </c:pt>
                <c:pt idx="1937">
                  <c:v>41751</c:v>
                </c:pt>
                <c:pt idx="1938">
                  <c:v>41752</c:v>
                </c:pt>
                <c:pt idx="1939">
                  <c:v>41753</c:v>
                </c:pt>
                <c:pt idx="1940">
                  <c:v>41754</c:v>
                </c:pt>
                <c:pt idx="1941">
                  <c:v>41755</c:v>
                </c:pt>
                <c:pt idx="1942">
                  <c:v>41756</c:v>
                </c:pt>
                <c:pt idx="1943">
                  <c:v>41757</c:v>
                </c:pt>
                <c:pt idx="1944">
                  <c:v>41758</c:v>
                </c:pt>
                <c:pt idx="1945">
                  <c:v>41759</c:v>
                </c:pt>
                <c:pt idx="1946">
                  <c:v>41760</c:v>
                </c:pt>
                <c:pt idx="1947">
                  <c:v>41761</c:v>
                </c:pt>
                <c:pt idx="1948">
                  <c:v>41762</c:v>
                </c:pt>
                <c:pt idx="1949">
                  <c:v>41763</c:v>
                </c:pt>
                <c:pt idx="1950">
                  <c:v>41764</c:v>
                </c:pt>
                <c:pt idx="1951">
                  <c:v>41765</c:v>
                </c:pt>
                <c:pt idx="1952">
                  <c:v>41766</c:v>
                </c:pt>
                <c:pt idx="1953">
                  <c:v>41767</c:v>
                </c:pt>
                <c:pt idx="1954">
                  <c:v>41768</c:v>
                </c:pt>
                <c:pt idx="1955">
                  <c:v>41769</c:v>
                </c:pt>
                <c:pt idx="1956">
                  <c:v>41770</c:v>
                </c:pt>
                <c:pt idx="1957">
                  <c:v>41771</c:v>
                </c:pt>
                <c:pt idx="1958">
                  <c:v>41772</c:v>
                </c:pt>
                <c:pt idx="1959">
                  <c:v>41773</c:v>
                </c:pt>
                <c:pt idx="1960">
                  <c:v>41774</c:v>
                </c:pt>
                <c:pt idx="1961">
                  <c:v>41775</c:v>
                </c:pt>
                <c:pt idx="1962">
                  <c:v>41776</c:v>
                </c:pt>
                <c:pt idx="1963">
                  <c:v>41777</c:v>
                </c:pt>
                <c:pt idx="1964">
                  <c:v>41778</c:v>
                </c:pt>
                <c:pt idx="1965">
                  <c:v>41779</c:v>
                </c:pt>
                <c:pt idx="1966">
                  <c:v>41780</c:v>
                </c:pt>
                <c:pt idx="1967">
                  <c:v>41781</c:v>
                </c:pt>
                <c:pt idx="1968">
                  <c:v>41782</c:v>
                </c:pt>
                <c:pt idx="1969">
                  <c:v>41783</c:v>
                </c:pt>
                <c:pt idx="1970">
                  <c:v>41784</c:v>
                </c:pt>
                <c:pt idx="1971">
                  <c:v>41785</c:v>
                </c:pt>
                <c:pt idx="1972">
                  <c:v>41786</c:v>
                </c:pt>
                <c:pt idx="1973">
                  <c:v>41787</c:v>
                </c:pt>
                <c:pt idx="1974">
                  <c:v>41788</c:v>
                </c:pt>
                <c:pt idx="1975">
                  <c:v>41789</c:v>
                </c:pt>
                <c:pt idx="1976">
                  <c:v>41790</c:v>
                </c:pt>
                <c:pt idx="1977">
                  <c:v>41791</c:v>
                </c:pt>
                <c:pt idx="1978">
                  <c:v>41792</c:v>
                </c:pt>
                <c:pt idx="1979">
                  <c:v>41793</c:v>
                </c:pt>
                <c:pt idx="1980">
                  <c:v>41794</c:v>
                </c:pt>
                <c:pt idx="1981">
                  <c:v>41795</c:v>
                </c:pt>
                <c:pt idx="1982">
                  <c:v>41796</c:v>
                </c:pt>
                <c:pt idx="1983">
                  <c:v>41797</c:v>
                </c:pt>
                <c:pt idx="1984">
                  <c:v>41798</c:v>
                </c:pt>
                <c:pt idx="1985">
                  <c:v>41799</c:v>
                </c:pt>
                <c:pt idx="1986">
                  <c:v>41800</c:v>
                </c:pt>
                <c:pt idx="1987">
                  <c:v>41801</c:v>
                </c:pt>
                <c:pt idx="1988">
                  <c:v>41802</c:v>
                </c:pt>
                <c:pt idx="1989">
                  <c:v>41803</c:v>
                </c:pt>
                <c:pt idx="1990">
                  <c:v>41804</c:v>
                </c:pt>
                <c:pt idx="1991">
                  <c:v>41805</c:v>
                </c:pt>
                <c:pt idx="1992">
                  <c:v>41806</c:v>
                </c:pt>
                <c:pt idx="1993">
                  <c:v>41807</c:v>
                </c:pt>
                <c:pt idx="1994">
                  <c:v>41808</c:v>
                </c:pt>
                <c:pt idx="1995">
                  <c:v>41809</c:v>
                </c:pt>
                <c:pt idx="1996">
                  <c:v>41810</c:v>
                </c:pt>
                <c:pt idx="1997">
                  <c:v>41811</c:v>
                </c:pt>
                <c:pt idx="1998">
                  <c:v>41812</c:v>
                </c:pt>
                <c:pt idx="1999">
                  <c:v>41813</c:v>
                </c:pt>
                <c:pt idx="2000">
                  <c:v>41814</c:v>
                </c:pt>
                <c:pt idx="2001">
                  <c:v>41815</c:v>
                </c:pt>
                <c:pt idx="2002">
                  <c:v>41816</c:v>
                </c:pt>
                <c:pt idx="2003">
                  <c:v>41817</c:v>
                </c:pt>
                <c:pt idx="2004">
                  <c:v>41818</c:v>
                </c:pt>
                <c:pt idx="2005">
                  <c:v>41819</c:v>
                </c:pt>
                <c:pt idx="2006">
                  <c:v>41820</c:v>
                </c:pt>
                <c:pt idx="2007">
                  <c:v>41821</c:v>
                </c:pt>
                <c:pt idx="2008">
                  <c:v>41822</c:v>
                </c:pt>
                <c:pt idx="2009">
                  <c:v>41823</c:v>
                </c:pt>
                <c:pt idx="2010">
                  <c:v>41824</c:v>
                </c:pt>
                <c:pt idx="2011">
                  <c:v>41825</c:v>
                </c:pt>
                <c:pt idx="2012">
                  <c:v>41826</c:v>
                </c:pt>
                <c:pt idx="2013">
                  <c:v>41827</c:v>
                </c:pt>
                <c:pt idx="2014">
                  <c:v>41828</c:v>
                </c:pt>
                <c:pt idx="2015">
                  <c:v>41829</c:v>
                </c:pt>
                <c:pt idx="2016">
                  <c:v>41830</c:v>
                </c:pt>
                <c:pt idx="2017">
                  <c:v>41831</c:v>
                </c:pt>
                <c:pt idx="2018">
                  <c:v>41832</c:v>
                </c:pt>
                <c:pt idx="2019">
                  <c:v>41833</c:v>
                </c:pt>
                <c:pt idx="2020">
                  <c:v>41834</c:v>
                </c:pt>
                <c:pt idx="2021">
                  <c:v>41835</c:v>
                </c:pt>
                <c:pt idx="2022">
                  <c:v>41836</c:v>
                </c:pt>
                <c:pt idx="2023">
                  <c:v>41837</c:v>
                </c:pt>
                <c:pt idx="2024">
                  <c:v>41838</c:v>
                </c:pt>
                <c:pt idx="2025">
                  <c:v>41839</c:v>
                </c:pt>
                <c:pt idx="2026">
                  <c:v>41840</c:v>
                </c:pt>
                <c:pt idx="2027">
                  <c:v>41841</c:v>
                </c:pt>
                <c:pt idx="2028">
                  <c:v>41842</c:v>
                </c:pt>
                <c:pt idx="2029">
                  <c:v>41843</c:v>
                </c:pt>
                <c:pt idx="2030">
                  <c:v>41844</c:v>
                </c:pt>
                <c:pt idx="2031">
                  <c:v>41845</c:v>
                </c:pt>
                <c:pt idx="2032">
                  <c:v>41846</c:v>
                </c:pt>
                <c:pt idx="2033">
                  <c:v>41847</c:v>
                </c:pt>
                <c:pt idx="2034">
                  <c:v>41848</c:v>
                </c:pt>
                <c:pt idx="2035">
                  <c:v>41849</c:v>
                </c:pt>
                <c:pt idx="2036">
                  <c:v>41850</c:v>
                </c:pt>
                <c:pt idx="2037">
                  <c:v>41851</c:v>
                </c:pt>
                <c:pt idx="2038">
                  <c:v>41852</c:v>
                </c:pt>
                <c:pt idx="2039">
                  <c:v>41853</c:v>
                </c:pt>
                <c:pt idx="2040">
                  <c:v>41854</c:v>
                </c:pt>
                <c:pt idx="2041">
                  <c:v>41855</c:v>
                </c:pt>
                <c:pt idx="2042">
                  <c:v>41856</c:v>
                </c:pt>
                <c:pt idx="2043">
                  <c:v>41857</c:v>
                </c:pt>
                <c:pt idx="2044">
                  <c:v>41858</c:v>
                </c:pt>
                <c:pt idx="2045">
                  <c:v>41859</c:v>
                </c:pt>
                <c:pt idx="2046">
                  <c:v>41860</c:v>
                </c:pt>
                <c:pt idx="2047">
                  <c:v>41861</c:v>
                </c:pt>
                <c:pt idx="2048">
                  <c:v>41862</c:v>
                </c:pt>
                <c:pt idx="2049">
                  <c:v>41863</c:v>
                </c:pt>
                <c:pt idx="2050">
                  <c:v>41864</c:v>
                </c:pt>
                <c:pt idx="2051">
                  <c:v>41865</c:v>
                </c:pt>
                <c:pt idx="2052">
                  <c:v>41866</c:v>
                </c:pt>
                <c:pt idx="2053">
                  <c:v>41867</c:v>
                </c:pt>
                <c:pt idx="2054">
                  <c:v>41868</c:v>
                </c:pt>
                <c:pt idx="2055">
                  <c:v>41869</c:v>
                </c:pt>
                <c:pt idx="2056">
                  <c:v>41870</c:v>
                </c:pt>
                <c:pt idx="2057">
                  <c:v>41871</c:v>
                </c:pt>
                <c:pt idx="2058">
                  <c:v>41872</c:v>
                </c:pt>
                <c:pt idx="2059">
                  <c:v>41873</c:v>
                </c:pt>
                <c:pt idx="2060">
                  <c:v>41874</c:v>
                </c:pt>
                <c:pt idx="2061">
                  <c:v>41875</c:v>
                </c:pt>
                <c:pt idx="2062">
                  <c:v>41876</c:v>
                </c:pt>
                <c:pt idx="2063">
                  <c:v>41877</c:v>
                </c:pt>
                <c:pt idx="2064">
                  <c:v>41878</c:v>
                </c:pt>
                <c:pt idx="2065">
                  <c:v>41879</c:v>
                </c:pt>
                <c:pt idx="2066">
                  <c:v>41880</c:v>
                </c:pt>
                <c:pt idx="2067">
                  <c:v>41881</c:v>
                </c:pt>
                <c:pt idx="2068">
                  <c:v>41882</c:v>
                </c:pt>
                <c:pt idx="2069">
                  <c:v>41883</c:v>
                </c:pt>
                <c:pt idx="2070">
                  <c:v>41884</c:v>
                </c:pt>
                <c:pt idx="2071">
                  <c:v>41885</c:v>
                </c:pt>
                <c:pt idx="2072">
                  <c:v>41886</c:v>
                </c:pt>
                <c:pt idx="2073">
                  <c:v>41887</c:v>
                </c:pt>
                <c:pt idx="2074">
                  <c:v>41888</c:v>
                </c:pt>
                <c:pt idx="2075">
                  <c:v>41889</c:v>
                </c:pt>
                <c:pt idx="2076">
                  <c:v>41890</c:v>
                </c:pt>
                <c:pt idx="2077">
                  <c:v>41891</c:v>
                </c:pt>
                <c:pt idx="2078">
                  <c:v>41892</c:v>
                </c:pt>
                <c:pt idx="2079">
                  <c:v>41893</c:v>
                </c:pt>
                <c:pt idx="2080">
                  <c:v>41894</c:v>
                </c:pt>
                <c:pt idx="2081">
                  <c:v>41895</c:v>
                </c:pt>
                <c:pt idx="2082">
                  <c:v>41896</c:v>
                </c:pt>
                <c:pt idx="2083">
                  <c:v>41897</c:v>
                </c:pt>
                <c:pt idx="2084">
                  <c:v>41898</c:v>
                </c:pt>
                <c:pt idx="2085">
                  <c:v>41899</c:v>
                </c:pt>
                <c:pt idx="2086">
                  <c:v>41900</c:v>
                </c:pt>
                <c:pt idx="2087">
                  <c:v>41901</c:v>
                </c:pt>
                <c:pt idx="2088">
                  <c:v>41902</c:v>
                </c:pt>
                <c:pt idx="2089">
                  <c:v>41903</c:v>
                </c:pt>
                <c:pt idx="2090">
                  <c:v>41904</c:v>
                </c:pt>
                <c:pt idx="2091">
                  <c:v>41905</c:v>
                </c:pt>
                <c:pt idx="2092">
                  <c:v>41906</c:v>
                </c:pt>
                <c:pt idx="2093">
                  <c:v>41907</c:v>
                </c:pt>
                <c:pt idx="2094">
                  <c:v>41908</c:v>
                </c:pt>
                <c:pt idx="2095">
                  <c:v>41909</c:v>
                </c:pt>
                <c:pt idx="2096">
                  <c:v>41910</c:v>
                </c:pt>
                <c:pt idx="2097">
                  <c:v>41911</c:v>
                </c:pt>
                <c:pt idx="2098">
                  <c:v>41912</c:v>
                </c:pt>
                <c:pt idx="2099">
                  <c:v>41913</c:v>
                </c:pt>
                <c:pt idx="2100">
                  <c:v>41914</c:v>
                </c:pt>
                <c:pt idx="2101">
                  <c:v>41915</c:v>
                </c:pt>
                <c:pt idx="2102">
                  <c:v>41916</c:v>
                </c:pt>
                <c:pt idx="2103">
                  <c:v>41917</c:v>
                </c:pt>
                <c:pt idx="2104">
                  <c:v>41918</c:v>
                </c:pt>
                <c:pt idx="2105">
                  <c:v>41919</c:v>
                </c:pt>
                <c:pt idx="2106">
                  <c:v>41920</c:v>
                </c:pt>
                <c:pt idx="2107">
                  <c:v>41921</c:v>
                </c:pt>
                <c:pt idx="2108">
                  <c:v>41922</c:v>
                </c:pt>
                <c:pt idx="2109">
                  <c:v>41923</c:v>
                </c:pt>
                <c:pt idx="2110">
                  <c:v>41924</c:v>
                </c:pt>
                <c:pt idx="2111">
                  <c:v>41925</c:v>
                </c:pt>
                <c:pt idx="2112">
                  <c:v>41926</c:v>
                </c:pt>
                <c:pt idx="2113">
                  <c:v>41927</c:v>
                </c:pt>
                <c:pt idx="2114">
                  <c:v>41928</c:v>
                </c:pt>
                <c:pt idx="2115">
                  <c:v>41929</c:v>
                </c:pt>
                <c:pt idx="2116">
                  <c:v>41930</c:v>
                </c:pt>
                <c:pt idx="2117">
                  <c:v>41931</c:v>
                </c:pt>
                <c:pt idx="2118">
                  <c:v>41932</c:v>
                </c:pt>
                <c:pt idx="2119">
                  <c:v>41933</c:v>
                </c:pt>
                <c:pt idx="2120">
                  <c:v>41934</c:v>
                </c:pt>
                <c:pt idx="2121">
                  <c:v>41935</c:v>
                </c:pt>
                <c:pt idx="2122">
                  <c:v>41936</c:v>
                </c:pt>
                <c:pt idx="2123">
                  <c:v>41937</c:v>
                </c:pt>
                <c:pt idx="2124">
                  <c:v>41938</c:v>
                </c:pt>
                <c:pt idx="2125">
                  <c:v>41939</c:v>
                </c:pt>
                <c:pt idx="2126">
                  <c:v>41940</c:v>
                </c:pt>
                <c:pt idx="2127">
                  <c:v>41941</c:v>
                </c:pt>
                <c:pt idx="2128">
                  <c:v>41942</c:v>
                </c:pt>
                <c:pt idx="2129">
                  <c:v>41943</c:v>
                </c:pt>
                <c:pt idx="2130">
                  <c:v>41944</c:v>
                </c:pt>
                <c:pt idx="2131">
                  <c:v>41945</c:v>
                </c:pt>
                <c:pt idx="2132">
                  <c:v>41946</c:v>
                </c:pt>
                <c:pt idx="2133">
                  <c:v>41947</c:v>
                </c:pt>
                <c:pt idx="2134">
                  <c:v>41948</c:v>
                </c:pt>
                <c:pt idx="2135">
                  <c:v>41949</c:v>
                </c:pt>
                <c:pt idx="2136">
                  <c:v>41950</c:v>
                </c:pt>
                <c:pt idx="2137">
                  <c:v>41951</c:v>
                </c:pt>
                <c:pt idx="2138">
                  <c:v>41952</c:v>
                </c:pt>
                <c:pt idx="2139">
                  <c:v>41953</c:v>
                </c:pt>
                <c:pt idx="2140">
                  <c:v>41954</c:v>
                </c:pt>
                <c:pt idx="2141">
                  <c:v>41955</c:v>
                </c:pt>
                <c:pt idx="2142">
                  <c:v>41956</c:v>
                </c:pt>
                <c:pt idx="2143">
                  <c:v>41957</c:v>
                </c:pt>
                <c:pt idx="2144">
                  <c:v>41958</c:v>
                </c:pt>
                <c:pt idx="2145">
                  <c:v>41959</c:v>
                </c:pt>
                <c:pt idx="2146">
                  <c:v>41960</c:v>
                </c:pt>
                <c:pt idx="2147">
                  <c:v>41961</c:v>
                </c:pt>
                <c:pt idx="2148">
                  <c:v>41962</c:v>
                </c:pt>
                <c:pt idx="2149">
                  <c:v>41963</c:v>
                </c:pt>
                <c:pt idx="2150">
                  <c:v>41964</c:v>
                </c:pt>
                <c:pt idx="2151">
                  <c:v>41965</c:v>
                </c:pt>
                <c:pt idx="2152">
                  <c:v>41966</c:v>
                </c:pt>
                <c:pt idx="2153">
                  <c:v>41967</c:v>
                </c:pt>
                <c:pt idx="2154">
                  <c:v>41968</c:v>
                </c:pt>
                <c:pt idx="2155">
                  <c:v>41969</c:v>
                </c:pt>
                <c:pt idx="2156">
                  <c:v>41970</c:v>
                </c:pt>
                <c:pt idx="2157">
                  <c:v>41971</c:v>
                </c:pt>
                <c:pt idx="2158">
                  <c:v>41972</c:v>
                </c:pt>
                <c:pt idx="2159">
                  <c:v>41973</c:v>
                </c:pt>
                <c:pt idx="2160">
                  <c:v>41974</c:v>
                </c:pt>
                <c:pt idx="2161">
                  <c:v>41975</c:v>
                </c:pt>
                <c:pt idx="2162">
                  <c:v>41976</c:v>
                </c:pt>
                <c:pt idx="2163">
                  <c:v>41977</c:v>
                </c:pt>
                <c:pt idx="2164">
                  <c:v>41978</c:v>
                </c:pt>
                <c:pt idx="2165">
                  <c:v>41979</c:v>
                </c:pt>
                <c:pt idx="2166">
                  <c:v>41980</c:v>
                </c:pt>
                <c:pt idx="2167">
                  <c:v>41981</c:v>
                </c:pt>
                <c:pt idx="2168">
                  <c:v>41982</c:v>
                </c:pt>
                <c:pt idx="2169">
                  <c:v>41983</c:v>
                </c:pt>
                <c:pt idx="2170">
                  <c:v>41984</c:v>
                </c:pt>
                <c:pt idx="2171">
                  <c:v>41985</c:v>
                </c:pt>
                <c:pt idx="2172">
                  <c:v>41986</c:v>
                </c:pt>
                <c:pt idx="2173">
                  <c:v>41987</c:v>
                </c:pt>
                <c:pt idx="2174">
                  <c:v>41988</c:v>
                </c:pt>
                <c:pt idx="2175">
                  <c:v>41989</c:v>
                </c:pt>
                <c:pt idx="2176">
                  <c:v>41990</c:v>
                </c:pt>
                <c:pt idx="2177">
                  <c:v>41991</c:v>
                </c:pt>
                <c:pt idx="2178">
                  <c:v>41992</c:v>
                </c:pt>
                <c:pt idx="2179">
                  <c:v>41993</c:v>
                </c:pt>
                <c:pt idx="2180">
                  <c:v>41994</c:v>
                </c:pt>
                <c:pt idx="2181">
                  <c:v>41995</c:v>
                </c:pt>
                <c:pt idx="2182">
                  <c:v>41996</c:v>
                </c:pt>
                <c:pt idx="2183">
                  <c:v>41997</c:v>
                </c:pt>
                <c:pt idx="2184">
                  <c:v>41998</c:v>
                </c:pt>
                <c:pt idx="2185">
                  <c:v>41999</c:v>
                </c:pt>
                <c:pt idx="2186">
                  <c:v>42000</c:v>
                </c:pt>
                <c:pt idx="2187">
                  <c:v>42001</c:v>
                </c:pt>
                <c:pt idx="2188">
                  <c:v>42002</c:v>
                </c:pt>
                <c:pt idx="2189">
                  <c:v>42003</c:v>
                </c:pt>
                <c:pt idx="2190">
                  <c:v>42004</c:v>
                </c:pt>
              </c:numCache>
            </c:numRef>
          </c:cat>
          <c:val>
            <c:numRef>
              <c:f>'ng-l'!$G$2:$G$2192</c:f>
              <c:numCache>
                <c:formatCode>General</c:formatCode>
                <c:ptCount val="21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24.5</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33.4</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14.8</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9.9</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9</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9.6</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3.67</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formatCode="0.000">
                  <c:v>0</c:v>
                </c:pt>
                <c:pt idx="1854" formatCode="0.000">
                  <c:v>0</c:v>
                </c:pt>
                <c:pt idx="1855" formatCode="0.000">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2.73</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2.8</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numCache>
            </c:numRef>
          </c:val>
          <c:extLst>
            <c:ext xmlns:c16="http://schemas.microsoft.com/office/drawing/2014/chart" uri="{C3380CC4-5D6E-409C-BE32-E72D297353CC}">
              <c16:uniqueId val="{00000002-088E-4B23-98B0-EEE4FC9B1627}"/>
            </c:ext>
          </c:extLst>
        </c:ser>
        <c:dLbls>
          <c:showLegendKey val="0"/>
          <c:showVal val="0"/>
          <c:showCatName val="0"/>
          <c:showSerName val="0"/>
          <c:showPercent val="0"/>
          <c:showBubbleSize val="0"/>
        </c:dLbls>
        <c:gapWidth val="164"/>
        <c:overlap val="-35"/>
        <c:axId val="-440258960"/>
        <c:axId val="-440254608"/>
      </c:barChart>
      <c:dateAx>
        <c:axId val="-440258960"/>
        <c:scaling>
          <c:orientation val="minMax"/>
        </c:scaling>
        <c:delete val="0"/>
        <c:axPos val="b"/>
        <c:title>
          <c:tx>
            <c:rich>
              <a:bodyPr/>
              <a:lstStyle/>
              <a:p>
                <a:pPr>
                  <a:defRPr sz="900" b="0" i="0" u="none" strike="noStrike" baseline="0">
                    <a:solidFill>
                      <a:srgbClr val="808080"/>
                    </a:solidFill>
                    <a:latin typeface="Calibri"/>
                    <a:ea typeface="Calibri"/>
                    <a:cs typeface="Calibri"/>
                  </a:defRPr>
                </a:pPr>
                <a:r>
                  <a:rPr lang="en-US"/>
                  <a:t>Daily</a:t>
                </a:r>
              </a:p>
            </c:rich>
          </c:tx>
          <c:overlay val="0"/>
          <c:spPr>
            <a:noFill/>
            <a:ln w="25400">
              <a:noFill/>
            </a:ln>
          </c:spPr>
        </c:title>
        <c:numFmt formatCode="d\-mmm\-yy" sourceLinked="0"/>
        <c:majorTickMark val="none"/>
        <c:minorTickMark val="none"/>
        <c:tickLblPos val="nextTo"/>
        <c:spPr>
          <a:ln w="6350">
            <a:noFill/>
          </a:ln>
        </c:spPr>
        <c:txPr>
          <a:bodyPr rot="0" vert="horz"/>
          <a:lstStyle/>
          <a:p>
            <a:pPr>
              <a:defRPr sz="900" b="0" i="0" u="none" strike="noStrike" baseline="0">
                <a:solidFill>
                  <a:srgbClr val="808080"/>
                </a:solidFill>
                <a:latin typeface="Calibri"/>
                <a:ea typeface="Calibri"/>
                <a:cs typeface="Calibri"/>
              </a:defRPr>
            </a:pPr>
            <a:endParaRPr lang="en-US"/>
          </a:p>
        </c:txPr>
        <c:crossAx val="-440254608"/>
        <c:crosses val="autoZero"/>
        <c:auto val="1"/>
        <c:lblOffset val="100"/>
        <c:baseTimeUnit val="days"/>
      </c:dateAx>
      <c:valAx>
        <c:axId val="-440254608"/>
        <c:scaling>
          <c:orientation val="minMax"/>
        </c:scaling>
        <c:delete val="0"/>
        <c:axPos val="l"/>
        <c:title>
          <c:tx>
            <c:rich>
              <a:bodyPr/>
              <a:lstStyle/>
              <a:p>
                <a:pPr>
                  <a:defRPr sz="900" b="0" i="0" u="none" strike="noStrike" baseline="0">
                    <a:solidFill>
                      <a:srgbClr val="808080"/>
                    </a:solidFill>
                    <a:latin typeface="Calibri"/>
                    <a:ea typeface="Calibri"/>
                    <a:cs typeface="Calibri"/>
                  </a:defRPr>
                </a:pPr>
                <a:r>
                  <a:rPr lang="en-US"/>
                  <a:t>Concentration (ng/l)</a:t>
                </a:r>
              </a:p>
            </c:rich>
          </c:tx>
          <c:overlay val="0"/>
          <c:spPr>
            <a:noFill/>
            <a:ln w="25400">
              <a:noFill/>
            </a:ln>
          </c:spPr>
        </c:title>
        <c:numFmt formatCode="General" sourceLinked="1"/>
        <c:majorTickMark val="none"/>
        <c:minorTickMark val="none"/>
        <c:tickLblPos val="nextTo"/>
        <c:spPr>
          <a:ln w="6350">
            <a:noFill/>
          </a:ln>
        </c:spPr>
        <c:txPr>
          <a:bodyPr rot="0" vert="horz"/>
          <a:lstStyle/>
          <a:p>
            <a:pPr>
              <a:defRPr sz="900" b="0" i="0" u="none" strike="noStrike" baseline="0">
                <a:solidFill>
                  <a:srgbClr val="808080"/>
                </a:solidFill>
                <a:latin typeface="Calibri"/>
                <a:ea typeface="Calibri"/>
                <a:cs typeface="Calibri"/>
              </a:defRPr>
            </a:pPr>
            <a:endParaRPr lang="en-US"/>
          </a:p>
        </c:txPr>
        <c:crossAx val="-440258960"/>
        <c:crosses val="autoZero"/>
        <c:crossBetween val="between"/>
      </c:valAx>
      <c:spPr>
        <a:noFill/>
        <a:ln w="25400">
          <a:noFill/>
        </a:ln>
      </c:spPr>
    </c:plotArea>
    <c:legend>
      <c:legendPos val="t"/>
      <c:overlay val="0"/>
      <c:spPr>
        <a:noFill/>
        <a:ln w="25400">
          <a:noFill/>
        </a:ln>
      </c:spPr>
      <c:txPr>
        <a:bodyPr/>
        <a:lstStyle/>
        <a:p>
          <a:pPr>
            <a:defRPr sz="690" b="0" i="0" u="none" strike="noStrike" baseline="0">
              <a:solidFill>
                <a:srgbClr val="808080"/>
              </a:solidFill>
              <a:latin typeface="Calibri"/>
              <a:ea typeface="Calibri"/>
              <a:cs typeface="Calibri"/>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'ng-l'!$C$1831</c:f>
              <c:strCache>
                <c:ptCount val="1"/>
                <c:pt idx="0">
                  <c:v>Observation</c:v>
                </c:pt>
              </c:strCache>
            </c:strRef>
          </c:tx>
          <c:spPr>
            <a:ln w="19050">
              <a:noFill/>
            </a:ln>
          </c:spPr>
          <c:marker>
            <c:symbol val="circle"/>
            <c:size val="3"/>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6157674735102556"/>
                  <c:y val="0.36363636363636365"/>
                </c:manualLayout>
              </c:layout>
              <c:numFmt formatCode="General" sourceLinked="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'ng-l'!$B$1832:$B$1849</c:f>
              <c:numCache>
                <c:formatCode>General</c:formatCode>
                <c:ptCount val="18"/>
                <c:pt idx="0">
                  <c:v>6.81</c:v>
                </c:pt>
                <c:pt idx="1">
                  <c:v>17.32</c:v>
                </c:pt>
                <c:pt idx="2">
                  <c:v>21.9</c:v>
                </c:pt>
                <c:pt idx="3">
                  <c:v>11.9</c:v>
                </c:pt>
                <c:pt idx="4">
                  <c:v>16.600000000000001</c:v>
                </c:pt>
                <c:pt idx="5">
                  <c:v>41.58</c:v>
                </c:pt>
                <c:pt idx="6">
                  <c:v>2.17</c:v>
                </c:pt>
                <c:pt idx="7">
                  <c:v>10.59</c:v>
                </c:pt>
                <c:pt idx="8">
                  <c:v>7.05</c:v>
                </c:pt>
                <c:pt idx="9">
                  <c:v>12.95</c:v>
                </c:pt>
                <c:pt idx="10">
                  <c:v>9.27</c:v>
                </c:pt>
                <c:pt idx="11">
                  <c:v>4.2299999999999995</c:v>
                </c:pt>
                <c:pt idx="12">
                  <c:v>2.9300000000000006</c:v>
                </c:pt>
                <c:pt idx="13">
                  <c:v>22.02</c:v>
                </c:pt>
                <c:pt idx="14">
                  <c:v>9.36</c:v>
                </c:pt>
                <c:pt idx="15">
                  <c:v>30.82</c:v>
                </c:pt>
                <c:pt idx="16">
                  <c:v>2.6</c:v>
                </c:pt>
                <c:pt idx="17">
                  <c:v>18.5</c:v>
                </c:pt>
              </c:numCache>
            </c:numRef>
          </c:xVal>
          <c:yVal>
            <c:numRef>
              <c:f>'ng-l'!$C$1832:$C$1849</c:f>
              <c:numCache>
                <c:formatCode>General</c:formatCode>
                <c:ptCount val="18"/>
                <c:pt idx="0">
                  <c:v>16.8</c:v>
                </c:pt>
                <c:pt idx="1">
                  <c:v>22.1</c:v>
                </c:pt>
                <c:pt idx="2">
                  <c:v>39.4</c:v>
                </c:pt>
                <c:pt idx="3">
                  <c:v>23.8</c:v>
                </c:pt>
                <c:pt idx="4">
                  <c:v>19.400000000000002</c:v>
                </c:pt>
                <c:pt idx="5">
                  <c:v>48.599999999999994</c:v>
                </c:pt>
                <c:pt idx="6">
                  <c:v>7</c:v>
                </c:pt>
                <c:pt idx="7">
                  <c:v>13.700000000000001</c:v>
                </c:pt>
                <c:pt idx="8">
                  <c:v>3.3</c:v>
                </c:pt>
                <c:pt idx="9">
                  <c:v>14.9</c:v>
                </c:pt>
                <c:pt idx="10">
                  <c:v>1.9</c:v>
                </c:pt>
                <c:pt idx="11">
                  <c:v>3.9</c:v>
                </c:pt>
                <c:pt idx="12">
                  <c:v>4</c:v>
                </c:pt>
                <c:pt idx="13">
                  <c:v>36.4</c:v>
                </c:pt>
                <c:pt idx="14">
                  <c:v>8.16</c:v>
                </c:pt>
                <c:pt idx="15">
                  <c:v>25.3</c:v>
                </c:pt>
                <c:pt idx="16">
                  <c:v>3.2</c:v>
                </c:pt>
                <c:pt idx="17">
                  <c:v>2.4299999999999997</c:v>
                </c:pt>
              </c:numCache>
            </c:numRef>
          </c:yVal>
          <c:smooth val="0"/>
          <c:extLst>
            <c:ext xmlns:c16="http://schemas.microsoft.com/office/drawing/2014/chart" uri="{C3380CC4-5D6E-409C-BE32-E72D297353CC}">
              <c16:uniqueId val="{00000000-DA9F-41D3-B3C0-E4D655BB5280}"/>
            </c:ext>
          </c:extLst>
        </c:ser>
        <c:dLbls>
          <c:showLegendKey val="0"/>
          <c:showVal val="0"/>
          <c:showCatName val="0"/>
          <c:showSerName val="0"/>
          <c:showPercent val="0"/>
          <c:showBubbleSize val="0"/>
        </c:dLbls>
        <c:axId val="-440252432"/>
        <c:axId val="-440257328"/>
      </c:scatterChart>
      <c:valAx>
        <c:axId val="-440252432"/>
        <c:scaling>
          <c:orientation val="minMax"/>
          <c:max val="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440257328"/>
        <c:crosses val="autoZero"/>
        <c:crossBetween val="midCat"/>
      </c:valAx>
      <c:valAx>
        <c:axId val="-440257328"/>
        <c:scaling>
          <c:orientation val="minMax"/>
          <c:max val="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252432"/>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'ng-l'!$D$1831</c:f>
              <c:strCache>
                <c:ptCount val="1"/>
                <c:pt idx="0">
                  <c:v>Observation</c:v>
                </c:pt>
              </c:strCache>
            </c:strRef>
          </c:tx>
          <c:spPr>
            <a:ln w="19050">
              <a:noFill/>
            </a:ln>
          </c:spPr>
          <c:marker>
            <c:symbol val="circle"/>
            <c:size val="3"/>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9846821230679498"/>
                  <c:y val="0.38003548852168129"/>
                </c:manualLayout>
              </c:layout>
              <c:numFmt formatCode="General" sourceLinked="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'ng-l'!$C$1832:$C$1845</c:f>
              <c:numCache>
                <c:formatCode>General</c:formatCode>
                <c:ptCount val="14"/>
                <c:pt idx="0">
                  <c:v>19.32</c:v>
                </c:pt>
                <c:pt idx="1">
                  <c:v>12.6</c:v>
                </c:pt>
                <c:pt idx="2">
                  <c:v>7.79</c:v>
                </c:pt>
                <c:pt idx="3">
                  <c:v>12.57</c:v>
                </c:pt>
                <c:pt idx="4">
                  <c:v>5.16</c:v>
                </c:pt>
                <c:pt idx="5">
                  <c:v>7.0200000000000005</c:v>
                </c:pt>
                <c:pt idx="6">
                  <c:v>15.66</c:v>
                </c:pt>
                <c:pt idx="7">
                  <c:v>8.48</c:v>
                </c:pt>
                <c:pt idx="8">
                  <c:v>3.88</c:v>
                </c:pt>
                <c:pt idx="9">
                  <c:v>2.68</c:v>
                </c:pt>
                <c:pt idx="10">
                  <c:v>8.5</c:v>
                </c:pt>
                <c:pt idx="11">
                  <c:v>1.2300000000000002</c:v>
                </c:pt>
                <c:pt idx="12">
                  <c:v>8.1999999999999993</c:v>
                </c:pt>
                <c:pt idx="13">
                  <c:v>17.5</c:v>
                </c:pt>
              </c:numCache>
            </c:numRef>
          </c:xVal>
          <c:yVal>
            <c:numRef>
              <c:f>'ng-l'!$D$1832:$D$1845</c:f>
              <c:numCache>
                <c:formatCode>General</c:formatCode>
                <c:ptCount val="14"/>
                <c:pt idx="0">
                  <c:v>21.4</c:v>
                </c:pt>
                <c:pt idx="1">
                  <c:v>9.9</c:v>
                </c:pt>
                <c:pt idx="2">
                  <c:v>12.9</c:v>
                </c:pt>
                <c:pt idx="3">
                  <c:v>14.1</c:v>
                </c:pt>
                <c:pt idx="4">
                  <c:v>2.5</c:v>
                </c:pt>
                <c:pt idx="5">
                  <c:v>4.2</c:v>
                </c:pt>
                <c:pt idx="6">
                  <c:v>13</c:v>
                </c:pt>
                <c:pt idx="7">
                  <c:v>17.2</c:v>
                </c:pt>
                <c:pt idx="8">
                  <c:v>11.700000000000001</c:v>
                </c:pt>
                <c:pt idx="9">
                  <c:v>6.8</c:v>
                </c:pt>
                <c:pt idx="10">
                  <c:v>7</c:v>
                </c:pt>
                <c:pt idx="11">
                  <c:v>2.1</c:v>
                </c:pt>
                <c:pt idx="12">
                  <c:v>10.9</c:v>
                </c:pt>
                <c:pt idx="13">
                  <c:v>14.7</c:v>
                </c:pt>
              </c:numCache>
            </c:numRef>
          </c:yVal>
          <c:smooth val="0"/>
          <c:extLst>
            <c:ext xmlns:c16="http://schemas.microsoft.com/office/drawing/2014/chart" uri="{C3380CC4-5D6E-409C-BE32-E72D297353CC}">
              <c16:uniqueId val="{00000000-2F7E-49F7-BFDD-55EFBEA09B9F}"/>
            </c:ext>
          </c:extLst>
        </c:ser>
        <c:dLbls>
          <c:showLegendKey val="0"/>
          <c:showVal val="0"/>
          <c:showCatName val="0"/>
          <c:showSerName val="0"/>
          <c:showPercent val="0"/>
          <c:showBubbleSize val="0"/>
        </c:dLbls>
        <c:axId val="-440234480"/>
        <c:axId val="-440251888"/>
      </c:scatterChart>
      <c:valAx>
        <c:axId val="-440234480"/>
        <c:scaling>
          <c:orientation val="minMax"/>
          <c:max val="2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440251888"/>
        <c:crosses val="autoZero"/>
        <c:crossBetween val="midCat"/>
      </c:valAx>
      <c:valAx>
        <c:axId val="-440251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234480"/>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a:noFill/>
            </a:ln>
          </c:spPr>
          <c:marker>
            <c:symbol val="circle"/>
            <c:size val="3"/>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1774912751290705"/>
                  <c:y val="0.42666666666666669"/>
                </c:manualLayout>
              </c:layout>
              <c:numFmt formatCode="General" sourceLinked="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'ng-l'!$B$1832:$B$1846</c:f>
              <c:numCache>
                <c:formatCode>General</c:formatCode>
                <c:ptCount val="15"/>
                <c:pt idx="0">
                  <c:v>2.57</c:v>
                </c:pt>
                <c:pt idx="1">
                  <c:v>2.0300000000000002</c:v>
                </c:pt>
                <c:pt idx="2">
                  <c:v>1.6800000000000002</c:v>
                </c:pt>
                <c:pt idx="3">
                  <c:v>1.41</c:v>
                </c:pt>
                <c:pt idx="4">
                  <c:v>4.05</c:v>
                </c:pt>
                <c:pt idx="5">
                  <c:v>3.4299999999999997</c:v>
                </c:pt>
                <c:pt idx="6">
                  <c:v>21.7</c:v>
                </c:pt>
                <c:pt idx="7">
                  <c:v>19.7</c:v>
                </c:pt>
                <c:pt idx="8">
                  <c:v>3.54</c:v>
                </c:pt>
                <c:pt idx="9">
                  <c:v>1.9</c:v>
                </c:pt>
                <c:pt idx="10">
                  <c:v>1.1599999999999999</c:v>
                </c:pt>
                <c:pt idx="11">
                  <c:v>8.6999999999999993</c:v>
                </c:pt>
                <c:pt idx="12">
                  <c:v>3.27</c:v>
                </c:pt>
                <c:pt idx="13">
                  <c:v>2.61</c:v>
                </c:pt>
                <c:pt idx="14">
                  <c:v>5.5</c:v>
                </c:pt>
              </c:numCache>
            </c:numRef>
          </c:xVal>
          <c:yVal>
            <c:numRef>
              <c:f>'ng-l'!$C$1832:$C$1846</c:f>
              <c:numCache>
                <c:formatCode>General</c:formatCode>
                <c:ptCount val="15"/>
                <c:pt idx="0">
                  <c:v>0.34</c:v>
                </c:pt>
                <c:pt idx="1">
                  <c:v>0.65399999999999991</c:v>
                </c:pt>
                <c:pt idx="2">
                  <c:v>0.13600000000000001</c:v>
                </c:pt>
                <c:pt idx="3">
                  <c:v>3.58</c:v>
                </c:pt>
                <c:pt idx="4">
                  <c:v>4.6399999999999997</c:v>
                </c:pt>
                <c:pt idx="5">
                  <c:v>0.88099999999999989</c:v>
                </c:pt>
                <c:pt idx="6">
                  <c:v>19</c:v>
                </c:pt>
                <c:pt idx="7">
                  <c:v>23.56</c:v>
                </c:pt>
                <c:pt idx="8">
                  <c:v>0.745</c:v>
                </c:pt>
                <c:pt idx="9">
                  <c:v>0.66900000000000004</c:v>
                </c:pt>
                <c:pt idx="10">
                  <c:v>0.45999999999999996</c:v>
                </c:pt>
                <c:pt idx="11">
                  <c:v>0.214</c:v>
                </c:pt>
                <c:pt idx="12">
                  <c:v>7.5800000000000006E-2</c:v>
                </c:pt>
                <c:pt idx="13">
                  <c:v>0.15000000000000002</c:v>
                </c:pt>
                <c:pt idx="14">
                  <c:v>0.94499999999999995</c:v>
                </c:pt>
              </c:numCache>
            </c:numRef>
          </c:yVal>
          <c:smooth val="0"/>
          <c:extLst>
            <c:ext xmlns:c16="http://schemas.microsoft.com/office/drawing/2014/chart" uri="{C3380CC4-5D6E-409C-BE32-E72D297353CC}">
              <c16:uniqueId val="{00000000-D378-4DB7-BDCE-3A249EAF4522}"/>
            </c:ext>
          </c:extLst>
        </c:ser>
        <c:dLbls>
          <c:showLegendKey val="0"/>
          <c:showVal val="0"/>
          <c:showCatName val="0"/>
          <c:showSerName val="0"/>
          <c:showPercent val="0"/>
          <c:showBubbleSize val="0"/>
        </c:dLbls>
        <c:axId val="-440246448"/>
        <c:axId val="-440262768"/>
      </c:scatterChart>
      <c:valAx>
        <c:axId val="-440246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440262768"/>
        <c:crosses val="autoZero"/>
        <c:crossBetween val="midCat"/>
      </c:valAx>
      <c:valAx>
        <c:axId val="-440262768"/>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246448"/>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41D1B-ECE5-4030-9A48-5A3CF7881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10422</Words>
  <Characters>59407</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freddyfred</dc:creator>
  <cp:lastModifiedBy>Chelsvig, Emma</cp:lastModifiedBy>
  <cp:revision>2</cp:revision>
  <cp:lastPrinted>2017-04-25T16:19:00Z</cp:lastPrinted>
  <dcterms:created xsi:type="dcterms:W3CDTF">2020-06-16T13:50:00Z</dcterms:created>
  <dcterms:modified xsi:type="dcterms:W3CDTF">2020-06-16T13:50:00Z</dcterms:modified>
</cp:coreProperties>
</file>